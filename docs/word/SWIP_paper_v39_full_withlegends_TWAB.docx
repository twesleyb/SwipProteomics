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3A8FC" w14:textId="6A165CAC" w:rsidR="001C7580" w:rsidRPr="0069777D" w:rsidDel="00D74544" w:rsidRDefault="003807F7" w:rsidP="00C33F89">
      <w:pPr>
        <w:spacing w:line="480" w:lineRule="auto"/>
        <w:jc w:val="center"/>
        <w:rPr>
          <w:del w:id="0" w:author="Tyler Bradshaw" w:date="2020-12-05T17:32:00Z"/>
          <w:b/>
          <w:bCs/>
          <w:sz w:val="28"/>
          <w:szCs w:val="28"/>
        </w:rPr>
      </w:pPr>
      <w:bookmarkStart w:id="1" w:name="Title"/>
      <w:del w:id="2" w:author="Tyler Bradshaw" w:date="2020-12-05T17:32:00Z">
        <w:r w:rsidDel="00D74544">
          <w:rPr>
            <w:rFonts w:ascii="Arial" w:hAnsi="Arial" w:cs="Arial"/>
            <w:b/>
            <w:bCs/>
            <w:sz w:val="28"/>
            <w:szCs w:val="28"/>
          </w:rPr>
          <w:softHyphen/>
        </w:r>
        <w:r w:rsidR="00510BCC" w:rsidRPr="0069777D" w:rsidDel="00D74544">
          <w:rPr>
            <w:rFonts w:ascii="Arial" w:hAnsi="Arial" w:cs="Arial"/>
            <w:b/>
            <w:bCs/>
            <w:sz w:val="28"/>
            <w:szCs w:val="28"/>
          </w:rPr>
          <w:delText>Genetic Disruption of WASHC4 Drives Endo-lysosomal Dysfunction and Cognitive-Movement Impairments in Mice and Humans</w:delText>
        </w:r>
      </w:del>
    </w:p>
    <w:bookmarkEnd w:id="1"/>
    <w:p w14:paraId="152CF9D9" w14:textId="480977A0" w:rsidR="006D263F" w:rsidRPr="00871A74" w:rsidDel="00D74544" w:rsidRDefault="008A37D4" w:rsidP="003C26AB">
      <w:pPr>
        <w:spacing w:line="480" w:lineRule="auto"/>
        <w:rPr>
          <w:del w:id="3" w:author="Tyler Bradshaw" w:date="2020-12-05T17:32:00Z"/>
          <w:rFonts w:ascii="Arial" w:hAnsi="Arial" w:cs="Arial"/>
        </w:rPr>
      </w:pPr>
      <w:del w:id="4" w:author="Tyler Bradshaw" w:date="2020-12-05T17:32:00Z">
        <w:r w:rsidRPr="00871A74" w:rsidDel="00D74544">
          <w:rPr>
            <w:rFonts w:ascii="Arial" w:hAnsi="Arial" w:cs="Arial"/>
            <w:u w:val="single"/>
          </w:rPr>
          <w:delText xml:space="preserve">Jamie L. </w:delText>
        </w:r>
        <w:r w:rsidR="006D263F" w:rsidRPr="00871A74" w:rsidDel="00D74544">
          <w:rPr>
            <w:rFonts w:ascii="Arial" w:hAnsi="Arial" w:cs="Arial"/>
            <w:u w:val="single"/>
          </w:rPr>
          <w:delText>Courtland</w:delText>
        </w:r>
        <w:r w:rsidR="006D263F" w:rsidRPr="00871A74" w:rsidDel="00D74544">
          <w:rPr>
            <w:rFonts w:ascii="Arial" w:hAnsi="Arial" w:cs="Arial"/>
            <w:vertAlign w:val="superscript"/>
          </w:rPr>
          <w:delText>1</w:delText>
        </w:r>
        <w:r w:rsidR="001B22C8" w:rsidRPr="00871A74" w:rsidDel="00D74544">
          <w:rPr>
            <w:rFonts w:ascii="Arial" w:hAnsi="Arial" w:cs="Arial"/>
            <w:vertAlign w:val="superscript"/>
          </w:rPr>
          <w:delText>,</w:delText>
        </w:r>
      </w:del>
      <w:del w:id="5" w:author="Tyler Bradshaw" w:date="2020-12-03T11:43:00Z">
        <w:r w:rsidR="001B22C8" w:rsidRPr="00871A74" w:rsidDel="000E78CE">
          <w:rPr>
            <w:rFonts w:ascii="Arial" w:hAnsi="Arial" w:cs="Arial"/>
            <w:vertAlign w:val="superscript"/>
          </w:rPr>
          <w:delText>7</w:delText>
        </w:r>
      </w:del>
      <w:del w:id="6" w:author="Tyler Bradshaw" w:date="2020-12-05T17:32:00Z">
        <w:r w:rsidR="006D263F" w:rsidRPr="00871A74" w:rsidDel="00D74544">
          <w:rPr>
            <w:rFonts w:ascii="Arial" w:hAnsi="Arial" w:cs="Arial"/>
          </w:rPr>
          <w:delText xml:space="preserve">, </w:delText>
        </w:r>
        <w:r w:rsidRPr="00871A74" w:rsidDel="00D74544">
          <w:rPr>
            <w:rFonts w:ascii="Arial" w:hAnsi="Arial" w:cs="Arial"/>
            <w:u w:val="single"/>
          </w:rPr>
          <w:delText xml:space="preserve">Tyler W. A. </w:delText>
        </w:r>
        <w:r w:rsidR="006D263F" w:rsidRPr="00871A74" w:rsidDel="00D74544">
          <w:rPr>
            <w:rFonts w:ascii="Arial" w:hAnsi="Arial" w:cs="Arial"/>
            <w:u w:val="single"/>
          </w:rPr>
          <w:delText>Bradshaw</w:delText>
        </w:r>
        <w:r w:rsidR="006D263F" w:rsidRPr="00871A74" w:rsidDel="00D74544">
          <w:rPr>
            <w:rFonts w:ascii="Arial" w:hAnsi="Arial" w:cs="Arial"/>
            <w:vertAlign w:val="superscript"/>
          </w:rPr>
          <w:delText>1</w:delText>
        </w:r>
        <w:r w:rsidR="001B22C8" w:rsidRPr="00871A74" w:rsidDel="00D74544">
          <w:rPr>
            <w:rFonts w:ascii="Arial" w:hAnsi="Arial" w:cs="Arial"/>
            <w:vertAlign w:val="superscript"/>
          </w:rPr>
          <w:delText>,</w:delText>
        </w:r>
      </w:del>
      <w:del w:id="7" w:author="Tyler Bradshaw" w:date="2020-12-03T11:43:00Z">
        <w:r w:rsidR="001B22C8" w:rsidRPr="00871A74" w:rsidDel="000E78CE">
          <w:rPr>
            <w:rFonts w:ascii="Arial" w:hAnsi="Arial" w:cs="Arial"/>
            <w:vertAlign w:val="superscript"/>
          </w:rPr>
          <w:delText>7</w:delText>
        </w:r>
      </w:del>
      <w:del w:id="8" w:author="Tyler Bradshaw" w:date="2020-12-05T17:32:00Z">
        <w:r w:rsidR="006D263F" w:rsidRPr="00871A74" w:rsidDel="00D74544">
          <w:rPr>
            <w:rFonts w:ascii="Arial" w:hAnsi="Arial" w:cs="Arial"/>
          </w:rPr>
          <w:delText xml:space="preserve">, </w:delText>
        </w:r>
        <w:r w:rsidRPr="00871A74" w:rsidDel="00D74544">
          <w:rPr>
            <w:rFonts w:ascii="Arial" w:hAnsi="Arial" w:cs="Arial"/>
          </w:rPr>
          <w:delText xml:space="preserve">Greg </w:delText>
        </w:r>
        <w:r w:rsidR="006D263F" w:rsidRPr="00871A74" w:rsidDel="00D74544">
          <w:rPr>
            <w:rFonts w:ascii="Arial" w:hAnsi="Arial" w:cs="Arial"/>
          </w:rPr>
          <w:delText>Waitt</w:delText>
        </w:r>
        <w:r w:rsidR="006D263F" w:rsidRPr="00871A74" w:rsidDel="00D74544">
          <w:rPr>
            <w:rFonts w:ascii="Arial" w:hAnsi="Arial" w:cs="Arial"/>
            <w:vertAlign w:val="superscript"/>
          </w:rPr>
          <w:delText>3</w:delText>
        </w:r>
        <w:r w:rsidRPr="00871A74" w:rsidDel="00D74544">
          <w:rPr>
            <w:rFonts w:ascii="Arial" w:hAnsi="Arial" w:cs="Arial"/>
          </w:rPr>
          <w:delText>,</w:delText>
        </w:r>
        <w:r w:rsidR="006D263F" w:rsidRPr="00871A74" w:rsidDel="00D74544">
          <w:rPr>
            <w:rFonts w:ascii="Arial" w:hAnsi="Arial" w:cs="Arial"/>
          </w:rPr>
          <w:delText xml:space="preserve"> </w:delText>
        </w:r>
        <w:r w:rsidRPr="00871A74" w:rsidDel="00D74544">
          <w:rPr>
            <w:rFonts w:ascii="Arial" w:hAnsi="Arial" w:cs="Arial"/>
          </w:rPr>
          <w:delText xml:space="preserve">Erik J. </w:delText>
        </w:r>
        <w:r w:rsidR="006D263F" w:rsidRPr="00871A74" w:rsidDel="00D74544">
          <w:rPr>
            <w:rFonts w:ascii="Arial" w:hAnsi="Arial" w:cs="Arial"/>
          </w:rPr>
          <w:delText>Soderblom</w:delText>
        </w:r>
        <w:r w:rsidR="004A0ECE" w:rsidRPr="00871A74" w:rsidDel="00D74544">
          <w:rPr>
            <w:rFonts w:ascii="Arial" w:hAnsi="Arial" w:cs="Arial"/>
            <w:vertAlign w:val="superscript"/>
          </w:rPr>
          <w:delText>2,</w:delText>
        </w:r>
        <w:r w:rsidR="006D263F" w:rsidRPr="00871A74" w:rsidDel="00D74544">
          <w:rPr>
            <w:rFonts w:ascii="Arial" w:hAnsi="Arial" w:cs="Arial"/>
            <w:vertAlign w:val="superscript"/>
          </w:rPr>
          <w:delText>3</w:delText>
        </w:r>
        <w:r w:rsidR="006D263F" w:rsidRPr="00871A74" w:rsidDel="00D74544">
          <w:rPr>
            <w:rFonts w:ascii="Arial" w:hAnsi="Arial" w:cs="Arial"/>
          </w:rPr>
          <w:delText xml:space="preserve">, </w:delText>
        </w:r>
        <w:r w:rsidRPr="00871A74" w:rsidDel="00D74544">
          <w:rPr>
            <w:rFonts w:ascii="Arial" w:hAnsi="Arial" w:cs="Arial"/>
          </w:rPr>
          <w:delText xml:space="preserve">Tricia </w:delText>
        </w:r>
        <w:r w:rsidR="006D263F" w:rsidRPr="00871A74" w:rsidDel="00D74544">
          <w:rPr>
            <w:rFonts w:ascii="Arial" w:hAnsi="Arial" w:cs="Arial"/>
          </w:rPr>
          <w:delText>Ho</w:delText>
        </w:r>
        <w:r w:rsidR="006D263F" w:rsidRPr="00871A74" w:rsidDel="00D74544">
          <w:rPr>
            <w:rFonts w:ascii="Arial" w:hAnsi="Arial" w:cs="Arial"/>
            <w:vertAlign w:val="superscript"/>
          </w:rPr>
          <w:delText>3</w:delText>
        </w:r>
        <w:r w:rsidR="008826C4" w:rsidRPr="00871A74" w:rsidDel="00D74544">
          <w:rPr>
            <w:rFonts w:ascii="Arial" w:hAnsi="Arial" w:cs="Arial"/>
          </w:rPr>
          <w:delText xml:space="preserve">, </w:delText>
        </w:r>
        <w:r w:rsidRPr="00871A74" w:rsidDel="00D74544">
          <w:rPr>
            <w:rFonts w:ascii="Arial" w:hAnsi="Arial" w:cs="Arial"/>
          </w:rPr>
          <w:delText xml:space="preserve">Anna </w:delText>
        </w:r>
        <w:r w:rsidR="00856788" w:rsidRPr="00871A74" w:rsidDel="00D74544">
          <w:rPr>
            <w:rFonts w:ascii="Arial" w:hAnsi="Arial" w:cs="Arial"/>
          </w:rPr>
          <w:delText>Rajab</w:delText>
        </w:r>
        <w:r w:rsidR="00856788" w:rsidRPr="00871A74" w:rsidDel="00D74544">
          <w:rPr>
            <w:rFonts w:ascii="Arial" w:hAnsi="Arial" w:cs="Arial"/>
            <w:vertAlign w:val="superscript"/>
          </w:rPr>
          <w:delText>4</w:delText>
        </w:r>
        <w:r w:rsidR="00856788" w:rsidRPr="00871A74" w:rsidDel="00D74544">
          <w:rPr>
            <w:rFonts w:ascii="Arial" w:hAnsi="Arial" w:cs="Arial"/>
          </w:rPr>
          <w:delText xml:space="preserve">, </w:delText>
        </w:r>
        <w:r w:rsidRPr="00871A74" w:rsidDel="00D74544">
          <w:rPr>
            <w:rFonts w:ascii="Arial" w:hAnsi="Arial" w:cs="Arial"/>
          </w:rPr>
          <w:delText xml:space="preserve">Ricardo </w:delText>
        </w:r>
        <w:r w:rsidR="008826C4" w:rsidRPr="00871A74" w:rsidDel="00D74544">
          <w:rPr>
            <w:rFonts w:ascii="Arial" w:hAnsi="Arial" w:cs="Arial"/>
          </w:rPr>
          <w:delText>Vancini</w:delText>
        </w:r>
        <w:r w:rsidR="00856788" w:rsidRPr="00871A74" w:rsidDel="00D74544">
          <w:rPr>
            <w:rFonts w:ascii="Arial" w:hAnsi="Arial" w:cs="Arial"/>
            <w:vertAlign w:val="superscript"/>
          </w:rPr>
          <w:delText>5</w:delText>
        </w:r>
        <w:r w:rsidR="008826C4" w:rsidRPr="00871A74" w:rsidDel="00D74544">
          <w:rPr>
            <w:rFonts w:ascii="Arial" w:hAnsi="Arial" w:cs="Arial"/>
          </w:rPr>
          <w:delText>,</w:delText>
        </w:r>
        <w:r w:rsidR="006D263F" w:rsidRPr="00871A74" w:rsidDel="00D74544">
          <w:rPr>
            <w:rFonts w:ascii="Arial" w:hAnsi="Arial" w:cs="Arial"/>
          </w:rPr>
          <w:delText xml:space="preserve"> </w:delText>
        </w:r>
        <w:r w:rsidRPr="00871A74" w:rsidDel="00D74544">
          <w:rPr>
            <w:rFonts w:ascii="Arial" w:hAnsi="Arial" w:cs="Arial"/>
          </w:rPr>
          <w:delText xml:space="preserve">Il Hwan </w:delText>
        </w:r>
        <w:r w:rsidR="008826C4" w:rsidRPr="00871A74" w:rsidDel="00D74544">
          <w:rPr>
            <w:rFonts w:ascii="Arial" w:hAnsi="Arial" w:cs="Arial"/>
          </w:rPr>
          <w:delText>Kim</w:delText>
        </w:r>
        <w:r w:rsidR="0059154B" w:rsidRPr="00871A74" w:rsidDel="00D74544">
          <w:rPr>
            <w:rFonts w:ascii="Arial" w:hAnsi="Arial" w:cs="Arial"/>
            <w:vertAlign w:val="superscript"/>
          </w:rPr>
          <w:delText>2,</w:delText>
        </w:r>
        <w:r w:rsidR="00856788" w:rsidRPr="00871A74" w:rsidDel="00D74544">
          <w:rPr>
            <w:rFonts w:ascii="Arial" w:hAnsi="Arial" w:cs="Arial"/>
            <w:vertAlign w:val="superscript"/>
          </w:rPr>
          <w:delText>6</w:delText>
        </w:r>
        <w:r w:rsidR="00E223D9" w:rsidDel="00D74544">
          <w:rPr>
            <w:rFonts w:ascii="Arial" w:hAnsi="Arial" w:cs="Arial"/>
            <w:vertAlign w:val="superscript"/>
          </w:rPr>
          <w:delText>*</w:delText>
        </w:r>
        <w:r w:rsidR="008826C4" w:rsidRPr="00871A74" w:rsidDel="00D74544">
          <w:rPr>
            <w:rFonts w:ascii="Arial" w:hAnsi="Arial" w:cs="Arial"/>
          </w:rPr>
          <w:delText>,</w:delText>
        </w:r>
        <w:r w:rsidR="008826C4" w:rsidRPr="00871A74" w:rsidDel="00D74544">
          <w:rPr>
            <w:rFonts w:ascii="Arial" w:hAnsi="Arial" w:cs="Arial"/>
            <w:vertAlign w:val="superscript"/>
          </w:rPr>
          <w:delText xml:space="preserve"> </w:delText>
        </w:r>
        <w:r w:rsidR="006D263F" w:rsidRPr="00871A74" w:rsidDel="00D74544">
          <w:rPr>
            <w:rFonts w:ascii="Arial" w:hAnsi="Arial" w:cs="Arial"/>
          </w:rPr>
          <w:delText xml:space="preserve">and </w:delText>
        </w:r>
        <w:r w:rsidRPr="00871A74" w:rsidDel="00D74544">
          <w:rPr>
            <w:rFonts w:ascii="Arial" w:hAnsi="Arial" w:cs="Arial"/>
          </w:rPr>
          <w:delText xml:space="preserve">Scott H. </w:delText>
        </w:r>
        <w:r w:rsidR="006D263F" w:rsidRPr="00871A74" w:rsidDel="00D74544">
          <w:rPr>
            <w:rFonts w:ascii="Arial" w:hAnsi="Arial" w:cs="Arial"/>
          </w:rPr>
          <w:delText>Soderling</w:delText>
        </w:r>
        <w:r w:rsidR="006D263F" w:rsidRPr="00871A74" w:rsidDel="00D74544">
          <w:rPr>
            <w:rFonts w:ascii="Arial" w:hAnsi="Arial" w:cs="Arial"/>
            <w:vertAlign w:val="superscript"/>
          </w:rPr>
          <w:delText>1,2</w:delText>
        </w:r>
        <w:r w:rsidR="00117511" w:rsidRPr="00871A74" w:rsidDel="00D74544">
          <w:rPr>
            <w:rFonts w:ascii="Arial" w:hAnsi="Arial" w:cs="Arial"/>
            <w:vertAlign w:val="superscript"/>
          </w:rPr>
          <w:delText>*</w:delText>
        </w:r>
        <w:r w:rsidR="008826C4" w:rsidRPr="00871A74" w:rsidDel="00D74544">
          <w:rPr>
            <w:rFonts w:ascii="Arial" w:hAnsi="Arial" w:cs="Arial"/>
          </w:rPr>
          <w:delText>.</w:delText>
        </w:r>
      </w:del>
    </w:p>
    <w:p w14:paraId="7979AAC2" w14:textId="29387956" w:rsidR="006D263F" w:rsidRPr="00871A74" w:rsidDel="00D74544" w:rsidRDefault="006D263F" w:rsidP="003C26AB">
      <w:pPr>
        <w:spacing w:line="480" w:lineRule="auto"/>
        <w:rPr>
          <w:del w:id="9" w:author="Tyler Bradshaw" w:date="2020-12-05T17:32:00Z"/>
          <w:rFonts w:ascii="Arial" w:hAnsi="Arial" w:cs="Arial"/>
        </w:rPr>
      </w:pPr>
      <w:del w:id="10" w:author="Tyler Bradshaw" w:date="2020-12-05T17:32:00Z">
        <w:r w:rsidRPr="00871A74" w:rsidDel="00D74544">
          <w:rPr>
            <w:rFonts w:ascii="Arial" w:hAnsi="Arial" w:cs="Arial"/>
            <w:vertAlign w:val="superscript"/>
          </w:rPr>
          <w:delText>1</w:delText>
        </w:r>
        <w:r w:rsidRPr="00871A74" w:rsidDel="00D74544">
          <w:rPr>
            <w:rFonts w:ascii="Arial" w:hAnsi="Arial" w:cs="Arial"/>
          </w:rPr>
          <w:delText>Department of Neurobiolo</w:delText>
        </w:r>
        <w:r w:rsidR="0059154B" w:rsidRPr="00871A74" w:rsidDel="00D74544">
          <w:rPr>
            <w:rFonts w:ascii="Arial" w:hAnsi="Arial" w:cs="Arial"/>
          </w:rPr>
          <w:softHyphen/>
        </w:r>
        <w:r w:rsidRPr="00871A74" w:rsidDel="00D74544">
          <w:rPr>
            <w:rFonts w:ascii="Arial" w:hAnsi="Arial" w:cs="Arial"/>
          </w:rPr>
          <w:delText>gy, Duke University School of Medicine</w:delText>
        </w:r>
        <w:r w:rsidR="001B22C8" w:rsidRPr="00871A74" w:rsidDel="00D74544">
          <w:rPr>
            <w:rFonts w:ascii="Arial" w:hAnsi="Arial" w:cs="Arial"/>
          </w:rPr>
          <w:delText>, Durham, NC 27710, USA</w:delText>
        </w:r>
        <w:r w:rsidRPr="00871A74" w:rsidDel="00D74544">
          <w:rPr>
            <w:rFonts w:ascii="Arial" w:hAnsi="Arial" w:cs="Arial"/>
          </w:rPr>
          <w:delText>.</w:delText>
        </w:r>
      </w:del>
    </w:p>
    <w:p w14:paraId="4B98C5C5" w14:textId="4C24BCA7" w:rsidR="006D263F" w:rsidRPr="00871A74" w:rsidDel="00D74544" w:rsidRDefault="006D263F" w:rsidP="003C26AB">
      <w:pPr>
        <w:spacing w:line="480" w:lineRule="auto"/>
        <w:rPr>
          <w:del w:id="11" w:author="Tyler Bradshaw" w:date="2020-12-05T17:32:00Z"/>
          <w:rFonts w:ascii="Arial" w:hAnsi="Arial" w:cs="Arial"/>
        </w:rPr>
      </w:pPr>
      <w:del w:id="12" w:author="Tyler Bradshaw" w:date="2020-12-05T17:32:00Z">
        <w:r w:rsidRPr="00871A74" w:rsidDel="00D74544">
          <w:rPr>
            <w:rFonts w:ascii="Arial" w:hAnsi="Arial" w:cs="Arial"/>
            <w:vertAlign w:val="superscript"/>
          </w:rPr>
          <w:delText>2</w:delText>
        </w:r>
        <w:r w:rsidRPr="00871A74" w:rsidDel="00D74544">
          <w:rPr>
            <w:rFonts w:ascii="Arial" w:hAnsi="Arial" w:cs="Arial"/>
          </w:rPr>
          <w:delText>Department of Cell Biology, Duke University School of Medicine</w:delText>
        </w:r>
        <w:r w:rsidR="001B22C8" w:rsidRPr="00871A74" w:rsidDel="00D74544">
          <w:rPr>
            <w:rFonts w:ascii="Arial" w:hAnsi="Arial" w:cs="Arial"/>
          </w:rPr>
          <w:delText>, Durham, NC 27710, USA</w:delText>
        </w:r>
        <w:r w:rsidRPr="00871A74" w:rsidDel="00D74544">
          <w:rPr>
            <w:rFonts w:ascii="Arial" w:hAnsi="Arial" w:cs="Arial"/>
          </w:rPr>
          <w:delText>.</w:delText>
        </w:r>
      </w:del>
    </w:p>
    <w:p w14:paraId="3EE7E29E" w14:textId="791EE09A" w:rsidR="006D263F" w:rsidRPr="00871A74" w:rsidDel="00D74544" w:rsidRDefault="006D263F" w:rsidP="003C26AB">
      <w:pPr>
        <w:spacing w:line="480" w:lineRule="auto"/>
        <w:rPr>
          <w:del w:id="13" w:author="Tyler Bradshaw" w:date="2020-12-05T17:32:00Z"/>
          <w:rFonts w:ascii="Arial" w:hAnsi="Arial" w:cs="Arial"/>
        </w:rPr>
      </w:pPr>
      <w:del w:id="14" w:author="Tyler Bradshaw" w:date="2020-12-05T17:32:00Z">
        <w:r w:rsidRPr="00871A74" w:rsidDel="00D74544">
          <w:rPr>
            <w:rFonts w:ascii="Arial" w:hAnsi="Arial" w:cs="Arial"/>
            <w:vertAlign w:val="superscript"/>
          </w:rPr>
          <w:delText>3</w:delText>
        </w:r>
        <w:r w:rsidRPr="00871A74" w:rsidDel="00D74544">
          <w:rPr>
            <w:rFonts w:ascii="Arial" w:hAnsi="Arial" w:cs="Arial"/>
          </w:rPr>
          <w:delText xml:space="preserve">Proteomics and Metabolomics </w:delText>
        </w:r>
        <w:r w:rsidR="00C93806" w:rsidRPr="00871A74" w:rsidDel="00D74544">
          <w:rPr>
            <w:rFonts w:ascii="Arial" w:hAnsi="Arial" w:cs="Arial"/>
          </w:rPr>
          <w:delText>Shared Resource</w:delText>
        </w:r>
        <w:r w:rsidRPr="00871A74" w:rsidDel="00D74544">
          <w:rPr>
            <w:rFonts w:ascii="Arial" w:hAnsi="Arial" w:cs="Arial"/>
          </w:rPr>
          <w:delText>, Duke University School of Medicine</w:delText>
        </w:r>
        <w:r w:rsidR="001B22C8" w:rsidRPr="00871A74" w:rsidDel="00D74544">
          <w:rPr>
            <w:rFonts w:ascii="Arial" w:hAnsi="Arial" w:cs="Arial"/>
          </w:rPr>
          <w:delText>, Durham, NC 27710, USA.</w:delText>
        </w:r>
      </w:del>
    </w:p>
    <w:p w14:paraId="60EDAF3F" w14:textId="568ADD7B" w:rsidR="0059154B" w:rsidRPr="00871A74" w:rsidDel="00D74544" w:rsidRDefault="0059154B" w:rsidP="003C26AB">
      <w:pPr>
        <w:spacing w:line="480" w:lineRule="auto"/>
        <w:rPr>
          <w:del w:id="15" w:author="Tyler Bradshaw" w:date="2020-12-05T17:32:00Z"/>
          <w:rFonts w:ascii="Arial" w:hAnsi="Arial" w:cs="Arial"/>
        </w:rPr>
      </w:pPr>
      <w:del w:id="16" w:author="Tyler Bradshaw" w:date="2020-12-05T17:32:00Z">
        <w:r w:rsidRPr="00871A74" w:rsidDel="00D74544">
          <w:rPr>
            <w:rFonts w:ascii="Arial" w:hAnsi="Arial" w:cs="Arial"/>
            <w:vertAlign w:val="superscript"/>
          </w:rPr>
          <w:delText>4</w:delText>
        </w:r>
        <w:r w:rsidRPr="00871A74" w:rsidDel="00D74544">
          <w:rPr>
            <w:rFonts w:ascii="Arial" w:hAnsi="Arial" w:cs="Arial"/>
          </w:rPr>
          <w:delText>Burjeel Hospital, VPS Healthcare, Muscat, Oman.</w:delText>
        </w:r>
      </w:del>
    </w:p>
    <w:p w14:paraId="1968FAA7" w14:textId="23890AFF" w:rsidR="006D263F" w:rsidRPr="00871A74" w:rsidDel="00D74544" w:rsidRDefault="00856788" w:rsidP="000E78CE">
      <w:pPr>
        <w:spacing w:line="480" w:lineRule="auto"/>
        <w:rPr>
          <w:del w:id="17" w:author="Tyler Bradshaw" w:date="2020-12-05T17:32:00Z"/>
          <w:rFonts w:ascii="Arial" w:hAnsi="Arial" w:cs="Arial"/>
        </w:rPr>
      </w:pPr>
      <w:del w:id="18" w:author="Tyler Bradshaw" w:date="2020-12-05T17:32:00Z">
        <w:r w:rsidRPr="00871A74" w:rsidDel="00D74544">
          <w:rPr>
            <w:rFonts w:ascii="Arial" w:hAnsi="Arial" w:cs="Arial"/>
            <w:vertAlign w:val="superscript"/>
          </w:rPr>
          <w:delText>5</w:delText>
        </w:r>
        <w:r w:rsidRPr="00871A74" w:rsidDel="00D74544">
          <w:rPr>
            <w:rFonts w:ascii="Arial" w:hAnsi="Arial" w:cs="Arial"/>
          </w:rPr>
          <w:delText xml:space="preserve">Department </w:delText>
        </w:r>
        <w:r w:rsidR="006D263F" w:rsidRPr="00871A74" w:rsidDel="00D74544">
          <w:rPr>
            <w:rFonts w:ascii="Arial" w:hAnsi="Arial" w:cs="Arial"/>
          </w:rPr>
          <w:delText>of Pathology, Duke University School of Medicine</w:delText>
        </w:r>
        <w:r w:rsidR="001B22C8" w:rsidRPr="00871A74" w:rsidDel="00D74544">
          <w:rPr>
            <w:rFonts w:ascii="Arial" w:hAnsi="Arial" w:cs="Arial"/>
          </w:rPr>
          <w:delText>, Durham, NC 27710, USA.</w:delText>
        </w:r>
      </w:del>
    </w:p>
    <w:p w14:paraId="622777B5" w14:textId="2EF3B5B5" w:rsidR="000E78CE" w:rsidRPr="000E78CE" w:rsidDel="00D74544" w:rsidRDefault="00856788" w:rsidP="007C56BC">
      <w:pPr>
        <w:spacing w:line="480" w:lineRule="auto"/>
        <w:rPr>
          <w:del w:id="19" w:author="Tyler Bradshaw" w:date="2020-12-05T17:32:00Z"/>
          <w:rFonts w:ascii="Arial" w:hAnsi="Arial" w:cs="Arial"/>
        </w:rPr>
      </w:pPr>
      <w:del w:id="20" w:author="Tyler Bradshaw" w:date="2020-12-05T17:32:00Z">
        <w:r w:rsidRPr="00871A74" w:rsidDel="00D74544">
          <w:rPr>
            <w:rFonts w:ascii="Arial" w:hAnsi="Arial" w:cs="Arial"/>
            <w:vertAlign w:val="superscript"/>
          </w:rPr>
          <w:delText>6</w:delText>
        </w:r>
        <w:r w:rsidRPr="00871A74" w:rsidDel="00D74544">
          <w:rPr>
            <w:rFonts w:ascii="Arial" w:hAnsi="Arial" w:cs="Arial"/>
          </w:rPr>
          <w:delText xml:space="preserve">Department </w:delText>
        </w:r>
        <w:r w:rsidR="006D263F" w:rsidRPr="00871A74" w:rsidDel="00D74544">
          <w:rPr>
            <w:rFonts w:ascii="Arial" w:hAnsi="Arial" w:cs="Arial"/>
          </w:rPr>
          <w:delText>of Anatomy and Neurobiology, University of Tennessee</w:delText>
        </w:r>
        <w:r w:rsidR="00022471" w:rsidRPr="00871A74" w:rsidDel="00D74544">
          <w:rPr>
            <w:rFonts w:ascii="Arial" w:hAnsi="Arial" w:cs="Arial"/>
          </w:rPr>
          <w:delText xml:space="preserve"> Heath Science Center</w:delText>
        </w:r>
        <w:r w:rsidR="001B22C8" w:rsidRPr="00871A74" w:rsidDel="00D74544">
          <w:rPr>
            <w:rFonts w:ascii="Arial" w:hAnsi="Arial" w:cs="Arial"/>
          </w:rPr>
          <w:delText>, Memphis, TN 38163, USA</w:delText>
        </w:r>
        <w:r w:rsidR="00022471" w:rsidRPr="00871A74" w:rsidDel="00D74544">
          <w:rPr>
            <w:rFonts w:ascii="Arial" w:hAnsi="Arial" w:cs="Arial"/>
          </w:rPr>
          <w:delText>.</w:delText>
        </w:r>
      </w:del>
    </w:p>
    <w:p w14:paraId="0ACE9FB6" w14:textId="6066F804" w:rsidR="004A0ECE" w:rsidRPr="00871A74" w:rsidDel="00D74544" w:rsidRDefault="001B22C8" w:rsidP="00CD5EC9">
      <w:pPr>
        <w:spacing w:line="480" w:lineRule="auto"/>
        <w:rPr>
          <w:del w:id="21" w:author="Tyler Bradshaw" w:date="2020-12-05T17:32:00Z"/>
          <w:rFonts w:ascii="Arial" w:hAnsi="Arial" w:cs="Arial"/>
        </w:rPr>
      </w:pPr>
      <w:del w:id="22" w:author="Tyler Bradshaw" w:date="2020-12-03T11:43:00Z">
        <w:r w:rsidRPr="00871A74" w:rsidDel="000E78CE">
          <w:rPr>
            <w:rFonts w:ascii="Arial" w:hAnsi="Arial" w:cs="Arial"/>
            <w:vertAlign w:val="superscript"/>
          </w:rPr>
          <w:delText>7</w:delText>
        </w:r>
      </w:del>
      <w:del w:id="23" w:author="Tyler Bradshaw" w:date="2020-12-05T17:32:00Z">
        <w:r w:rsidR="00117511" w:rsidRPr="00871A74" w:rsidDel="00D74544">
          <w:rPr>
            <w:rFonts w:ascii="Arial" w:hAnsi="Arial" w:cs="Arial"/>
          </w:rPr>
          <w:delText>These authors contributed equally.</w:delText>
        </w:r>
        <w:r w:rsidRPr="00871A74" w:rsidDel="00D74544">
          <w:rPr>
            <w:rFonts w:ascii="Arial" w:hAnsi="Arial" w:cs="Arial"/>
          </w:rPr>
          <w:delText xml:space="preserve"> </w:delText>
        </w:r>
      </w:del>
    </w:p>
    <w:p w14:paraId="33D1CE94" w14:textId="2C9958FE" w:rsidR="006D263F" w:rsidDel="00350ABC" w:rsidRDefault="00117511" w:rsidP="003C26AB">
      <w:pPr>
        <w:spacing w:line="480" w:lineRule="auto"/>
        <w:rPr>
          <w:del w:id="24" w:author="Tyler Bradshaw" w:date="2020-12-03T11:44:00Z"/>
          <w:rStyle w:val="Hyperlink"/>
          <w:rFonts w:ascii="Arial" w:hAnsi="Arial" w:cs="Arial"/>
        </w:rPr>
      </w:pPr>
      <w:del w:id="25" w:author="Tyler Bradshaw" w:date="2020-12-05T17:32:00Z">
        <w:r w:rsidRPr="003D583B" w:rsidDel="00D74544">
          <w:rPr>
            <w:rFonts w:ascii="Arial" w:hAnsi="Arial" w:cs="Arial"/>
          </w:rPr>
          <w:delText xml:space="preserve">*Correspondence: </w:delText>
        </w:r>
      </w:del>
      <w:del w:id="26" w:author="Tyler Bradshaw" w:date="2020-12-03T11:44:00Z">
        <w:r w:rsidR="00E223D9" w:rsidRPr="003D583B" w:rsidDel="000E78CE">
          <w:rPr>
            <w:rFonts w:ascii="Arial" w:hAnsi="Arial" w:cs="Arial"/>
          </w:rPr>
          <w:delText xml:space="preserve">Il Hwan Kim, E-mail: </w:delText>
        </w:r>
        <w:r w:rsidR="000E78CE" w:rsidDel="000E78CE">
          <w:fldChar w:fldCharType="begin"/>
        </w:r>
        <w:r w:rsidR="000E78CE" w:rsidDel="000E78CE">
          <w:delInstrText xml:space="preserve"> HYPERLINK "mailto:ikim9@uthsc.edu" </w:delInstrText>
        </w:r>
        <w:r w:rsidR="000E78CE" w:rsidDel="000E78CE">
          <w:fldChar w:fldCharType="separate"/>
        </w:r>
        <w:r w:rsidR="00E223D9" w:rsidRPr="003D583B" w:rsidDel="000E78CE">
          <w:rPr>
            <w:rStyle w:val="Hyperlink"/>
            <w:rFonts w:ascii="Arial" w:hAnsi="Arial" w:cs="Arial"/>
          </w:rPr>
          <w:delText>ikim9@uthsc.edu</w:delText>
        </w:r>
        <w:r w:rsidR="000E78CE" w:rsidDel="000E78CE">
          <w:rPr>
            <w:rStyle w:val="Hyperlink"/>
            <w:rFonts w:ascii="Arial" w:hAnsi="Arial" w:cs="Arial"/>
          </w:rPr>
          <w:fldChar w:fldCharType="end"/>
        </w:r>
        <w:r w:rsidR="00E223D9" w:rsidRPr="003D583B" w:rsidDel="000E78CE">
          <w:rPr>
            <w:rFonts w:ascii="Arial" w:hAnsi="Arial" w:cs="Arial"/>
          </w:rPr>
          <w:delText xml:space="preserve">, </w:delText>
        </w:r>
      </w:del>
      <w:del w:id="27" w:author="Tyler Bradshaw" w:date="2020-12-05T17:32:00Z">
        <w:r w:rsidR="002A2D00" w:rsidRPr="003D583B" w:rsidDel="00D74544">
          <w:rPr>
            <w:rFonts w:ascii="Arial" w:hAnsi="Arial" w:cs="Arial"/>
          </w:rPr>
          <w:delText xml:space="preserve">Scott H. Soderling, E-mail: </w:delText>
        </w:r>
        <w:r w:rsidR="00E5546D" w:rsidDel="00D74544">
          <w:fldChar w:fldCharType="begin"/>
        </w:r>
        <w:r w:rsidR="00E5546D" w:rsidDel="00D74544">
          <w:delInstrText xml:space="preserve"> HYPERLINK "mailto:scott.soderling@duke.edu" </w:delInstrText>
        </w:r>
        <w:r w:rsidR="00E5546D" w:rsidDel="00D74544">
          <w:fldChar w:fldCharType="separate"/>
        </w:r>
        <w:r w:rsidR="002A2D00" w:rsidRPr="003D583B" w:rsidDel="00D74544">
          <w:rPr>
            <w:rStyle w:val="Hyperlink"/>
            <w:rFonts w:ascii="Arial" w:hAnsi="Arial" w:cs="Arial"/>
          </w:rPr>
          <w:delText>scott.soderling@duke.edu</w:delText>
        </w:r>
        <w:r w:rsidR="00E5546D" w:rsidDel="00D74544">
          <w:rPr>
            <w:rStyle w:val="Hyperlink"/>
            <w:rFonts w:ascii="Arial" w:hAnsi="Arial" w:cs="Arial"/>
          </w:rPr>
          <w:fldChar w:fldCharType="end"/>
        </w:r>
      </w:del>
    </w:p>
    <w:p w14:paraId="12EEC5DB" w14:textId="77777777" w:rsidR="008826C4" w:rsidRPr="003D583B" w:rsidDel="000E78CE" w:rsidRDefault="008826C4" w:rsidP="003C26AB">
      <w:pPr>
        <w:spacing w:line="480" w:lineRule="auto"/>
        <w:rPr>
          <w:del w:id="28" w:author="Tyler Bradshaw" w:date="2020-12-03T11:44:00Z"/>
          <w:rFonts w:ascii="Arial" w:hAnsi="Arial" w:cs="Arial"/>
          <w:b/>
          <w:bCs/>
          <w:highlight w:val="yellow"/>
        </w:rPr>
      </w:pPr>
    </w:p>
    <w:p w14:paraId="671C41BD" w14:textId="77777777" w:rsidR="00510BCC" w:rsidRPr="003D583B" w:rsidDel="000E78CE" w:rsidRDefault="00510BCC" w:rsidP="003C26AB">
      <w:pPr>
        <w:spacing w:line="480" w:lineRule="auto"/>
        <w:rPr>
          <w:del w:id="29" w:author="Tyler Bradshaw" w:date="2020-12-03T11:44:00Z"/>
          <w:rFonts w:ascii="Arial" w:hAnsi="Arial" w:cs="Arial"/>
          <w:b/>
          <w:bCs/>
        </w:rPr>
      </w:pPr>
    </w:p>
    <w:p w14:paraId="0766F770" w14:textId="6D7C4646" w:rsidR="00510BCC" w:rsidRPr="00871A74" w:rsidDel="00D74544" w:rsidRDefault="00E223D9" w:rsidP="003C26AB">
      <w:pPr>
        <w:spacing w:line="480" w:lineRule="auto"/>
        <w:rPr>
          <w:del w:id="30" w:author="Tyler Bradshaw" w:date="2020-12-05T17:32:00Z"/>
          <w:rFonts w:ascii="Arial" w:hAnsi="Arial" w:cs="Arial"/>
          <w:b/>
          <w:bCs/>
        </w:rPr>
      </w:pPr>
      <w:bookmarkStart w:id="31" w:name="Summary"/>
      <w:del w:id="32" w:author="Tyler Bradshaw" w:date="2020-12-05T17:32:00Z">
        <w:r w:rsidDel="00D74544">
          <w:rPr>
            <w:rFonts w:ascii="Arial" w:hAnsi="Arial" w:cs="Arial"/>
            <w:b/>
            <w:bCs/>
          </w:rPr>
          <w:delText>ABSTRACT</w:delText>
        </w:r>
      </w:del>
    </w:p>
    <w:bookmarkEnd w:id="31"/>
    <w:p w14:paraId="7F0982C6" w14:textId="37E7CEB9" w:rsidR="00AC1E36" w:rsidRPr="00871A74" w:rsidDel="00D74544" w:rsidRDefault="00AC1E36" w:rsidP="00AC1E36">
      <w:pPr>
        <w:spacing w:line="480" w:lineRule="auto"/>
        <w:jc w:val="thaiDistribute"/>
        <w:rPr>
          <w:del w:id="33" w:author="Tyler Bradshaw" w:date="2020-12-05T17:32:00Z"/>
          <w:rFonts w:ascii="Arial" w:hAnsi="Arial" w:cs="Arial"/>
          <w:b/>
          <w:bCs/>
        </w:rPr>
      </w:pPr>
      <w:del w:id="34" w:author="Tyler Bradshaw" w:date="2020-12-05T17:32:00Z">
        <w:r w:rsidRPr="00871A74" w:rsidDel="00D74544">
          <w:rPr>
            <w:rFonts w:ascii="Arial" w:hAnsi="Arial" w:cs="Arial"/>
          </w:rPr>
          <w:delText>Mutation of the WASH complex subunit</w:delText>
        </w:r>
        <w:r w:rsidDel="00D74544">
          <w:rPr>
            <w:rFonts w:ascii="Arial" w:hAnsi="Arial" w:cs="Arial"/>
          </w:rPr>
          <w:delText>,</w:delText>
        </w:r>
        <w:r w:rsidRPr="00871A74" w:rsidDel="00D74544">
          <w:rPr>
            <w:rFonts w:ascii="Arial" w:hAnsi="Arial" w:cs="Arial"/>
          </w:rPr>
          <w:delText xml:space="preserve"> SWIP</w:delText>
        </w:r>
        <w:r w:rsidDel="00D74544">
          <w:rPr>
            <w:rFonts w:ascii="Arial" w:hAnsi="Arial" w:cs="Arial"/>
          </w:rPr>
          <w:delText>,</w:delText>
        </w:r>
        <w:r w:rsidRPr="00871A74" w:rsidDel="00D74544">
          <w:rPr>
            <w:rFonts w:ascii="Arial" w:hAnsi="Arial" w:cs="Arial"/>
          </w:rPr>
          <w:delText xml:space="preserve"> is</w:delText>
        </w:r>
        <w:r w:rsidDel="00D74544">
          <w:rPr>
            <w:rFonts w:ascii="Arial" w:hAnsi="Arial" w:cs="Arial"/>
          </w:rPr>
          <w:delText xml:space="preserve"> </w:delText>
        </w:r>
        <w:r w:rsidRPr="00871A74" w:rsidDel="00D74544">
          <w:rPr>
            <w:rFonts w:ascii="Arial" w:hAnsi="Arial" w:cs="Arial"/>
          </w:rPr>
          <w:delText xml:space="preserve">implicated in human intellectual disability, </w:delText>
        </w:r>
        <w:r w:rsidDel="00D74544">
          <w:rPr>
            <w:rFonts w:ascii="Arial" w:hAnsi="Arial" w:cs="Arial"/>
          </w:rPr>
          <w:delText>but</w:delText>
        </w:r>
        <w:r w:rsidRPr="00871A74" w:rsidDel="00D74544">
          <w:rPr>
            <w:rFonts w:ascii="Arial" w:hAnsi="Arial" w:cs="Arial"/>
          </w:rPr>
          <w:delText xml:space="preserve"> </w:delText>
        </w:r>
        <w:r w:rsidDel="00D74544">
          <w:rPr>
            <w:rFonts w:ascii="Arial" w:hAnsi="Arial" w:cs="Arial"/>
          </w:rPr>
          <w:delText>the</w:delText>
        </w:r>
        <w:r w:rsidRPr="00871A74" w:rsidDel="00D74544">
          <w:rPr>
            <w:rFonts w:ascii="Arial" w:hAnsi="Arial" w:cs="Arial"/>
          </w:rPr>
          <w:delText xml:space="preserve"> </w:delText>
        </w:r>
        <w:r w:rsidDel="00D74544">
          <w:rPr>
            <w:rFonts w:ascii="Arial" w:hAnsi="Arial" w:cs="Arial"/>
          </w:rPr>
          <w:delText>cellular etiology of this association is unknown</w:delText>
        </w:r>
        <w:r w:rsidRPr="00871A74" w:rsidDel="00D74544">
          <w:rPr>
            <w:rFonts w:ascii="Arial" w:hAnsi="Arial" w:cs="Arial"/>
          </w:rPr>
          <w:delText>. We identify the neuronal WASH complex proteome, revealing a network of endosomal proteins. To uncover how dysfunction</w:delText>
        </w:r>
        <w:r w:rsidDel="00D74544">
          <w:rPr>
            <w:rFonts w:ascii="Arial" w:hAnsi="Arial" w:cs="Arial"/>
          </w:rPr>
          <w:delText xml:space="preserve"> of endosomal </w:delText>
        </w:r>
        <w:r w:rsidRPr="00871A74" w:rsidDel="00D74544">
          <w:rPr>
            <w:rFonts w:ascii="Arial" w:hAnsi="Arial" w:cs="Arial"/>
          </w:rPr>
          <w:delText xml:space="preserve">SWIP leads to disease, we generate a mouse model of </w:delText>
        </w:r>
        <w:r w:rsidDel="00D74544">
          <w:rPr>
            <w:rFonts w:ascii="Arial" w:hAnsi="Arial" w:cs="Arial"/>
          </w:rPr>
          <w:delText xml:space="preserve">the </w:delText>
        </w:r>
        <w:r w:rsidRPr="00871A74" w:rsidDel="00D74544">
          <w:rPr>
            <w:rFonts w:ascii="Arial" w:hAnsi="Arial" w:cs="Arial"/>
          </w:rPr>
          <w:delText xml:space="preserve">human </w:delText>
        </w:r>
        <w:r w:rsidRPr="00871A74" w:rsidDel="00D74544">
          <w:rPr>
            <w:rFonts w:ascii="Arial" w:hAnsi="Arial" w:cs="Arial"/>
            <w:i/>
            <w:iCs/>
          </w:rPr>
          <w:delText>WASHC4</w:delText>
        </w:r>
        <w:r w:rsidRPr="008C2248" w:rsidDel="00D74544">
          <w:rPr>
            <w:rFonts w:ascii="Arial" w:hAnsi="Arial" w:cs="Arial"/>
            <w:i/>
            <w:iCs/>
            <w:vertAlign w:val="superscript"/>
          </w:rPr>
          <w:delText>c.3056C&gt;G</w:delText>
        </w:r>
        <w:r w:rsidDel="00D74544">
          <w:rPr>
            <w:rFonts w:ascii="Arial" w:hAnsi="Arial" w:cs="Arial"/>
          </w:rPr>
          <w:delText xml:space="preserve"> </w:delText>
        </w:r>
        <w:r w:rsidDel="00D74544">
          <w:rPr>
            <w:rFonts w:ascii="Arial" w:hAnsi="Arial" w:cs="Arial"/>
            <w:iCs/>
          </w:rPr>
          <w:delText>mutation</w:delText>
        </w:r>
        <w:r w:rsidRPr="00871A74" w:rsidDel="00D74544">
          <w:rPr>
            <w:rFonts w:ascii="Arial" w:hAnsi="Arial" w:cs="Arial"/>
          </w:rPr>
          <w:delText xml:space="preserve">. Quantitative </w:delText>
        </w:r>
        <w:r w:rsidDel="00D74544">
          <w:rPr>
            <w:rFonts w:ascii="Arial" w:hAnsi="Arial" w:cs="Arial"/>
          </w:rPr>
          <w:delText>spatial proteomics</w:delText>
        </w:r>
        <w:r w:rsidR="000D3623" w:rsidDel="00D74544">
          <w:rPr>
            <w:rFonts w:ascii="Arial" w:hAnsi="Arial" w:cs="Arial"/>
          </w:rPr>
          <w:delText xml:space="preserve"> analysis</w:delText>
        </w:r>
        <w:r w:rsidRPr="00871A74" w:rsidDel="00D74544">
          <w:rPr>
            <w:rFonts w:ascii="Arial" w:hAnsi="Arial" w:cs="Arial"/>
          </w:rPr>
          <w:delText xml:space="preserve"> </w:delText>
        </w:r>
        <w:r w:rsidDel="00D74544">
          <w:rPr>
            <w:rFonts w:ascii="Arial" w:hAnsi="Arial" w:cs="Arial"/>
          </w:rPr>
          <w:delText xml:space="preserve">of </w:delText>
        </w:r>
        <w:r w:rsidRPr="00871A74" w:rsidDel="00D74544">
          <w:rPr>
            <w:rFonts w:ascii="Arial" w:hAnsi="Arial" w:cs="Arial"/>
          </w:rPr>
          <w:delText>SWIP</w:delText>
        </w:r>
        <w:r w:rsidRPr="00871A74" w:rsidDel="00D74544">
          <w:rPr>
            <w:rFonts w:ascii="Arial" w:hAnsi="Arial" w:cs="Arial"/>
            <w:vertAlign w:val="superscript"/>
          </w:rPr>
          <w:delText>P1019R</w:delText>
        </w:r>
        <w:r w:rsidRPr="00871A74" w:rsidDel="00D74544">
          <w:rPr>
            <w:rFonts w:ascii="Arial" w:hAnsi="Arial" w:cs="Arial"/>
          </w:rPr>
          <w:delText xml:space="preserve"> mouse brain</w:delText>
        </w:r>
        <w:r w:rsidDel="00D74544">
          <w:rPr>
            <w:rFonts w:ascii="Arial" w:hAnsi="Arial" w:cs="Arial"/>
          </w:rPr>
          <w:delText xml:space="preserve"> reveals that this mutation </w:delText>
        </w:r>
        <w:r w:rsidRPr="00871A74" w:rsidDel="00D74544">
          <w:rPr>
            <w:rFonts w:ascii="Arial" w:hAnsi="Arial" w:cs="Arial"/>
          </w:rPr>
          <w:delText>destabilizes the WASH complex</w:delText>
        </w:r>
        <w:r w:rsidDel="00D74544">
          <w:rPr>
            <w:rFonts w:ascii="Arial" w:hAnsi="Arial" w:cs="Arial"/>
          </w:rPr>
          <w:delText xml:space="preserve"> and uncovers significant perturbations in both endosomal and lysosomal pathways. </w:delText>
        </w:r>
        <w:r w:rsidRPr="00871A74" w:rsidDel="00D74544">
          <w:rPr>
            <w:rFonts w:ascii="Arial" w:hAnsi="Arial" w:cs="Arial"/>
          </w:rPr>
          <w:delText xml:space="preserve">Cellular and histological analyses </w:delText>
        </w:r>
        <w:r w:rsidDel="00D74544">
          <w:rPr>
            <w:rFonts w:ascii="Arial" w:hAnsi="Arial" w:cs="Arial"/>
          </w:rPr>
          <w:delText>confirm that SWIP</w:delText>
        </w:r>
        <w:r w:rsidRPr="006220BE" w:rsidDel="00D74544">
          <w:rPr>
            <w:rFonts w:ascii="Arial" w:hAnsi="Arial" w:cs="Arial"/>
            <w:vertAlign w:val="superscript"/>
          </w:rPr>
          <w:delText>P1019</w:delText>
        </w:r>
        <w:r w:rsidDel="00D74544">
          <w:rPr>
            <w:rFonts w:ascii="Arial" w:hAnsi="Arial" w:cs="Arial"/>
            <w:vertAlign w:val="superscript"/>
          </w:rPr>
          <w:delText>R</w:delText>
        </w:r>
        <w:r w:rsidDel="00D74544">
          <w:rPr>
            <w:rFonts w:ascii="Arial" w:hAnsi="Arial" w:cs="Arial"/>
          </w:rPr>
          <w:delText xml:space="preserve"> results in endo-lysosomal disruption and</w:delText>
        </w:r>
        <w:r w:rsidRPr="00871A74" w:rsidDel="00D74544">
          <w:rPr>
            <w:rFonts w:ascii="Arial" w:hAnsi="Arial" w:cs="Arial"/>
          </w:rPr>
          <w:delText xml:space="preserve"> uncover </w:delText>
        </w:r>
        <w:r w:rsidDel="00D74544">
          <w:rPr>
            <w:rFonts w:ascii="Arial" w:hAnsi="Arial" w:cs="Arial"/>
          </w:rPr>
          <w:delText>indicators</w:delText>
        </w:r>
        <w:r w:rsidRPr="00871A74" w:rsidDel="00D74544">
          <w:rPr>
            <w:rFonts w:ascii="Arial" w:hAnsi="Arial" w:cs="Arial"/>
          </w:rPr>
          <w:delText xml:space="preserve"> of neurodegeneration. </w:delText>
        </w:r>
        <w:r w:rsidDel="00D74544">
          <w:rPr>
            <w:rFonts w:ascii="Arial" w:hAnsi="Arial" w:cs="Arial"/>
          </w:rPr>
          <w:delText xml:space="preserve">We find that </w:delText>
        </w:r>
        <w:r w:rsidRPr="00871A74" w:rsidDel="00D74544">
          <w:rPr>
            <w:rFonts w:ascii="Arial" w:hAnsi="Arial" w:cs="Arial"/>
            <w:iCs/>
          </w:rPr>
          <w:delText>SWIP</w:delText>
        </w:r>
        <w:r w:rsidRPr="00871A74" w:rsidDel="00D74544">
          <w:rPr>
            <w:rFonts w:ascii="Arial" w:hAnsi="Arial" w:cs="Arial"/>
            <w:iCs/>
            <w:vertAlign w:val="superscript"/>
          </w:rPr>
          <w:delText>P1019R</w:delText>
        </w:r>
        <w:r w:rsidRPr="00871A74" w:rsidDel="00D74544">
          <w:rPr>
            <w:rFonts w:ascii="Arial" w:hAnsi="Arial" w:cs="Arial"/>
            <w:iCs/>
          </w:rPr>
          <w:delText xml:space="preserve"> </w:delText>
        </w:r>
        <w:r w:rsidRPr="00871A74" w:rsidDel="00D74544">
          <w:rPr>
            <w:rFonts w:ascii="Arial" w:hAnsi="Arial" w:cs="Arial"/>
          </w:rPr>
          <w:delText>not only impacts cognition, but also causes significant</w:delText>
        </w:r>
        <w:r w:rsidDel="00D74544">
          <w:rPr>
            <w:rFonts w:ascii="Arial" w:hAnsi="Arial" w:cs="Arial"/>
          </w:rPr>
          <w:delText xml:space="preserve"> progressive </w:delText>
        </w:r>
        <w:r w:rsidRPr="00871A74" w:rsidDel="00D74544">
          <w:rPr>
            <w:rFonts w:ascii="Arial" w:hAnsi="Arial" w:cs="Arial"/>
          </w:rPr>
          <w:delText xml:space="preserve">motor deficits in mice. Remarkably, </w:delText>
        </w:r>
        <w:r w:rsidDel="00D74544">
          <w:rPr>
            <w:rFonts w:ascii="Arial" w:hAnsi="Arial" w:cs="Arial"/>
          </w:rPr>
          <w:delText>a</w:delText>
        </w:r>
      </w:del>
      <w:ins w:id="35" w:author="Jamie Courtland" w:date="2020-10-26T14:31:00Z">
        <w:del w:id="36" w:author="Tyler Bradshaw" w:date="2020-12-05T17:32:00Z">
          <w:r w:rsidR="001F583F" w:rsidDel="00D74544">
            <w:rPr>
              <w:rFonts w:ascii="Arial" w:hAnsi="Arial" w:cs="Arial"/>
            </w:rPr>
            <w:delText>A</w:delText>
          </w:r>
        </w:del>
      </w:ins>
      <w:del w:id="37" w:author="Tyler Bradshaw" w:date="2020-12-05T17:32:00Z">
        <w:r w:rsidDel="00D74544">
          <w:rPr>
            <w:rFonts w:ascii="Arial" w:hAnsi="Arial" w:cs="Arial"/>
          </w:rPr>
          <w:delText xml:space="preserve"> </w:delText>
        </w:r>
        <w:r w:rsidRPr="00871A74" w:rsidDel="00D74544">
          <w:rPr>
            <w:rFonts w:ascii="Arial" w:hAnsi="Arial" w:cs="Arial"/>
          </w:rPr>
          <w:delText xml:space="preserve">retrospective analysis of </w:delText>
        </w:r>
        <w:r w:rsidRPr="00871A74" w:rsidDel="00D74544">
          <w:rPr>
            <w:rFonts w:ascii="Arial" w:hAnsi="Arial" w:cs="Arial"/>
            <w:iCs/>
          </w:rPr>
          <w:delText>SWIP</w:delText>
        </w:r>
        <w:r w:rsidRPr="00871A74" w:rsidDel="00D74544">
          <w:rPr>
            <w:rFonts w:ascii="Arial" w:hAnsi="Arial" w:cs="Arial"/>
            <w:iCs/>
            <w:vertAlign w:val="superscript"/>
          </w:rPr>
          <w:delText xml:space="preserve">P1019R </w:delText>
        </w:r>
        <w:r w:rsidRPr="00871A74" w:rsidDel="00D74544">
          <w:rPr>
            <w:rFonts w:ascii="Arial" w:hAnsi="Arial" w:cs="Arial"/>
            <w:iCs/>
          </w:rPr>
          <w:delText xml:space="preserve">patients </w:delText>
        </w:r>
        <w:r w:rsidRPr="00871A74" w:rsidDel="00D74544">
          <w:rPr>
            <w:rFonts w:ascii="Arial" w:hAnsi="Arial" w:cs="Arial"/>
          </w:rPr>
          <w:delText>confirms</w:delText>
        </w:r>
        <w:r w:rsidDel="00D74544">
          <w:rPr>
            <w:rFonts w:ascii="Arial" w:hAnsi="Arial" w:cs="Arial"/>
          </w:rPr>
          <w:delText xml:space="preserve"> motor </w:delText>
        </w:r>
        <w:r w:rsidRPr="00871A74" w:rsidDel="00D74544">
          <w:rPr>
            <w:rFonts w:ascii="Arial" w:hAnsi="Arial" w:cs="Arial"/>
          </w:rPr>
          <w:delText>deficit</w:delText>
        </w:r>
        <w:r w:rsidDel="00D74544">
          <w:rPr>
            <w:rFonts w:ascii="Arial" w:hAnsi="Arial" w:cs="Arial"/>
          </w:rPr>
          <w:delText>s</w:delText>
        </w:r>
      </w:del>
      <w:ins w:id="38" w:author="Jamie Courtland" w:date="2020-10-26T14:24:00Z">
        <w:del w:id="39" w:author="Tyler Bradshaw" w:date="2020-12-05T17:32:00Z">
          <w:r w:rsidR="006F0AD7" w:rsidDel="00D74544">
            <w:rPr>
              <w:rFonts w:ascii="Arial" w:hAnsi="Arial" w:cs="Arial"/>
            </w:rPr>
            <w:delText xml:space="preserve">reveals similar </w:delText>
          </w:r>
        </w:del>
      </w:ins>
      <w:ins w:id="40" w:author="Jamie Courtland" w:date="2020-10-26T14:32:00Z">
        <w:del w:id="41" w:author="Tyler Bradshaw" w:date="2020-12-05T17:32:00Z">
          <w:r w:rsidR="001F583F" w:rsidDel="00D74544">
            <w:rPr>
              <w:rFonts w:ascii="Arial" w:hAnsi="Arial" w:cs="Arial"/>
            </w:rPr>
            <w:delText>m</w:delText>
          </w:r>
        </w:del>
      </w:ins>
      <w:ins w:id="42" w:author="Jamie Courtland" w:date="2020-10-26T14:33:00Z">
        <w:del w:id="43" w:author="Tyler Bradshaw" w:date="2020-12-05T17:32:00Z">
          <w:r w:rsidR="001F583F" w:rsidDel="00D74544">
            <w:rPr>
              <w:rFonts w:ascii="Arial" w:hAnsi="Arial" w:cs="Arial"/>
            </w:rPr>
            <w:delText>ovement</w:delText>
          </w:r>
        </w:del>
      </w:ins>
      <w:ins w:id="44" w:author="Jamie Courtland" w:date="2020-10-26T14:32:00Z">
        <w:del w:id="45" w:author="Tyler Bradshaw" w:date="2020-12-05T17:32:00Z">
          <w:r w:rsidR="001F583F" w:rsidDel="00D74544">
            <w:rPr>
              <w:rFonts w:ascii="Arial" w:hAnsi="Arial" w:cs="Arial"/>
            </w:rPr>
            <w:delText xml:space="preserve"> </w:delText>
          </w:r>
        </w:del>
      </w:ins>
      <w:ins w:id="46" w:author="Jamie Courtland" w:date="2020-10-26T14:24:00Z">
        <w:del w:id="47" w:author="Tyler Bradshaw" w:date="2020-12-05T17:32:00Z">
          <w:r w:rsidR="006F0AD7" w:rsidDel="00D74544">
            <w:rPr>
              <w:rFonts w:ascii="Arial" w:hAnsi="Arial" w:cs="Arial"/>
            </w:rPr>
            <w:delText>deficits</w:delText>
          </w:r>
        </w:del>
      </w:ins>
      <w:del w:id="48" w:author="Tyler Bradshaw" w:date="2020-12-05T17:32:00Z">
        <w:r w:rsidRPr="00871A74" w:rsidDel="00D74544">
          <w:rPr>
            <w:rFonts w:ascii="Arial" w:hAnsi="Arial" w:cs="Arial"/>
          </w:rPr>
          <w:delText xml:space="preserve"> in humans. </w:delText>
        </w:r>
        <w:r w:rsidDel="00D74544">
          <w:rPr>
            <w:rFonts w:ascii="Arial" w:hAnsi="Arial" w:cs="Arial"/>
          </w:rPr>
          <w:delText>Combined, these</w:delText>
        </w:r>
        <w:r w:rsidRPr="00871A74" w:rsidDel="00D74544">
          <w:rPr>
            <w:rFonts w:ascii="Arial" w:hAnsi="Arial" w:cs="Arial"/>
          </w:rPr>
          <w:delText xml:space="preserve"> findings</w:delText>
        </w:r>
        <w:r w:rsidDel="00D74544">
          <w:rPr>
            <w:rFonts w:ascii="Arial" w:hAnsi="Arial" w:cs="Arial"/>
          </w:rPr>
          <w:delText xml:space="preserve"> support the model that WASH complex destabilization, resulting from </w:delText>
        </w:r>
        <w:r w:rsidRPr="00871A74" w:rsidDel="00D74544">
          <w:rPr>
            <w:rFonts w:ascii="Arial" w:hAnsi="Arial" w:cs="Arial"/>
            <w:iCs/>
          </w:rPr>
          <w:delText>SWIP</w:delText>
        </w:r>
        <w:r w:rsidRPr="00871A74" w:rsidDel="00D74544">
          <w:rPr>
            <w:rFonts w:ascii="Arial" w:hAnsi="Arial" w:cs="Arial"/>
            <w:iCs/>
            <w:vertAlign w:val="superscript"/>
          </w:rPr>
          <w:delText>P1019R</w:delText>
        </w:r>
        <w:r w:rsidDel="00D74544">
          <w:rPr>
            <w:rFonts w:ascii="Arial" w:hAnsi="Arial" w:cs="Arial"/>
          </w:rPr>
          <w:delText>, drives cognitive and motor impairments via endo-lysosomal dysfunction in the brain.</w:delText>
        </w:r>
      </w:del>
    </w:p>
    <w:p w14:paraId="1092971A" w14:textId="52F24F6B" w:rsidR="003E3C84" w:rsidRPr="00871A74" w:rsidDel="00D74544" w:rsidRDefault="003E3C84" w:rsidP="003C26AB">
      <w:pPr>
        <w:spacing w:line="480" w:lineRule="auto"/>
        <w:rPr>
          <w:del w:id="49" w:author="Tyler Bradshaw" w:date="2020-12-05T17:32:00Z"/>
          <w:rFonts w:ascii="Arial" w:hAnsi="Arial" w:cs="Arial"/>
          <w:b/>
          <w:bCs/>
        </w:rPr>
      </w:pPr>
    </w:p>
    <w:p w14:paraId="0FDB9AD7" w14:textId="37996CB1" w:rsidR="00E223D9" w:rsidDel="00D74544" w:rsidRDefault="00E223D9">
      <w:pPr>
        <w:spacing w:line="480" w:lineRule="auto"/>
        <w:jc w:val="thaiDistribute"/>
        <w:rPr>
          <w:del w:id="50" w:author="Tyler Bradshaw" w:date="2020-12-05T17:32:00Z"/>
          <w:rFonts w:ascii="Arial" w:hAnsi="Arial" w:cs="Arial"/>
          <w:b/>
          <w:bCs/>
        </w:rPr>
        <w:pPrChange w:id="51" w:author="Jamie Courtland" w:date="2020-10-27T12:06:00Z">
          <w:pPr/>
        </w:pPrChange>
      </w:pPr>
      <w:del w:id="52" w:author="Tyler Bradshaw" w:date="2020-12-05T17:32:00Z">
        <w:r w:rsidDel="00D74544">
          <w:rPr>
            <w:rFonts w:ascii="Arial" w:hAnsi="Arial" w:cs="Arial"/>
            <w:b/>
            <w:bCs/>
          </w:rPr>
          <w:br w:type="page"/>
        </w:r>
      </w:del>
    </w:p>
    <w:p w14:paraId="0435E746" w14:textId="4D202D4C" w:rsidR="00741EBB" w:rsidRPr="00871A74" w:rsidDel="00D74544" w:rsidRDefault="00AA214D" w:rsidP="003C26AB">
      <w:pPr>
        <w:spacing w:line="480" w:lineRule="auto"/>
        <w:jc w:val="thaiDistribute"/>
        <w:rPr>
          <w:del w:id="53" w:author="Tyler Bradshaw" w:date="2020-12-05T17:32:00Z"/>
          <w:rFonts w:ascii="Arial" w:hAnsi="Arial" w:cs="Arial"/>
        </w:rPr>
      </w:pPr>
      <w:bookmarkStart w:id="54" w:name="Introduction"/>
      <w:del w:id="55" w:author="Tyler Bradshaw" w:date="2020-12-05T17:32:00Z">
        <w:r w:rsidRPr="00871A74" w:rsidDel="00D74544">
          <w:rPr>
            <w:rFonts w:ascii="Arial" w:hAnsi="Arial" w:cs="Arial"/>
            <w:b/>
            <w:bCs/>
          </w:rPr>
          <w:delText>INTRODUCTION</w:delText>
        </w:r>
      </w:del>
    </w:p>
    <w:bookmarkEnd w:id="54"/>
    <w:p w14:paraId="22F61829" w14:textId="101210CF" w:rsidR="00093C83" w:rsidRPr="00661284" w:rsidDel="00D74544" w:rsidRDefault="00093C83" w:rsidP="003C26AB">
      <w:pPr>
        <w:spacing w:line="480" w:lineRule="auto"/>
        <w:ind w:firstLine="720"/>
        <w:jc w:val="thaiDistribute"/>
        <w:rPr>
          <w:del w:id="56" w:author="Tyler Bradshaw" w:date="2020-12-05T17:32:00Z"/>
          <w:rFonts w:ascii="Arial" w:hAnsi="Arial" w:cs="Arial"/>
          <w:lang w:val="da-DK"/>
          <w:rPrChange w:id="57" w:author="Jamie Courtland" w:date="2020-10-27T11:50:00Z">
            <w:rPr>
              <w:del w:id="58" w:author="Tyler Bradshaw" w:date="2020-12-05T17:32:00Z"/>
              <w:rFonts w:ascii="Arial" w:hAnsi="Arial" w:cs="Arial"/>
            </w:rPr>
          </w:rPrChange>
        </w:rPr>
      </w:pPr>
      <w:del w:id="59" w:author="Tyler Bradshaw" w:date="2020-12-05T17:32:00Z">
        <w:r w:rsidRPr="00871A74" w:rsidDel="00D74544">
          <w:rPr>
            <w:rFonts w:ascii="Arial" w:hAnsi="Arial" w:cs="Arial"/>
          </w:rPr>
          <w:delText xml:space="preserve">Neurons </w:delText>
        </w:r>
        <w:r w:rsidR="000F6A12" w:rsidRPr="00871A74" w:rsidDel="00D74544">
          <w:rPr>
            <w:rFonts w:ascii="Arial" w:hAnsi="Arial" w:cs="Arial"/>
          </w:rPr>
          <w:delText>maintain precise control of</w:delText>
        </w:r>
        <w:r w:rsidRPr="00871A74" w:rsidDel="00D74544">
          <w:rPr>
            <w:rFonts w:ascii="Arial" w:hAnsi="Arial" w:cs="Arial"/>
          </w:rPr>
          <w:delText xml:space="preserve"> their subcellular proteome </w:delText>
        </w:r>
        <w:r w:rsidR="00995B3B" w:rsidRPr="00871A74" w:rsidDel="00D74544">
          <w:rPr>
            <w:rFonts w:ascii="Arial" w:hAnsi="Arial" w:cs="Arial"/>
          </w:rPr>
          <w:delText>using a</w:delText>
        </w:r>
        <w:r w:rsidRPr="00871A74" w:rsidDel="00D74544">
          <w:rPr>
            <w:rFonts w:ascii="Arial" w:hAnsi="Arial" w:cs="Arial"/>
          </w:rPr>
          <w:delText xml:space="preserve"> sophisticated network of vesicular trafficking pathways</w:delText>
        </w:r>
        <w:r w:rsidR="00C726BE" w:rsidRPr="00871A74" w:rsidDel="00D74544">
          <w:rPr>
            <w:rFonts w:ascii="Arial" w:hAnsi="Arial" w:cs="Arial"/>
          </w:rPr>
          <w:delText xml:space="preserve"> that</w:delText>
        </w:r>
        <w:r w:rsidRPr="00871A74" w:rsidDel="00D74544">
          <w:rPr>
            <w:rFonts w:ascii="Arial" w:hAnsi="Arial" w:cs="Arial"/>
          </w:rPr>
          <w:delText xml:space="preserve"> shuttle cargo throughout the</w:delText>
        </w:r>
        <w:r w:rsidR="00FE3B93" w:rsidRPr="00871A74" w:rsidDel="00D74544">
          <w:rPr>
            <w:rFonts w:ascii="Arial" w:hAnsi="Arial" w:cs="Arial"/>
          </w:rPr>
          <w:delText>ir</w:delText>
        </w:r>
        <w:r w:rsidRPr="00871A74" w:rsidDel="00D74544">
          <w:rPr>
            <w:rFonts w:ascii="Arial" w:hAnsi="Arial" w:cs="Arial"/>
          </w:rPr>
          <w:delText xml:space="preserve"> </w:delText>
        </w:r>
        <w:r w:rsidR="00FE3B93" w:rsidRPr="00871A74" w:rsidDel="00D74544">
          <w:rPr>
            <w:rFonts w:ascii="Arial" w:hAnsi="Arial" w:cs="Arial"/>
          </w:rPr>
          <w:delText>elaborate process</w:delText>
        </w:r>
        <w:r w:rsidR="002D0F46" w:rsidRPr="00871A74" w:rsidDel="00D74544">
          <w:rPr>
            <w:rFonts w:ascii="Arial" w:hAnsi="Arial" w:cs="Arial"/>
          </w:rPr>
          <w:delText>es</w:delText>
        </w:r>
        <w:r w:rsidRPr="00871A74" w:rsidDel="00D74544">
          <w:rPr>
            <w:rFonts w:ascii="Arial" w:hAnsi="Arial" w:cs="Arial"/>
          </w:rPr>
          <w:delText>.</w:delText>
        </w:r>
      </w:del>
      <w:ins w:id="60" w:author="Jamie Courtland" w:date="2020-10-27T11:09:00Z">
        <w:del w:id="61" w:author="Tyler Bradshaw" w:date="2020-12-05T17:32:00Z">
          <w:r w:rsidR="001B3DD2" w:rsidDel="00D74544">
            <w:rPr>
              <w:rFonts w:ascii="Arial" w:hAnsi="Arial" w:cs="Arial"/>
            </w:rPr>
            <w:delText>the cell.</w:delText>
          </w:r>
        </w:del>
      </w:ins>
      <w:del w:id="62" w:author="Tyler Bradshaw" w:date="2020-12-05T17:32:00Z">
        <w:r w:rsidRPr="00871A74" w:rsidDel="00D74544">
          <w:rPr>
            <w:rFonts w:ascii="Arial" w:hAnsi="Arial" w:cs="Arial"/>
          </w:rPr>
          <w:delText xml:space="preserve"> </w:delText>
        </w:r>
        <w:r w:rsidR="00FE3B93" w:rsidRPr="00871A74" w:rsidDel="00D74544">
          <w:rPr>
            <w:rFonts w:ascii="Arial" w:hAnsi="Arial" w:cs="Arial"/>
          </w:rPr>
          <w:delText>Endosomes function as a c</w:delText>
        </w:r>
        <w:r w:rsidRPr="00871A74" w:rsidDel="00D74544">
          <w:rPr>
            <w:rFonts w:ascii="Arial" w:hAnsi="Arial" w:cs="Arial"/>
          </w:rPr>
          <w:delText xml:space="preserve">entral </w:delText>
        </w:r>
        <w:r w:rsidR="00FE3B93" w:rsidRPr="00871A74" w:rsidDel="00D74544">
          <w:rPr>
            <w:rFonts w:ascii="Arial" w:hAnsi="Arial" w:cs="Arial"/>
          </w:rPr>
          <w:delText xml:space="preserve">hub </w:delText>
        </w:r>
        <w:r w:rsidR="00623F36" w:rsidRPr="00871A74" w:rsidDel="00D74544">
          <w:rPr>
            <w:rFonts w:ascii="Arial" w:hAnsi="Arial" w:cs="Arial"/>
          </w:rPr>
          <w:delText>in</w:delText>
        </w:r>
        <w:r w:rsidR="00A92F7A" w:rsidRPr="00871A74" w:rsidDel="00D74544">
          <w:rPr>
            <w:rFonts w:ascii="Arial" w:hAnsi="Arial" w:cs="Arial"/>
          </w:rPr>
          <w:delText xml:space="preserve"> </w:delText>
        </w:r>
        <w:r w:rsidR="00FE3B93" w:rsidRPr="00871A74" w:rsidDel="00D74544">
          <w:rPr>
            <w:rFonts w:ascii="Arial" w:hAnsi="Arial" w:cs="Arial"/>
          </w:rPr>
          <w:delText>this vesicular</w:delText>
        </w:r>
        <w:r w:rsidR="00A92F7A" w:rsidRPr="00871A74" w:rsidDel="00D74544">
          <w:rPr>
            <w:rFonts w:ascii="Arial" w:hAnsi="Arial" w:cs="Arial"/>
          </w:rPr>
          <w:delText xml:space="preserve"> </w:delText>
        </w:r>
        <w:r w:rsidR="00FE3B93" w:rsidRPr="00871A74" w:rsidDel="00D74544">
          <w:rPr>
            <w:rFonts w:ascii="Arial" w:hAnsi="Arial" w:cs="Arial"/>
          </w:rPr>
          <w:delText>relay</w:delText>
        </w:r>
        <w:r w:rsidR="00A92F7A" w:rsidRPr="00871A74" w:rsidDel="00D74544">
          <w:rPr>
            <w:rFonts w:ascii="Arial" w:hAnsi="Arial" w:cs="Arial"/>
          </w:rPr>
          <w:delText xml:space="preserve"> </w:delText>
        </w:r>
        <w:r w:rsidRPr="00871A74" w:rsidDel="00D74544">
          <w:rPr>
            <w:rFonts w:ascii="Arial" w:hAnsi="Arial" w:cs="Arial"/>
          </w:rPr>
          <w:delText>system</w:delText>
        </w:r>
        <w:r w:rsidR="00A92F7A" w:rsidRPr="00871A74" w:rsidDel="00D74544">
          <w:rPr>
            <w:rFonts w:ascii="Arial" w:hAnsi="Arial" w:cs="Arial"/>
          </w:rPr>
          <w:delText xml:space="preserve"> by </w:delText>
        </w:r>
        <w:r w:rsidRPr="00871A74" w:rsidDel="00D74544">
          <w:rPr>
            <w:rFonts w:ascii="Arial" w:hAnsi="Arial" w:cs="Arial"/>
          </w:rPr>
          <w:delText>coordinat</w:delText>
        </w:r>
        <w:r w:rsidR="00FE3B93" w:rsidRPr="00871A74" w:rsidDel="00D74544">
          <w:rPr>
            <w:rFonts w:ascii="Arial" w:hAnsi="Arial" w:cs="Arial"/>
          </w:rPr>
          <w:delText>ing</w:delText>
        </w:r>
        <w:r w:rsidR="00A92F7A" w:rsidRPr="00871A74" w:rsidDel="00D74544">
          <w:rPr>
            <w:rFonts w:ascii="Arial" w:hAnsi="Arial" w:cs="Arial"/>
          </w:rPr>
          <w:delText xml:space="preserve"> </w:delText>
        </w:r>
        <w:r w:rsidR="00FE3B93" w:rsidRPr="00871A74" w:rsidDel="00D74544">
          <w:rPr>
            <w:rFonts w:ascii="Arial" w:hAnsi="Arial" w:cs="Arial"/>
          </w:rPr>
          <w:delText>protein</w:delText>
        </w:r>
        <w:r w:rsidR="00A92F7A" w:rsidRPr="00871A74" w:rsidDel="00D74544">
          <w:rPr>
            <w:rFonts w:ascii="Arial" w:hAnsi="Arial" w:cs="Arial"/>
          </w:rPr>
          <w:delText xml:space="preserve"> </w:delText>
        </w:r>
        <w:r w:rsidR="00FE3B93" w:rsidRPr="00871A74" w:rsidDel="00D74544">
          <w:rPr>
            <w:rFonts w:ascii="Arial" w:hAnsi="Arial" w:cs="Arial"/>
          </w:rPr>
          <w:delText>sorting</w:delText>
        </w:r>
        <w:r w:rsidRPr="00871A74" w:rsidDel="00D74544">
          <w:rPr>
            <w:rFonts w:ascii="Arial" w:hAnsi="Arial" w:cs="Arial"/>
          </w:rPr>
          <w:delText xml:space="preserve"> between multiple cellular compartments, including surface receptor endocytosis and recycling, as well as degradative shunting to the lysosome</w:delText>
        </w:r>
      </w:del>
      <w:ins w:id="63" w:author="Jamie Courtland" w:date="2020-10-27T11:43:00Z">
        <w:del w:id="64" w:author="Tyler Bradshaw" w:date="2020-12-05T17:32:00Z">
          <w:r w:rsidR="00661284" w:rsidDel="00D74544">
            <w:rPr>
              <w:rFonts w:ascii="Arial" w:hAnsi="Arial" w:cs="Arial"/>
            </w:rPr>
            <w:delText xml:space="preserve"> </w:delText>
          </w:r>
        </w:del>
      </w:ins>
      <w:ins w:id="65" w:author="Jamie Courtland" w:date="2020-10-27T11:44:00Z">
        <w:del w:id="66" w:author="Tyler Bradshaw" w:date="2020-12-05T17:32:00Z">
          <w:r w:rsidR="00661284" w:rsidDel="00D74544">
            <w:rPr>
              <w:rFonts w:ascii="Arial" w:hAnsi="Arial" w:cs="Arial"/>
            </w:rPr>
            <w:fldChar w:fldCharType="begin" w:fldLock="1"/>
          </w:r>
        </w:del>
      </w:ins>
      <w:del w:id="67" w:author="Tyler Bradshaw" w:date="2020-12-05T17:32:00Z">
        <w:r w:rsidR="00661284" w:rsidDel="00D74544">
          <w:rPr>
            <w:rFonts w:ascii="Arial" w:hAnsi="Arial" w:cs="Arial"/>
          </w:rPr>
          <w:delInstrText>ADDIN CSL_CITATION {"citationItems":[{"id":"ITEM-1","itemData":{"DOI":"10.1038/s41580-018-0053-7","ISSN":"14710080","PMID":"30194414","abstract":"Newly endocytosed integral cell surface proteins are typically either directed for degradation or subjected to recycling back to the plasma membrane. The sorting of integral cell surface proteins, including signalling receptors, nutrient transporters, ion channels, adhesion molecules and polarity markers, within the endolysosomal network for recycling is increasingly recognized as an essential feature in regulating the complexities of physiology at the cell, tissue and organism levels. Historically, endocytic recycling has been regarded as a relatively passive process, where the majority of internalized integral proteins are recycled via a nonspecific sequence-independent ‘bulk membrane flow’ pathway. Recent work has increasingly challenged this view. The discovery of sequence-specific sorting motifs and the identification of cargo adaptors and associated coat complexes have begun to uncover the highly orchestrated nature of endosomal cargo recycling, thereby providing new insight into the function and (patho)physiology of this process.","author":[{"dropping-particle":"","family":"Cullen","given":"Peter J.","non-dropping-particle":"","parse-names":false,"suffix":""},{"dropping-particle":"","family":"Steinberg","given":"Florian","non-dropping-particle":"","parse-names":false,"suffix":""}],"container-title":"Nature Reviews Molecular Cell Biology","id":"ITEM-1","issue":"11","issued":{"date-parts":[["2018","11","1"]]},"page":"679-696","publisher":"Nature Publishing Group","title":"To degrade or not to degrade: mechanisms and significance of endocytic recycling","type":"article","volume":"19"},"uris":["http://www.mendeley.com/documents/?uuid=894f6eec-298f-3e87-8c17-02fdffe0e88f"]},{"id":"ITEM-2","itemData":{"DOI":"10.1038/nature14359","ISSN":"14764687","PMID":"25855459","abstract":"The main organelles of the secretory and endocytic pathways - the endoplasmic reticulum (ER) and endosomes, respectively - are connected through contact sites whose numbers increase as endosomes mature&lt;sup&gt;1-3&lt;/sup&gt;. One function of such sites is to enable dephosphorylation of the cytosolic tails of endosomal signalling receptors by an ER-associated phosphatase&lt;sup&gt;4&lt;/sup&gt;, whereas others serve to negatively control the association of endosomes with the minus-end-directed microtubule motor dynein&lt;sup&gt;5&lt;/sup&gt; or mediate endosome fission&lt;sup&gt;6&lt;/sup&gt;. Cholesterol transfer and Ca&lt;sup&gt;2+&lt;/sup&gt; exchange have been proposed as additional functions of such sites&lt;sup&gt;2+3&lt;/sup&gt;. However, the compositions, activities and regulations of ER-endosome contact sites remain incompletely understood. Here we show in human and rat cell lines that protrudin, an ER protein that promotes protrusion and neurite outgrowth&lt;sup&gt;7&lt;/sup&gt;, forms contact sites with late endosomes (LEs) via coincident detection of the small GTPase RAB7 and phosphatidylinositol 3-phosphate (PtdIns(3)P). These contact sites mediate transfer of the microtubule motor kinesin 1 from protrudin to the motor adaptor FYCO1 on LEs. Repeated LE-ER contacts promote microtubule-dependent translocation of LEs to the cell periphery and subsequent synaptotagmin-VII-dependent fusion with the plasma membrane. Such fusion induces outgrowth of protrusions and neurites, which requires the abilities of protrudin and FYCO1 to interact with LEs and kinesin 1. Thus, protrudin-containing ER-LE contact sites are platforms for kinesin-1 loading onto LEs, and kinesin-1-mediated translocation of LEs to the plasma membrane, fuelled by repeated ER contacts, promotes protrusion and neurite outgrowth.","author":[{"dropping-particle":"","family":"Raiborg","given":"Camilla","non-dropping-particle":"","parse-names":false,"suffix":""},{"dropping-particle":"","family":"Wenzel","given":"Eva M.","non-dropping-particle":"","parse-names":false,"suffix":""},{"dropping-particle":"","family":"Pedersen","given":"Nina M.","non-dropping-particle":"","parse-names":false,"suffix":""},{"dropping-particle":"","family":"Olsvik","given":"Hallvard","non-dropping-particle":"","parse-names":false,"suffix":""},{"dropping-particle":"","family":"Schink","given":"Kay O.","non-dropping-particle":"","parse-names":false,"suffix":""},{"dropping-particle":"","family":"Schultz","given":"Sebastian W.","non-dropping-particle":"","parse-names":false,"suffix":""},{"dropping-particle":"","family":"Vietri","given":"Marina","non-dropping-particle":"","parse-names":false,"suffix":""},{"dropping-particle":"","family":"Nisi","given":"Veronica","non-dropping-particle":"","parse-names":false,"suffix":""},{"dropping-particle":"","family":"Bucci","given":"Cecilia","non-dropping-particle":"","parse-names":false,"suffix":""},{"dropping-particle":"","family":"Brech","given":"Andreas","non-dropping-particle":"","parse-names":false,"suffix":""},{"dropping-particle":"","family":"Johansen","given":"Terje","non-dropping-particle":"","parse-names":false,"suffix":""},{"dropping-particle":"","family":"Stenmark","given":"Harald","non-dropping-particle":"","parse-names":false,"suffix":""}],"container-title":"Nature","id":"ITEM-2","issue":"7546","issued":{"date-parts":[["2015","4","9"]]},"page":"234-238","publisher":"Nature Publishing Group","title":"Repeated ER-endosome contacts promote endosome translocation and neurite outgrowth","type":"article-journal","volume":"520"},"uris":["http://www.mendeley.com/documents/?uuid=3da36fe5-0845-3f44-81f3-09327d439868"]},{"id":"ITEM-3","itemData":{"DOI":"10.1016/j.neuron.2017.02.031","ISSN":"10974199","PMID":"28285821","abstract":"Learning depends on experience-dependent modification of synaptic efficacy and neuronal connectivity in the brain. We provide direct evidence for physiological roles of the recycling endosome protein GRASP1 in glutamatergic synapse function and animal behavior. Mice lacking GRASP1 showed abnormal excitatory synapse number, synaptic plasticity, and hippocampal-dependent learning and memory due to a failure in learning-induced synaptic AMPAR incorporation. We identified two GRASP1 point mutations from intellectual disability (ID) patients that showed convergent disruptive effects on AMPAR recycling and glutamate uncaging-induced structural and functional plasticity. Wild-type GRASP1, but not ID mutants, rescued spine loss in hippocampal CA1 neurons in Grasp1 knockout mice. Together, these results demonstrate a requirement for normal recycling endosome function in AMPAR-dependent synaptic function and neuronal connectivity in vivo, and suggest a potential role for GRASP1 in the pathophysiology of human cognitive disorders.","author":[{"dropping-particle":"","family":"Chiu","given":"Shu Ling","non-dropping-particle":"","parse-names":false,"suffix":""},{"dropping-particle":"","family":"Diering","given":"Graham Hugh","non-dropping-particle":"","parse-names":false,"suffix":""},{"dropping-particle":"","family":"Ye","given":"Bing","non-dropping-particle":"","parse-names":false,"suffix":""},{"dropping-particle":"","family":"Takamiya","given":"Kogo","non-dropping-particle":"","parse-names":false,"suffix":""},{"dropping-particle":"","family":"Chen","given":"Chih Ming","non-dropping-particle":"","parse-names":false,"suffix":""},{"dropping-particle":"","family":"Jiang","given":"Yuwu","non-dropping-particle":"","parse-names":false,"suffix":""},{"dropping-particle":"","family":"Niranjan","given":"Tejasvi","non-dropping-particle":"","parse-names":false,"suffix":""},{"dropping-particle":"","family":"Schwartz","given":"Charles E.","non-dropping-particle":"","parse-names":false,"suffix":""},{"dropping-particle":"","family":"Wang","given":"Tao","non-dropping-particle":"","parse-names":false,"suffix":""},{"dropping-particle":"","family":"Huganir","given":"Richard L.","non-dropping-particle":"","parse-names":false,"suffix":""}],"container-title":"Neuron","id":"ITEM-3","issue":"6","issued":{"date-parts":[["2017","3","22"]]},"page":"1405-1419.e8","publisher":"Cell Press","title":"GRASP1 Regulates Synaptic Plasticity and Learning through Endosomal Recycling of AMPA Receptors","type":"article-journal","volume":"93"},"uris":["http://www.mendeley.com/documents/?uuid=4af73a87-336b-34c7-a104-4ea4ef28b168"]},{"id":"ITEM-4","itemData":{"DOI":"10.1038/s41556-019-0393-3","ISSN":"14764679","PMID":"31576058","abstract":"Protein trafficking requires coat complexes that couple recognition of sorting motifs in transmembrane cargoes with biogenesis of transport carriers. The mechanisms of cargo transport through the endosomal network are poorly understood. Here, we identify a sorting motif for endosomal recycling of cargoes, including the cation-independent mannose-6-phosphate receptor and semaphorin 4C, by the membrane tubulating BAR domain-containing sorting nexins SNX5 and SNX6. Crystal structures establish that this motif folds into a β-hairpin, which binds a site in the SNX5/SNX6 phox homology domains. Over sixty cargoes share this motif and require SNX5/SNX6 for their recycling. These include cargoes involved in neuronal migration and a Drosophila snx6 mutant displays defects in axonal guidance. These studies identify a sorting motif and provide molecular insight into an evolutionary conserved coat complex, the ‘Endosomal SNX–BAR sorting complex for promoting exit 1’ (ESCPE-1), which couples sorting motif recognition to the BAR-domain-mediated biogenesis of cargo-enriched tubulo-vesicular transport carriers.","author":[{"dropping-particle":"","family":"Simonetti","given":"Boris","non-dropping-particle":"","parse-names":false,"suffix":""},{"dropping-particle":"","family":"Paul","given":"Blessy","non-dropping-particle":"","parse-names":false,"suffix":""},{"dropping-particle":"","family":"Chaudhari","given":"Karina","non-dropping-particle":"","parse-names":false,"suffix":""},{"dropping-particle":"","family":"Weeratunga","given":"Saroja","non-dropping-particle":"","parse-names":false,"suffix":""},{"dropping-particle":"","family":"Steinberg","given":"Florian","non-dropping-particle":"","parse-names":false,"suffix":""},{"dropping-particle":"","family":"Gorla","given":"Madhavi","non-dropping-particle":"","parse-names":false,"suffix":""},{"dropping-particle":"","family":"Heesom","given":"Kate J.","non-dropping-particle":"","parse-names":false,"suffix":""},{"dropping-particle":"","family":"Bashaw","given":"Greg J.","non-dropping-particle":"","parse-names":false,"suffix":""},{"dropping-particle":"","family":"Collins","given":"Brett M.","non-dropping-particle":"","parse-names":false,"suffix":""},{"dropping-particle":"","family":"Cullen","given":"Peter J.","non-dropping-particle":"","parse-names":false,"suffix":""}],"container-title":"Nature Cell Biology","id":"ITEM-4","issue":"10","issued":{"date-parts":[["2019","10","1"]]},"page":"1219-1233","publisher":"Nature Publishing Group","title":"Molecular identification of a BAR domain-containing coat complex for endosomal recycling of transmembrane proteins","type":"article-journal","volume":"21"},"uris":["http://www.mendeley.com/documents/?uuid=95808fec-fa67-3c39-90e2-cedf66380484"]}],"mendeley":{"formattedCitation":"(Chiu et al., 2017; Cullen and Steinberg, 2018; Raiborg et al., 2015; Simonetti et al., 2019)","plainTextFormattedCitation":"(Chiu et al., 2017; Cullen and Steinberg, 2018; Raiborg et al., 2015; Simonetti et al., 2019)","previouslyFormattedCitation":"(Chiu et al., 2017; Cullen and Steinberg, 2018; Raiborg et al., 2015; Simonetti et al., 2019)"},"properties":{"noteIndex":0},"schema":"https://github.com/citation-style-language/schema/raw/master/csl-citation.json"}</w:delInstrText>
        </w:r>
        <w:r w:rsidR="00661284" w:rsidDel="00D74544">
          <w:rPr>
            <w:rFonts w:ascii="Arial" w:hAnsi="Arial" w:cs="Arial"/>
          </w:rPr>
          <w:fldChar w:fldCharType="separate"/>
        </w:r>
        <w:r w:rsidR="00661284" w:rsidRPr="00661284" w:rsidDel="00D74544">
          <w:rPr>
            <w:rFonts w:ascii="Arial" w:hAnsi="Arial" w:cs="Arial"/>
            <w:noProof/>
          </w:rPr>
          <w:delText>(Chiu et al., 2017; Cullen and Steinberg, 2018; Raiborg et al., 2015; Simonetti et al., 2019)</w:delText>
        </w:r>
      </w:del>
      <w:ins w:id="68" w:author="Jamie Courtland" w:date="2020-10-27T11:44:00Z">
        <w:del w:id="69" w:author="Tyler Bradshaw" w:date="2020-12-05T17:32:00Z">
          <w:r w:rsidR="00661284" w:rsidDel="00D74544">
            <w:rPr>
              <w:rFonts w:ascii="Arial" w:hAnsi="Arial" w:cs="Arial"/>
            </w:rPr>
            <w:fldChar w:fldCharType="end"/>
          </w:r>
        </w:del>
      </w:ins>
      <w:del w:id="70" w:author="Tyler Bradshaw" w:date="2020-12-05T17:32:00Z">
        <w:r w:rsidRPr="00871A74" w:rsidDel="00D74544">
          <w:rPr>
            <w:rFonts w:ascii="Arial" w:hAnsi="Arial" w:cs="Arial"/>
          </w:rPr>
          <w:delText xml:space="preserve">. </w:delText>
        </w:r>
        <w:r w:rsidR="001677B0" w:rsidRPr="00871A74" w:rsidDel="00D74544">
          <w:rPr>
            <w:rFonts w:ascii="Arial" w:hAnsi="Arial" w:cs="Arial"/>
          </w:rPr>
          <w:delText xml:space="preserve">How </w:delText>
        </w:r>
        <w:r w:rsidR="00EB2079" w:rsidRPr="00871A74" w:rsidDel="00D74544">
          <w:rPr>
            <w:rFonts w:ascii="Arial" w:hAnsi="Arial" w:cs="Arial"/>
          </w:rPr>
          <w:delText xml:space="preserve">endosomal trafficking </w:delText>
        </w:r>
        <w:r w:rsidR="00FE3B93" w:rsidRPr="00871A74" w:rsidDel="00D74544">
          <w:rPr>
            <w:rFonts w:ascii="Arial" w:hAnsi="Arial" w:cs="Arial"/>
          </w:rPr>
          <w:delText xml:space="preserve">is modulated </w:delText>
        </w:r>
        <w:r w:rsidR="00EB2079" w:rsidRPr="00871A74" w:rsidDel="00D74544">
          <w:rPr>
            <w:rFonts w:ascii="Arial" w:hAnsi="Arial" w:cs="Arial"/>
          </w:rPr>
          <w:delText xml:space="preserve">in neurons </w:delText>
        </w:r>
        <w:r w:rsidR="00FE3B93" w:rsidRPr="00871A74" w:rsidDel="00D74544">
          <w:rPr>
            <w:rFonts w:ascii="Arial" w:hAnsi="Arial" w:cs="Arial"/>
          </w:rPr>
          <w:delText>remains a vital</w:delText>
        </w:r>
        <w:r w:rsidR="001677B0" w:rsidRPr="00871A74" w:rsidDel="00D74544">
          <w:rPr>
            <w:rFonts w:ascii="Arial" w:hAnsi="Arial" w:cs="Arial"/>
          </w:rPr>
          <w:delText xml:space="preserve"> area of research due to the unique degree of spatial</w:delText>
        </w:r>
        <w:r w:rsidR="00FE3B93" w:rsidRPr="00871A74" w:rsidDel="00D74544">
          <w:rPr>
            <w:rFonts w:ascii="Arial" w:hAnsi="Arial" w:cs="Arial"/>
          </w:rPr>
          <w:delText xml:space="preserve"> </w:delText>
        </w:r>
        <w:r w:rsidR="001677B0" w:rsidRPr="00871A74" w:rsidDel="00D74544">
          <w:rPr>
            <w:rFonts w:ascii="Arial" w:hAnsi="Arial" w:cs="Arial"/>
          </w:rPr>
          <w:delText>segregation</w:delText>
        </w:r>
        <w:r w:rsidR="00EB2079" w:rsidRPr="00871A74" w:rsidDel="00D74544">
          <w:rPr>
            <w:rFonts w:ascii="Arial" w:hAnsi="Arial" w:cs="Arial"/>
          </w:rPr>
          <w:delText xml:space="preserve"> between organelles</w:delText>
        </w:r>
        <w:r w:rsidR="001677B0" w:rsidRPr="00871A74" w:rsidDel="00D74544">
          <w:rPr>
            <w:rFonts w:ascii="Arial" w:hAnsi="Arial" w:cs="Arial"/>
          </w:rPr>
          <w:delText xml:space="preserve"> </w:delText>
        </w:r>
        <w:r w:rsidR="00EB2079" w:rsidRPr="00871A74" w:rsidDel="00D74544">
          <w:rPr>
            <w:rFonts w:ascii="Arial" w:hAnsi="Arial" w:cs="Arial"/>
          </w:rPr>
          <w:delText>in neurons</w:delText>
        </w:r>
        <w:r w:rsidR="00A92F7A" w:rsidRPr="00871A74" w:rsidDel="00D74544">
          <w:rPr>
            <w:rFonts w:ascii="Arial" w:hAnsi="Arial" w:cs="Arial"/>
          </w:rPr>
          <w:delText>,</w:delText>
        </w:r>
        <w:r w:rsidR="00FE3B93" w:rsidRPr="00871A74" w:rsidDel="00D74544">
          <w:rPr>
            <w:rFonts w:ascii="Arial" w:hAnsi="Arial" w:cs="Arial"/>
          </w:rPr>
          <w:delText xml:space="preserve"> </w:delText>
        </w:r>
        <w:r w:rsidR="00EB2079" w:rsidRPr="00871A74" w:rsidDel="00D74544">
          <w:rPr>
            <w:rFonts w:ascii="Arial" w:hAnsi="Arial" w:cs="Arial"/>
          </w:rPr>
          <w:delText>and</w:delText>
        </w:r>
        <w:r w:rsidR="00FE3B93" w:rsidRPr="00871A74" w:rsidDel="00D74544">
          <w:rPr>
            <w:rFonts w:ascii="Arial" w:hAnsi="Arial" w:cs="Arial"/>
          </w:rPr>
          <w:delText xml:space="preserve"> its strong implication in </w:delText>
        </w:r>
        <w:r w:rsidR="000D51C2" w:rsidRPr="00871A74" w:rsidDel="00D74544">
          <w:rPr>
            <w:rFonts w:ascii="Arial" w:hAnsi="Arial" w:cs="Arial"/>
          </w:rPr>
          <w:delText>neuro</w:delText>
        </w:r>
        <w:r w:rsidR="00FE3B93" w:rsidRPr="00871A74" w:rsidDel="00D74544">
          <w:rPr>
            <w:rFonts w:ascii="Arial" w:hAnsi="Arial" w:cs="Arial"/>
          </w:rPr>
          <w:delText xml:space="preserve">developmental and </w:delText>
        </w:r>
        <w:r w:rsidR="000D51C2" w:rsidRPr="00871A74" w:rsidDel="00D74544">
          <w:rPr>
            <w:rFonts w:ascii="Arial" w:hAnsi="Arial" w:cs="Arial"/>
          </w:rPr>
          <w:delText>neuro</w:delText>
        </w:r>
        <w:r w:rsidR="00FE3B93" w:rsidRPr="00871A74" w:rsidDel="00D74544">
          <w:rPr>
            <w:rFonts w:ascii="Arial" w:hAnsi="Arial" w:cs="Arial"/>
          </w:rPr>
          <w:delText>degenerative diseases</w:delText>
        </w:r>
      </w:del>
      <w:ins w:id="71" w:author="Jamie Courtland" w:date="2020-10-27T11:49:00Z">
        <w:del w:id="72" w:author="Tyler Bradshaw" w:date="2020-12-05T17:32:00Z">
          <w:r w:rsidR="00661284" w:rsidDel="00D74544">
            <w:rPr>
              <w:rFonts w:ascii="Arial" w:hAnsi="Arial" w:cs="Arial"/>
            </w:rPr>
            <w:delText xml:space="preserve"> </w:delText>
          </w:r>
        </w:del>
      </w:ins>
      <w:ins w:id="73" w:author="Jamie Courtland" w:date="2020-10-27T11:50:00Z">
        <w:del w:id="74" w:author="Tyler Bradshaw" w:date="2020-12-05T17:32:00Z">
          <w:r w:rsidR="00661284" w:rsidDel="00D74544">
            <w:rPr>
              <w:rFonts w:ascii="Arial" w:hAnsi="Arial" w:cs="Arial"/>
            </w:rPr>
            <w:fldChar w:fldCharType="begin" w:fldLock="1"/>
          </w:r>
        </w:del>
      </w:ins>
      <w:del w:id="75" w:author="Tyler Bradshaw" w:date="2020-12-05T17:32:00Z">
        <w:r w:rsidR="00490FC3" w:rsidDel="00D74544">
          <w:rPr>
            <w:rFonts w:ascii="Arial" w:hAnsi="Arial" w:cs="Arial"/>
          </w:rPr>
          <w:delInstrText>ADDIN CSL_CITATION {"citationItems":[{"id":"ITEM-1","itemData":{"DOI":"10.1111/tra.12136","ISSN":"13989219","PMID":"24152121","abstract":"The retromer is a trimeric cargo-recognition protein complex composed of Vps26, Vps29 and Vps35 associated with protein trafficking within endosomes. Recently, a pathogenic point mutation within the Vps35 subunit (D620N) was linked to the manifestation of Parkinson's disease (PD). Here, we investigated details underlying the molecular mechanism by which the D620N mutation in Vps35 modulates retromer function, including examination of retromer's subcellular localization and its capacity to sort cargo. We show that expression of the PD-linked Vps35 D620N mutant redistributes retromer-positive endosomes to a perinuclear subcellular localization and that these endosomes are enlarged in both model cell lines and fibroblasts isolated from a PD patient. Vps35 D620N is correctly folded and binds Vps29 and Vps26A with the same affinity as wild-type Vps35. While PD-linked point mutant Vps35 D620N interacts with the cation-independent mannose-6-phosphate receptor (CI-M6PR), a known retromer cargo, we find that its expression disrupts the trafficking of cathepsin D, a CI-M6PR ligand and protease responsible for degradation of α-synuclein, a causative agent of PD. In summary, we find that the expression of Vps35 D620N leads to endosomal alterations and trafficking defects that may partly explain its action in PD. © 2013 John Wiley &amp; Sons A/S.","author":[{"dropping-particle":"","family":"Follett","given":"Jordan","non-dropping-particle":"","parse-names":false,"suffix":""},{"dropping-particle":"","family":"Norwood","given":"Suzanne J.","non-dropping-particle":"","parse-names":false,"suffix":""},{"dropping-particle":"","family":"Hamilton","given":"Nicholas A.","non-dropping-particle":"","parse-names":false,"suffix":""},{"dropping-particle":"","family":"Mohan","given":"Megha","non-dropping-particle":"","parse-names":false,"suffix":""},{"dropping-particle":"","family":"Kovtun","given":"Oleksiy","non-dropping-particle":"","parse-names":false,"suffix":""},{"dropping-particle":"","family":"Tay","given":"Stephanie","non-dropping-particle":"","parse-names":false,"suffix":""},{"dropping-particle":"","family":"Zhe","given":"Yang","non-dropping-particle":"","parse-names":false,"suffix":""},{"dropping-particle":"","family":"Wood","given":"Stephen A.","non-dropping-particle":"","parse-names":false,"suffix":""},{"dropping-particle":"","family":"Mellick","given":"George D.","non-dropping-particle":"","parse-names":false,"suffix":""},{"dropping-particle":"","family":"Silburn","given":"Peter A.","non-dropping-particle":"","parse-names":false,"suffix":""},{"dropping-particle":"","family":"Collins","given":"Brett M.","non-dropping-particle":"","parse-names":false,"suffix":""},{"dropping-particle":"","family":"Bugarcic","given":"Andrea","non-dropping-particle":"","parse-names":false,"suffix":""},{"dropping-particle":"","family":"Teasdale","given":"Rohan D.","non-dropping-particle":"","parse-names":false,"suffix":""}],"container-title":"Traffic","id":"ITEM-1","issued":{"date-parts":[["2014"]]},"title":"The Vps35 D620N Mutation Linked to Parkinson's Disease Disrupts the Cargo Sorting Function of Retromer","type":"article-journal"},"uris":["http://www.mendeley.com/documents/?uuid=5802f54b-c6a4-4792-b27a-5002876eb150"]},{"id":"ITEM-2","itemData":{"DOI":"10.1073/pnas.0606137103","ISSN":"00278424","abstract":"Mammalian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America","id":"ITEM-2","issue":"37","issued":{"date-parts":[["2006","9"]]},"page":"13854-13859","publisher":"National Academy of Sciences","title":"Lysosomal storage disease upon disruption of the neuronal chloride transport protein ClC-6","type":"article-journal","volume":"103"},"uris":["http://www.mendeley.com/documents/?uuid=0d7a186b-5449-4acc-8ffa-644beb9ac2fe"]},{"id":"ITEM-3","itemData":{"DOI":"10.1016/j.ajhg.2011.06.008","ISSN":"15376605","abstract":"To identify rare causal variants in late-onset Parkinson disease (PD), we investigated an Austrian family with 16 affected individuals by exome sequencing. We found a missense mutation, c.1858G&gt;A (p.Asp620Asn), in the VPS35 gene in all seven affected family members who are alive. By screening additional PD cases, we saw the same variant cosegregating with the disease in an autosomal-dominant mode with high but incomplete penetrance in two further families with five and ten affected members, respectively. The mean age of onset in the affected individuals was 53 years. Genotyping showed that the shared haplotype extends across 65 kilobases around VPS35. Screening the entire VPS35 coding sequence in an additional 860 cases and 1014 controls revealed six further nonsynonymous missense variants. Three were only present in cases, two were only present in controls, and one was present in cases and controls. The familial mutation p.Asp620Asn and a further variant, c.1570C&gt;T (p.Arg524Trp), detected in a sporadic PD case were predicted to be damaging by sequence-based and molecular-dynamics analyses. VPS35 is a component of the retromer complex and mediates retrograde transport between endosomes and the trans-Golgi network, and it has recently been found to be involved in Alzheimer disease. © 2011 by The American Society of Human Genetics. All rights reserved.","author":[{"dropping-particle":"","family":"Zimprich","given":"Alexander","non-dropping-particle":"","parse-names":false,"suffix":""},{"dropping-particle":"","family":"Benet-Pagès","given":"Anna","non-dropping-particle":"","parse-names":false,"suffix":""},{"dropping-particle":"","family":"Struhal","given":"Walter","non-dropping-particle":"","parse-names":false,"suffix":""},{"dropping-particle":"","family":"Graf","given":"Elisabeth","non-dropping-particle":"","parse-names":false,"suffix":""},{"dropping-particle":"","family":"Eck","given":"Sebastian H.","non-dropping-particle":"","parse-names":false,"suffix":""},{"dropping-particle":"","family":"Offman","given":"Marc N.","non-dropping-particle":"","parse-names":false,"suffix":""},{"dropping-particle":"","family":"Haubenberger","given":"Dietrich","non-dropping-particle":"","parse-names":false,"suffix":""},{"dropping-particle":"","family":"Spielberger","given":"Sabine","non-dropping-particle":"","parse-names":false,"suffix":""},{"dropping-particle":"","family":"Schulte","given":"Eva C.","non-dropping-particle":"","parse-names":false,"suffix":""},{"dropping-particle":"","family":"Lichtner","given":"Peter","non-dropping-particle":"","parse-names":false,"suffix":""},{"dropping-particle":"","family":"Rossle","given":"Shaila C.","non-dropping-particle":"","parse-names":false,"suffix":""},{"dropping-particle":"","family":"Klopp","given":"Norman","non-dropping-particle":"","parse-names":false,"suffix":""},{"dropping-particle":"","family":"Wolf","given":"Elisabeth","non-dropping-particle":"","parse-names":false,"suffix":""},{"dropping-particle":"","family":"Seppi","given":"Klaus","non-dropping-particle":"","parse-names":false,"suffix":""},{"dropping-particle":"","family":"Pirker","given":"Walter","non-dropping-particle":"","parse-names":false,"suffix":""},{"dropping-particle":"","family":"Presslauer","given":"Stefan","non-dropping-particle":"","parse-names":false,"suffix":""},{"dropping-particle":"","family":"Mollenhauer","given":"Brit","non-dropping-particle":"","parse-names":false,"suffix":""},{"dropping-particle":"","family":"Katzenschlager","given":"Regina","non-dropping-particle":"","parse-names":false,"suffix":""},{"dropping-particle":"","family":"Foki","given":"Thomas","non-dropping-particle":"","parse-names":false,"suffix":""},{"dropping-particle":"","family":"Hotzy","given":"Christoph","non-dropping-particle":"","parse-names":false,"suffix":""},{"dropping-particle":"","family":"Reinthaler","given":"Eva","non-dropping-particle":"","parse-names":false,"suffix":""},{"dropping-particle":"","family":"Harutyunyan","given":"Ashot","non-dropping-particle":"","parse-names":false,"suffix":""},{"dropping-particle":"","family":"Kralovics","given":"Robert","non-dropping-particle":"","parse-names":false,"suffix":""},{"dropping-particle":"","family":"Peters","given":"Annette","non-dropping-particle":"","parse-names":false,"suffix":""},{"dropping-particle":"","family":"Zimprich","given":"Fritz","non-dropping-particle":"","parse-names":false,"suffix":""},{"dropping-particle":"","family":"Brücke","given":"Thomas","non-dropping-particle":"","parse-names":false,"suffix":""},{"dropping-particle":"","family":"Poewe","given":"Werner","non-dropping-particle":"","parse-names":false,"suffix":""},{"dropping-particle":"","family":"Auff","given":"Eduard","non-dropping-particle":"","parse-names":false,"suffix":""},{"dropping-particle":"","family":"Trenkwalder","given":"Claudia","non-dropping-particle":"","parse-names":false,"suffix":""},{"dropping-particle":"","family":"Rost","given":"Burkhard","non-dropping-particle":"","parse-names":false,"suffix":""},{"dropping-particle":"","family":"Ransmayr","given":"Gerhard","non-dropping-particle":"","parse-names":false,"suffix":""},{"dropping-particle":"","family":"Winkelmann","given":"Juliane","non-dropping-particle":"","parse-names":false,"suffix":""},{"dropping-particle":"","family":"Meitinger","given":"Thomas","non-dropping-particle":"","parse-names":false,"suffix":""},{"dropping-particle":"","family":"Strom","given":"Tim M.","non-dropping-particle":"","parse-names":false,"suffix":""}],"container-title":"American Journal of Human Genetics","id":"ITEM-3","issue":"1","issued":{"date-parts":[["2011","7","15"]]},"page":"168-175","publisher":"Cell Press","title":"A mutation in VPS35, encoding a subunit of the retromer complex, causes late-onset parkinson disease","type":"article-journal","volume":"89"},"uris":["http://www.mendeley.com/documents/?uuid=b7ec5a7d-00bf-3cca-b4f8-4ad50a6dfa99"]},{"id":"ITEM-4","itemData":{"DOI":"10.1523/JNEUROSCI.3359-12.2012","ISSN":"02706474","abstract":"Members of the vacuolar protein sorting 10 (Vps10) family of receptors (including sortilin, SorL1, SorCS1, SorCS2, and SorCS3) play pleiotropic functions in protein trafficking and intracellular and intercellular signaling in neuronal and non-neuronal cells. Interactions have been documented between Vps10 family members and the retromer coat complex, a key component of the intracellular trafficking apparatus that sorts cargo from the early endosome to the trans-Golgi network. In recent years, genes encoding several members of the Vps10 family of proteins, as well as components of the retromer coat complex, have been implicated as genetic risk factors for sporadic and autosomal dominant forms of neurodegenerative diseases, including Alzheimer's disease, frontotemporal lobar degeneration, and Parkinson's disease, with risk for type 2 diabetes mellitus and atherosclerosis. In addition to their functions in protein trafficking, the Vps10 family proteins modulate neurotrophic signaling pathways. Sortilin can impact the intracellular response to brain-derived neurotrophic factor (BDNF) by regulating anterograde trafficking of Trk receptors to the synapse and direct control of BDNF levels, while both sortilin and SorCS2 function as cell surface receptors to mediate acute responses to proneurotrophins. This mini-review and symposium will highlight the emerging data from this rapidly growing area of research implicating the Vps10 family of receptors and the retromer in physiological intracellular trafficking signaling by neurotrophins and in the pathogenesis of neurodegeneration. © 2012 the authors.","author":[{"dropping-particle":"","family":"Lane","given":"Rachel F.","non-dropping-particle":"","parse-names":false,"suffix":""},{"dropping-particle":"","family":"St George-Hyslop","given":"Peter","non-dropping-particle":"","parse-names":false,"suffix":""},{"dropping-particle":"","family":"Hempstead","given":"Barbara L.","non-dropping-particle":"","parse-names":false,"suffix":""},{"dropping-particle":"","family":"Small","given":"Scott A.","non-dropping-particle":"","parse-names":false,"suffix":""},{"dropping-particle":"","family":"Strittmatter","given":"Stephen M.","non-dropping-particle":"","parse-names":false,"suffix":""},{"dropping-particle":"","family":"Gandy","given":"Sam","non-dropping-particle":"","parse-names":false,"suffix":""}],"container-title":"Journal of Neuroscience","id":"ITEM-4","issue":"41","issued":{"date-parts":[["2012","10","10"]]},"page":"14080-14086","title":"Vps10 family proteins and the retromer complex in aging-related neurodegeneration and diabetes","type":"article-journal","volume":"32"},"uris":["http://www.mendeley.com/documents/?uuid=32b05b73-428c-3729-b451-2df91d07066c"]},{"id":"ITEM-5","itemData":{"DOI":"10.1186/s13024-018-0300-6","ISSN":"17501326","abstract":"Neuronal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w:delInstrText>
        </w:r>
        <w:r w:rsidR="00490FC3" w:rsidRPr="00490FC3" w:rsidDel="00D74544">
          <w:rPr>
            <w:rFonts w:ascii="Arial" w:hAnsi="Arial" w:cs="Arial"/>
            <w:lang w:val="da-DK"/>
            <w:rPrChange w:id="76" w:author="Jamie Courtland" w:date="2020-10-27T11:59:00Z">
              <w:rPr>
                <w:rFonts w:ascii="Arial" w:hAnsi="Arial" w:cs="Arial"/>
              </w:rPr>
            </w:rPrChange>
          </w:rPr>
          <w:delInstrText>"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Neurodegeneration","id":"ITEM-5","issue":"1","issued":{"date-parts":[["2019","1","16"]]},"publisher":"BioMed Central Ltd.","title":"Emerging new roles of the lysosome and neuronal ceroid lipofuscinoses","type":"article","volume":"14"},"uris":["http://www.mendeley.com/documents/?uuid=d9f02b19-c7f7-387e-ac14-cb25ead918e7"]}],"mendeley":{"formattedCitation":"(Follett et al., 2014; Lane et al., 2012; Mukherjee et al., 2019; Poët et al., 2006a; Zimprich et al., 2011a)","plainTextFormattedCitation":"(Follett et al., 2014; Lane et al., 2012; Mukherjee et al., 2019; Poët et al., 2006a; Zimprich et al., 2011a)","previouslyFormattedCitation":"(Follett et al., 2014; Lane et al., 2012; Mukherjee et al., 2019; Poët et al., 2006a; Zimprich et al., 2011a)"},"properties":{"noteIndex":0},"schema":"https://github.com/citation-style-language/schema/raw/master/csl-citation.json"}</w:delInstrText>
        </w:r>
        <w:r w:rsidR="00661284" w:rsidDel="00D74544">
          <w:rPr>
            <w:rFonts w:ascii="Arial" w:hAnsi="Arial" w:cs="Arial"/>
          </w:rPr>
          <w:fldChar w:fldCharType="separate"/>
        </w:r>
        <w:r w:rsidR="00661284" w:rsidRPr="00661284" w:rsidDel="00D74544">
          <w:rPr>
            <w:rFonts w:ascii="Arial" w:hAnsi="Arial" w:cs="Arial"/>
            <w:noProof/>
            <w:lang w:val="da-DK"/>
            <w:rPrChange w:id="77" w:author="Jamie Courtland" w:date="2020-10-27T11:50:00Z">
              <w:rPr>
                <w:rFonts w:ascii="Arial" w:hAnsi="Arial" w:cs="Arial"/>
                <w:noProof/>
              </w:rPr>
            </w:rPrChange>
          </w:rPr>
          <w:delText>(Follett et al., 2014; Lane et al., 2012; Mukherjee et al., 2019; Poët et al., 2006a; Zimprich et al., 2011a)</w:delText>
        </w:r>
      </w:del>
      <w:ins w:id="78" w:author="Jamie Courtland" w:date="2020-10-27T11:50:00Z">
        <w:del w:id="79" w:author="Tyler Bradshaw" w:date="2020-12-05T17:32:00Z">
          <w:r w:rsidR="00661284" w:rsidDel="00D74544">
            <w:rPr>
              <w:rFonts w:ascii="Arial" w:hAnsi="Arial" w:cs="Arial"/>
            </w:rPr>
            <w:fldChar w:fldCharType="end"/>
          </w:r>
        </w:del>
      </w:ins>
      <w:del w:id="80" w:author="Tyler Bradshaw" w:date="2020-12-05T17:32:00Z">
        <w:r w:rsidR="001677B0" w:rsidRPr="00661284" w:rsidDel="00D74544">
          <w:rPr>
            <w:rFonts w:ascii="Arial" w:hAnsi="Arial" w:cs="Arial"/>
            <w:lang w:val="da-DK"/>
            <w:rPrChange w:id="81" w:author="Jamie Courtland" w:date="2020-10-27T11:50:00Z">
              <w:rPr>
                <w:rFonts w:ascii="Arial" w:hAnsi="Arial" w:cs="Arial"/>
              </w:rPr>
            </w:rPrChange>
          </w:rPr>
          <w:delText xml:space="preserve">. </w:delText>
        </w:r>
      </w:del>
    </w:p>
    <w:p w14:paraId="3576F457" w14:textId="19F77E9C" w:rsidR="008679FF" w:rsidRPr="00871A74" w:rsidDel="00D74544" w:rsidRDefault="00FE3B93" w:rsidP="003C26AB">
      <w:pPr>
        <w:spacing w:line="480" w:lineRule="auto"/>
        <w:ind w:firstLine="720"/>
        <w:jc w:val="thaiDistribute"/>
        <w:rPr>
          <w:del w:id="82" w:author="Tyler Bradshaw" w:date="2020-12-05T17:32:00Z"/>
          <w:rFonts w:ascii="Arial" w:hAnsi="Arial" w:cs="Arial"/>
        </w:rPr>
      </w:pPr>
      <w:del w:id="83" w:author="Tyler Bradshaw" w:date="2020-12-05T17:32:00Z">
        <w:r w:rsidRPr="00871A74" w:rsidDel="00D74544">
          <w:rPr>
            <w:rFonts w:ascii="Arial" w:hAnsi="Arial" w:cs="Arial"/>
          </w:rPr>
          <w:delText>In non-neuronal cells</w:delText>
        </w:r>
        <w:r w:rsidR="002B40F6" w:rsidRPr="00871A74" w:rsidDel="00D74544">
          <w:rPr>
            <w:rFonts w:ascii="Arial" w:hAnsi="Arial" w:cs="Arial"/>
          </w:rPr>
          <w:delText>,</w:delText>
        </w:r>
        <w:r w:rsidRPr="00871A74" w:rsidDel="00D74544">
          <w:rPr>
            <w:rFonts w:ascii="Arial" w:hAnsi="Arial" w:cs="Arial"/>
          </w:rPr>
          <w:delText xml:space="preserve"> an </w:delText>
        </w:r>
        <w:r w:rsidR="00093C83" w:rsidRPr="00871A74" w:rsidDel="00D74544">
          <w:rPr>
            <w:rFonts w:ascii="Arial" w:hAnsi="Arial" w:cs="Arial"/>
          </w:rPr>
          <w:delText>evolutionarily conserve</w:delText>
        </w:r>
        <w:r w:rsidR="00575D1A" w:rsidRPr="00871A74" w:rsidDel="00D74544">
          <w:rPr>
            <w:rFonts w:ascii="Arial" w:hAnsi="Arial" w:cs="Arial"/>
          </w:rPr>
          <w:delText>d</w:delText>
        </w:r>
        <w:r w:rsidRPr="00871A74" w:rsidDel="00D74544">
          <w:rPr>
            <w:rFonts w:ascii="Arial" w:hAnsi="Arial" w:cs="Arial"/>
          </w:rPr>
          <w:delText xml:space="preserve"> complex</w:delText>
        </w:r>
        <w:r w:rsidR="002B40F6" w:rsidRPr="00871A74" w:rsidDel="00D74544">
          <w:rPr>
            <w:rFonts w:ascii="Arial" w:hAnsi="Arial" w:cs="Arial"/>
          </w:rPr>
          <w:delText>,</w:delText>
        </w:r>
        <w:r w:rsidRPr="00871A74" w:rsidDel="00D74544">
          <w:rPr>
            <w:rFonts w:ascii="Arial" w:hAnsi="Arial" w:cs="Arial"/>
          </w:rPr>
          <w:delText xml:space="preserve"> the Wiskott</w:delText>
        </w:r>
        <w:r w:rsidR="00264152" w:rsidRPr="00871A74" w:rsidDel="00D74544">
          <w:rPr>
            <w:rFonts w:ascii="Arial" w:hAnsi="Arial" w:cs="Arial"/>
          </w:rPr>
          <w:delText>-</w:delText>
        </w:r>
        <w:r w:rsidRPr="00871A74" w:rsidDel="00D74544">
          <w:rPr>
            <w:rFonts w:ascii="Arial" w:hAnsi="Arial" w:cs="Arial"/>
          </w:rPr>
          <w:delText>Aldrich Syndrome protein and SCAR Homology (WASH) complex</w:delText>
        </w:r>
        <w:r w:rsidR="002D0F46" w:rsidRPr="00871A74" w:rsidDel="00D74544">
          <w:rPr>
            <w:rFonts w:ascii="Arial" w:hAnsi="Arial" w:cs="Arial"/>
          </w:rPr>
          <w:delText>,</w:delText>
        </w:r>
        <w:r w:rsidRPr="00871A74" w:rsidDel="00D74544">
          <w:rPr>
            <w:rFonts w:ascii="Arial" w:hAnsi="Arial" w:cs="Arial"/>
          </w:rPr>
          <w:delText xml:space="preserve"> coordinates endosomal trafficking</w:delText>
        </w:r>
        <w:r w:rsidR="0000701B" w:rsidRPr="00871A74" w:rsidDel="00D74544">
          <w:rPr>
            <w:rFonts w:ascii="Arial" w:hAnsi="Arial" w:cs="Arial"/>
          </w:rPr>
          <w:delText xml:space="preserve"> </w:delText>
        </w:r>
        <w:r w:rsidR="00093C83" w:rsidRPr="00871A74" w:rsidDel="00D74544">
          <w:rPr>
            <w:rFonts w:ascii="Arial" w:hAnsi="Arial" w:cs="Arial"/>
            <w:i/>
            <w:iCs/>
          </w:rPr>
          <w:fldChar w:fldCharType="begin" w:fldLock="1"/>
        </w:r>
        <w:r w:rsidR="00C73DAD" w:rsidDel="00D74544">
          <w:rPr>
            <w:rFonts w:ascii="Arial" w:hAnsi="Arial" w:cs="Arial"/>
            <w:i/>
            <w:iCs/>
          </w:rPr>
          <w:delInstrText>ADDIN CSL_CITATION {"citationItems":[{"id":"ITEM-1","itemData":{"DOI":"10.1371/journal.pgen.0030237","ISSN":"15537390","PMID":"18159949","abstract":"Subtelomeres are duplication-rich, structurally variable regions of the human genome situated just proximal of telomeres. We report here that the most terminally located human subtelomeric genes encode a previously unrecognized third subclass of the Wiskott-Aldrich Syndrome Protein family, whose known members reorganize the actin cytoskeleton in response to extracellular stimuli. This new subclass, which we call WASH, is evolutionarily conserved in species as diverged as Entamoeba. We demonstrate that WASH is essential in Drosophila. WASH is widely expressed in human tissues, and human WASH protein colocalizes with actin in filopodia and lamellipodia. The VCA domain of human WASH promotes actin polymerization by the Arp2/3 complex in vitro. WASH duplicated to multiple chromosomal ends during primate evolution, with highest copy number reached in humans, whose WASH repertoires vary. Thus, human subtelomeres are not genetic junkyards, and WASH's location in these dynamic regions could have advantageous as well as pathologic consequences. © 2007 Linardopoulou et al.","author":[{"dropping-particle":"V.","family":"Linardopoulou","given":"Elena","non-dropping-particle":"","parse-names":false,"suffix":""},{"dropping-particle":"","family":"Parghi","given":"Sean S.","non-dropping-particle":"","parse-names":false,"suffix":""},{"dropping-particle":"","family":"Friedman","given":"Cynthia","non-dropping-particle":"","parse-names":false,"suffix":""},{"dropping-particle":"","family":"Osborn","given":"Gregory E.","non-dropping-particle":"","parse-names":false,"suffix":""},{"dropping-particle":"","family":"Parkhurst","given":"Susan M.","non-dropping-particle":"","parse-names":false,"suffix":""},{"dropping-particle":"","family":"Trask","given":"Barbara J.","non-dropping-particle":"","parse-names":false,"suffix":""}],"container-title":"PLoS Genetics","id":"ITEM-1","issue":"12","issued":{"date-parts":[["2007","12"]]},"page":"2477-2485","publisher":"Public Library of Science","title":"Human subtelomeric WASH genes encode a new subclass of the WASP family","type":"article-journal","volume":"3"},"uris":["http://www.mendeley.com/documents/?uuid=54c56cd9-c5f7-3238-ba38-d08c397fc327"]},{"id":"ITEM-2","itemData":{"DOI":"10.4161/cib.3.3.11185","ISSN":"19420889","abstract":"WASH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Biology","id":"ITEM-2","issue":"3","issued":{"date-parts":[["2010","5"]]},"page":"227-230","publisher":"Taylor &amp; Francis","title":"Evolutionary conservation of the WASH complex, an actin polymerization machine involved in endosomal fission","type":"article-journal","volume":"3"},"uris":["http://www.mendeley.com/documents/?uuid=458cb0a5-bf62-3343-aefc-99d1dca1f0fb"]}],"mendeley":{"formattedCitation":"(Derivery and Gautreau, 2010; Linardopoulou et al., 2007)","plainTextFormattedCitation":"(Derivery and Gautreau, 2010; Linardopoulou et al., 2007)","previouslyFormattedCitation":"(Derivery and Gautreau, 2010; Linardopoulou et al., 2007)"},"properties":{"noteIndex":0},"schema":"https://github.com/citation-style-language/schema/raw/master/csl-citation.json"}</w:delInstrText>
        </w:r>
        <w:r w:rsidR="00093C83" w:rsidRPr="00871A74" w:rsidDel="00D74544">
          <w:rPr>
            <w:rFonts w:ascii="Arial" w:hAnsi="Arial" w:cs="Arial"/>
            <w:i/>
            <w:iCs/>
          </w:rPr>
          <w:fldChar w:fldCharType="separate"/>
        </w:r>
        <w:r w:rsidR="00B441E1" w:rsidRPr="00B441E1" w:rsidDel="00D74544">
          <w:rPr>
            <w:rFonts w:ascii="Arial" w:hAnsi="Arial" w:cs="Arial"/>
            <w:iCs/>
            <w:noProof/>
          </w:rPr>
          <w:delText>(Derivery and Gautreau, 2010; Linardopoulou et al., 2007)</w:delText>
        </w:r>
        <w:r w:rsidR="00093C83" w:rsidRPr="00871A74" w:rsidDel="00D74544">
          <w:rPr>
            <w:rFonts w:ascii="Arial" w:hAnsi="Arial" w:cs="Arial"/>
            <w:i/>
            <w:iCs/>
          </w:rPr>
          <w:fldChar w:fldCharType="end"/>
        </w:r>
        <w:r w:rsidRPr="00871A74" w:rsidDel="00D74544">
          <w:rPr>
            <w:rFonts w:ascii="Arial" w:hAnsi="Arial" w:cs="Arial"/>
            <w:iCs/>
          </w:rPr>
          <w:delText>. WASH is composed of</w:delText>
        </w:r>
        <w:r w:rsidR="00575D1A" w:rsidRPr="00871A74" w:rsidDel="00D74544">
          <w:rPr>
            <w:rFonts w:ascii="Arial" w:hAnsi="Arial" w:cs="Arial"/>
          </w:rPr>
          <w:delText xml:space="preserve"> </w:delText>
        </w:r>
        <w:r w:rsidR="00093C83" w:rsidRPr="00871A74" w:rsidDel="00D74544">
          <w:rPr>
            <w:rFonts w:ascii="Arial" w:hAnsi="Arial" w:cs="Arial"/>
          </w:rPr>
          <w:delText xml:space="preserve">five </w:delText>
        </w:r>
        <w:r w:rsidR="00575D1A" w:rsidRPr="00871A74" w:rsidDel="00D74544">
          <w:rPr>
            <w:rFonts w:ascii="Arial" w:hAnsi="Arial" w:cs="Arial"/>
          </w:rPr>
          <w:delText xml:space="preserve">core </w:delText>
        </w:r>
        <w:r w:rsidR="00623F36" w:rsidRPr="00871A74" w:rsidDel="00D74544">
          <w:rPr>
            <w:rFonts w:ascii="Arial" w:hAnsi="Arial" w:cs="Arial"/>
          </w:rPr>
          <w:delText xml:space="preserve">protein </w:delText>
        </w:r>
        <w:r w:rsidR="00575D1A" w:rsidRPr="00871A74" w:rsidDel="00D74544">
          <w:rPr>
            <w:rFonts w:ascii="Arial" w:hAnsi="Arial" w:cs="Arial"/>
          </w:rPr>
          <w:delText>components</w:delText>
        </w:r>
        <w:r w:rsidR="00093C83" w:rsidRPr="00871A74" w:rsidDel="00D74544">
          <w:rPr>
            <w:rFonts w:ascii="Arial" w:hAnsi="Arial" w:cs="Arial"/>
          </w:rPr>
          <w:delText>: WASH</w:delText>
        </w:r>
        <w:r w:rsidR="00AC1FDD" w:rsidRPr="00871A74" w:rsidDel="00D74544">
          <w:rPr>
            <w:rFonts w:ascii="Arial" w:hAnsi="Arial" w:cs="Arial"/>
          </w:rPr>
          <w:delText>C</w:delText>
        </w:r>
        <w:r w:rsidR="00093C83" w:rsidRPr="00871A74" w:rsidDel="00D74544">
          <w:rPr>
            <w:rFonts w:ascii="Arial" w:hAnsi="Arial" w:cs="Arial"/>
          </w:rPr>
          <w:delText>1</w:delText>
        </w:r>
        <w:r w:rsidR="00AC1FDD" w:rsidRPr="00871A74" w:rsidDel="00D74544">
          <w:rPr>
            <w:rFonts w:ascii="Arial" w:hAnsi="Arial" w:cs="Arial"/>
          </w:rPr>
          <w:delText xml:space="preserve"> (aka WASH1)</w:delText>
        </w:r>
        <w:r w:rsidR="00093C83" w:rsidRPr="00871A74" w:rsidDel="00D74544">
          <w:rPr>
            <w:rFonts w:ascii="Arial" w:hAnsi="Arial" w:cs="Arial"/>
          </w:rPr>
          <w:delText xml:space="preserve">, </w:delText>
        </w:r>
        <w:r w:rsidR="00AC1FDD" w:rsidRPr="00871A74" w:rsidDel="00D74544">
          <w:rPr>
            <w:rFonts w:ascii="Arial" w:hAnsi="Arial" w:cs="Arial"/>
          </w:rPr>
          <w:delText xml:space="preserve">WASHC2 (aka </w:delText>
        </w:r>
        <w:r w:rsidR="000D51C2" w:rsidRPr="00871A74" w:rsidDel="00D74544">
          <w:rPr>
            <w:rFonts w:ascii="Arial" w:hAnsi="Arial" w:cs="Arial"/>
          </w:rPr>
          <w:delText>FAM21</w:delText>
        </w:r>
        <w:r w:rsidR="00AC1FDD" w:rsidRPr="00871A74" w:rsidDel="00D74544">
          <w:rPr>
            <w:rFonts w:ascii="Arial" w:hAnsi="Arial" w:cs="Arial"/>
          </w:rPr>
          <w:delText>)</w:delText>
        </w:r>
        <w:r w:rsidR="00093C83" w:rsidRPr="00871A74" w:rsidDel="00D74544">
          <w:rPr>
            <w:rFonts w:ascii="Arial" w:hAnsi="Arial" w:cs="Arial"/>
          </w:rPr>
          <w:delText xml:space="preserve">, </w:delText>
        </w:r>
        <w:r w:rsidR="00AC1FDD" w:rsidRPr="00871A74" w:rsidDel="00D74544">
          <w:rPr>
            <w:rFonts w:ascii="Arial" w:hAnsi="Arial" w:cs="Arial"/>
          </w:rPr>
          <w:delText xml:space="preserve">WASHC3 (aka </w:delText>
        </w:r>
        <w:r w:rsidR="009D0807" w:rsidRPr="00871A74" w:rsidDel="00D74544">
          <w:rPr>
            <w:rFonts w:ascii="Arial" w:hAnsi="Arial" w:cs="Arial"/>
          </w:rPr>
          <w:delText>CCDC53</w:delText>
        </w:r>
        <w:r w:rsidR="00AC1FDD" w:rsidRPr="00871A74" w:rsidDel="00D74544">
          <w:rPr>
            <w:rFonts w:ascii="Arial" w:hAnsi="Arial" w:cs="Arial"/>
          </w:rPr>
          <w:delText>)</w:delText>
        </w:r>
        <w:r w:rsidR="00093C83" w:rsidRPr="00871A74" w:rsidDel="00D74544">
          <w:rPr>
            <w:rFonts w:ascii="Arial" w:hAnsi="Arial" w:cs="Arial"/>
          </w:rPr>
          <w:delText xml:space="preserve">, </w:delText>
        </w:r>
        <w:r w:rsidR="00AC1FDD" w:rsidRPr="00871A74" w:rsidDel="00D74544">
          <w:rPr>
            <w:rFonts w:ascii="Arial" w:hAnsi="Arial" w:cs="Arial"/>
          </w:rPr>
          <w:delText xml:space="preserve">WASHC4 (aka </w:delText>
        </w:r>
        <w:r w:rsidR="00093C83" w:rsidRPr="00871A74" w:rsidDel="00D74544">
          <w:rPr>
            <w:rFonts w:ascii="Arial" w:hAnsi="Arial" w:cs="Arial"/>
          </w:rPr>
          <w:delText>SWIP</w:delText>
        </w:r>
        <w:r w:rsidR="00AC1FDD" w:rsidRPr="00871A74" w:rsidDel="00D74544">
          <w:rPr>
            <w:rFonts w:ascii="Arial" w:hAnsi="Arial" w:cs="Arial"/>
          </w:rPr>
          <w:delText>)</w:delText>
        </w:r>
        <w:r w:rsidR="00093C83" w:rsidRPr="00871A74" w:rsidDel="00D74544">
          <w:rPr>
            <w:rFonts w:ascii="Arial" w:hAnsi="Arial" w:cs="Arial"/>
          </w:rPr>
          <w:delText xml:space="preserve">, and </w:delText>
        </w:r>
        <w:r w:rsidR="00AC1FDD" w:rsidRPr="00871A74" w:rsidDel="00D74544">
          <w:rPr>
            <w:rFonts w:ascii="Arial" w:hAnsi="Arial" w:cs="Arial"/>
          </w:rPr>
          <w:delText xml:space="preserve">WASHC5 (aka </w:delText>
        </w:r>
        <w:r w:rsidR="00093C83" w:rsidRPr="00871A74" w:rsidDel="00D74544">
          <w:rPr>
            <w:rFonts w:ascii="Arial" w:hAnsi="Arial" w:cs="Arial"/>
          </w:rPr>
          <w:delText>Strumpellin</w:delText>
        </w:r>
        <w:r w:rsidR="00AC1FDD" w:rsidRPr="00871A74" w:rsidDel="00D74544">
          <w:rPr>
            <w:rFonts w:ascii="Arial" w:hAnsi="Arial" w:cs="Arial"/>
          </w:rPr>
          <w:delText>)</w:delText>
        </w:r>
        <w:r w:rsidR="00093C83" w:rsidRPr="00871A74" w:rsidDel="00D74544">
          <w:rPr>
            <w:rFonts w:ascii="Arial" w:hAnsi="Arial" w:cs="Arial"/>
          </w:rPr>
          <w:delText xml:space="preserve"> (encoded by genes </w:delText>
        </w:r>
        <w:r w:rsidR="00093C83" w:rsidRPr="00871A74" w:rsidDel="00D74544">
          <w:rPr>
            <w:rFonts w:ascii="Arial" w:hAnsi="Arial" w:cs="Arial"/>
            <w:i/>
            <w:iCs/>
          </w:rPr>
          <w:delText>Washc1-Washc5</w:delText>
        </w:r>
        <w:r w:rsidR="00093C83" w:rsidRPr="00871A74" w:rsidDel="00D74544">
          <w:rPr>
            <w:rFonts w:ascii="Arial" w:hAnsi="Arial" w:cs="Arial"/>
          </w:rPr>
          <w:delText>, respectively), which are broadly expressed in multiple organ systems</w:delText>
        </w:r>
        <w:r w:rsidR="0000701B" w:rsidRPr="00871A74" w:rsidDel="00D74544">
          <w:rPr>
            <w:rFonts w:ascii="Arial" w:hAnsi="Arial" w:cs="Arial"/>
          </w:rPr>
          <w:delText xml:space="preserve"> </w:delText>
        </w:r>
        <w:r w:rsidR="00093C83" w:rsidRPr="00871A74" w:rsidDel="00D74544">
          <w:rPr>
            <w:rFonts w:ascii="Arial" w:hAnsi="Arial" w:cs="Arial"/>
          </w:rPr>
          <w:fldChar w:fldCharType="begin" w:fldLock="1"/>
        </w:r>
        <w:r w:rsidR="00045F2E" w:rsidDel="00D74544">
          <w:rPr>
            <w:rFonts w:ascii="Arial" w:hAnsi="Arial" w:cs="Arial"/>
          </w:rPr>
          <w:delInstrText>ADDIN CSL_CITATION {"citationItems":[{"id":"ITEM-1","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Sci","id":"ITEM-1","issued":{"date-parts":[["2017"]]},"note":"Good review of what we know about each WASH family member right now","page":"2235-2241","title":"Cellular function of WASP family proteins at a glance.","type":"article-journal","volume":"130"},"uris":["http://www.mendeley.com/documents/?uuid=4c10207e-78a8-49d3-bb45-69a691c77e81"]},{"id":"ITEM-2","itemData":{"DOI":"10.1016/j.ceb.2018.08.006","ISBN":"09550674","ISSN":"18790410","PMID":"30227382","abstract":"Endosomes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recycling","type":"article-journal","volume":"19"},"uris":["http://www.mendeley.com/documents/?uuid=896fa38d-8972-3d03-a8c6-56540ccab458"]},{"id":"ITEM-4","itemData":{"DOI":"10.1080/15548627.2018.1491491","ISSN":"15548635","PMID":"30010465","abstract":"VCP/p97 (valosin containing protein) is a key regulator of cellular proteostasis. It orchestrates protein turnover and quality control in vivo, processes fundamental for proper cell function. In humans, mutations in VCP lead to severe myo- and neuro-degenerative disorders such as inclusion body myopathy with Paget disease of the bone and frontotemporal dementia (IBMPFD), amyotrophic lateral sclerosis (ALS) or and hereditary spastic paraplegia (HSP). We analyzed here the in vivo role of Vcp and its novel interactor Washc4/Swip (WASH complex subunit 4) in the vertebrate model zebrafish (Danio rerio). We found that targeted inactivation of either Vcp or Washc4, led to progressive impairment of cardiac and skeletal muscle function, structure and cytoarchitecture without interfering with the differentiation of both organ systems. Notably, loss of Vcp resulted in compromised protein degradation via the proteasome and the macroautophagy/autophagy machinery, whereas Washc4 deficiency did not affect the function of the ubiquitin-proteasome system (UPS) but caused ER stress and interfered with autophagy function in vivo. In summary, our findings provide novel insights into the in vivo functions of Vcp and its novel interactor Washc4 and their particular and distinct roles during proteostasis in striated muscle cells.","author":[{"dropping-particle":"","family":"Kustermann","given":"Monika","non-dropping-particle":"","parse-names":false,"suffix":""},{"dropping-particle":"","family":"Manta","given":"Linda","non-dropping-particle":"","parse-names":false,"suffix":""},{"dropping-particle":"","family":"Paone","given":"Christoph","non-dropping-particle":"","parse-names":false,"suffix":""},{"dropping-particle":"","family":"Kustermann","given":"Jochen","non-dropping-particle":"","parse-names":false,"suffix":""},{"dropping-particle":"","family":"Lausser","given":"Ludwig","non-dropping-particle":"","parse-names":false,"suffix":""},{"dropping-particle":"","family":"Wiesner","given":"Cora","non-dropping-particle":"","parse-names":false,"suffix":""},{"dropping-particle":"","family":"Eichinger","given":"Ludwig","non-dropping-particle":"","parse-names":false,"suffix":""},{"dropping-particle":"","family":"Clemen","given":"Christoph S.","non-dropping-particle":"","parse-names":false,"suffix":""},{"dropping-particle":"","family":"Schröder","given":"Rolf","non-dropping-particle":"","parse-names":false,"suffix":""},{"dropping-particle":"","family":"Kestler","given":"Hans A.","non-dropping-particle":"","parse-names":false,"suffix":""},{"dropping-particle":"","family":"Sandri","given":"Marco","non-dropping-particle":"","parse-names":false,"suffix":""},{"dropping-particle":"","family":"Rottbauer","given":"Wolfgang","non-dropping-particle":"","parse-names":false,"suffix":""},{"dropping-particle":"","family":"Just","given":"Steffen","non-dropping-particle":"","parse-names":false,"suffix":""}],"container-title":"Autophagy","id":"ITEM-4","issue":"11","issued":{"date-parts":[["2018","11","2"]]},"page":"1911-1927","publisher":"Taylor and Francis Inc.","title":"Loss of the novel Vcp (valosin containing protein) interactor Washc4 interferes with autophagy-mediated proteostasis in striated muscle and leads to myopathy in vivo","type":"article-journal","volume":"14"},"uris":["http://www.mendeley.com/documents/?uuid=0208251e-92fa-32b5-963a-a7a619a491f2"]},{"id":"ITEM-5","itemData":{"DOI":"10.1126/science.aal3321","ISBN":"10959203 (Electronic)","ISSN":"0036-8075","PMID":"28495876","abstract":"Resolving the spatial distribution of the human proteome at a subcellular level can greatly increase our understanding of human biology and disease. Here we present a comprehensive image-based map of subcellular protein distribution, the Cell Atlas, built by integrating transcriptomics and antibody-based immunofluorescence microscopy with validation by mass spectrometry. Mapping the in situ localization of 12,003 human proteins at a single-cell level to 30 subcellular structures enabled the definition of the proteomes of 13 major organelles. Exploration of the proteomes revealed single-cell variations in abundance or spatial distribution and localization of about half of the proteins to multiple compartments. This subcellular map can be used to refine existing protein-protein interaction networks and provides an important resource to deconvolute the highly complex architecture of the human cell.","author":[{"dropping-particle":"","family":"Thul","given":"Peter J.","non-dropping-particle":"","parse-names":false,"suffix":""},{"dropping-particle":"","family":"Åkesson","given":"Lovisa","non-dropping-particle":"","parse-names":false,"suffix":""},{"dropping-particle":"","family":"Wiking","given":"Mikaela","non-dropping-particle":"","parse-names":false,"suffix":""},{"dropping-particle":"","family":"Mahdessian","given":"Diana","non-dropping-particle":"","parse-names":false,"suffix":""},{"dropping-particle":"","family":"Geladaki","given":"Aikaterini","non-dropping-particle":"","parse-names":false,"suffix":""},{"dropping-particle":"","family":"Ait Blal","given":"Hammou","non-dropping-particle":"","parse-names":false,"suffix":""},{"dropping-particle":"","family":"Alm","given":"Tove","non-dropping-particle":"","parse-names":false,"suffix":""},{"dropping-particle":"","family":"Asplund","given":"Anna","non-dropping-particle":"","parse-names":false,"suffix":""},{"dropping-particle":"","family":"Björk","given":"Lars","non-dropping-particle":"","parse-names":false,"suffix":""},{"dropping-particle":"","family":"Breckels","given":"Lisa M.","non-dropping-particle":"","parse-names":false,"suffix":""},{"dropping-particle":"","family":"Bäckström","given":"Anna","non-dropping-particle":"","parse-names":false,"suffix":""},{"dropping-particle":"","family":"Danielsson","given":"Frida","non-dropping-particle":"","parse-names":false,"suffix":""},{"dropping-particle":"","family":"Fagerberg","given":"Linn","non-dropping-particle":"","parse-names":false,"suffix":""},{"dropping-particle":"","family":"Fall","given":"Jenny","non-dropping-particle":"","parse-names":false,"suffix":""},{"dropping-particle":"","family":"Gatto","given":"Laurent","non-dropping-particle":"","parse-names":false,"suffix":""},{"dropping-particle":"","family":"Gnann","given":"Christian","non-dropping-particle":"","parse-names":false,"suffix":""},{"dropping-particle":"","family":"Hober","given":"Sophia","non-dropping-particle":"","parse-names":false,"suffix":""},{"dropping-particle":"","family":"Hjelmare","given":"Martin","non-dropping-particle":"","parse-names":false,"suffix":""},{"dropping-particle":"","family":"Johansson","given":"Fredric","non-dropping-particle":"","parse-names":false,"suffix":""},{"dropping-particle":"","family":"Lee","given":"Sunjae","non-dropping-particle":"","parse-names":false,"suffix":""},{"dropping-particle":"","family":"Lindskog","given":"Cecilia","non-dropping-particle":"","parse-names":false,"suffix":""},{"dropping-particle":"","family":"Mulder","given":"Jan","non-dropping-particle":"","parse-names":false,"suffix":""},{"dropping-particle":"","family":"Mulvey","given":"Claire M.","non-dropping-particle":"","parse-names":false,"suffix":""},{"dropping-particle":"","family":"Nilsson","given":"Peter","non-dropping-particle":"","parse-names":false,"suffix":""},{"dropping-particle":"","family":"Oksvold","given":"Per","non-dropping-particle":"","parse-names":false,"suffix":""},{"dropping-particle":"","family":"Rockberg","given":"Johan","non-dropping-particle":"","parse-names":false,"suffix":""},{"dropping-particle":"","family":"Schutten","given":"Rutger","non-dropping-particle":"","parse-names":false,"suffix":""},{"dropping-particle":"","family":"Schwenk","given":"Jochen M.","non-dropping-particle":"","parse-names":false,"suffix":""},{"dropping-particle":"","family":"Sivertsson","given":"Åsa","non-dropping-particle":"","parse-names":false,"suffix":""},{"dropping-particle":"","family":"Sjöstedt","given":"Evelina","non-dropping-particle":"","parse-names":false,"suffix":""},{"dropping-particle":"","family":"Skogs","given":"Marie","non-dropping-particle":"","parse-names":false,"suffix":""},{"dropping-particle":"","family":"Stadler","given":"Charlotte","non-dropping-particle":"","parse-names":false,"suffix":""},{"dropping-particle":"","family":"Sullivan","given":"Devin P.","non-dropping-particle":"","parse-names":false,"suffix":""},{"dropping-particle":"","family":"Tegel","given":"Hanna","non-dropping-particle":"","parse-names":false,"suffix":""},{"dropping-particle":"","family":"Winsnes","given":"Casper","non-dropping-particle":"","parse-names":false,"suffix":""},{"dropping-particle":"","family":"Zhang","given":"Cheng","non-dropping-particle":"","parse-names":false,"suffix":""},{"dropping-particle":"","family":"Zwahlen","given":"Martin","non-dropping-particle":"","parse-names":false,"suffix":""},{"dropping-particle":"","family":"Mardinog</w:delInstrText>
        </w:r>
        <w:r w:rsidR="00045F2E" w:rsidRPr="00661284" w:rsidDel="00D74544">
          <w:rPr>
            <w:rFonts w:ascii="Arial" w:hAnsi="Arial" w:cs="Arial"/>
            <w:lang w:val="da-DK"/>
            <w:rPrChange w:id="84" w:author="Jamie Courtland" w:date="2020-10-27T11:50:00Z">
              <w:rPr>
                <w:rFonts w:ascii="Arial" w:hAnsi="Arial" w:cs="Arial"/>
              </w:rPr>
            </w:rPrChange>
          </w:rPr>
          <w:delInstrText>lu","given":"Adil","non-dropping-particle":"","parse-names":false,"suffix":""},{"dropping-particle":"","family":"Pontén","given":"Fredrik","non-dropping-particle":"","parse-names":false,"suffix":""},{"dropping-particle":"","family":"Feilitzen","given":"Kalle","non-dropping-particle":"von","parse-names":false,"suffix":""},{"dropping-particle":"","family":"Lilley","given":"Kathryn S.","non-dropping-particle":"","parse-names":false,"suffix":""},{"dropping-particle":"","family":"Uhlén","given":"Mathias","non-dropping-particle":"","parse-names":false,"suffix":""},{"dropping-particle":"","family":"Lundberg","given":"Emma","non-dropping-particle":"","parse-names":false,"suffix":""}],"container-title":"Science","id":"ITEM-5","issued":{"date-parts":[["2017"]]},"title":"A subcellular map of the human proteome","type":"article-journal"},"uris":["http://www.mendeley.com/documents/?uuid=e96b65dc-2ddf-4377-9b24-9c794e473db0"]}],"mendeley":{"formattedCitation":"(Alekhina et al., 2017; Kustermann et al., 2018; McNally et al., 2017; Simonetti and Cullen, 2019; Thul et al., 2017)","plainTextFormattedCitation":"(Alekhina et al., 2017; Kustermann et al., 2018; McNally et al., 2017; Simonetti and Cullen, 2019; Thul et al., 2017)","previouslyFormattedCitation":"(Alekhina et al., 2017; Kustermann et al., 2018; McNally et al., 2017; Simonetti and Cullen, 2019; Thul et al., 2017)"},"properties":{"noteIndex":0},"schema":"https://github.com/citation-style-language/schema/raw/master/csl-citation.json"}</w:delInstrText>
        </w:r>
        <w:r w:rsidR="00093C83" w:rsidRPr="00871A74" w:rsidDel="00D74544">
          <w:rPr>
            <w:rFonts w:ascii="Arial" w:hAnsi="Arial" w:cs="Arial"/>
          </w:rPr>
          <w:fldChar w:fldCharType="separate"/>
        </w:r>
        <w:r w:rsidR="00B441E1" w:rsidRPr="000136F1" w:rsidDel="00D74544">
          <w:rPr>
            <w:rFonts w:ascii="Arial" w:hAnsi="Arial" w:cs="Arial"/>
            <w:noProof/>
            <w:lang w:val="da-DK"/>
          </w:rPr>
          <w:delText>(Alekhina et al., 2017; Kustermann et al., 2018; McNally et al., 2017; Simonetti and Cullen, 2019; Thul et al., 2017)</w:delText>
        </w:r>
        <w:r w:rsidR="00093C83" w:rsidRPr="00871A74" w:rsidDel="00D74544">
          <w:rPr>
            <w:rFonts w:ascii="Arial" w:hAnsi="Arial" w:cs="Arial"/>
          </w:rPr>
          <w:fldChar w:fldCharType="end"/>
        </w:r>
        <w:r w:rsidR="00093C83" w:rsidRPr="00B441E1" w:rsidDel="00D74544">
          <w:rPr>
            <w:rFonts w:ascii="Arial" w:hAnsi="Arial" w:cs="Arial"/>
            <w:lang w:val="da-DK"/>
          </w:rPr>
          <w:delText xml:space="preserve">.  </w:delText>
        </w:r>
        <w:r w:rsidR="00093C83" w:rsidRPr="00871A74" w:rsidDel="00D74544">
          <w:rPr>
            <w:rFonts w:ascii="Arial" w:hAnsi="Arial" w:cs="Arial"/>
          </w:rPr>
          <w:delText xml:space="preserve">The WASH complex plays a central role in non-neuronal endosomal trafficking by </w:delText>
        </w:r>
        <w:r w:rsidR="00575D1A" w:rsidRPr="00871A74" w:rsidDel="00D74544">
          <w:rPr>
            <w:rFonts w:ascii="Arial" w:hAnsi="Arial" w:cs="Arial"/>
          </w:rPr>
          <w:delText xml:space="preserve">activating </w:delText>
        </w:r>
        <w:r w:rsidR="00093C83" w:rsidRPr="00871A74" w:rsidDel="00D74544">
          <w:rPr>
            <w:rFonts w:ascii="Arial" w:hAnsi="Arial" w:cs="Arial"/>
          </w:rPr>
          <w:delText>Arp2/3-dependent actin branching at the outer surface of endosomes to influence cargo sorting and vesicular scission</w:delText>
        </w:r>
        <w:r w:rsidR="0000701B" w:rsidRPr="00871A74" w:rsidDel="00D74544">
          <w:rPr>
            <w:rFonts w:ascii="Arial" w:hAnsi="Arial" w:cs="Arial"/>
          </w:rPr>
          <w:delText xml:space="preserve"> </w:delText>
        </w:r>
        <w:r w:rsidR="00093C83" w:rsidRPr="00871A74" w:rsidDel="00D74544">
          <w:rPr>
            <w:rFonts w:ascii="Arial" w:hAnsi="Arial" w:cs="Arial"/>
          </w:rPr>
          <w:fldChar w:fldCharType="begin" w:fldLock="1"/>
        </w:r>
        <w:r w:rsidR="00C73DAD" w:rsidDel="00D74544">
          <w:rPr>
            <w:rFonts w:ascii="Arial" w:hAnsi="Arial" w:cs="Arial"/>
          </w:rPr>
          <w:delInstrText>ADDIN CSL_CITATION {"citationItems":[{"id":"ITEM-1","itemData":{"DOI":"10.1016/j.devcel.2009.09.009","ISSN":"15345807","abstract":"The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Cell","id":"ITEM-1","issue":"5","issued":{"date-parts":[["2009","11","17"]]},"page":"699-711","title":"A FAM21-Containing WASH Complex Regulates Retromer-Dependent Sorting","type":"article-journal","volume":"17"},"uris":["http://www.mendeley.com/documents/?uuid=aefdcc04-0886-38b3-b95e-6b57654c8390"]},{"id":"ITEM-2","itemData":{"DOI":"10.1128/MCB.01288-12","ISBN":"1098-5549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Biology","id":"ITEM-2","issued":{"date-parts":[["2013"]]},"title":"WASH Knockout T Cells Demonstrate Defective Receptor Trafficking, Proliferation, and Effector Function","type":"article-journal"},"uris":["http://www.mendeley.com/documents/?uuid=dc3e4574-b4aa-45af-a25b-c9a75e886047"]},{"id":"ITEM-3","itemData":{"DOI":"10.1016/j.ceb.2018.08.006","ISBN":"09550674","ISSN":"18790410","PMID":"30227382","abstract":"Endosomes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Biology","id":"ITEM-3","issued":{"date-parts":[["2019"]]},"note":"From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recycling","type":"article"},"uris":["http://www.mendeley.com/documents/?uuid=29dd0278-1dae-4f59-8c3e-6fd17a72a7cf"]},{"id":"ITEM-4","itemData":{"DOI":"10.1038/ncomms10939","ISSN":"20411723","abstract":"The endosomal network maintains cellular homeostasis by sorting, recycling and degrading endocytosed cargoes. Retromer organizes the endosomal sorting pathway in conjunction with various sorting nexin (SNX) proteins. The SNX27-retromer complex has recently been identified as a major endosomal hub that regulates endosome-to-plasma membrane recycling by preventing lysosomal entry of cargoes. Here, we show that SNX27 directly interacts with FAM21, which also binds retromer, within the Wiskott-Aldrich syndrome protein and SCAR homologue (WASH) complex. This interaction is required for the precise localization of SNX27 at an endosomal subdomain as well as for recycling of SNX27-retromer cargoes. Furthermore, FAM21 prevents cargo transport to the Golgi apparatus by controlling levels of phosphatidylinositol 4-phosphate, which facilitates cargo dissociation at the Golgi. Together, our results demonstrate that the SNX27-retromer-WASH complex directs cargoes to the plasma membrane by blocking their transport to lysosomes and the Golgi.","author":[{"dropping-particle":"","family":"Lee","given":"Seongju","non-dropping-particle":"","parse-names":false,"suffix":""},{"dropping-particle":"","family":"Chang","given":"Jaerak","non-dropping-particle":"","parse-names":false,"suffix":""},{"dropping-particle":"","family":"Blackstone","given":"Craig","non-dropping-particle":"","parse-names":false,"suffix":""}],"container-title":"Nature Communications","id":"ITEM-4","issued":{"date-parts":[["2016","3","9"]]},"publisher":"Nature Publishing Group","title":"FAM21 directs SNX27-retromer cargoes to the plasma membrane by preventing transport to the Golgi apparatus","type":"article-journal","volume":"7"},"uris":["http://www.mendeley.com/documents/?uuid=37fe3b9d-35fc-3368-82f1-55849b13e6db"]},{"id":"ITEM-5","itemData":{"DOI":"10.1091/mbc.E14-06-1073","ISSN":"19394586","PMID":"25355947","abstract":"COMMD1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w:delInstrText>
        </w:r>
        <w:r w:rsidR="00C73DAD" w:rsidRPr="000136F1" w:rsidDel="00D74544">
          <w:rPr>
            <w:rFonts w:ascii="Arial" w:hAnsi="Arial" w:cs="Arial"/>
            <w:lang w:val="da-DK"/>
          </w:rPr>
          <w:delInstrText>","family":"Gecz","given":"Jozef","non-dropping-particle":"","parse-names":false,"suffix":""},{"dropping-particle":"","family":"Sluis","given":"Bart","non-dropping-particle":"Van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ATP7A","type":"article-journal","volume":"26"},"uris":["http://www.mendeley.com/documents/?uuid=06dfb8a6-13f2-3701-9a8b-b6f0375318bd"]}],"mendeley":{"formattedCitation":"(Gomez and Billadeau, 2009; Lee et al., 2016; Phillips-Krawczak et al., 2015; Piotrowski et al., 2013; Simonetti and Cullen, 2019)","plainTextFormattedCitation":"(Gomez and Billadeau, 2009; Lee et al., 2016; Phillips-Krawczak et al., 2015; Piotrowski et al., 2013; Simonetti and Cullen, 2019)","previouslyFormattedCitation":"(Gomez and Billadeau, 2009; Lee et al., 2016; Phillips-Krawczak et al., 2015; Piotrowski et al., 2013; Simonetti and Cullen, 2019)"},"properties":{"noteIndex":0},"schema":"https://github.com/citation-style-language/schema/raw/master/csl-citation.json"}</w:delInstrText>
        </w:r>
        <w:r w:rsidR="00093C83" w:rsidRPr="00871A74" w:rsidDel="00D74544">
          <w:rPr>
            <w:rFonts w:ascii="Arial" w:hAnsi="Arial" w:cs="Arial"/>
          </w:rPr>
          <w:fldChar w:fldCharType="separate"/>
        </w:r>
        <w:r w:rsidR="00B441E1" w:rsidRPr="000136F1" w:rsidDel="00D74544">
          <w:rPr>
            <w:rFonts w:ascii="Arial" w:hAnsi="Arial" w:cs="Arial"/>
            <w:noProof/>
            <w:lang w:val="da-DK"/>
          </w:rPr>
          <w:delText>(Gomez and Billadeau, 2009; Lee et al., 2016; Phillips-Krawczak et al., 2015; Piotrowski et al., 2013; Simonetti and Cullen, 2019)</w:delText>
        </w:r>
        <w:r w:rsidR="00093C83" w:rsidRPr="00871A74" w:rsidDel="00D74544">
          <w:rPr>
            <w:rFonts w:ascii="Arial" w:hAnsi="Arial" w:cs="Arial"/>
          </w:rPr>
          <w:fldChar w:fldCharType="end"/>
        </w:r>
        <w:r w:rsidR="00093C83" w:rsidRPr="00B441E1" w:rsidDel="00D74544">
          <w:rPr>
            <w:rFonts w:ascii="Arial" w:hAnsi="Arial" w:cs="Arial"/>
            <w:lang w:val="da-DK"/>
          </w:rPr>
          <w:delText xml:space="preserve">. </w:delText>
        </w:r>
        <w:r w:rsidR="00685903" w:rsidDel="00D74544">
          <w:rPr>
            <w:rFonts w:ascii="Arial" w:hAnsi="Arial" w:cs="Arial"/>
          </w:rPr>
          <w:delText>WASH</w:delText>
        </w:r>
        <w:r w:rsidR="00685903" w:rsidRPr="00871A74" w:rsidDel="00D74544">
          <w:rPr>
            <w:rFonts w:ascii="Arial" w:hAnsi="Arial" w:cs="Arial"/>
          </w:rPr>
          <w:delText xml:space="preserve"> </w:delText>
        </w:r>
        <w:r w:rsidR="00575D1A" w:rsidRPr="00871A74" w:rsidDel="00D74544">
          <w:rPr>
            <w:rFonts w:ascii="Arial" w:hAnsi="Arial" w:cs="Arial"/>
          </w:rPr>
          <w:delText xml:space="preserve">also interacts with </w:delText>
        </w:r>
        <w:r w:rsidR="00093C83" w:rsidRPr="00871A74" w:rsidDel="00D74544">
          <w:rPr>
            <w:rFonts w:ascii="Arial" w:hAnsi="Arial" w:cs="Arial"/>
          </w:rPr>
          <w:delText xml:space="preserve">at least three main cargo adaptor complexes — </w:delText>
        </w:r>
        <w:r w:rsidR="000D51C2" w:rsidRPr="00871A74" w:rsidDel="00D74544">
          <w:rPr>
            <w:rFonts w:ascii="Arial" w:hAnsi="Arial" w:cs="Arial"/>
          </w:rPr>
          <w:delText xml:space="preserve">the </w:delText>
        </w:r>
        <w:r w:rsidR="005148DC" w:rsidRPr="00871A74" w:rsidDel="00D74544">
          <w:rPr>
            <w:rFonts w:ascii="Arial" w:hAnsi="Arial" w:cs="Arial"/>
          </w:rPr>
          <w:delText>R</w:delText>
        </w:r>
        <w:r w:rsidR="00093C83" w:rsidRPr="00871A74" w:rsidDel="00D74544">
          <w:rPr>
            <w:rFonts w:ascii="Arial" w:hAnsi="Arial" w:cs="Arial"/>
          </w:rPr>
          <w:delText>etromer,</w:delText>
        </w:r>
        <w:r w:rsidR="005148DC" w:rsidRPr="00871A74" w:rsidDel="00D74544">
          <w:rPr>
            <w:rFonts w:ascii="Arial" w:hAnsi="Arial" w:cs="Arial"/>
          </w:rPr>
          <w:delText xml:space="preserve"> Retriever</w:delText>
        </w:r>
        <w:r w:rsidR="00093C83" w:rsidRPr="00871A74" w:rsidDel="00D74544">
          <w:rPr>
            <w:rFonts w:ascii="Arial" w:hAnsi="Arial" w:cs="Arial"/>
          </w:rPr>
          <w:delText xml:space="preserve">, and COMMD/CCDC22/CCDC93 (CCC) complexes — all of which </w:delText>
        </w:r>
        <w:r w:rsidR="00575D1A" w:rsidRPr="00871A74" w:rsidDel="00D74544">
          <w:rPr>
            <w:rFonts w:ascii="Arial" w:hAnsi="Arial" w:cs="Arial"/>
          </w:rPr>
          <w:delText xml:space="preserve">associate </w:delText>
        </w:r>
        <w:r w:rsidR="00093C83" w:rsidRPr="00871A74" w:rsidDel="00D74544">
          <w:rPr>
            <w:rFonts w:ascii="Arial" w:hAnsi="Arial" w:cs="Arial"/>
          </w:rPr>
          <w:delText>with distinct sorting nexins to select specific cargo and enable their trafficking to other cellular locations</w:delText>
        </w:r>
        <w:r w:rsidR="0000701B" w:rsidRPr="00871A74" w:rsidDel="00D74544">
          <w:rPr>
            <w:rFonts w:ascii="Arial" w:hAnsi="Arial" w:cs="Arial"/>
          </w:rPr>
          <w:delText xml:space="preserve"> </w:delText>
        </w:r>
        <w:r w:rsidR="00093C83" w:rsidRPr="00871A74" w:rsidDel="00D74544">
          <w:rPr>
            <w:rFonts w:ascii="Arial" w:hAnsi="Arial" w:cs="Arial"/>
          </w:rPr>
          <w:fldChar w:fldCharType="begin" w:fldLock="1"/>
        </w:r>
        <w:r w:rsidR="00045F2E" w:rsidDel="00D74544">
          <w:rPr>
            <w:rFonts w:ascii="Arial" w:hAnsi="Arial" w:cs="Arial"/>
          </w:rPr>
          <w:del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recycling","type":"article-journal","volume":"19"},"uris":["http://www.mendeley.com/documents/?uuid=896fa38d-8972-3d03-a8c6-56540ccab458"]},{"id":"ITEM-3","itemData":{"DOI":"10.4161/cib.29483","ISBN":"1942-0889 (Electronic)\\r1942-0889 (Linking)","ISSN":"1942-0889","PMID":"25067992","abstract":"The retromer complex mediates endosomal protein sorting by concentrating membrane proteins (cargo) into nascent tubules formed through the action of sorting nexin (SNX) proteins. The WASH complex is recruited to endosomes by binding to the VPS35 subunit of retromer and facilitates cargo protein sorting by promoting formation of endosomally-localized F-actin. The VPS35 protein is mutated in Parkinson disease (PD) and a recent report has revealed that the PD-causing mutation impairs the association of retromer with the WASH complex leading to perturbed endosomal protein sorting. Another important player in endosomal protein sorting is the DNAJC13/RME-8 protein, which associates with SNX1 and has also recently been linked to PD. An additional recent report has now shown that RME-8 also interacts with the WASH complex thus establishing retromer and WASH complex-mediated endosomal protein sorting as a key pathway linked to the pathology of PD and providing new avenues to explore in the search for insights into the disease mechanism.","author":[{"dropping-particle":"","family":"Seaman","given":"Matthew NJ","non-dropping-particle":"","parse-names":false,"suffix":""},{"dropping-particle":"","family":"Freeman","given":"Caroline L","non-dropping-particle":"","parse-names":false,"suffix":""}],"container-title":"Communicative &amp; Integrative Biology","id":"ITEM-3","issued":{"date-parts":[["2014"]]},"title":"Analysis of the Retromer complex-WASH complex interaction illuminates new avenues to explore in Parkinson disease","type":"article-journal"},"uris":["http://www.mendeley.com/documents/?uuid=957b6e54-0f07-427d-9eb2-fd8e55be3ebc"]},{"id":"ITEM-4","itemData":{"DOI":"10.1042/BCJ20180504","ISSN":"14708728","PMID":"30602588","abstract":"Retromer is an evolutionarily conserved endosomal trafficking complex that mediates the retrieval of cargo proteins from a degradative pathway for sorting back to the cell surface. To promote cargo recycling, the core retromer trimer of VPS (vacuolar protein sorting)26, VPS29 and VPS35 recognises cargo either directly, or through an adaptor protein, the most well characterised of which is the PDZ [postsynaptic density 95 (PSD95), disk large, zona occludens] domain-containing sorting nexin SNX27. Neuroligins (NLGs) are postsynaptic trans-synaptic scaffold proteins that function in the clustering of postsynaptic proteins to maintain synaptic stability. Here, we show that each of the NLGs (NLG1-3) bind to SNX27 in a direct PDZ ligand-dependent manner. Depletion of SNX27 from neurons leads to a decrease in levels of each NLG protein and, for NLG2, this occurs as a result of enhanced lysosomal degradation. Notably, while depletion of the core retromer component VPS35 leads to a decrease in NLG1 and NLG3 levels, NLG2 is unaffected, suggesting that, for this cargo, SNX27 acts independently of retromer. Consistent with loss of SNX27 leading to enhanced lysosomal degradation of NLG2, knockdown of SNX27 results in fewer NLG2 clusters in cultured neurons, and loss of SNX27 or VPS35 reduces the size and number of gephyrin clusters. Together, these data indicate that NLGs are SNX27-retromer cargoes and suggest that SNX27-retromer controls inhibitory synapse number, at least in part through trafficking of NLG2.","author":[{"dropping-particle":"","family":"Binda","given":"Caroline S.","non-dropping-particle":"","parse-names":false,"suffix":""},{"dropping-particle":"","family":"Nakamura","given":"Yasuko","non-dropping-particle":"","parse-names":false,"suffix":""},{"dropping-particle":"","family":"Henley","given":"Jeremy M.","non-dropping-particle":"","parse-names":false,"suffix":""},{"dropping-particle":"","family":"Wilkinson","given":"Kevin A.","non-dropping-particle":"","parse-names":false,"suffix":""}],"container-title":"Biochemical Journal","id":"ITEM-4","issue":"2","issued":{"date-parts":[["2019","1","25"]]},"page":"293-306","publisher":"Portland Press Ltd","title":"Sorting nexin 27 rescues neuroligin 2 from lysosomal degradation to control inhibitory synapse number","type":"article-journal","volume":"476"},"uris":["http://www.mendeley.com/documents/?uuid=b1b4d05f-99a6-344c-a98f-88c6d8b3784f"]},{"id":"ITEM-5","itemData":{"DOI":"10.1111/tra.12076","ISSN":"13989219","abstract":"Synopsis: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w:delInstrText>
        </w:r>
        <w:r w:rsidR="00045F2E" w:rsidRPr="00661284" w:rsidDel="00D74544">
          <w:rPr>
            <w:rFonts w:ascii="Arial" w:hAnsi="Arial" w:cs="Arial"/>
            <w:lang w:val="da-DK"/>
            <w:rPrChange w:id="85" w:author="Jamie Courtland" w:date="2020-10-27T11:50:00Z">
              <w:rPr>
                <w:rFonts w:ascii="Arial" w:hAnsi="Arial" w:cs="Arial"/>
              </w:rPr>
            </w:rPrChange>
          </w:rPr>
          <w:delInstrText>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Communications","id":"ITEM-6","issue":"1","issued":{"date-parts":[["2019","12","1"]]},"publisher":"Nature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recycling","type":"article-journal","volume":"10"},"uris":["http://www.mendeley.com/documents/?uuid=6e5697eb-069d-3414-8003-ec527af528f1"]}],"mendeley":{"formattedCitation":"(Binda et al., 2019; Farfán et al., 2013; McNally et al., 2017; Phillips-Krawczak et al., 2015; Seaman and Freeman, 2014; Singla et al., 2019)","plainTextFormattedCitation":"(Binda et al., 2019; Farfán et al., 2013; McNally et al., 2017; Phillips-Krawczak et al., 2015; Seaman and Freeman, 2014; Singla et al., 2019)","previouslyFormattedCitation":"(Binda et al., 2019; Farfán et al., 2013; McNally et al., 2017; Phillips-Krawczak et al., 2015; Seaman and Freeman, 2014; Singla et al., 2019)"},"properties":{"noteIndex":0},"schema":"https://github.com/citation-style-language/schema/raw/master/csl-citation.json"}</w:delInstrText>
        </w:r>
        <w:r w:rsidR="00093C83" w:rsidRPr="00871A74" w:rsidDel="00D74544">
          <w:rPr>
            <w:rFonts w:ascii="Arial" w:hAnsi="Arial" w:cs="Arial"/>
          </w:rPr>
          <w:fldChar w:fldCharType="separate"/>
        </w:r>
        <w:r w:rsidR="00B441E1" w:rsidRPr="00B441E1" w:rsidDel="00D74544">
          <w:rPr>
            <w:rFonts w:ascii="Arial" w:hAnsi="Arial" w:cs="Arial"/>
            <w:noProof/>
            <w:lang w:val="da-DK"/>
          </w:rPr>
          <w:delText>(Binda et al., 2019; Farfán et al., 2013; McNally et al., 2017; Phillips-Krawczak et al., 2015; Seaman and Freeman, 2014; Singla et al., 2019)</w:delText>
        </w:r>
        <w:r w:rsidR="00093C83" w:rsidRPr="00871A74" w:rsidDel="00D74544">
          <w:rPr>
            <w:rFonts w:ascii="Arial" w:hAnsi="Arial" w:cs="Arial"/>
          </w:rPr>
          <w:fldChar w:fldCharType="end"/>
        </w:r>
        <w:r w:rsidR="00093C83" w:rsidRPr="00871A74" w:rsidDel="00D74544">
          <w:rPr>
            <w:rFonts w:ascii="Arial" w:hAnsi="Arial" w:cs="Arial"/>
            <w:lang w:val="da-DK"/>
          </w:rPr>
          <w:delText>.</w:delText>
        </w:r>
        <w:r w:rsidR="00C7597D" w:rsidRPr="00871A74" w:rsidDel="00D74544">
          <w:rPr>
            <w:rFonts w:ascii="Arial" w:hAnsi="Arial" w:cs="Arial"/>
            <w:lang w:val="da-DK"/>
          </w:rPr>
          <w:delText xml:space="preserve"> </w:delText>
        </w:r>
        <w:r w:rsidR="001677B0" w:rsidRPr="00871A74" w:rsidDel="00D74544">
          <w:rPr>
            <w:rFonts w:ascii="Arial" w:hAnsi="Arial" w:cs="Arial"/>
          </w:rPr>
          <w:delText>Loss</w:delText>
        </w:r>
        <w:r w:rsidR="00FB32E9" w:rsidRPr="00871A74" w:rsidDel="00D74544">
          <w:rPr>
            <w:rFonts w:ascii="Arial" w:hAnsi="Arial" w:cs="Arial"/>
          </w:rPr>
          <w:delText xml:space="preserve"> of </w:delText>
        </w:r>
        <w:r w:rsidR="000D05FE" w:rsidRPr="00871A74" w:rsidDel="00D74544">
          <w:rPr>
            <w:rFonts w:ascii="Arial" w:hAnsi="Arial" w:cs="Arial"/>
          </w:rPr>
          <w:delText xml:space="preserve">the </w:delText>
        </w:r>
        <w:r w:rsidR="00FB32E9" w:rsidRPr="00871A74" w:rsidDel="00D74544">
          <w:rPr>
            <w:rFonts w:ascii="Arial" w:hAnsi="Arial" w:cs="Arial"/>
          </w:rPr>
          <w:delText xml:space="preserve">WASH complex </w:delText>
        </w:r>
        <w:r w:rsidR="001677B0" w:rsidRPr="00871A74" w:rsidDel="00D74544">
          <w:rPr>
            <w:rFonts w:ascii="Arial" w:hAnsi="Arial" w:cs="Arial"/>
          </w:rPr>
          <w:delText xml:space="preserve">in non-neuronal cells </w:delText>
        </w:r>
        <w:r w:rsidR="00FB32E9" w:rsidRPr="00871A74" w:rsidDel="00D74544">
          <w:rPr>
            <w:rFonts w:ascii="Arial" w:hAnsi="Arial" w:cs="Arial"/>
          </w:rPr>
          <w:delText xml:space="preserve">has detrimental effects on </w:delText>
        </w:r>
        <w:r w:rsidR="00093C83" w:rsidRPr="00871A74" w:rsidDel="00D74544">
          <w:rPr>
            <w:rFonts w:ascii="Arial" w:hAnsi="Arial" w:cs="Arial"/>
          </w:rPr>
          <w:delText xml:space="preserve">endosomal structure and function, </w:delText>
        </w:r>
        <w:r w:rsidR="00372B67" w:rsidDel="00D74544">
          <w:rPr>
            <w:rFonts w:ascii="Arial" w:hAnsi="Arial" w:cs="Arial"/>
          </w:rPr>
          <w:delText xml:space="preserve">as its loss results in aberrant </w:delText>
        </w:r>
        <w:r w:rsidR="00093C83" w:rsidRPr="00871A74" w:rsidDel="00D74544">
          <w:rPr>
            <w:rFonts w:ascii="Arial" w:hAnsi="Arial" w:cs="Arial"/>
          </w:rPr>
          <w:delText>endosomal tubule elongation and cargo mislocalization</w:delText>
        </w:r>
        <w:r w:rsidR="0000701B" w:rsidRPr="00871A74" w:rsidDel="00D74544">
          <w:rPr>
            <w:rFonts w:ascii="Arial" w:hAnsi="Arial" w:cs="Arial"/>
          </w:rPr>
          <w:delText xml:space="preserve"> </w:delText>
        </w:r>
        <w:r w:rsidR="00093C83" w:rsidRPr="00871A74" w:rsidDel="00D74544">
          <w:rPr>
            <w:rFonts w:ascii="Arial" w:hAnsi="Arial" w:cs="Arial"/>
          </w:rPr>
          <w:fldChar w:fldCharType="begin" w:fldLock="1"/>
        </w:r>
        <w:r w:rsidR="00045F2E" w:rsidDel="00D74544">
          <w:rPr>
            <w:rFonts w:ascii="Arial" w:hAnsi="Arial" w:cs="Arial"/>
          </w:rPr>
          <w:delInstrText>ADDIN CSL_CITATION {"citationItems":[{"id":"ITEM-1","itemData":{"DOI":"10.1128/MCB.01288-12","ISBN":"1098-5549 (Electronic)\\r0270-7306 (Linking)","ISSN":"0270-7306","PMID":"23275443","abstract":"WASH is an Arp2/3 activator of the Wiskott-Aldrich syndrome protein superfamily that functions during endosomal trafficking processes in collaboration with the retromer and sorting nexins, but its in vivo function has not been examined. To elucidate the physiological role of WASH in T cells, we generated a WASH conditional knockout (WASHout) mouse model. Using CD4(Cre) deletion, we found that thymocyte development and naive T cell activation are unaltered in the absence of WASH. Surprisingly, despite normal T cell receptor (TCR) signaling and interleukin-2 production, WASHout T cells demonstrate significantly reduced proliferative potential and fail to effectively induce experimental autoimmune encephalomyelitis. Interestingly, after activation, WASHout T cells fail to maintain surface levels of TCR, CD28, and LFA-1. Moreover, the levels of the glucose transporter, GLUT1, are also reduced compared to wild-type T cells. We further demonstrate that the loss of surface expression of these receptors in WASHout cells results from aberrant accumulation within the collapsed endosomal compartment, ultimately leading to degradation within the lysosome. Subsequently, activated WASHout T cells experience reduced glucose uptake and metabolic output. Thus, we found that WASH is a newly recognized regulator of TCR, CD28, LFA-1, and GLUT1 endosome-to-membrane recycling. Aberrant trafficking of these key T cell proteins may potentially lead to attenuated proliferation and effector function.","author":[{"dropping-particle":"","family":"Piotrowski","given":"J. T.","non-dropping-particle":"","parse-names":false,"suffix":""},{"dropping-particle":"","family":"Gomez","given":"T. S.","non-dropping-particle":"","parse-names":false,"suffix":""},{"dropping-particle":"","family":"Schoon","given":"R. A.","non-dropping-particle":"","parse-names":false,"suffix":""},{"dropping-particle":"","family":"Mangalam","given":"A. K.","non-dropping-particle":"","parse-names":false,"suffix":""},{"dropping-particle":"","family":"Billadeau","given":"D. D.","non-dropping-particle":"","parse-names":false,"suffix":""}],"container-title":"Molecular and Cellular Biology","id":"ITEM-1","issued":{"date-parts":[["2013"]]},"title":"WASH Knockout T Cells Demonstrate Defective Receptor Trafficking, Proliferation, and Effector Function","type":"article-journal"},"uris":["http://www.mendeley.com/documents/?uuid=dc3e4574-b4aa-45af-a25b-c9a75e886047"]},{"id":"ITEM-2","itemData":{"DOI":"10.1016/j.devcel.2009.09.009","ISSN":"15345807","abstract":"The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Cell","id":"ITEM-2","issue":"5","issued":{"date-parts":[["2009","11","17"]]},"page":"699-711","title":"A FAM21-Containing WASH Complex Regulates Retromer-Dependent Sorting","type":"article-journal","volume":"17"},"uris":["http://www.mendeley.com/documents/?uuid=aefdcc04-0886-38b3-b95e-6b57654c8390"]},{"id":"ITEM-3","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Cell","id":"ITEM-3","issue":"5","issued":{"date-parts":[["2009"]]},"note":"First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complex.","type":"article-journal","volume":"17"},"uris":["http://www.mendeley.com/documents/?uuid=93377a9b-802a-4412-b6b5-5a7359e6cf13"]},{"id":"ITEM-4","itemData":{"DOI":"10.1038/ncomms10961","ISSN":"20411723","PMID":"26965651","abstract":"The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Communications","id":"ITEM-4","issued":{"date-parts":[["2016","3","11"]]},"publisher":"Nature Publishing Group","title":"CCC- and WASH-mediated endosomal sorting of LDLR is required for normal clearance of circulating LDL","type":"article-journal","volume":"7"},"uris":["http://www.mendeley.com/documents/?uuid=702932d9-2e2d-3f48-a8a3-929b3a325aa4"]},{"id":"ITEM-5","itemData":{"DOI":"10.1091/mbc.E14-06-1073","ISSN":"19394586","PMID":"25355947","abstract":"COMMD1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Cell","id":"ITEM-5","issue":"1","issued":{"date-parts":[["2015","1","1"]]},"page":"91-103","publisher":"American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ATP7A","type":"article-journal","volume":"26"},"uris":["http://www.mendeley.com/documents/?uuid=06dfb8a6-13f2-3701-9a8b-b6f0375318bd"]},{"id":"ITEM-6","itemData":{"DOI":"10.1091/mbc.e12-02-0101","ISSN":"19394586","abstract":"The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cell","id":"ITEM-6","issue":"16","issued":{"date-parts":[["2012"]]},"page":"3215-3228","publisher":"American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networks.","type":"article-journal","volume":"23"},"uris":["http://www.mendeley.com/documents/?uuid=4fae20c0-c7c8-363e-8428-d42c98c0ac42"]}],"mendeley":{"formattedCitation":"(Bartuzi et al., 2016; Derivery et al., 2009; Gomez et al., 2012; Gomez and Billadeau, 2009; Phillips-Krawczak et al., 2015; Piotrowski et al., 2013)","plainTextFormattedCitation":"(Bartuzi et al., 2016; Derivery et al., 2009; Gomez et al., 2012; Gomez and Billadeau, 2009; Phillips-Krawczak et al., 2015; Piotrowski et al., 2013)","previouslyFormattedCitation":"(Bartuzi et al., 2016; Derivery et al., 2009; Gomez et al., 2012; Gomez and Billadeau, 2009; Phillips-Krawczak et al., 2015; Piotrowski et al., 2013)"},"properties":{"noteIndex":0},"schema":"https://github.com/citation-style-language/schema/raw/master/csl-citation.json"}</w:delInstrText>
        </w:r>
        <w:r w:rsidR="00093C83" w:rsidRPr="00871A74" w:rsidDel="00D74544">
          <w:rPr>
            <w:rFonts w:ascii="Arial" w:hAnsi="Arial" w:cs="Arial"/>
          </w:rPr>
          <w:fldChar w:fldCharType="separate"/>
        </w:r>
        <w:r w:rsidR="00B441E1" w:rsidRPr="00B441E1" w:rsidDel="00D74544">
          <w:rPr>
            <w:rFonts w:ascii="Arial" w:hAnsi="Arial" w:cs="Arial"/>
            <w:noProof/>
          </w:rPr>
          <w:delText>(Bartuzi et al., 2016; Derivery et al., 2009; Gomez et al., 2012; Gomez and Billadeau, 2009; Phillips-Krawczak et al., 2015; Piotrowski et al., 2013)</w:delText>
        </w:r>
        <w:r w:rsidR="00093C83" w:rsidRPr="00871A74" w:rsidDel="00D74544">
          <w:rPr>
            <w:rFonts w:ascii="Arial" w:hAnsi="Arial" w:cs="Arial"/>
          </w:rPr>
          <w:fldChar w:fldCharType="end"/>
        </w:r>
        <w:r w:rsidR="00617255" w:rsidDel="00D74544">
          <w:rPr>
            <w:rFonts w:ascii="Arial" w:hAnsi="Arial" w:cs="Arial"/>
          </w:rPr>
          <w:delText>.</w:delText>
        </w:r>
        <w:r w:rsidR="0057205E" w:rsidDel="00D74544">
          <w:rPr>
            <w:rFonts w:ascii="Arial" w:hAnsi="Arial" w:cs="Arial"/>
          </w:rPr>
          <w:delText xml:space="preserve"> However, whether the WASH complex performs an endosomal trafficking role in neurons remains an open question, as no studies have addressed neuronal WASH function to date. </w:delText>
        </w:r>
      </w:del>
    </w:p>
    <w:p w14:paraId="4C020F7F" w14:textId="32410F89" w:rsidR="00093C83" w:rsidRPr="00871A74" w:rsidDel="00D74544" w:rsidRDefault="00093C83" w:rsidP="003C26AB">
      <w:pPr>
        <w:spacing w:line="480" w:lineRule="auto"/>
        <w:ind w:firstLine="720"/>
        <w:jc w:val="thaiDistribute"/>
        <w:rPr>
          <w:del w:id="86" w:author="Tyler Bradshaw" w:date="2020-12-05T17:32:00Z"/>
          <w:rFonts w:ascii="Arial" w:hAnsi="Arial" w:cs="Arial"/>
        </w:rPr>
      </w:pPr>
      <w:del w:id="87" w:author="Tyler Bradshaw" w:date="2020-12-05T17:32:00Z">
        <w:r w:rsidRPr="00871A74" w:rsidDel="00D74544">
          <w:rPr>
            <w:rFonts w:ascii="Arial" w:hAnsi="Arial" w:cs="Arial"/>
          </w:rPr>
          <w:delText>Consistent with the association between the endo</w:delText>
        </w:r>
        <w:r w:rsidR="008679FF" w:rsidRPr="00871A74" w:rsidDel="00D74544">
          <w:rPr>
            <w:rFonts w:ascii="Arial" w:hAnsi="Arial" w:cs="Arial"/>
          </w:rPr>
          <w:delText>somal</w:delText>
        </w:r>
        <w:r w:rsidRPr="00871A74" w:rsidDel="00D74544">
          <w:rPr>
            <w:rFonts w:ascii="Arial" w:hAnsi="Arial" w:cs="Arial"/>
          </w:rPr>
          <w:delText xml:space="preserve"> </w:delText>
        </w:r>
        <w:r w:rsidR="008679FF" w:rsidRPr="00871A74" w:rsidDel="00D74544">
          <w:rPr>
            <w:rFonts w:ascii="Arial" w:hAnsi="Arial" w:cs="Arial"/>
          </w:rPr>
          <w:delText xml:space="preserve">trafficking </w:delText>
        </w:r>
        <w:r w:rsidRPr="00871A74" w:rsidDel="00D74544">
          <w:rPr>
            <w:rFonts w:ascii="Arial" w:hAnsi="Arial" w:cs="Arial"/>
          </w:rPr>
          <w:delText xml:space="preserve">system and </w:delText>
        </w:r>
        <w:r w:rsidR="00D6171F" w:rsidDel="00D74544">
          <w:rPr>
            <w:rFonts w:ascii="Arial" w:hAnsi="Arial" w:cs="Arial"/>
          </w:rPr>
          <w:delText>pathology</w:delText>
        </w:r>
        <w:r w:rsidRPr="00871A74" w:rsidDel="00D74544">
          <w:rPr>
            <w:rFonts w:ascii="Arial" w:hAnsi="Arial" w:cs="Arial"/>
          </w:rPr>
          <w:delText xml:space="preserve">, dominant missense mutations </w:delText>
        </w:r>
        <w:r w:rsidR="000D51C2" w:rsidRPr="00871A74" w:rsidDel="00D74544">
          <w:rPr>
            <w:rFonts w:ascii="Arial" w:hAnsi="Arial" w:cs="Arial"/>
          </w:rPr>
          <w:delText xml:space="preserve">in </w:delText>
        </w:r>
        <w:r w:rsidR="00FE461A" w:rsidRPr="00871A74" w:rsidDel="00D74544">
          <w:rPr>
            <w:rFonts w:ascii="Arial" w:hAnsi="Arial" w:cs="Arial"/>
            <w:i/>
            <w:iCs/>
          </w:rPr>
          <w:delText>WASHC5</w:delText>
        </w:r>
        <w:r w:rsidR="00FE461A" w:rsidRPr="00871A74" w:rsidDel="00D74544">
          <w:rPr>
            <w:rFonts w:ascii="Arial" w:hAnsi="Arial" w:cs="Arial"/>
          </w:rPr>
          <w:delText xml:space="preserve"> </w:delText>
        </w:r>
        <w:r w:rsidRPr="00871A74" w:rsidDel="00D74544">
          <w:rPr>
            <w:rFonts w:ascii="Arial" w:hAnsi="Arial" w:cs="Arial"/>
          </w:rPr>
          <w:delText>(protein: Strumpellin) are associated with hereditary spastic paraplegia (SPG8)</w:delText>
        </w:r>
        <w:r w:rsidR="0000701B" w:rsidRPr="00871A74" w:rsidDel="00D74544">
          <w:rPr>
            <w:rFonts w:ascii="Arial" w:hAnsi="Arial" w:cs="Arial"/>
          </w:rPr>
          <w:delText xml:space="preserve"> </w:delText>
        </w:r>
        <w:r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Genetics","id":"ITEM-1","issued":{"date-parts":[["2007"]]},"title":"Mutations in the KIAA0196 gene at the SPG8 locus cause hereditary spastic paraplegia","type":"article-journal"},"uris":["http://www.mendeley.com/documents/?uuid=6fc802b1-07d6-4d25-9fa2-b2141bfbc62e"]},{"id":"ITEM-2","itemData":{"DOI":"10.1007/s00415-013-6870-x","ISSN":"03405354","abstract":"SPG8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gene","type":"article-journal","volume":"260"},"uris":["http://www.mendeley.com/documents/?uuid=b542663e-284b-3e49-b3a1-eca305bb23ea"]}],"mendeley":{"formattedCitation":"(De Bot et al., 2013; Valdmanis et al., 2007)","plainTextFormattedCitation":"(De Bot et al., 2013; Valdmanis et al., 2007)","previouslyFormattedCitation":"(De Bot et al., 2013; Valdmanis et al., 2007)"},"properties":{"noteIndex":0},"schema":"https://github.com/citation-style-language/schema/raw/master/csl-citation.json"}</w:delInstrText>
        </w:r>
        <w:r w:rsidRPr="00871A74" w:rsidDel="00D74544">
          <w:rPr>
            <w:rFonts w:ascii="Arial" w:hAnsi="Arial" w:cs="Arial"/>
          </w:rPr>
          <w:fldChar w:fldCharType="separate"/>
        </w:r>
        <w:r w:rsidR="009E6278" w:rsidRPr="00871A74" w:rsidDel="00D74544">
          <w:rPr>
            <w:rFonts w:ascii="Arial" w:hAnsi="Arial" w:cs="Arial"/>
            <w:noProof/>
          </w:rPr>
          <w:delText>(De Bot et al., 2013; Valdmanis et al., 2007)</w:delText>
        </w:r>
        <w:r w:rsidRPr="00871A74" w:rsidDel="00D74544">
          <w:rPr>
            <w:rFonts w:ascii="Arial" w:hAnsi="Arial" w:cs="Arial"/>
          </w:rPr>
          <w:fldChar w:fldCharType="end"/>
        </w:r>
        <w:r w:rsidR="00995B3B" w:rsidRPr="00871A74" w:rsidDel="00D74544">
          <w:rPr>
            <w:rFonts w:ascii="Arial" w:hAnsi="Arial" w:cs="Arial"/>
          </w:rPr>
          <w:delText xml:space="preserve">, and </w:delText>
        </w:r>
        <w:r w:rsidRPr="00871A74" w:rsidDel="00D74544">
          <w:rPr>
            <w:rFonts w:ascii="Arial" w:hAnsi="Arial" w:cs="Arial"/>
          </w:rPr>
          <w:delText xml:space="preserve">autosomal recessive point mutations in </w:delText>
        </w:r>
        <w:r w:rsidR="001B4D77" w:rsidRPr="00871A74" w:rsidDel="00D74544">
          <w:rPr>
            <w:rFonts w:ascii="Arial" w:hAnsi="Arial" w:cs="Arial"/>
            <w:i/>
            <w:iCs/>
          </w:rPr>
          <w:delText xml:space="preserve">WASHC4 </w:delText>
        </w:r>
        <w:r w:rsidR="00290526" w:rsidRPr="00871A74" w:rsidDel="00D74544">
          <w:rPr>
            <w:rFonts w:ascii="Arial" w:hAnsi="Arial" w:cs="Arial"/>
          </w:rPr>
          <w:delText>(protein: SWIP)</w:delText>
        </w:r>
        <w:r w:rsidRPr="00871A74" w:rsidDel="00D74544">
          <w:rPr>
            <w:rFonts w:ascii="Arial" w:hAnsi="Arial" w:cs="Arial"/>
          </w:rPr>
          <w:delText xml:space="preserve"> and </w:delText>
        </w:r>
        <w:r w:rsidR="001B4D77" w:rsidRPr="00871A74" w:rsidDel="00D74544">
          <w:rPr>
            <w:rFonts w:ascii="Arial" w:hAnsi="Arial" w:cs="Arial"/>
            <w:i/>
            <w:iCs/>
          </w:rPr>
          <w:delText xml:space="preserve">WASHC5 </w:delText>
        </w:r>
        <w:r w:rsidR="00A924EA" w:rsidRPr="00871A74" w:rsidDel="00D74544">
          <w:rPr>
            <w:rFonts w:ascii="Arial" w:hAnsi="Arial" w:cs="Arial"/>
          </w:rPr>
          <w:delText>are</w:delText>
        </w:r>
        <w:r w:rsidRPr="00871A74" w:rsidDel="00D74544">
          <w:rPr>
            <w:rFonts w:ascii="Arial" w:hAnsi="Arial" w:cs="Arial"/>
          </w:rPr>
          <w:delText xml:space="preserve"> associated with syndromic and non-syndromic intellectual disabilities</w:delText>
        </w:r>
        <w:r w:rsidR="0000701B" w:rsidRPr="00871A74" w:rsidDel="00D74544">
          <w:rPr>
            <w:rFonts w:ascii="Arial" w:hAnsi="Arial" w:cs="Arial"/>
          </w:rPr>
          <w:delText xml:space="preserve"> </w:delText>
        </w:r>
        <w:r w:rsidR="00995B3B" w:rsidRPr="00871A74" w:rsidDel="00D74544">
          <w:rPr>
            <w:rFonts w:ascii="Arial" w:hAnsi="Arial" w:cs="Arial"/>
          </w:rPr>
          <w:fldChar w:fldCharType="begin" w:fldLock="1"/>
        </w:r>
        <w:r w:rsidR="00045F2E"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A","id":"ITEM-2","issue":"4","issued":{"date-parts":[["2020"]]},"page":"792-797","title":"Novel KIAA1033/WASHC4 mutations in three patients with syndromic intellectual disability and a review of the literature","type":"article-journal","volume":"182"},"uris":["http://www.mendeley.com/documents/?uuid=ede16bdf-01cb-3fb4-b5c1-a93700db3371"]},{"id":"ITEM-3","itemData":{"DOI":"10.1136/jmedgenet-2013-101715","ISSN":"00222593","abstract":"Background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Genetics","id":"ITEM-3","issue":"12","issued":{"date-parts":[["2013","12","1"]]},"page":"819-822","publisher":"BMJ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cohort","type":"article-journal","volume":"50"},"uris":["http://www.mendeley.com/documents/?uuid=70cc8b8d-acbe-3586-a31b-3de1faa31491"]}],"mendeley":{"formattedCitation":"(Assoum et al., 2020; Elliott et al., 2013; Ropers et al., 2011)","plainTextFormattedCitation":"(Assoum et al., 2020; Elliott et al., 2013; Ropers et al., 2011)","previouslyFormattedCitation":"(Assoum et al., 2020; Elliott et al., 2013; Ropers et al., 2011)"},"properties":{"noteIndex":0},"schema":"https://github.com/citation-style-language/schema/raw/master/csl-citation.json"}</w:delInstrText>
        </w:r>
        <w:r w:rsidR="00995B3B" w:rsidRPr="00871A74" w:rsidDel="00D74544">
          <w:rPr>
            <w:rFonts w:ascii="Arial" w:hAnsi="Arial" w:cs="Arial"/>
          </w:rPr>
          <w:fldChar w:fldCharType="separate"/>
        </w:r>
        <w:r w:rsidR="009E6278" w:rsidRPr="00871A74" w:rsidDel="00D74544">
          <w:rPr>
            <w:rFonts w:ascii="Arial" w:hAnsi="Arial" w:cs="Arial"/>
            <w:noProof/>
          </w:rPr>
          <w:delText>(Assoum et al., 2020; Elliott et al., 2013; Ropers et al., 2011)</w:delText>
        </w:r>
        <w:r w:rsidR="00995B3B" w:rsidRPr="00871A74" w:rsidDel="00D74544">
          <w:rPr>
            <w:rFonts w:ascii="Arial" w:hAnsi="Arial" w:cs="Arial"/>
          </w:rPr>
          <w:fldChar w:fldCharType="end"/>
        </w:r>
        <w:r w:rsidR="00995B3B" w:rsidRPr="00871A74" w:rsidDel="00D74544">
          <w:rPr>
            <w:rFonts w:ascii="Arial" w:hAnsi="Arial" w:cs="Arial"/>
          </w:rPr>
          <w:delText>.</w:delText>
        </w:r>
        <w:r w:rsidRPr="00871A74" w:rsidDel="00D74544">
          <w:rPr>
            <w:rFonts w:ascii="Arial" w:hAnsi="Arial" w:cs="Arial"/>
          </w:rPr>
          <w:delText xml:space="preserve"> </w:delText>
        </w:r>
        <w:r w:rsidR="002A56D4" w:rsidRPr="00871A74" w:rsidDel="00D74544">
          <w:rPr>
            <w:rFonts w:ascii="Arial" w:hAnsi="Arial" w:cs="Arial"/>
          </w:rPr>
          <w:delText xml:space="preserve">In particular, an autosomal recessive mutation in </w:delText>
        </w:r>
        <w:r w:rsidR="001B4D77" w:rsidRPr="00871A74" w:rsidDel="00D74544">
          <w:rPr>
            <w:rFonts w:ascii="Arial" w:hAnsi="Arial" w:cs="Arial"/>
            <w:i/>
            <w:iCs/>
          </w:rPr>
          <w:delText xml:space="preserve">WASHC4 </w:delText>
        </w:r>
        <w:r w:rsidR="002A56D4" w:rsidRPr="00871A74" w:rsidDel="00D74544">
          <w:rPr>
            <w:rFonts w:ascii="Arial" w:hAnsi="Arial" w:cs="Arial"/>
          </w:rPr>
          <w:delText>(</w:delText>
        </w:r>
        <w:r w:rsidR="00AC1FDD" w:rsidRPr="00871A74" w:rsidDel="00D74544">
          <w:rPr>
            <w:rFonts w:ascii="Arial" w:hAnsi="Arial" w:cs="Arial"/>
          </w:rPr>
          <w:delText>c.3056C&gt;G; p.Pro1019Arg</w:delText>
        </w:r>
        <w:r w:rsidR="002A56D4" w:rsidRPr="00871A74" w:rsidDel="00D74544">
          <w:rPr>
            <w:rFonts w:ascii="Arial" w:hAnsi="Arial" w:cs="Arial"/>
          </w:rPr>
          <w:delText xml:space="preserve">) </w:delText>
        </w:r>
        <w:r w:rsidR="00290526" w:rsidRPr="00871A74" w:rsidDel="00D74544">
          <w:rPr>
            <w:rFonts w:ascii="Arial" w:hAnsi="Arial" w:cs="Arial"/>
          </w:rPr>
          <w:delText>was identified in a</w:delText>
        </w:r>
        <w:r w:rsidR="002A56D4" w:rsidRPr="00871A74" w:rsidDel="00D74544">
          <w:rPr>
            <w:rFonts w:ascii="Arial" w:hAnsi="Arial" w:cs="Arial"/>
          </w:rPr>
          <w:delText xml:space="preserve"> cohort of children with </w:delText>
        </w:r>
        <w:r w:rsidR="00866BFA" w:rsidRPr="00871A74" w:rsidDel="00D74544">
          <w:rPr>
            <w:rFonts w:ascii="Arial" w:hAnsi="Arial" w:cs="Arial"/>
          </w:rPr>
          <w:delText xml:space="preserve">non-syndromic </w:delText>
        </w:r>
        <w:r w:rsidR="002A56D4" w:rsidRPr="00871A74" w:rsidDel="00D74544">
          <w:rPr>
            <w:rFonts w:ascii="Arial" w:hAnsi="Arial" w:cs="Arial"/>
          </w:rPr>
          <w:delText>intellectual disability</w:delText>
        </w:r>
        <w:r w:rsidR="0000701B" w:rsidRPr="00871A74" w:rsidDel="00D74544">
          <w:rPr>
            <w:rFonts w:ascii="Arial" w:hAnsi="Arial" w:cs="Arial"/>
          </w:rPr>
          <w:delText xml:space="preserve"> </w:delText>
        </w:r>
        <w:r w:rsidR="00806BC4"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806BC4" w:rsidRPr="00871A74" w:rsidDel="00D74544">
          <w:rPr>
            <w:rFonts w:ascii="Arial" w:hAnsi="Arial" w:cs="Arial"/>
          </w:rPr>
          <w:fldChar w:fldCharType="separate"/>
        </w:r>
        <w:r w:rsidR="009E6278" w:rsidRPr="00871A74" w:rsidDel="00D74544">
          <w:rPr>
            <w:rFonts w:ascii="Arial" w:hAnsi="Arial" w:cs="Arial"/>
            <w:noProof/>
          </w:rPr>
          <w:delText>(Ropers et al., 2011)</w:delText>
        </w:r>
        <w:r w:rsidR="00806BC4" w:rsidRPr="00871A74" w:rsidDel="00D74544">
          <w:rPr>
            <w:rFonts w:ascii="Arial" w:hAnsi="Arial" w:cs="Arial"/>
          </w:rPr>
          <w:fldChar w:fldCharType="end"/>
        </w:r>
        <w:r w:rsidR="00151735" w:rsidRPr="00871A74" w:rsidDel="00D74544">
          <w:rPr>
            <w:rFonts w:ascii="Arial" w:hAnsi="Arial" w:cs="Arial"/>
          </w:rPr>
          <w:delText>. C</w:delText>
        </w:r>
        <w:r w:rsidR="00290526" w:rsidRPr="00871A74" w:rsidDel="00D74544">
          <w:rPr>
            <w:rFonts w:ascii="Arial" w:hAnsi="Arial" w:cs="Arial"/>
          </w:rPr>
          <w:delText>ell lines derived from these patients exhibited</w:delText>
        </w:r>
        <w:r w:rsidR="002A56D4" w:rsidRPr="00871A74" w:rsidDel="00D74544">
          <w:rPr>
            <w:rFonts w:ascii="Arial" w:hAnsi="Arial" w:cs="Arial"/>
          </w:rPr>
          <w:delText xml:space="preserve"> decreased abundance of WASH </w:delText>
        </w:r>
        <w:r w:rsidR="00290526" w:rsidRPr="00871A74" w:rsidDel="00D74544">
          <w:rPr>
            <w:rFonts w:ascii="Arial" w:hAnsi="Arial" w:cs="Arial"/>
          </w:rPr>
          <w:delText>proteins</w:delText>
        </w:r>
        <w:r w:rsidR="00012598" w:rsidRPr="00871A74" w:rsidDel="00D74544">
          <w:rPr>
            <w:rFonts w:ascii="Arial" w:hAnsi="Arial" w:cs="Arial"/>
          </w:rPr>
          <w:delText>, leading the authors to hypothesize that the observed cognitive deficits in SWIP</w:delText>
        </w:r>
        <w:r w:rsidR="00012598" w:rsidRPr="00871A74" w:rsidDel="00D74544">
          <w:rPr>
            <w:rFonts w:ascii="Arial" w:hAnsi="Arial" w:cs="Arial"/>
            <w:vertAlign w:val="superscript"/>
          </w:rPr>
          <w:delText>P1019R</w:delText>
        </w:r>
        <w:r w:rsidR="00012598" w:rsidRPr="00871A74" w:rsidDel="00D74544">
          <w:rPr>
            <w:rFonts w:ascii="Arial" w:hAnsi="Arial" w:cs="Arial"/>
          </w:rPr>
          <w:delText xml:space="preserve"> patients </w:delText>
        </w:r>
        <w:r w:rsidR="002906DB" w:rsidRPr="00871A74" w:rsidDel="00D74544">
          <w:rPr>
            <w:rFonts w:ascii="Arial" w:hAnsi="Arial" w:cs="Arial"/>
          </w:rPr>
          <w:delText>result</w:delText>
        </w:r>
        <w:r w:rsidR="001B4D77" w:rsidRPr="00871A74" w:rsidDel="00D74544">
          <w:rPr>
            <w:rFonts w:ascii="Arial" w:hAnsi="Arial" w:cs="Arial"/>
          </w:rPr>
          <w:delText>ed</w:delText>
        </w:r>
        <w:r w:rsidR="00012598" w:rsidRPr="00871A74" w:rsidDel="00D74544">
          <w:rPr>
            <w:rFonts w:ascii="Arial" w:hAnsi="Arial" w:cs="Arial"/>
          </w:rPr>
          <w:delText xml:space="preserve"> from disruption of neuronal WASH signaling</w:delText>
        </w:r>
        <w:r w:rsidR="0000701B" w:rsidRPr="00871A74" w:rsidDel="00D74544">
          <w:rPr>
            <w:rFonts w:ascii="Arial" w:hAnsi="Arial" w:cs="Arial"/>
          </w:rPr>
          <w:delText xml:space="preserve"> </w:delText>
        </w:r>
        <w:r w:rsidR="00DC5D5D"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DC5D5D" w:rsidRPr="00871A74" w:rsidDel="00D74544">
          <w:rPr>
            <w:rFonts w:ascii="Arial" w:hAnsi="Arial" w:cs="Arial"/>
          </w:rPr>
          <w:fldChar w:fldCharType="separate"/>
        </w:r>
        <w:r w:rsidR="009E6278" w:rsidRPr="00871A74" w:rsidDel="00D74544">
          <w:rPr>
            <w:rFonts w:ascii="Arial" w:hAnsi="Arial" w:cs="Arial"/>
            <w:noProof/>
          </w:rPr>
          <w:delText>(Ropers et al., 2011)</w:delText>
        </w:r>
        <w:r w:rsidR="00DC5D5D" w:rsidRPr="00871A74" w:rsidDel="00D74544">
          <w:rPr>
            <w:rFonts w:ascii="Arial" w:hAnsi="Arial" w:cs="Arial"/>
          </w:rPr>
          <w:fldChar w:fldCharType="end"/>
        </w:r>
        <w:r w:rsidR="002A56D4" w:rsidRPr="00871A74" w:rsidDel="00D74544">
          <w:rPr>
            <w:rFonts w:ascii="Arial" w:hAnsi="Arial" w:cs="Arial"/>
          </w:rPr>
          <w:delText xml:space="preserve">. </w:delText>
        </w:r>
        <w:r w:rsidR="00995B3B" w:rsidRPr="00871A74" w:rsidDel="00D74544">
          <w:rPr>
            <w:rFonts w:ascii="Arial" w:hAnsi="Arial" w:cs="Arial"/>
          </w:rPr>
          <w:delText>H</w:delText>
        </w:r>
        <w:r w:rsidRPr="00871A74" w:rsidDel="00D74544">
          <w:rPr>
            <w:rFonts w:ascii="Arial" w:hAnsi="Arial" w:cs="Arial"/>
          </w:rPr>
          <w:delText>owever</w:delText>
        </w:r>
        <w:r w:rsidR="00995B3B" w:rsidRPr="00871A74" w:rsidDel="00D74544">
          <w:rPr>
            <w:rFonts w:ascii="Arial" w:hAnsi="Arial" w:cs="Arial"/>
          </w:rPr>
          <w:delText>,</w:delText>
        </w:r>
        <w:r w:rsidRPr="00871A74" w:rsidDel="00D74544">
          <w:rPr>
            <w:rFonts w:ascii="Arial" w:hAnsi="Arial" w:cs="Arial"/>
          </w:rPr>
          <w:delText xml:space="preserve"> whether th</w:delText>
        </w:r>
        <w:r w:rsidR="002A56D4" w:rsidRPr="00871A74" w:rsidDel="00D74544">
          <w:rPr>
            <w:rFonts w:ascii="Arial" w:hAnsi="Arial" w:cs="Arial"/>
          </w:rPr>
          <w:delText>is</w:delText>
        </w:r>
        <w:r w:rsidR="00290526" w:rsidRPr="00871A74" w:rsidDel="00D74544">
          <w:rPr>
            <w:rFonts w:ascii="Arial" w:hAnsi="Arial" w:cs="Arial"/>
          </w:rPr>
          <w:delText xml:space="preserve"> </w:delText>
        </w:r>
        <w:r w:rsidRPr="00871A74" w:rsidDel="00D74544">
          <w:rPr>
            <w:rFonts w:ascii="Arial" w:hAnsi="Arial" w:cs="Arial"/>
          </w:rPr>
          <w:delText>mutation lead</w:delText>
        </w:r>
        <w:r w:rsidR="00370942" w:rsidRPr="00871A74" w:rsidDel="00D74544">
          <w:rPr>
            <w:rFonts w:ascii="Arial" w:hAnsi="Arial" w:cs="Arial"/>
          </w:rPr>
          <w:delText>s</w:delText>
        </w:r>
        <w:r w:rsidRPr="00871A74" w:rsidDel="00D74544">
          <w:rPr>
            <w:rFonts w:ascii="Arial" w:hAnsi="Arial" w:cs="Arial"/>
          </w:rPr>
          <w:delText xml:space="preserve"> to perturbations in </w:delText>
        </w:r>
        <w:r w:rsidR="00995C40" w:rsidRPr="00871A74" w:rsidDel="00D74544">
          <w:rPr>
            <w:rFonts w:ascii="Arial" w:hAnsi="Arial" w:cs="Arial"/>
          </w:rPr>
          <w:delText xml:space="preserve">neuronal </w:delText>
        </w:r>
        <w:r w:rsidRPr="00871A74" w:rsidDel="00D74544">
          <w:rPr>
            <w:rFonts w:ascii="Arial" w:hAnsi="Arial" w:cs="Arial"/>
          </w:rPr>
          <w:delText>endo</w:delText>
        </w:r>
        <w:r w:rsidR="008679FF" w:rsidRPr="00871A74" w:rsidDel="00D74544">
          <w:rPr>
            <w:rFonts w:ascii="Arial" w:hAnsi="Arial" w:cs="Arial"/>
          </w:rPr>
          <w:delText>somal</w:delText>
        </w:r>
        <w:r w:rsidRPr="00871A74" w:rsidDel="00D74544">
          <w:rPr>
            <w:rFonts w:ascii="Arial" w:hAnsi="Arial" w:cs="Arial"/>
          </w:rPr>
          <w:delText xml:space="preserve"> integrity</w:delText>
        </w:r>
        <w:r w:rsidR="0000701B" w:rsidRPr="00871A74" w:rsidDel="00D74544">
          <w:rPr>
            <w:rFonts w:ascii="Arial" w:hAnsi="Arial" w:cs="Arial"/>
          </w:rPr>
          <w:delText>,</w:delText>
        </w:r>
        <w:r w:rsidRPr="00871A74" w:rsidDel="00D74544">
          <w:rPr>
            <w:rFonts w:ascii="Arial" w:hAnsi="Arial" w:cs="Arial"/>
          </w:rPr>
          <w:delText xml:space="preserve"> </w:delText>
        </w:r>
        <w:r w:rsidR="0000701B" w:rsidRPr="00871A74" w:rsidDel="00D74544">
          <w:rPr>
            <w:rFonts w:ascii="Arial" w:hAnsi="Arial" w:cs="Arial"/>
          </w:rPr>
          <w:delText xml:space="preserve">or </w:delText>
        </w:r>
        <w:r w:rsidR="008679FF" w:rsidRPr="00871A74" w:rsidDel="00D74544">
          <w:rPr>
            <w:rFonts w:ascii="Arial" w:hAnsi="Arial" w:cs="Arial"/>
          </w:rPr>
          <w:delText xml:space="preserve">how </w:delText>
        </w:r>
        <w:r w:rsidR="00985849" w:rsidDel="00D74544">
          <w:rPr>
            <w:rFonts w:ascii="Arial" w:hAnsi="Arial" w:cs="Arial"/>
          </w:rPr>
          <w:delText>this</w:delText>
        </w:r>
        <w:r w:rsidR="0057205E" w:rsidDel="00D74544">
          <w:rPr>
            <w:rFonts w:ascii="Arial" w:hAnsi="Arial" w:cs="Arial"/>
          </w:rPr>
          <w:delText xml:space="preserve"> m</w:delText>
        </w:r>
        <w:r w:rsidR="00985849" w:rsidDel="00D74544">
          <w:rPr>
            <w:rFonts w:ascii="Arial" w:hAnsi="Arial" w:cs="Arial"/>
          </w:rPr>
          <w:delText>ight</w:delText>
        </w:r>
        <w:r w:rsidR="0057205E" w:rsidDel="00D74544">
          <w:rPr>
            <w:rFonts w:ascii="Arial" w:hAnsi="Arial" w:cs="Arial"/>
          </w:rPr>
          <w:delText xml:space="preserve"> </w:delText>
        </w:r>
        <w:r w:rsidR="00985849" w:rsidDel="00D74544">
          <w:rPr>
            <w:rFonts w:ascii="Arial" w:hAnsi="Arial" w:cs="Arial"/>
          </w:rPr>
          <w:delText>result in</w:delText>
        </w:r>
        <w:r w:rsidR="008679FF" w:rsidRPr="00871A74" w:rsidDel="00D74544">
          <w:rPr>
            <w:rFonts w:ascii="Arial" w:hAnsi="Arial" w:cs="Arial"/>
          </w:rPr>
          <w:delText xml:space="preserve"> cellular changes </w:delText>
        </w:r>
        <w:r w:rsidR="00617255" w:rsidDel="00D74544">
          <w:rPr>
            <w:rFonts w:ascii="Arial" w:hAnsi="Arial" w:cs="Arial"/>
          </w:rPr>
          <w:delText>associated with</w:delText>
        </w:r>
        <w:r w:rsidR="008679FF" w:rsidRPr="00871A74" w:rsidDel="00D74544">
          <w:rPr>
            <w:rFonts w:ascii="Arial" w:hAnsi="Arial" w:cs="Arial"/>
          </w:rPr>
          <w:delText xml:space="preserve"> disease</w:delText>
        </w:r>
        <w:r w:rsidR="0000701B" w:rsidRPr="00871A74" w:rsidDel="00D74544">
          <w:rPr>
            <w:rFonts w:ascii="Arial" w:hAnsi="Arial" w:cs="Arial"/>
          </w:rPr>
          <w:delText>,</w:delText>
        </w:r>
        <w:r w:rsidR="008679FF" w:rsidRPr="00871A74" w:rsidDel="00D74544">
          <w:rPr>
            <w:rFonts w:ascii="Arial" w:hAnsi="Arial" w:cs="Arial"/>
          </w:rPr>
          <w:delText xml:space="preserve"> </w:delText>
        </w:r>
        <w:r w:rsidR="0000701B" w:rsidRPr="00871A74" w:rsidDel="00D74544">
          <w:rPr>
            <w:rFonts w:ascii="Arial" w:hAnsi="Arial" w:cs="Arial"/>
          </w:rPr>
          <w:delText>are</w:delText>
        </w:r>
        <w:r w:rsidR="008679FF" w:rsidRPr="00871A74" w:rsidDel="00D74544">
          <w:rPr>
            <w:rFonts w:ascii="Arial" w:hAnsi="Arial" w:cs="Arial"/>
          </w:rPr>
          <w:delText xml:space="preserve"> unknown</w:delText>
        </w:r>
        <w:r w:rsidRPr="00871A74" w:rsidDel="00D74544">
          <w:rPr>
            <w:rFonts w:ascii="Arial" w:hAnsi="Arial" w:cs="Arial"/>
          </w:rPr>
          <w:delText xml:space="preserve">. </w:delText>
        </w:r>
      </w:del>
    </w:p>
    <w:p w14:paraId="06195CFF" w14:textId="5DA47ED8" w:rsidR="003E7A73" w:rsidRPr="00871A74" w:rsidDel="00D74544" w:rsidRDefault="006F372D" w:rsidP="003C26AB">
      <w:pPr>
        <w:spacing w:line="480" w:lineRule="auto"/>
        <w:jc w:val="thaiDistribute"/>
        <w:rPr>
          <w:del w:id="88" w:author="Tyler Bradshaw" w:date="2020-12-05T17:32:00Z"/>
          <w:rFonts w:ascii="Arial" w:hAnsi="Arial" w:cs="Arial"/>
        </w:rPr>
      </w:pPr>
      <w:del w:id="89" w:author="Tyler Bradshaw" w:date="2020-12-05T17:32:00Z">
        <w:r w:rsidRPr="00871A74" w:rsidDel="00D74544">
          <w:rPr>
            <w:rFonts w:ascii="Arial" w:hAnsi="Arial" w:cs="Arial"/>
          </w:rPr>
          <w:tab/>
        </w:r>
        <w:r w:rsidR="00FE3B93" w:rsidRPr="00871A74" w:rsidDel="00D74544">
          <w:rPr>
            <w:rFonts w:ascii="Arial" w:hAnsi="Arial" w:cs="Arial"/>
          </w:rPr>
          <w:delText>Here we report the analysis of neuronal WASH and its molecular role in disease pathogenesis</w:delText>
        </w:r>
        <w:r w:rsidR="00B84ADB" w:rsidRPr="00871A74" w:rsidDel="00D74544">
          <w:rPr>
            <w:rFonts w:ascii="Arial" w:hAnsi="Arial" w:cs="Arial"/>
          </w:rPr>
          <w:delText xml:space="preserve">. </w:delText>
        </w:r>
        <w:r w:rsidR="00FE3B93" w:rsidRPr="00871A74" w:rsidDel="00D74544">
          <w:rPr>
            <w:rFonts w:ascii="Arial" w:hAnsi="Arial" w:cs="Arial"/>
          </w:rPr>
          <w:delText>W</w:delText>
        </w:r>
        <w:r w:rsidR="00B67FAE" w:rsidRPr="00871A74" w:rsidDel="00D74544">
          <w:rPr>
            <w:rFonts w:ascii="Arial" w:hAnsi="Arial" w:cs="Arial"/>
          </w:rPr>
          <w:delText xml:space="preserve">e </w:delText>
        </w:r>
        <w:r w:rsidR="00CC0245" w:rsidRPr="00871A74" w:rsidDel="00D74544">
          <w:rPr>
            <w:rFonts w:ascii="Arial" w:hAnsi="Arial" w:cs="Arial"/>
          </w:rPr>
          <w:delText xml:space="preserve">use </w:delText>
        </w:r>
        <w:r w:rsidR="00CC0245" w:rsidRPr="00871A74" w:rsidDel="00D74544">
          <w:rPr>
            <w:rFonts w:ascii="Arial" w:hAnsi="Arial" w:cs="Arial"/>
            <w:i/>
            <w:iCs/>
          </w:rPr>
          <w:delText>in vivo</w:delText>
        </w:r>
        <w:r w:rsidR="00CC0245" w:rsidRPr="00871A74" w:rsidDel="00D74544">
          <w:rPr>
            <w:rFonts w:ascii="Arial" w:hAnsi="Arial" w:cs="Arial"/>
          </w:rPr>
          <w:delText xml:space="preserve"> </w:delText>
        </w:r>
        <w:r w:rsidR="006F0D9E" w:rsidRPr="00871A74" w:rsidDel="00D74544">
          <w:rPr>
            <w:rFonts w:ascii="Arial" w:hAnsi="Arial" w:cs="Arial"/>
          </w:rPr>
          <w:delText xml:space="preserve">proximity </w:delText>
        </w:r>
        <w:r w:rsidR="00CC0245" w:rsidRPr="00871A74" w:rsidDel="00D74544">
          <w:rPr>
            <w:rFonts w:ascii="Arial" w:hAnsi="Arial" w:cs="Arial"/>
          </w:rPr>
          <w:delText>proteomics (iBioID</w:delText>
        </w:r>
        <w:r w:rsidR="00BA55B7" w:rsidRPr="00871A74" w:rsidDel="00D74544">
          <w:rPr>
            <w:rFonts w:ascii="Arial" w:hAnsi="Arial" w:cs="Arial"/>
          </w:rPr>
          <w:delText>) to uncover the neuronal WASH proteome</w:delText>
        </w:r>
        <w:r w:rsidR="00B67FAE" w:rsidRPr="00871A74" w:rsidDel="00D74544">
          <w:rPr>
            <w:rFonts w:ascii="Arial" w:hAnsi="Arial" w:cs="Arial"/>
          </w:rPr>
          <w:delText xml:space="preserve"> </w:delText>
        </w:r>
        <w:r w:rsidR="00FE3B93" w:rsidRPr="00871A74" w:rsidDel="00D74544">
          <w:rPr>
            <w:rFonts w:ascii="Arial" w:hAnsi="Arial" w:cs="Arial"/>
          </w:rPr>
          <w:delText xml:space="preserve">and demonstrate </w:delText>
        </w:r>
        <w:r w:rsidR="0098436B" w:rsidRPr="00871A74" w:rsidDel="00D74544">
          <w:rPr>
            <w:rFonts w:ascii="Arial" w:hAnsi="Arial" w:cs="Arial"/>
          </w:rPr>
          <w:delText xml:space="preserve">that </w:delText>
        </w:r>
        <w:r w:rsidR="00FE3B93" w:rsidRPr="00871A74" w:rsidDel="00D74544">
          <w:rPr>
            <w:rFonts w:ascii="Arial" w:hAnsi="Arial" w:cs="Arial"/>
          </w:rPr>
          <w:delText>it is highly enriched for components of</w:delText>
        </w:r>
        <w:r w:rsidR="00BA55B7" w:rsidRPr="00871A74" w:rsidDel="00D74544">
          <w:rPr>
            <w:rFonts w:ascii="Arial" w:hAnsi="Arial" w:cs="Arial"/>
          </w:rPr>
          <w:delText xml:space="preserve"> endosomal </w:delText>
        </w:r>
        <w:r w:rsidR="002B40F6" w:rsidRPr="00871A74" w:rsidDel="00D74544">
          <w:rPr>
            <w:rFonts w:ascii="Arial" w:hAnsi="Arial" w:cs="Arial"/>
          </w:rPr>
          <w:delText>trafficking</w:delText>
        </w:r>
        <w:r w:rsidR="00BA55B7" w:rsidRPr="00871A74" w:rsidDel="00D74544">
          <w:rPr>
            <w:rFonts w:ascii="Arial" w:hAnsi="Arial" w:cs="Arial"/>
          </w:rPr>
          <w:delText>. W</w:delText>
        </w:r>
        <w:r w:rsidR="00561C31" w:rsidRPr="00871A74" w:rsidDel="00D74544">
          <w:rPr>
            <w:rFonts w:ascii="Arial" w:hAnsi="Arial" w:cs="Arial"/>
          </w:rPr>
          <w:delText>e</w:delText>
        </w:r>
        <w:r w:rsidR="00BA55B7" w:rsidRPr="00871A74" w:rsidDel="00D74544">
          <w:rPr>
            <w:rFonts w:ascii="Arial" w:hAnsi="Arial" w:cs="Arial"/>
          </w:rPr>
          <w:delText xml:space="preserve"> then</w:delText>
        </w:r>
        <w:r w:rsidR="00561C31" w:rsidRPr="00871A74" w:rsidDel="00D74544">
          <w:rPr>
            <w:rFonts w:ascii="Arial" w:hAnsi="Arial" w:cs="Arial"/>
          </w:rPr>
          <w:delText xml:space="preserve"> generate a mouse model of </w:delText>
        </w:r>
        <w:r w:rsidR="00FE5AA2" w:rsidRPr="00871A74" w:rsidDel="00D74544">
          <w:rPr>
            <w:rFonts w:ascii="Arial" w:hAnsi="Arial" w:cs="Arial"/>
          </w:rPr>
          <w:delText xml:space="preserve">the </w:delText>
        </w:r>
        <w:r w:rsidR="00561C31" w:rsidRPr="00871A74" w:rsidDel="00D74544">
          <w:rPr>
            <w:rFonts w:ascii="Arial" w:hAnsi="Arial" w:cs="Arial"/>
          </w:rPr>
          <w:delText xml:space="preserve">human </w:delText>
        </w:r>
        <w:r w:rsidR="0098436B" w:rsidRPr="00871A74" w:rsidDel="00D74544">
          <w:rPr>
            <w:rFonts w:ascii="Arial" w:hAnsi="Arial" w:cs="Arial"/>
            <w:i/>
            <w:iCs/>
          </w:rPr>
          <w:delText>W</w:delText>
        </w:r>
        <w:r w:rsidR="00624D04" w:rsidRPr="00871A74" w:rsidDel="00D74544">
          <w:rPr>
            <w:rFonts w:ascii="Arial" w:hAnsi="Arial" w:cs="Arial"/>
            <w:i/>
            <w:iCs/>
          </w:rPr>
          <w:delText>ASHC</w:delText>
        </w:r>
        <w:r w:rsidR="0098436B" w:rsidRPr="00871A74" w:rsidDel="00D74544">
          <w:rPr>
            <w:rFonts w:ascii="Arial" w:hAnsi="Arial" w:cs="Arial"/>
            <w:i/>
            <w:iCs/>
          </w:rPr>
          <w:delText>4</w:delText>
        </w:r>
        <w:r w:rsidR="008826C4" w:rsidRPr="00871A74" w:rsidDel="00D74544">
          <w:rPr>
            <w:rFonts w:ascii="Arial" w:hAnsi="Arial" w:cs="Arial"/>
            <w:i/>
            <w:iCs/>
            <w:vertAlign w:val="superscript"/>
          </w:rPr>
          <w:delText>c.3056c&gt;g</w:delText>
        </w:r>
        <w:r w:rsidR="00D34864" w:rsidRPr="00871A74" w:rsidDel="00D74544">
          <w:rPr>
            <w:rFonts w:ascii="Arial" w:hAnsi="Arial" w:cs="Arial"/>
          </w:rPr>
          <w:delText xml:space="preserve"> mutation (</w:delText>
        </w:r>
        <w:r w:rsidR="00FE5AA2" w:rsidRPr="00871A74" w:rsidDel="00D74544">
          <w:rPr>
            <w:rFonts w:ascii="Arial" w:hAnsi="Arial" w:cs="Arial"/>
            <w:iCs/>
          </w:rPr>
          <w:delText>SWIP</w:delText>
        </w:r>
        <w:r w:rsidR="00FE5AA2" w:rsidRPr="00871A74" w:rsidDel="00D74544">
          <w:rPr>
            <w:rFonts w:ascii="Arial" w:hAnsi="Arial" w:cs="Arial"/>
            <w:iCs/>
            <w:vertAlign w:val="superscript"/>
          </w:rPr>
          <w:delText>P1019R</w:delText>
        </w:r>
        <w:r w:rsidR="00FE5AA2" w:rsidRPr="00871A74" w:rsidDel="00D74544">
          <w:rPr>
            <w:rFonts w:ascii="Arial" w:hAnsi="Arial" w:cs="Arial"/>
            <w:iCs/>
          </w:rPr>
          <w:delText>)</w:delText>
        </w:r>
        <w:r w:rsidR="0000701B" w:rsidRPr="00871A74" w:rsidDel="00D74544">
          <w:rPr>
            <w:rFonts w:ascii="Arial" w:hAnsi="Arial" w:cs="Arial"/>
            <w:iCs/>
          </w:rPr>
          <w:delText xml:space="preserve"> </w:delText>
        </w:r>
        <w:r w:rsidR="008826C4"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8826C4" w:rsidRPr="00871A74" w:rsidDel="00D74544">
          <w:rPr>
            <w:rFonts w:ascii="Arial" w:hAnsi="Arial" w:cs="Arial"/>
          </w:rPr>
          <w:fldChar w:fldCharType="separate"/>
        </w:r>
        <w:r w:rsidR="009E6278" w:rsidRPr="00871A74" w:rsidDel="00D74544">
          <w:rPr>
            <w:rFonts w:ascii="Arial" w:hAnsi="Arial" w:cs="Arial"/>
            <w:noProof/>
          </w:rPr>
          <w:delText>(Ropers et al., 2011)</w:delText>
        </w:r>
        <w:r w:rsidR="008826C4" w:rsidRPr="00871A74" w:rsidDel="00D74544">
          <w:rPr>
            <w:rFonts w:ascii="Arial" w:hAnsi="Arial" w:cs="Arial"/>
          </w:rPr>
          <w:fldChar w:fldCharType="end"/>
        </w:r>
        <w:r w:rsidR="00FE5AA2" w:rsidRPr="00871A74" w:rsidDel="00D74544">
          <w:rPr>
            <w:rFonts w:ascii="Arial" w:hAnsi="Arial" w:cs="Arial"/>
          </w:rPr>
          <w:delText xml:space="preserve"> </w:delText>
        </w:r>
        <w:r w:rsidR="003A1D39" w:rsidRPr="00871A74" w:rsidDel="00D74544">
          <w:rPr>
            <w:rFonts w:ascii="Arial" w:hAnsi="Arial" w:cs="Arial"/>
          </w:rPr>
          <w:delText xml:space="preserve">to </w:delText>
        </w:r>
        <w:r w:rsidR="00111ED7" w:rsidRPr="00871A74" w:rsidDel="00D74544">
          <w:rPr>
            <w:rFonts w:ascii="Arial" w:hAnsi="Arial" w:cs="Arial"/>
          </w:rPr>
          <w:delText xml:space="preserve">discover how </w:delText>
        </w:r>
        <w:r w:rsidR="003A1D39" w:rsidRPr="00871A74" w:rsidDel="00D74544">
          <w:rPr>
            <w:rFonts w:ascii="Arial" w:hAnsi="Arial" w:cs="Arial"/>
          </w:rPr>
          <w:delText xml:space="preserve">this mutation </w:delText>
        </w:r>
        <w:r w:rsidR="00111ED7" w:rsidRPr="00871A74" w:rsidDel="00D74544">
          <w:rPr>
            <w:rFonts w:ascii="Arial" w:hAnsi="Arial" w:cs="Arial"/>
          </w:rPr>
          <w:delText xml:space="preserve">may </w:delText>
        </w:r>
        <w:r w:rsidR="003A1D39" w:rsidRPr="00871A74" w:rsidDel="00D74544">
          <w:rPr>
            <w:rFonts w:ascii="Arial" w:hAnsi="Arial" w:cs="Arial"/>
          </w:rPr>
          <w:delText xml:space="preserve">alter neuronal trafficking pathways and test whether it leads to </w:delText>
        </w:r>
        <w:r w:rsidR="00FE3B93" w:rsidRPr="00871A74" w:rsidDel="00D74544">
          <w:rPr>
            <w:rFonts w:ascii="Arial" w:hAnsi="Arial" w:cs="Arial"/>
          </w:rPr>
          <w:delText>phenotypes congruent with human patients</w:delText>
        </w:r>
        <w:r w:rsidR="003A1D39" w:rsidRPr="00871A74" w:rsidDel="00D74544">
          <w:rPr>
            <w:rFonts w:ascii="Arial" w:hAnsi="Arial" w:cs="Arial"/>
          </w:rPr>
          <w:delText>.</w:delText>
        </w:r>
        <w:r w:rsidR="009E2866" w:rsidRPr="00871A74" w:rsidDel="00D74544">
          <w:rPr>
            <w:rFonts w:ascii="Arial" w:hAnsi="Arial" w:cs="Arial"/>
          </w:rPr>
          <w:delText xml:space="preserve"> </w:delText>
        </w:r>
        <w:r w:rsidR="003A1D39" w:rsidRPr="00871A74" w:rsidDel="00D74544">
          <w:rPr>
            <w:rFonts w:ascii="Arial" w:hAnsi="Arial" w:cs="Arial"/>
          </w:rPr>
          <w:delText>U</w:delText>
        </w:r>
        <w:r w:rsidR="00706DC4" w:rsidRPr="00871A74" w:rsidDel="00D74544">
          <w:rPr>
            <w:rFonts w:ascii="Arial" w:hAnsi="Arial" w:cs="Arial"/>
          </w:rPr>
          <w:delText>s</w:delText>
        </w:r>
        <w:r w:rsidR="003A1D39" w:rsidRPr="00871A74" w:rsidDel="00D74544">
          <w:rPr>
            <w:rFonts w:ascii="Arial" w:hAnsi="Arial" w:cs="Arial"/>
          </w:rPr>
          <w:delText>ing</w:delText>
        </w:r>
        <w:r w:rsidR="00706DC4" w:rsidRPr="00871A74" w:rsidDel="00D74544">
          <w:rPr>
            <w:rFonts w:ascii="Arial" w:hAnsi="Arial" w:cs="Arial"/>
          </w:rPr>
          <w:delText xml:space="preserve"> a</w:delText>
        </w:r>
        <w:r w:rsidR="00B90D16" w:rsidRPr="00871A74" w:rsidDel="00D74544">
          <w:rPr>
            <w:rFonts w:ascii="Arial" w:hAnsi="Arial" w:cs="Arial"/>
          </w:rPr>
          <w:delText>n</w:delText>
        </w:r>
        <w:r w:rsidR="003A1D39" w:rsidRPr="00871A74" w:rsidDel="00D74544">
          <w:rPr>
            <w:rFonts w:ascii="Arial" w:hAnsi="Arial" w:cs="Arial"/>
          </w:rPr>
          <w:delText xml:space="preserve"> adapted</w:delText>
        </w:r>
        <w:r w:rsidR="00D55B84" w:rsidDel="00D74544">
          <w:rPr>
            <w:rFonts w:ascii="Arial" w:hAnsi="Arial" w:cs="Arial"/>
          </w:rPr>
          <w:delText xml:space="preserve"> </w:delText>
        </w:r>
        <w:r w:rsidR="00706DC4" w:rsidRPr="00871A74" w:rsidDel="00D74544">
          <w:rPr>
            <w:rFonts w:ascii="Arial" w:hAnsi="Arial" w:cs="Arial"/>
          </w:rPr>
          <w:delText>spatial</w:delText>
        </w:r>
        <w:r w:rsidR="00D55B84" w:rsidDel="00D74544">
          <w:rPr>
            <w:rFonts w:ascii="Arial" w:hAnsi="Arial" w:cs="Arial"/>
          </w:rPr>
          <w:delText xml:space="preserve"> </w:delText>
        </w:r>
        <w:r w:rsidR="00706DC4" w:rsidRPr="00871A74" w:rsidDel="00D74544">
          <w:rPr>
            <w:rFonts w:ascii="Arial" w:hAnsi="Arial" w:cs="Arial"/>
          </w:rPr>
          <w:delText>proteomics approach</w:delText>
        </w:r>
        <w:r w:rsidR="0000701B" w:rsidRPr="00871A74" w:rsidDel="00D74544">
          <w:rPr>
            <w:rFonts w:ascii="Arial" w:hAnsi="Arial" w:cs="Arial"/>
          </w:rPr>
          <w:delText xml:space="preserve"> </w:delText>
        </w:r>
        <w:commentRangeStart w:id="90"/>
        <w:r w:rsidR="001F00F3" w:rsidRPr="00871A74" w:rsidDel="00D74544">
          <w:rPr>
            <w:rFonts w:ascii="Arial" w:hAnsi="Arial" w:cs="Arial"/>
          </w:rPr>
          <w:fldChar w:fldCharType="begin" w:fldLock="1"/>
        </w:r>
        <w:r w:rsidR="00490FC3" w:rsidDel="00D74544">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proteomics","type":"article-journal"},"uris":["http://www.mendeley.com/documents/?uuid=a7fb5932-c9a1-47c9-bf4e-b784c2d5b918"]},{"id":"ITEM-2","itemData":{"DOI":"10.1038/s41467-018-06172-7","ISSN":"20411723","PMID":"30262884","abstract":"Adaptor protein 4 (AP-4) is an ancient membrane trafficking complex, whose function has largely remained elusive. In humans, AP-4 deficiency causes a severe neurological disorder of unknown aetiology. We apply unbiased proteomic methods, including ‘Dynamic Organellar Maps’, to find proteins whose subcellular localisation depends on AP-4. We identify three transmembrane cargo proteins, ATG9A, SERINC1 and SERINC3, and two AP-4 accessory proteins, RUSC1 and RUSC2. We demonstrate that AP-4 deficiency causes missorting of ATG9A in diverse cell types, including patient-derived cells, as well as dysregulation of autophagy. RUSC2 facilitates the transport of AP-4-derived, ATG9A-positive vesicles from the trans-Golgi network to the cell periphery. These vesicles cluster in close association with autophagosomes, suggesting they are the “ATG9A reservoir” required for autophagosome biogenesis. Our study uncovers ATG9A trafficking as a ubiquitous function of the AP-4 pathway. Furthermore, it provides a potential molecular pathomechanism of AP-4 deficiency, through dysregulated spatial control of autophagy.","author":[{"dropping-particle":"","family":"Davies","given":"Alexandra K.","non-dropping-particle":"","parse-names":false,"suffix":""},{"dropping-particle":"","family":"Itzhak","given":"Daniel N.","non-dropping-particle":"","parse-names":false,"suffix":""},{"dropping-particle":"","family":"Edgar","given":"James R.","non-dropping-particle":"","parse-names":false,"suffix":""},{"dropping-particle":"","family":"Archuleta","given":"Tara L.","non-dropping-particle":"","parse-names":false,"suffix":""},{"dropping-particle":"","family":"Hirst","given":"Jennifer","non-dropping-particle":"","parse-names":false,"suffix":""},{"dropping-particle":"","family":"Jackson","given":"Lauren P.","non-dropping-particle":"","parse-names":false,"suffix":""},{"dropping-particle":"","family":"Robinson","given":"Margaret S.","non-dropping-particle":"","parse-names":false,"suffix":""},{"dropping-particle":"","family":"Borner","given":"Georg H.H.","non-dropping-particle":"","parse-names":false,"suffix":""}],"container-title":"Nature Communications","id":"ITEM-2","issued":{"date-parts":[["2018"]]},"title":"AP-4 vesicles contribute to spatial control of autophagy via RUSC-dependent peripheral delivery of ATG9A","type":"article-journal"},"uris":["http://www.mendeley.com/documents/?uuid=06b1a1ad-0fa7-4fca-ab5a-3814713b6dc2"]},{"id":"ITEM-3","itemData":{"DOI":"10.1371/journal.pbio.2004411","ISSN":"15457885","PMID":"29381698","abstract":"The AP-5 adaptor protein complex is presumed to function in membrane traffic, but so far nothing is known about its pathway or its cargo. We have used CRISPR-Cas9 to knock out the AP-5 ζ subunit gene, AP5Z1, in HeLa cells, and then analysed the phenotype by subcellular fractionation profiling and quantitative mass spectrometry. The retromer complex had an altered steady-state distribution in the knockout cells, and several Golgi proteins, including GOLIM4 and GOLM1, were depleted from vesicle-enriched fractions. Immunolocalisation showed that loss of AP-5 led to impaired retrieval of the cation-independent mannose 6-phosphate receptor (CIMPR), GOLIM4, and GOLM1 from endosomes back to the Golgi region. Knocking down the retromer complex exacerbated this phenotype. Both the CIMPR and sortilin interacted with the AP-5–associated protein SPG15 in pull-down assays, and we propose that sortilin may act as a link between Golgi proteins and the AP-5/SPG11/SPG15 complex. Together, our findings suggest that AP-5 functions in a novel sorting step out of late endosomes, acting as a backup pathway for retromer. This provides a mechanistic explanation for why mutations in AP-5/SPG11/SPG15 cause cells to accumulate aberrant endolysosomes, and highlights the role of endosome/lysosome dysfunction in the pathology of hereditary spastic paraplegia and other neurodegenerative disorders.","author":[{"dropping-particle":"","family":"Hirst","given":"Jennifer","non-dropping-particle":"","parse-names":false,"suffix":""},{"dropping-particle":"","family":"Itzhak","given":"Daniel N.","non-dropping-particle":"","parse-names":false,"suffix":""},{"dropping-particle":"","family":"Antrobus","given":"Robin","non-dropping-particle":"","parse-names":false,"suffix":""},{"dropping-particle":"","family":"Borner","given":"Georg H.H.","non-dropping-particle":"","parse-names":false,"suffix":""},{"dropping-particle":"","family":"Robinson","given":"Margaret S.","non-dropping-particle":"","parse-names":false,"suffix":""}],"container-title":"PLoS Biology","id":"ITEM-3","issued":{"date-parts":[["2018"]]},"title":"Role of the AP-5 adaptor protein complex in late endosome-to-Golgi retrieval","type":"article-journal"},"uris":["http://www.mendeley.com/documents/?uuid=ac129ac9-d049-480b-bc90-ff3d1bbdc04d"]},{"id":"ITEM-4","itemData":{"DOI":"10.1101/841965","abstract":"The internal organisation of the cell depends on tethers at destination organelles to selectively capture incoming transport vesicles to facilitate SNARE-mediated fusion.","author":[{"dropping-particle":"","family":"Shin","given":"John J H","non-dropping-particle":"","parse-names":false,"suffix":""},{"dropping-particle":"","family":"Crook","given":"Oliver M","non-dropping-particle":"","parse-names":false,"suffix":""},{"dropping-particle":"","family":"Borgeaud","given":"Alicia","non-dropping-particle":"","parse-names":false,"suffix":""},{"dropping-particle":"","family":"Cattin-Ortolá","given":"Jérôme","non-dropping-particle":"","parse-names":false,"suffix":""},{"dropping-particle":"","family":"Peak-Chew","given":"Sew-Yeu","non-dropping-particle":"","parse-names":false,"suffix":""},{"dropping-particle":"","family":"Chadwick","given":"Jessica","non-dropping-particle":"","parse-names":false,"suffix":""},{"dropping-particle":"","family":"Lilley","given":"Kathryn S","non-dropping-particle":"","parse-names":false,"suffix":""},{"dropping-particle":"","family":"Munro","given":"Sean","non-dropping-particle":"","parse-names":false,"suffix":""}],"id":"ITEM-4","issued":{"date-parts":[["0"]]},"title":"Determining the content of vesicles captured by golgin tethers using LOPIT-DC","type":"article-journal"},"uris":["http://www.mendeley.com/documents/?uuid=7a664c92-182a-32fd-a1a9-f1125a333534"]}],"mendeley":{"formattedCitation":"(Davies et al., 2018; Geladaki et al., 2019; Hirst et al., 2018; Shin et al., n.d.)","plainTextFormattedCitation":"(Davies et al., 2018; Geladaki et al., 2019; Hirst et al., 2018; Shin et al., n.d.)","previouslyFormattedCitation":"(Davies et al., 2018; Geladaki et al., 2019; Hirst et al., 2018; Shin et al., n.d.)"},"properties":{"noteIndex":0},"schema":"https://github.com/citation-style-language/schema/raw/master/csl-citation.json"}</w:delInstrText>
        </w:r>
        <w:r w:rsidR="001F00F3" w:rsidRPr="00871A74" w:rsidDel="00D74544">
          <w:rPr>
            <w:rFonts w:ascii="Arial" w:hAnsi="Arial" w:cs="Arial"/>
          </w:rPr>
          <w:fldChar w:fldCharType="separate"/>
        </w:r>
        <w:r w:rsidR="00490FC3" w:rsidRPr="00490FC3" w:rsidDel="00D74544">
          <w:rPr>
            <w:rFonts w:ascii="Arial" w:hAnsi="Arial" w:cs="Arial"/>
            <w:noProof/>
          </w:rPr>
          <w:delText>(Davies et al., 2018; Geladaki et al., 2019; Hirst et al., 2018; Shin et al., n.d.)</w:delText>
        </w:r>
        <w:r w:rsidR="001F00F3" w:rsidRPr="00871A74" w:rsidDel="00D74544">
          <w:rPr>
            <w:rFonts w:ascii="Arial" w:hAnsi="Arial" w:cs="Arial"/>
          </w:rPr>
          <w:fldChar w:fldCharType="end"/>
        </w:r>
        <w:commentRangeEnd w:id="90"/>
        <w:r w:rsidR="000E78CE" w:rsidDel="00D74544">
          <w:rPr>
            <w:rStyle w:val="CommentReference"/>
          </w:rPr>
          <w:commentReference w:id="90"/>
        </w:r>
        <w:r w:rsidR="00B441E1" w:rsidDel="00D74544">
          <w:rPr>
            <w:rFonts w:ascii="Arial" w:hAnsi="Arial" w:cs="Arial"/>
          </w:rPr>
          <w:delText>,</w:delText>
        </w:r>
        <w:r w:rsidR="00706DC4" w:rsidRPr="00871A74" w:rsidDel="00D74544">
          <w:rPr>
            <w:rFonts w:ascii="Arial" w:hAnsi="Arial" w:cs="Arial"/>
          </w:rPr>
          <w:delText xml:space="preserve"> </w:delText>
        </w:r>
        <w:r w:rsidR="00C52F8F" w:rsidRPr="00871A74" w:rsidDel="00D74544">
          <w:rPr>
            <w:rFonts w:ascii="Arial" w:hAnsi="Arial" w:cs="Arial"/>
          </w:rPr>
          <w:delText>coupled with a systems-level analys</w:delText>
        </w:r>
        <w:r w:rsidR="00B713D9" w:rsidRPr="00871A74" w:rsidDel="00D74544">
          <w:rPr>
            <w:rFonts w:ascii="Arial" w:hAnsi="Arial" w:cs="Arial"/>
          </w:rPr>
          <w:delText>i</w:delText>
        </w:r>
        <w:r w:rsidR="00C52F8F" w:rsidRPr="00871A74" w:rsidDel="00D74544">
          <w:rPr>
            <w:rFonts w:ascii="Arial" w:hAnsi="Arial" w:cs="Arial"/>
          </w:rPr>
          <w:delText>s of protein</w:delText>
        </w:r>
        <w:r w:rsidR="00DC1857" w:rsidRPr="00871A74" w:rsidDel="00D74544">
          <w:rPr>
            <w:rFonts w:ascii="Arial" w:hAnsi="Arial" w:cs="Arial"/>
          </w:rPr>
          <w:delText xml:space="preserve"> covariation</w:delText>
        </w:r>
        <w:r w:rsidR="00C52F8F" w:rsidRPr="00871A74" w:rsidDel="00D74544">
          <w:rPr>
            <w:rFonts w:ascii="Arial" w:hAnsi="Arial" w:cs="Arial"/>
          </w:rPr>
          <w:delText xml:space="preserve"> networks</w:delText>
        </w:r>
        <w:r w:rsidR="00995B3B" w:rsidRPr="00871A74" w:rsidDel="00D74544">
          <w:rPr>
            <w:rFonts w:ascii="Arial" w:hAnsi="Arial" w:cs="Arial"/>
          </w:rPr>
          <w:delText xml:space="preserve">, </w:delText>
        </w:r>
        <w:r w:rsidR="00F966EF" w:rsidRPr="00871A74" w:rsidDel="00D74544">
          <w:rPr>
            <w:rFonts w:ascii="Arial" w:hAnsi="Arial" w:cs="Arial"/>
          </w:rPr>
          <w:delText xml:space="preserve">we find </w:delText>
        </w:r>
      </w:del>
      <w:del w:id="91" w:author="Tyler Bradshaw" w:date="2020-12-04T08:44:00Z">
        <w:r w:rsidR="00FE3B93" w:rsidRPr="00871A74" w:rsidDel="005127B9">
          <w:rPr>
            <w:rFonts w:ascii="Arial" w:hAnsi="Arial" w:cs="Arial"/>
          </w:rPr>
          <w:delText xml:space="preserve">strong </w:delText>
        </w:r>
      </w:del>
      <w:del w:id="92" w:author="Tyler Bradshaw" w:date="2020-12-05T17:32:00Z">
        <w:r w:rsidR="00FE3B93" w:rsidRPr="00871A74" w:rsidDel="00D74544">
          <w:rPr>
            <w:rFonts w:ascii="Arial" w:hAnsi="Arial" w:cs="Arial"/>
          </w:rPr>
          <w:delText>evidence for substantial</w:delText>
        </w:r>
        <w:r w:rsidR="00F966EF" w:rsidRPr="00871A74" w:rsidDel="00D74544">
          <w:rPr>
            <w:rFonts w:ascii="Arial" w:hAnsi="Arial" w:cs="Arial"/>
          </w:rPr>
          <w:delText xml:space="preserve"> </w:delText>
        </w:r>
        <w:r w:rsidR="0098436B" w:rsidRPr="00871A74" w:rsidDel="00D74544">
          <w:rPr>
            <w:rFonts w:ascii="Arial" w:hAnsi="Arial" w:cs="Arial"/>
          </w:rPr>
          <w:delText xml:space="preserve">disruption of </w:delText>
        </w:r>
        <w:r w:rsidR="003A1D39" w:rsidRPr="00871A74" w:rsidDel="00D74544">
          <w:rPr>
            <w:rFonts w:ascii="Arial" w:hAnsi="Arial" w:cs="Arial"/>
          </w:rPr>
          <w:delText xml:space="preserve">neuronal </w:delText>
        </w:r>
        <w:r w:rsidR="00AC710A" w:rsidRPr="00871A74" w:rsidDel="00D74544">
          <w:rPr>
            <w:rFonts w:ascii="Arial" w:hAnsi="Arial" w:cs="Arial"/>
          </w:rPr>
          <w:delText>endosom</w:delText>
        </w:r>
        <w:r w:rsidR="00EA27E8" w:rsidDel="00D74544">
          <w:rPr>
            <w:rFonts w:ascii="Arial" w:hAnsi="Arial" w:cs="Arial"/>
          </w:rPr>
          <w:delText>al</w:delText>
        </w:r>
        <w:r w:rsidR="00AC710A" w:rsidRPr="00871A74" w:rsidDel="00D74544">
          <w:rPr>
            <w:rFonts w:ascii="Arial" w:hAnsi="Arial" w:cs="Arial"/>
          </w:rPr>
          <w:delText xml:space="preserve"> </w:delText>
        </w:r>
        <w:r w:rsidR="00EA27E8" w:rsidDel="00D74544">
          <w:rPr>
            <w:rFonts w:ascii="Arial" w:hAnsi="Arial" w:cs="Arial"/>
          </w:rPr>
          <w:delText>and</w:delText>
        </w:r>
        <w:r w:rsidR="00EA27E8" w:rsidRPr="00871A74" w:rsidDel="00D74544">
          <w:rPr>
            <w:rFonts w:ascii="Arial" w:hAnsi="Arial" w:cs="Arial"/>
          </w:rPr>
          <w:delText xml:space="preserve"> </w:delText>
        </w:r>
        <w:r w:rsidR="00991355" w:rsidRPr="00871A74" w:rsidDel="00D74544">
          <w:rPr>
            <w:rFonts w:ascii="Arial" w:hAnsi="Arial" w:cs="Arial"/>
          </w:rPr>
          <w:delText>lysosomal pathway</w:delText>
        </w:r>
        <w:r w:rsidR="0098436B" w:rsidRPr="00871A74" w:rsidDel="00D74544">
          <w:rPr>
            <w:rFonts w:ascii="Arial" w:hAnsi="Arial" w:cs="Arial"/>
          </w:rPr>
          <w:delText>s</w:delText>
        </w:r>
        <w:r w:rsidR="003A1D39" w:rsidRPr="00871A74" w:rsidDel="00D74544">
          <w:rPr>
            <w:rFonts w:ascii="Arial" w:hAnsi="Arial" w:cs="Arial"/>
          </w:rPr>
          <w:delText xml:space="preserve"> </w:delText>
        </w:r>
        <w:r w:rsidR="003A1D39" w:rsidRPr="00871A74" w:rsidDel="00D74544">
          <w:rPr>
            <w:rFonts w:ascii="Arial" w:hAnsi="Arial" w:cs="Arial"/>
            <w:i/>
          </w:rPr>
          <w:delText>in vivo</w:delText>
        </w:r>
        <w:r w:rsidR="00F966EF" w:rsidRPr="00871A74" w:rsidDel="00D74544">
          <w:rPr>
            <w:rFonts w:ascii="Arial" w:hAnsi="Arial" w:cs="Arial"/>
          </w:rPr>
          <w:delText>. Cellular analys</w:delText>
        </w:r>
        <w:r w:rsidR="00060890" w:rsidRPr="00871A74" w:rsidDel="00D74544">
          <w:rPr>
            <w:rFonts w:ascii="Arial" w:hAnsi="Arial" w:cs="Arial"/>
          </w:rPr>
          <w:delText>e</w:delText>
        </w:r>
        <w:r w:rsidR="00F966EF" w:rsidRPr="00871A74" w:rsidDel="00D74544">
          <w:rPr>
            <w:rFonts w:ascii="Arial" w:hAnsi="Arial" w:cs="Arial"/>
          </w:rPr>
          <w:delText>s confirm</w:delText>
        </w:r>
        <w:r w:rsidR="00060890" w:rsidRPr="00871A74" w:rsidDel="00D74544">
          <w:rPr>
            <w:rFonts w:ascii="Arial" w:hAnsi="Arial" w:cs="Arial"/>
          </w:rPr>
          <w:delText xml:space="preserve"> </w:delText>
        </w:r>
        <w:r w:rsidR="00F966EF" w:rsidRPr="00871A74" w:rsidDel="00D74544">
          <w:rPr>
            <w:rFonts w:ascii="Arial" w:hAnsi="Arial" w:cs="Arial"/>
          </w:rPr>
          <w:delText xml:space="preserve">a significant impact </w:delText>
        </w:r>
        <w:r w:rsidR="00060890" w:rsidRPr="00871A74" w:rsidDel="00D74544">
          <w:rPr>
            <w:rFonts w:ascii="Arial" w:hAnsi="Arial" w:cs="Arial"/>
          </w:rPr>
          <w:delText xml:space="preserve">on </w:delText>
        </w:r>
        <w:r w:rsidR="00325A5F" w:rsidRPr="00871A74" w:rsidDel="00D74544">
          <w:rPr>
            <w:rFonts w:ascii="Arial" w:hAnsi="Arial" w:cs="Arial"/>
          </w:rPr>
          <w:delText xml:space="preserve">neuronal </w:delText>
        </w:r>
        <w:r w:rsidR="00F966EF" w:rsidRPr="00871A74" w:rsidDel="00D74544">
          <w:rPr>
            <w:rFonts w:ascii="Arial" w:hAnsi="Arial" w:cs="Arial"/>
          </w:rPr>
          <w:delText>endo</w:delText>
        </w:r>
        <w:r w:rsidR="00344FBD" w:rsidRPr="00871A74" w:rsidDel="00D74544">
          <w:rPr>
            <w:rFonts w:ascii="Arial" w:hAnsi="Arial" w:cs="Arial"/>
          </w:rPr>
          <w:delText>-</w:delText>
        </w:r>
        <w:r w:rsidR="00F966EF" w:rsidRPr="00871A74" w:rsidDel="00D74544">
          <w:rPr>
            <w:rFonts w:ascii="Arial" w:hAnsi="Arial" w:cs="Arial"/>
          </w:rPr>
          <w:delText xml:space="preserve">lysosomal trafficking </w:delText>
        </w:r>
        <w:r w:rsidR="00F966EF" w:rsidRPr="00871A74" w:rsidDel="00D74544">
          <w:rPr>
            <w:rFonts w:ascii="Arial" w:hAnsi="Arial" w:cs="Arial"/>
            <w:i/>
          </w:rPr>
          <w:delText>in vitro</w:delText>
        </w:r>
        <w:r w:rsidR="00F966EF" w:rsidRPr="00871A74" w:rsidDel="00D74544">
          <w:rPr>
            <w:rFonts w:ascii="Arial" w:hAnsi="Arial" w:cs="Arial"/>
          </w:rPr>
          <w:delText xml:space="preserve"> and </w:delText>
        </w:r>
        <w:r w:rsidR="00F966EF" w:rsidRPr="00871A74" w:rsidDel="00D74544">
          <w:rPr>
            <w:rFonts w:ascii="Arial" w:hAnsi="Arial" w:cs="Arial"/>
            <w:i/>
          </w:rPr>
          <w:delText>in vivo</w:delText>
        </w:r>
      </w:del>
      <w:del w:id="93" w:author="Tyler Bradshaw" w:date="2020-12-04T08:45:00Z">
        <w:r w:rsidR="00F966EF" w:rsidRPr="00871A74" w:rsidDel="005127B9">
          <w:rPr>
            <w:rFonts w:ascii="Arial" w:hAnsi="Arial" w:cs="Arial"/>
          </w:rPr>
          <w:delText>,</w:delText>
        </w:r>
      </w:del>
      <w:del w:id="94" w:author="Tyler Bradshaw" w:date="2020-12-05T17:32:00Z">
        <w:r w:rsidR="00F966EF" w:rsidRPr="00871A74" w:rsidDel="00D74544">
          <w:rPr>
            <w:rFonts w:ascii="Arial" w:hAnsi="Arial" w:cs="Arial"/>
          </w:rPr>
          <w:delText xml:space="preserve"> </w:delText>
        </w:r>
      </w:del>
      <w:del w:id="95" w:author="Tyler Bradshaw" w:date="2020-12-04T08:45:00Z">
        <w:r w:rsidR="00F966EF" w:rsidRPr="00871A74" w:rsidDel="005127B9">
          <w:rPr>
            <w:rFonts w:ascii="Arial" w:hAnsi="Arial" w:cs="Arial"/>
          </w:rPr>
          <w:delText xml:space="preserve">with </w:delText>
        </w:r>
      </w:del>
      <w:del w:id="96" w:author="Tyler Bradshaw" w:date="2020-12-05T17:32:00Z">
        <w:r w:rsidR="00F966EF" w:rsidRPr="00871A74" w:rsidDel="00D74544">
          <w:rPr>
            <w:rFonts w:ascii="Arial" w:hAnsi="Arial" w:cs="Arial"/>
          </w:rPr>
          <w:delText>evidence of lipofus</w:delText>
        </w:r>
        <w:r w:rsidR="00B90D16" w:rsidRPr="00871A74" w:rsidDel="00D74544">
          <w:rPr>
            <w:rFonts w:ascii="Arial" w:hAnsi="Arial" w:cs="Arial"/>
          </w:rPr>
          <w:delText>c</w:delText>
        </w:r>
        <w:r w:rsidR="00F966EF" w:rsidRPr="00871A74" w:rsidDel="00D74544">
          <w:rPr>
            <w:rFonts w:ascii="Arial" w:hAnsi="Arial" w:cs="Arial"/>
          </w:rPr>
          <w:delText xml:space="preserve">in accumulation and progressive </w:delText>
        </w:r>
        <w:r w:rsidR="00E97FC1" w:rsidRPr="00871A74" w:rsidDel="00D74544">
          <w:rPr>
            <w:rFonts w:ascii="Arial" w:hAnsi="Arial" w:cs="Arial"/>
          </w:rPr>
          <w:delText>apoptosis activation, molecular phenotypes</w:delText>
        </w:r>
        <w:r w:rsidR="00F966EF" w:rsidRPr="00871A74" w:rsidDel="00D74544">
          <w:rPr>
            <w:rFonts w:ascii="Arial" w:hAnsi="Arial" w:cs="Arial"/>
          </w:rPr>
          <w:delText xml:space="preserve"> </w:delText>
        </w:r>
        <w:r w:rsidR="00E97FC1" w:rsidRPr="00871A74" w:rsidDel="00D74544">
          <w:rPr>
            <w:rFonts w:ascii="Arial" w:hAnsi="Arial" w:cs="Arial"/>
          </w:rPr>
          <w:delText xml:space="preserve">that are </w:delText>
        </w:r>
        <w:r w:rsidR="00325A5F" w:rsidRPr="00871A74" w:rsidDel="00D74544">
          <w:rPr>
            <w:rFonts w:ascii="Arial" w:hAnsi="Arial" w:cs="Arial"/>
          </w:rPr>
          <w:delText>indicative</w:delText>
        </w:r>
        <w:r w:rsidR="00F966EF" w:rsidRPr="00871A74" w:rsidDel="00D74544">
          <w:rPr>
            <w:rFonts w:ascii="Arial" w:hAnsi="Arial" w:cs="Arial"/>
          </w:rPr>
          <w:delText xml:space="preserve"> of neurodegen</w:delText>
        </w:r>
        <w:r w:rsidR="00325A5F" w:rsidRPr="00871A74" w:rsidDel="00D74544">
          <w:rPr>
            <w:rFonts w:ascii="Arial" w:hAnsi="Arial" w:cs="Arial"/>
          </w:rPr>
          <w:delText>e</w:delText>
        </w:r>
        <w:r w:rsidR="00F966EF" w:rsidRPr="00871A74" w:rsidDel="00D74544">
          <w:rPr>
            <w:rFonts w:ascii="Arial" w:hAnsi="Arial" w:cs="Arial"/>
          </w:rPr>
          <w:delText>r</w:delText>
        </w:r>
        <w:r w:rsidR="00325A5F" w:rsidRPr="00871A74" w:rsidDel="00D74544">
          <w:rPr>
            <w:rFonts w:ascii="Arial" w:hAnsi="Arial" w:cs="Arial"/>
          </w:rPr>
          <w:delText>a</w:delText>
        </w:r>
        <w:r w:rsidR="00F966EF" w:rsidRPr="00871A74" w:rsidDel="00D74544">
          <w:rPr>
            <w:rFonts w:ascii="Arial" w:hAnsi="Arial" w:cs="Arial"/>
          </w:rPr>
          <w:delText>tive pathology</w:delText>
        </w:r>
        <w:r w:rsidR="003E7A73" w:rsidRPr="00871A74" w:rsidDel="00D74544">
          <w:rPr>
            <w:rFonts w:ascii="Arial" w:hAnsi="Arial" w:cs="Arial"/>
          </w:rPr>
          <w:delText xml:space="preserve">. </w:delText>
        </w:r>
        <w:r w:rsidR="00F966EF" w:rsidRPr="00871A74" w:rsidDel="00D74544">
          <w:rPr>
            <w:rFonts w:ascii="Arial" w:hAnsi="Arial" w:cs="Arial"/>
          </w:rPr>
          <w:delText>Behavioral analys</w:delText>
        </w:r>
        <w:r w:rsidR="008826C4" w:rsidRPr="00871A74" w:rsidDel="00D74544">
          <w:rPr>
            <w:rFonts w:ascii="Arial" w:hAnsi="Arial" w:cs="Arial"/>
          </w:rPr>
          <w:delText>e</w:delText>
        </w:r>
        <w:r w:rsidR="00F966EF" w:rsidRPr="00871A74" w:rsidDel="00D74544">
          <w:rPr>
            <w:rFonts w:ascii="Arial" w:hAnsi="Arial" w:cs="Arial"/>
          </w:rPr>
          <w:delText>s</w:delText>
        </w:r>
        <w:r w:rsidR="003E7A73" w:rsidRPr="00871A74" w:rsidDel="00D74544">
          <w:rPr>
            <w:rFonts w:ascii="Arial" w:hAnsi="Arial" w:cs="Arial"/>
          </w:rPr>
          <w:delText xml:space="preserve"> of </w:delText>
        </w:r>
        <w:r w:rsidR="003A1D39" w:rsidRPr="00871A74" w:rsidDel="00D74544">
          <w:rPr>
            <w:rFonts w:ascii="Arial" w:hAnsi="Arial" w:cs="Arial"/>
            <w:iCs/>
          </w:rPr>
          <w:delText>S</w:delText>
        </w:r>
        <w:r w:rsidR="008958FA" w:rsidRPr="00871A74" w:rsidDel="00D74544">
          <w:rPr>
            <w:rFonts w:ascii="Arial" w:hAnsi="Arial" w:cs="Arial"/>
            <w:iCs/>
          </w:rPr>
          <w:delText>WIP</w:delText>
        </w:r>
        <w:r w:rsidR="003A1D39" w:rsidRPr="00871A74" w:rsidDel="00D74544">
          <w:rPr>
            <w:rFonts w:ascii="Arial" w:hAnsi="Arial" w:cs="Arial"/>
            <w:iCs/>
            <w:vertAlign w:val="superscript"/>
          </w:rPr>
          <w:delText>P1019R</w:delText>
        </w:r>
        <w:r w:rsidR="003E7A73" w:rsidRPr="00871A74" w:rsidDel="00D74544">
          <w:rPr>
            <w:rFonts w:ascii="Arial" w:hAnsi="Arial" w:cs="Arial"/>
          </w:rPr>
          <w:delText xml:space="preserve"> </w:delText>
        </w:r>
        <w:r w:rsidR="003A1D39" w:rsidRPr="00871A74" w:rsidDel="00D74544">
          <w:rPr>
            <w:rFonts w:ascii="Arial" w:hAnsi="Arial" w:cs="Arial"/>
          </w:rPr>
          <w:delText xml:space="preserve">mice </w:delText>
        </w:r>
        <w:r w:rsidR="003E7A73" w:rsidRPr="00871A74" w:rsidDel="00D74544">
          <w:rPr>
            <w:rFonts w:ascii="Arial" w:hAnsi="Arial" w:cs="Arial"/>
          </w:rPr>
          <w:delText xml:space="preserve">at adolescence and adulthood </w:delText>
        </w:r>
        <w:r w:rsidR="00F966EF" w:rsidRPr="00871A74" w:rsidDel="00D74544">
          <w:rPr>
            <w:rFonts w:ascii="Arial" w:hAnsi="Arial" w:cs="Arial"/>
          </w:rPr>
          <w:delText>confirm a</w:delText>
        </w:r>
        <w:r w:rsidR="003E7A73" w:rsidRPr="00871A74" w:rsidDel="00D74544">
          <w:rPr>
            <w:rFonts w:ascii="Arial" w:hAnsi="Arial" w:cs="Arial"/>
          </w:rPr>
          <w:delText xml:space="preserve"> role of WASH in </w:delText>
        </w:r>
        <w:r w:rsidR="00F966EF" w:rsidRPr="00871A74" w:rsidDel="00D74544">
          <w:rPr>
            <w:rFonts w:ascii="Arial" w:hAnsi="Arial" w:cs="Arial"/>
          </w:rPr>
          <w:delText xml:space="preserve">cognitive </w:delText>
        </w:r>
        <w:r w:rsidR="00AC208A" w:rsidRPr="00871A74" w:rsidDel="00D74544">
          <w:rPr>
            <w:rFonts w:ascii="Arial" w:hAnsi="Arial" w:cs="Arial"/>
          </w:rPr>
          <w:delText>processes</w:delText>
        </w:r>
        <w:r w:rsidR="00D60FD0" w:rsidDel="00D74544">
          <w:rPr>
            <w:rFonts w:ascii="Arial" w:hAnsi="Arial" w:cs="Arial"/>
          </w:rPr>
          <w:delText>,</w:delText>
        </w:r>
        <w:r w:rsidR="00AC208A" w:rsidRPr="00871A74" w:rsidDel="00D74544">
          <w:rPr>
            <w:rFonts w:ascii="Arial" w:hAnsi="Arial" w:cs="Arial"/>
          </w:rPr>
          <w:delText xml:space="preserve"> and</w:delText>
        </w:r>
        <w:r w:rsidR="00E97FC1" w:rsidRPr="00871A74" w:rsidDel="00D74544">
          <w:rPr>
            <w:rFonts w:ascii="Arial" w:hAnsi="Arial" w:cs="Arial"/>
          </w:rPr>
          <w:delText xml:space="preserve"> reveal</w:delText>
        </w:r>
        <w:r w:rsidR="00F966EF" w:rsidRPr="00871A74" w:rsidDel="00D74544">
          <w:rPr>
            <w:rFonts w:ascii="Arial" w:hAnsi="Arial" w:cs="Arial"/>
          </w:rPr>
          <w:delText xml:space="preserve"> profound</w:delText>
        </w:r>
        <w:r w:rsidR="00AC208A" w:rsidDel="00D74544">
          <w:rPr>
            <w:rFonts w:ascii="Arial" w:hAnsi="Arial" w:cs="Arial"/>
          </w:rPr>
          <w:delText>,</w:delText>
        </w:r>
        <w:r w:rsidR="00060890" w:rsidRPr="00871A74" w:rsidDel="00D74544">
          <w:rPr>
            <w:rFonts w:ascii="Arial" w:hAnsi="Arial" w:cs="Arial"/>
          </w:rPr>
          <w:delText xml:space="preserve"> </w:delText>
        </w:r>
        <w:r w:rsidR="003E7A73" w:rsidRPr="00871A74" w:rsidDel="00D74544">
          <w:rPr>
            <w:rFonts w:ascii="Arial" w:hAnsi="Arial" w:cs="Arial"/>
          </w:rPr>
          <w:delText>progressive motor dysfunction</w:delText>
        </w:r>
        <w:r w:rsidR="00F966EF" w:rsidRPr="00871A74" w:rsidDel="00D74544">
          <w:rPr>
            <w:rFonts w:ascii="Arial" w:hAnsi="Arial" w:cs="Arial"/>
          </w:rPr>
          <w:delText>.</w:delText>
        </w:r>
        <w:r w:rsidR="003E7A73" w:rsidRPr="00871A74" w:rsidDel="00D74544">
          <w:rPr>
            <w:rFonts w:ascii="Arial" w:hAnsi="Arial" w:cs="Arial"/>
          </w:rPr>
          <w:delText xml:space="preserve"> </w:delText>
        </w:r>
        <w:r w:rsidR="008679FF" w:rsidRPr="00871A74" w:rsidDel="00D74544">
          <w:rPr>
            <w:rFonts w:ascii="Arial" w:hAnsi="Arial" w:cs="Arial"/>
          </w:rPr>
          <w:delText xml:space="preserve">Importantly, retrospective </w:delText>
        </w:r>
        <w:r w:rsidR="00FE3B93" w:rsidRPr="00871A74" w:rsidDel="00D74544">
          <w:rPr>
            <w:rFonts w:ascii="Arial" w:hAnsi="Arial" w:cs="Arial"/>
          </w:rPr>
          <w:delText xml:space="preserve">examination of </w:delText>
        </w:r>
        <w:r w:rsidR="00FE3B93" w:rsidRPr="00871A74" w:rsidDel="00D74544">
          <w:rPr>
            <w:rFonts w:ascii="Arial" w:hAnsi="Arial" w:cs="Arial"/>
            <w:iCs/>
          </w:rPr>
          <w:delText>SWIP</w:delText>
        </w:r>
        <w:r w:rsidR="00FE3B93" w:rsidRPr="00871A74" w:rsidDel="00D74544">
          <w:rPr>
            <w:rFonts w:ascii="Arial" w:hAnsi="Arial" w:cs="Arial"/>
            <w:iCs/>
            <w:vertAlign w:val="superscript"/>
          </w:rPr>
          <w:delText>P1019R</w:delText>
        </w:r>
      </w:del>
      <w:ins w:id="97" w:author="Jamie Courtland" w:date="2020-10-26T14:42:00Z">
        <w:del w:id="98" w:author="Tyler Bradshaw" w:date="2020-12-05T17:32:00Z">
          <w:r w:rsidR="007640EA" w:rsidDel="00D74544">
            <w:rPr>
              <w:rFonts w:ascii="Arial" w:hAnsi="Arial" w:cs="Arial"/>
            </w:rPr>
            <w:delText xml:space="preserve"> </w:delText>
          </w:r>
        </w:del>
      </w:ins>
      <w:del w:id="99" w:author="Tyler Bradshaw" w:date="2020-12-05T17:32:00Z">
        <w:r w:rsidR="00FE3B93" w:rsidRPr="00871A74" w:rsidDel="00D74544">
          <w:rPr>
            <w:rFonts w:ascii="Arial" w:hAnsi="Arial" w:cs="Arial"/>
          </w:rPr>
          <w:delText xml:space="preserve"> </w:delText>
        </w:r>
        <w:r w:rsidR="006B6EE5" w:rsidRPr="00871A74" w:rsidDel="00D74544">
          <w:rPr>
            <w:rFonts w:ascii="Arial" w:hAnsi="Arial" w:cs="Arial"/>
          </w:rPr>
          <w:delText>patient</w:delText>
        </w:r>
      </w:del>
      <w:ins w:id="100" w:author="Jamie Courtland" w:date="2020-10-26T14:39:00Z">
        <w:del w:id="101" w:author="Tyler Bradshaw" w:date="2020-12-05T17:32:00Z">
          <w:r w:rsidR="007640EA" w:rsidDel="00D74544">
            <w:rPr>
              <w:rFonts w:ascii="Arial" w:hAnsi="Arial" w:cs="Arial"/>
            </w:rPr>
            <w:delText xml:space="preserve"> data </w:delText>
          </w:r>
        </w:del>
      </w:ins>
      <w:del w:id="102" w:author="Tyler Bradshaw" w:date="2020-12-05T17:32:00Z">
        <w:r w:rsidR="00B0742D" w:rsidRPr="00871A74" w:rsidDel="00D74544">
          <w:rPr>
            <w:rFonts w:ascii="Arial" w:hAnsi="Arial" w:cs="Arial"/>
          </w:rPr>
          <w:delText xml:space="preserve"> data</w:delText>
        </w:r>
        <w:r w:rsidR="00012598" w:rsidRPr="00871A74" w:rsidDel="00D74544">
          <w:rPr>
            <w:rFonts w:ascii="Arial" w:hAnsi="Arial" w:cs="Arial"/>
          </w:rPr>
          <w:delText xml:space="preserve"> </w:delText>
        </w:r>
        <w:r w:rsidR="00FE3B93" w:rsidRPr="00871A74" w:rsidDel="00D74544">
          <w:rPr>
            <w:rFonts w:ascii="Arial" w:hAnsi="Arial" w:cs="Arial"/>
          </w:rPr>
          <w:delText xml:space="preserve">confirms </w:delText>
        </w:r>
      </w:del>
      <w:ins w:id="103" w:author="Jamie Courtland" w:date="2020-10-26T14:43:00Z">
        <w:del w:id="104" w:author="Tyler Bradshaw" w:date="2020-12-05T17:32:00Z">
          <w:r w:rsidR="007640EA" w:rsidDel="00D74544">
            <w:rPr>
              <w:rFonts w:ascii="Arial" w:hAnsi="Arial" w:cs="Arial"/>
            </w:rPr>
            <w:delText>highlight parallel</w:delText>
          </w:r>
        </w:del>
      </w:ins>
      <w:ins w:id="105" w:author="Jamie Courtland" w:date="2020-10-26T14:38:00Z">
        <w:del w:id="106" w:author="Tyler Bradshaw" w:date="2020-12-05T17:32:00Z">
          <w:r w:rsidR="007640EA" w:rsidDel="00D74544">
            <w:rPr>
              <w:rFonts w:ascii="Arial" w:hAnsi="Arial" w:cs="Arial"/>
            </w:rPr>
            <w:delText xml:space="preserve"> </w:delText>
          </w:r>
        </w:del>
      </w:ins>
      <w:ins w:id="107" w:author="Jamie Courtland" w:date="2020-10-26T14:44:00Z">
        <w:del w:id="108" w:author="Tyler Bradshaw" w:date="2020-12-05T17:32:00Z">
          <w:r w:rsidR="007640EA" w:rsidDel="00D74544">
            <w:rPr>
              <w:rFonts w:ascii="Arial" w:hAnsi="Arial" w:cs="Arial"/>
            </w:rPr>
            <w:delText>clinical</w:delText>
          </w:r>
        </w:del>
      </w:ins>
      <w:ins w:id="109" w:author="Jamie Courtland" w:date="2020-10-26T14:45:00Z">
        <w:del w:id="110" w:author="Tyler Bradshaw" w:date="2020-12-05T17:32:00Z">
          <w:r w:rsidR="007640EA" w:rsidDel="00D74544">
            <w:rPr>
              <w:rFonts w:ascii="Arial" w:hAnsi="Arial" w:cs="Arial"/>
            </w:rPr>
            <w:delText xml:space="preserve"> </w:delText>
          </w:r>
        </w:del>
      </w:ins>
      <w:ins w:id="111" w:author="Jamie Courtland" w:date="2020-10-26T14:38:00Z">
        <w:del w:id="112" w:author="Tyler Bradshaw" w:date="2020-12-05T17:32:00Z">
          <w:r w:rsidR="007640EA" w:rsidDel="00D74544">
            <w:rPr>
              <w:rFonts w:ascii="Arial" w:hAnsi="Arial" w:cs="Arial"/>
            </w:rPr>
            <w:delText>phenotypes</w:delText>
          </w:r>
        </w:del>
      </w:ins>
      <w:ins w:id="113" w:author="Jamie Courtland" w:date="2020-10-26T14:39:00Z">
        <w:del w:id="114" w:author="Tyler Bradshaw" w:date="2020-12-05T17:32:00Z">
          <w:r w:rsidR="007640EA" w:rsidDel="00D74544">
            <w:rPr>
              <w:rFonts w:ascii="Arial" w:hAnsi="Arial" w:cs="Arial"/>
            </w:rPr>
            <w:delText xml:space="preserve"> </w:delText>
          </w:r>
        </w:del>
      </w:ins>
      <w:ins w:id="115" w:author="Jamie Courtland" w:date="2020-10-26T14:44:00Z">
        <w:del w:id="116" w:author="Tyler Bradshaw" w:date="2020-12-05T17:32:00Z">
          <w:r w:rsidR="007640EA" w:rsidDel="00D74544">
            <w:rPr>
              <w:rFonts w:ascii="Arial" w:hAnsi="Arial" w:cs="Arial"/>
            </w:rPr>
            <w:delText>of</w:delText>
          </w:r>
        </w:del>
      </w:ins>
      <w:ins w:id="117" w:author="Jamie Courtland" w:date="2020-10-26T14:42:00Z">
        <w:del w:id="118" w:author="Tyler Bradshaw" w:date="2020-12-05T17:32:00Z">
          <w:r w:rsidR="007640EA" w:rsidDel="00D74544">
            <w:rPr>
              <w:rFonts w:ascii="Arial" w:hAnsi="Arial" w:cs="Arial"/>
            </w:rPr>
            <w:delText xml:space="preserve"> </w:delText>
          </w:r>
        </w:del>
      </w:ins>
      <w:del w:id="119" w:author="Tyler Bradshaw" w:date="2020-12-05T17:32:00Z">
        <w:r w:rsidR="00FE3B93" w:rsidRPr="00871A74" w:rsidDel="00D74544">
          <w:rPr>
            <w:rFonts w:ascii="Arial" w:hAnsi="Arial" w:cs="Arial"/>
          </w:rPr>
          <w:delText>motor dysfunction coincident with cognitive impairments</w:delText>
        </w:r>
      </w:del>
      <w:ins w:id="120" w:author="Jamie Courtland" w:date="2020-10-26T14:44:00Z">
        <w:del w:id="121" w:author="Tyler Bradshaw" w:date="2020-12-05T17:32:00Z">
          <w:r w:rsidR="007640EA" w:rsidDel="00D74544">
            <w:rPr>
              <w:rFonts w:ascii="Arial" w:hAnsi="Arial" w:cs="Arial"/>
            </w:rPr>
            <w:delText xml:space="preserve"> in humans</w:delText>
          </w:r>
        </w:del>
      </w:ins>
      <w:del w:id="122" w:author="Tyler Bradshaw" w:date="2020-12-05T17:32:00Z">
        <w:r w:rsidR="00E97FC1" w:rsidRPr="00871A74" w:rsidDel="00D74544">
          <w:rPr>
            <w:rFonts w:ascii="Arial" w:hAnsi="Arial" w:cs="Arial"/>
          </w:rPr>
          <w:delText xml:space="preserve"> in humans</w:delText>
        </w:r>
        <w:r w:rsidR="00FE3B93" w:rsidRPr="00871A74" w:rsidDel="00D74544">
          <w:rPr>
            <w:rFonts w:ascii="Arial" w:hAnsi="Arial" w:cs="Arial"/>
          </w:rPr>
          <w:delText xml:space="preserve">. </w:delText>
        </w:r>
        <w:r w:rsidR="00F966EF" w:rsidRPr="00871A74" w:rsidDel="00D74544">
          <w:rPr>
            <w:rFonts w:ascii="Arial" w:hAnsi="Arial" w:cs="Arial"/>
          </w:rPr>
          <w:delText xml:space="preserve">Our results </w:delText>
        </w:r>
        <w:r w:rsidR="00E97FC1" w:rsidRPr="00871A74" w:rsidDel="00D74544">
          <w:rPr>
            <w:rFonts w:ascii="Arial" w:hAnsi="Arial" w:cs="Arial"/>
          </w:rPr>
          <w:delText xml:space="preserve">establish </w:delText>
        </w:r>
        <w:r w:rsidR="00EA27E8" w:rsidDel="00D74544">
          <w:rPr>
            <w:rFonts w:ascii="Arial" w:hAnsi="Arial" w:cs="Arial"/>
          </w:rPr>
          <w:delText xml:space="preserve">that </w:delText>
        </w:r>
        <w:r w:rsidR="008679FF" w:rsidRPr="00871A74" w:rsidDel="00D74544">
          <w:rPr>
            <w:rFonts w:ascii="Arial" w:hAnsi="Arial" w:cs="Arial"/>
          </w:rPr>
          <w:delText>impaired</w:delText>
        </w:r>
        <w:r w:rsidR="003A1D39" w:rsidRPr="00871A74" w:rsidDel="00D74544">
          <w:rPr>
            <w:rFonts w:ascii="Arial" w:hAnsi="Arial" w:cs="Arial"/>
          </w:rPr>
          <w:delText xml:space="preserve"> </w:delText>
        </w:r>
        <w:r w:rsidR="00F966EF" w:rsidRPr="00871A74" w:rsidDel="00D74544">
          <w:rPr>
            <w:rFonts w:ascii="Arial" w:hAnsi="Arial" w:cs="Arial"/>
          </w:rPr>
          <w:delText xml:space="preserve">WASH </w:delText>
        </w:r>
        <w:r w:rsidR="003A1D39" w:rsidRPr="00871A74" w:rsidDel="00D74544">
          <w:rPr>
            <w:rFonts w:ascii="Arial" w:hAnsi="Arial" w:cs="Arial"/>
          </w:rPr>
          <w:delText xml:space="preserve">complex </w:delText>
        </w:r>
        <w:r w:rsidR="008679FF" w:rsidRPr="00871A74" w:rsidDel="00D74544">
          <w:rPr>
            <w:rFonts w:ascii="Arial" w:hAnsi="Arial" w:cs="Arial"/>
          </w:rPr>
          <w:delText xml:space="preserve">function leads to altered </w:delText>
        </w:r>
        <w:r w:rsidR="00F966EF" w:rsidRPr="00871A74" w:rsidDel="00D74544">
          <w:rPr>
            <w:rFonts w:ascii="Arial" w:hAnsi="Arial" w:cs="Arial"/>
          </w:rPr>
          <w:delText xml:space="preserve">neuronal </w:delText>
        </w:r>
        <w:r w:rsidR="00D60FD0" w:rsidDel="00D74544">
          <w:rPr>
            <w:rFonts w:ascii="Arial" w:hAnsi="Arial" w:cs="Arial"/>
          </w:rPr>
          <w:delText>endo-</w:delText>
        </w:r>
        <w:r w:rsidR="00F966EF" w:rsidRPr="00871A74" w:rsidDel="00D74544">
          <w:rPr>
            <w:rFonts w:ascii="Arial" w:hAnsi="Arial" w:cs="Arial"/>
          </w:rPr>
          <w:delText xml:space="preserve">lysosomal </w:delText>
        </w:r>
        <w:r w:rsidR="008679FF" w:rsidRPr="00871A74" w:rsidDel="00D74544">
          <w:rPr>
            <w:rFonts w:ascii="Arial" w:hAnsi="Arial" w:cs="Arial"/>
          </w:rPr>
          <w:delText>function</w:delText>
        </w:r>
      </w:del>
      <w:ins w:id="123" w:author="Jamie Courtland" w:date="2020-10-26T14:35:00Z">
        <w:del w:id="124" w:author="Tyler Bradshaw" w:date="2020-12-05T17:32:00Z">
          <w:r w:rsidR="001F583F" w:rsidDel="00D74544">
            <w:rPr>
              <w:rFonts w:ascii="Arial" w:hAnsi="Arial" w:cs="Arial"/>
            </w:rPr>
            <w:delText xml:space="preserve"> in mice</w:delText>
          </w:r>
        </w:del>
      </w:ins>
      <w:del w:id="125" w:author="Tyler Bradshaw" w:date="2020-12-05T17:32:00Z">
        <w:r w:rsidR="00AC1FDD" w:rsidRPr="00871A74" w:rsidDel="00D74544">
          <w:rPr>
            <w:rFonts w:ascii="Arial" w:hAnsi="Arial" w:cs="Arial"/>
          </w:rPr>
          <w:delText>, which</w:delText>
        </w:r>
        <w:r w:rsidR="00EA27E8" w:rsidDel="00D74544">
          <w:rPr>
            <w:rFonts w:ascii="Arial" w:hAnsi="Arial" w:cs="Arial"/>
          </w:rPr>
          <w:delText xml:space="preserve"> </w:delText>
        </w:r>
        <w:r w:rsidR="00AC1FDD" w:rsidRPr="00871A74" w:rsidDel="00D74544">
          <w:rPr>
            <w:rFonts w:ascii="Arial" w:hAnsi="Arial" w:cs="Arial"/>
          </w:rPr>
          <w:delText>manifest</w:delText>
        </w:r>
        <w:r w:rsidR="00EA27E8" w:rsidDel="00D74544">
          <w:rPr>
            <w:rFonts w:ascii="Arial" w:hAnsi="Arial" w:cs="Arial"/>
          </w:rPr>
          <w:delText>s</w:delText>
        </w:r>
        <w:r w:rsidR="00AC1FDD" w:rsidRPr="00871A74" w:rsidDel="00D74544">
          <w:rPr>
            <w:rFonts w:ascii="Arial" w:hAnsi="Arial" w:cs="Arial"/>
          </w:rPr>
          <w:delText xml:space="preserve"> </w:delText>
        </w:r>
        <w:r w:rsidR="003424A2" w:rsidRPr="00871A74" w:rsidDel="00D74544">
          <w:rPr>
            <w:rFonts w:ascii="Arial" w:hAnsi="Arial" w:cs="Arial"/>
          </w:rPr>
          <w:delText xml:space="preserve">behaviorally </w:delText>
        </w:r>
        <w:r w:rsidR="00AC1FDD" w:rsidRPr="00871A74" w:rsidDel="00D74544">
          <w:rPr>
            <w:rFonts w:ascii="Arial" w:hAnsi="Arial" w:cs="Arial"/>
          </w:rPr>
          <w:delText>as</w:delText>
        </w:r>
        <w:r w:rsidR="00F966EF" w:rsidRPr="00871A74" w:rsidDel="00D74544">
          <w:rPr>
            <w:rFonts w:ascii="Arial" w:hAnsi="Arial" w:cs="Arial"/>
          </w:rPr>
          <w:delText xml:space="preserve"> </w:delText>
        </w:r>
        <w:r w:rsidR="00FE3B93" w:rsidRPr="00871A74" w:rsidDel="00D74544">
          <w:rPr>
            <w:rFonts w:ascii="Arial" w:hAnsi="Arial" w:cs="Arial"/>
          </w:rPr>
          <w:delText>cognitive</w:delText>
        </w:r>
        <w:r w:rsidR="00AC1FDD" w:rsidRPr="00871A74" w:rsidDel="00D74544">
          <w:rPr>
            <w:rFonts w:ascii="Arial" w:hAnsi="Arial" w:cs="Arial"/>
          </w:rPr>
          <w:delText xml:space="preserve"> and </w:delText>
        </w:r>
        <w:r w:rsidR="00FE3B93" w:rsidRPr="00871A74" w:rsidDel="00D74544">
          <w:rPr>
            <w:rFonts w:ascii="Arial" w:hAnsi="Arial" w:cs="Arial"/>
          </w:rPr>
          <w:delText xml:space="preserve">movement </w:delText>
        </w:r>
        <w:r w:rsidR="0098436B" w:rsidRPr="00871A74" w:rsidDel="00D74544">
          <w:rPr>
            <w:rFonts w:ascii="Arial" w:hAnsi="Arial" w:cs="Arial"/>
          </w:rPr>
          <w:delText>impairments.</w:delText>
        </w:r>
      </w:del>
    </w:p>
    <w:p w14:paraId="16115EA8" w14:textId="0AA30BE0" w:rsidR="003E7A73" w:rsidRPr="00871A74" w:rsidDel="00D74544" w:rsidRDefault="003E7A73" w:rsidP="003C26AB">
      <w:pPr>
        <w:spacing w:line="480" w:lineRule="auto"/>
        <w:jc w:val="thaiDistribute"/>
        <w:rPr>
          <w:del w:id="126" w:author="Tyler Bradshaw" w:date="2020-12-05T17:32:00Z"/>
          <w:rFonts w:ascii="Arial" w:hAnsi="Arial" w:cs="Arial"/>
        </w:rPr>
      </w:pPr>
    </w:p>
    <w:p w14:paraId="33691977" w14:textId="45486A1C" w:rsidR="006D263F" w:rsidRPr="00871A74" w:rsidDel="00D74544" w:rsidRDefault="00AA214D" w:rsidP="003C26AB">
      <w:pPr>
        <w:spacing w:line="480" w:lineRule="auto"/>
        <w:jc w:val="thaiDistribute"/>
        <w:rPr>
          <w:del w:id="127" w:author="Tyler Bradshaw" w:date="2020-12-05T17:32:00Z"/>
          <w:rFonts w:ascii="Arial" w:hAnsi="Arial" w:cs="Arial"/>
          <w:b/>
          <w:bCs/>
        </w:rPr>
      </w:pPr>
      <w:bookmarkStart w:id="128" w:name="Results"/>
      <w:del w:id="129" w:author="Tyler Bradshaw" w:date="2020-12-05T17:32:00Z">
        <w:r w:rsidRPr="00871A74" w:rsidDel="00D74544">
          <w:rPr>
            <w:rFonts w:ascii="Arial" w:hAnsi="Arial" w:cs="Arial"/>
            <w:b/>
            <w:bCs/>
          </w:rPr>
          <w:delText>RESULTS</w:delText>
        </w:r>
      </w:del>
    </w:p>
    <w:bookmarkEnd w:id="128"/>
    <w:p w14:paraId="6202BA2D" w14:textId="081EE35F" w:rsidR="00BA55B7" w:rsidRPr="00871A74" w:rsidDel="00D74544" w:rsidRDefault="00BA55B7" w:rsidP="003C26AB">
      <w:pPr>
        <w:spacing w:line="480" w:lineRule="auto"/>
        <w:jc w:val="thaiDistribute"/>
        <w:rPr>
          <w:del w:id="130" w:author="Tyler Bradshaw" w:date="2020-12-05T17:32:00Z"/>
          <w:rFonts w:ascii="Arial" w:hAnsi="Arial" w:cs="Arial"/>
        </w:rPr>
      </w:pPr>
      <w:del w:id="131" w:author="Tyler Bradshaw" w:date="2020-12-05T17:32:00Z">
        <w:r w:rsidRPr="00871A74" w:rsidDel="00D74544">
          <w:rPr>
            <w:rFonts w:ascii="Arial" w:hAnsi="Arial" w:cs="Arial"/>
            <w:b/>
            <w:bCs/>
          </w:rPr>
          <w:delText xml:space="preserve">Identification of the WASH complex proteome </w:delText>
        </w:r>
        <w:r w:rsidRPr="00871A74" w:rsidDel="00D74544">
          <w:rPr>
            <w:rFonts w:ascii="Arial" w:hAnsi="Arial" w:cs="Arial"/>
            <w:b/>
            <w:bCs/>
            <w:i/>
            <w:iCs/>
          </w:rPr>
          <w:delText xml:space="preserve">in vivo </w:delText>
        </w:r>
        <w:r w:rsidR="006E4CA9" w:rsidRPr="00871A74" w:rsidDel="00D74544">
          <w:rPr>
            <w:rFonts w:ascii="Arial" w:hAnsi="Arial" w:cs="Arial"/>
            <w:b/>
            <w:bCs/>
          </w:rPr>
          <w:delText xml:space="preserve">confirms </w:delText>
        </w:r>
        <w:r w:rsidRPr="00871A74" w:rsidDel="00D74544">
          <w:rPr>
            <w:rFonts w:ascii="Arial" w:hAnsi="Arial" w:cs="Arial"/>
            <w:b/>
            <w:bCs/>
          </w:rPr>
          <w:delText xml:space="preserve">a </w:delText>
        </w:r>
        <w:r w:rsidR="00B0742D" w:rsidRPr="00871A74" w:rsidDel="00D74544">
          <w:rPr>
            <w:rFonts w:ascii="Arial" w:hAnsi="Arial" w:cs="Arial"/>
            <w:b/>
            <w:bCs/>
          </w:rPr>
          <w:delText xml:space="preserve">neuronal </w:delText>
        </w:r>
        <w:r w:rsidRPr="00871A74" w:rsidDel="00D74544">
          <w:rPr>
            <w:rFonts w:ascii="Arial" w:hAnsi="Arial" w:cs="Arial"/>
            <w:b/>
            <w:bCs/>
          </w:rPr>
          <w:delText xml:space="preserve">role in endosomal trafficking. </w:delText>
        </w:r>
        <w:r w:rsidRPr="00871A74" w:rsidDel="00D74544">
          <w:rPr>
            <w:rFonts w:ascii="Arial" w:hAnsi="Arial" w:cs="Arial"/>
          </w:rPr>
          <w:delText>While multiple mutations within the WASH complex have been identified in humans</w:delText>
        </w:r>
        <w:r w:rsidR="0000701B" w:rsidRPr="00871A74" w:rsidDel="00D74544">
          <w:rPr>
            <w:rFonts w:ascii="Arial" w:hAnsi="Arial" w:cs="Arial"/>
          </w:rPr>
          <w:delText xml:space="preserve"> </w:delText>
        </w:r>
        <w:r w:rsidRPr="00871A74" w:rsidDel="00D74544">
          <w:rPr>
            <w:rFonts w:ascii="Arial" w:hAnsi="Arial" w:cs="Arial"/>
          </w:rPr>
          <w:fldChar w:fldCharType="begin" w:fldLock="1"/>
        </w:r>
        <w:r w:rsidR="00045F2E" w:rsidDel="00D74544">
          <w:rPr>
            <w:rFonts w:ascii="Arial" w:hAnsi="Arial" w:cs="Arial"/>
          </w:rPr>
          <w:del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cohort","type":"article-journal","volume":"50"},"uris":["http://www.mendeley.com/documents/?uuid=70cc8b8d-acbe-3586-a31b-3de1faa31491"]},{"id":"ITEM-2","itemData":{"DOI":"10.1086/510782","ISSN":"00029297","abstract":"Hereditary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Genetics","id":"ITEM-2","issued":{"date-parts":[["2007"]]},"title":"Mutations in the KIAA0196 gene at the SPG8 locus cause hereditary spastic paraplegia","type":"article-journal"},"uris":["http://www.mendeley.com/documents/?uuid=6fc802b1-07d6-4d25-9fa2-b2141bfbc62e"]},{"id":"ITEM-3","itemData":{"DOI":"10.1093/hmg/ddr158","ISBN":"1460-2083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Genetics","id":"ITEM-3","issued":{"date-parts":[["2011"]]},"title":"Identification of a novel candidate gene for non-syndromic autosomal recessive intellectual disability: The WASH complex member swip","type":"article-journal"},"uris":["http://www.mendeley.com/documents/?uuid=6c862955-d6e9-454f-8eca-ed6688921c64"]},{"id":"ITEM-4","itemData":{"DOI":"10.1002/ajmg.a.61487","ISSN":"15524833","PMID":"31953988","abstract":"In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A","id":"ITEM-4","issue":"4","issued":{"date-parts":[["2020"]]},"page":"792-797","title":"Novel KIAA1033/WASHC4 mutations in three patients with syndromic intellectual disability and a review of the literature","type":"article-journal","volume":"182"},"uris":["http://www.mendeley.com/documents/?uuid=ede16bdf-01cb-3fb4-b5c1-a93700db3371"]}],"mendeley":{"formattedCitation":"(Assoum et al., 2020; Elliott et al., 2013; Ropers et al., 2011; Valdmanis et al., 2007)","plainTextFormattedCitation":"(Assoum et al., 2020; Elliott et al., 2013; Ropers et al., 2011; Valdmanis et al., 2007)","previouslyFormattedCitation":"(Assoum et al., 2020; Elliott et al., 2013; Ropers et al., 2011; Valdmanis et al., 2007)"},"properties":{"noteIndex":0},"schema":"https://github.com/citation-style-language/schema/raw/master/csl-citation.json"}</w:delInstrText>
        </w:r>
        <w:r w:rsidRPr="00871A74" w:rsidDel="00D74544">
          <w:rPr>
            <w:rFonts w:ascii="Arial" w:hAnsi="Arial" w:cs="Arial"/>
          </w:rPr>
          <w:fldChar w:fldCharType="separate"/>
        </w:r>
        <w:r w:rsidR="009E6278" w:rsidRPr="00871A74" w:rsidDel="00D74544">
          <w:rPr>
            <w:rFonts w:ascii="Arial" w:hAnsi="Arial" w:cs="Arial"/>
            <w:noProof/>
          </w:rPr>
          <w:delText>(Assoum et al., 2020; Elliott et al., 2013; Ropers et al., 2011; Valdmanis et al., 2007)</w:delText>
        </w:r>
        <w:r w:rsidRPr="00871A74" w:rsidDel="00D74544">
          <w:rPr>
            <w:rFonts w:ascii="Arial" w:hAnsi="Arial" w:cs="Arial"/>
          </w:rPr>
          <w:fldChar w:fldCharType="end"/>
        </w:r>
        <w:r w:rsidRPr="00871A74" w:rsidDel="00D74544">
          <w:rPr>
            <w:rFonts w:ascii="Arial" w:hAnsi="Arial" w:cs="Arial"/>
          </w:rPr>
          <w:delText>, how these mutations lead to neurological dysfunction remains unknown (Fig</w:delText>
        </w:r>
        <w:r w:rsidR="0000701B" w:rsidRPr="00871A74" w:rsidDel="00D74544">
          <w:rPr>
            <w:rFonts w:ascii="Arial" w:hAnsi="Arial" w:cs="Arial"/>
          </w:rPr>
          <w:delText>ure</w:delText>
        </w:r>
        <w:r w:rsidRPr="00871A74" w:rsidDel="00D74544">
          <w:rPr>
            <w:rFonts w:ascii="Arial" w:hAnsi="Arial" w:cs="Arial"/>
          </w:rPr>
          <w:delText xml:space="preserve"> 1</w:delText>
        </w:r>
        <w:r w:rsidR="0000701B" w:rsidRPr="00871A74" w:rsidDel="00D74544">
          <w:rPr>
            <w:rFonts w:ascii="Arial" w:hAnsi="Arial" w:cs="Arial"/>
          </w:rPr>
          <w:delText>A</w:delText>
        </w:r>
        <w:r w:rsidRPr="00871A74" w:rsidDel="00D74544">
          <w:rPr>
            <w:rFonts w:ascii="Arial" w:hAnsi="Arial" w:cs="Arial"/>
          </w:rPr>
          <w:delText xml:space="preserve">). Given that previous work in non-neuronal </w:delText>
        </w:r>
        <w:r w:rsidR="00B376DA" w:rsidRPr="00871A74" w:rsidDel="00D74544">
          <w:rPr>
            <w:rFonts w:ascii="Arial" w:hAnsi="Arial" w:cs="Arial"/>
          </w:rPr>
          <w:delText>cultured cells</w:delText>
        </w:r>
        <w:r w:rsidRPr="00871A74" w:rsidDel="00D74544">
          <w:rPr>
            <w:rFonts w:ascii="Arial" w:hAnsi="Arial" w:cs="Arial"/>
          </w:rPr>
          <w:delText xml:space="preserve"> and </w:delText>
        </w:r>
        <w:r w:rsidR="00D34864" w:rsidRPr="00871A74" w:rsidDel="00D74544">
          <w:rPr>
            <w:rFonts w:ascii="Arial" w:hAnsi="Arial" w:cs="Arial"/>
          </w:rPr>
          <w:delText xml:space="preserve">non-mammalian </w:delText>
        </w:r>
        <w:r w:rsidRPr="00871A74" w:rsidDel="00D74544">
          <w:rPr>
            <w:rFonts w:ascii="Arial" w:hAnsi="Arial" w:cs="Arial"/>
          </w:rPr>
          <w:delText>organisms</w:delText>
        </w:r>
        <w:r w:rsidR="00D34864" w:rsidRPr="00871A74" w:rsidDel="00D74544">
          <w:rPr>
            <w:rFonts w:ascii="Arial" w:hAnsi="Arial" w:cs="Arial"/>
          </w:rPr>
          <w:delText xml:space="preserve"> </w:delText>
        </w:r>
        <w:r w:rsidR="00087EDF" w:rsidRPr="00871A74" w:rsidDel="00D74544">
          <w:rPr>
            <w:rFonts w:ascii="Arial" w:hAnsi="Arial" w:cs="Arial"/>
          </w:rPr>
          <w:delText>ha</w:delText>
        </w:r>
        <w:r w:rsidR="00087EDF" w:rsidDel="00D74544">
          <w:rPr>
            <w:rFonts w:ascii="Arial" w:hAnsi="Arial" w:cs="Arial"/>
          </w:rPr>
          <w:delText>ve</w:delText>
        </w:r>
        <w:r w:rsidR="00087EDF" w:rsidRPr="00871A74" w:rsidDel="00D74544">
          <w:rPr>
            <w:rFonts w:ascii="Arial" w:hAnsi="Arial" w:cs="Arial"/>
          </w:rPr>
          <w:delText xml:space="preserve"> </w:delText>
        </w:r>
        <w:r w:rsidRPr="00871A74" w:rsidDel="00D74544">
          <w:rPr>
            <w:rFonts w:ascii="Arial" w:hAnsi="Arial" w:cs="Arial"/>
          </w:rPr>
          <w:delText xml:space="preserve">established </w:delText>
        </w:r>
        <w:r w:rsidR="00D34864" w:rsidRPr="00871A74" w:rsidDel="00D74544">
          <w:rPr>
            <w:rFonts w:ascii="Arial" w:hAnsi="Arial" w:cs="Arial"/>
          </w:rPr>
          <w:delText xml:space="preserve">that the WASH complex functions in </w:delText>
        </w:r>
        <w:r w:rsidRPr="00871A74" w:rsidDel="00D74544">
          <w:rPr>
            <w:rFonts w:ascii="Arial" w:hAnsi="Arial" w:cs="Arial"/>
          </w:rPr>
          <w:delText xml:space="preserve">endosomal trafficking, we </w:delText>
        </w:r>
        <w:r w:rsidR="006E4CA9" w:rsidRPr="00871A74" w:rsidDel="00D74544">
          <w:rPr>
            <w:rFonts w:ascii="Arial" w:hAnsi="Arial" w:cs="Arial"/>
          </w:rPr>
          <w:delText xml:space="preserve">first </w:delText>
        </w:r>
        <w:r w:rsidRPr="00871A74" w:rsidDel="00D74544">
          <w:rPr>
            <w:rFonts w:ascii="Arial" w:hAnsi="Arial" w:cs="Arial"/>
          </w:rPr>
          <w:delText xml:space="preserve">aimed to </w:delText>
        </w:r>
        <w:r w:rsidR="00685903" w:rsidDel="00D74544">
          <w:rPr>
            <w:rFonts w:ascii="Arial" w:hAnsi="Arial" w:cs="Arial"/>
          </w:rPr>
          <w:delText>determine</w:delText>
        </w:r>
        <w:r w:rsidR="00685903" w:rsidRPr="00871A74" w:rsidDel="00D74544">
          <w:rPr>
            <w:rFonts w:ascii="Arial" w:hAnsi="Arial" w:cs="Arial"/>
          </w:rPr>
          <w:delText xml:space="preserve"> </w:delText>
        </w:r>
        <w:r w:rsidRPr="00871A74" w:rsidDel="00D74544">
          <w:rPr>
            <w:rFonts w:ascii="Arial" w:hAnsi="Arial" w:cs="Arial"/>
          </w:rPr>
          <w:delText>whether this role was conserved in the mouse nervous system</w:delText>
        </w:r>
        <w:r w:rsidR="0000701B" w:rsidRPr="00871A74" w:rsidDel="00D74544">
          <w:rPr>
            <w:rFonts w:ascii="Arial" w:hAnsi="Arial" w:cs="Arial"/>
          </w:rPr>
          <w:delText xml:space="preserve"> </w:delText>
        </w:r>
        <w:r w:rsidRPr="00871A74" w:rsidDel="00D74544">
          <w:rPr>
            <w:rFonts w:ascii="Arial" w:hAnsi="Arial" w:cs="Arial"/>
          </w:rPr>
          <w:fldChar w:fldCharType="begin" w:fldLock="1"/>
        </w:r>
        <w:r w:rsidR="00C73DAD" w:rsidDel="00D74544">
          <w:rPr>
            <w:rFonts w:ascii="Arial" w:hAnsi="Arial" w:cs="Arial"/>
          </w:rPr>
          <w:del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complexes","type":"article-journal"},"uris":["http://www.mendeley.com/documents/?uuid=e7e10545-562d-4869-a801-822c62dd9684"]},{"id":"ITEM-3","itemData":{"DOI":"10.1016/j.devcel.2009.09.009","ISSN":"15345807","abstract":"The Arp2/3 complex regulates endocytosis, sorting, and trafficking, yet the Arp2/3-stimulating factors orchestrating these distinct events remain ill defined. WASH (Wiskott-Aldrich Syndrome Protein and SCAR Homolog) is an Arp2/3 activator with unknown function that was duplicated during primate evolution. We demonstrate that WASH associates with tubulin and localizes to early endosomal subdomains, which are enriched in Arp2/3, F-actin, and retromer components. Although WASH localized with activated receptors, it was not essential for endocytosis. However, WASH did regulate retromer-mediated retrograde CI-MPR trafficking, which required its association with endosomes, Arp2/3-directed F-actin regulation, and tubulin interaction. Moreover, WASH exists in a multiprotein complex containing FAM21, which links WASH to endosomes and is required for WASH-dependent retromer-mediated sorting. Significantly, without WASH, retromer tubulation was exaggerated, supporting a model wherein WASH links retromer-mediated cargo containing tubules to microtubules for Golgi-directed trafficking and generates F-actin-driven force for tubule scission. © 2009 Elsevier Inc. All rights reserved.","author":[{"dropping-particle":"","family":"Gomez","given":"Timothy S.","non-dropping-particle":"","parse-names":false,"suffix":""},{"dropping-particle":"","family":"Billadeau","given":"Daniel D.","non-dropping-particle":"","parse-names":false,"suffix":""}],"container-title":"Developmental Cell","id":"ITEM-3","issue":"5","issued":{"date-parts":[["2009","11","17"]]},"page":"699-711","title":"A FAM21-Containing WASH Complex Regulates Retromer-Dependent Sorting","type":"article-journal","volume":"17"},"uris":["http://www.mendeley.com/documents/?uuid=aefdcc04-0886-38b3-b95e-6b57654c8390"]},{"id":"ITEM-4","itemData":{"DOI":"10.1242/jcs.199570","author":[{"dropping-particle":"","family":"Alekhina","given":"O","non-dropping-particle":"","parse-names":false,"suffix":""},{"dropping-particle":"","family":"Burstein","given":"F","non-dropping-particle":"","parse-names":false,"suffix":""},{"dropping-particle":"","family":"Billadeau","given":"DD","non-dropping-particle":"","parse-names":false,"suffix":""}],"container-title":"J Cell Sci","id":"ITEM-4","issued":{"date-parts":[["2017"]]},"note":"Good review of what we know about each WASH family member right now","page":"2235-2241","title":"Cellular function of WASP family proteins at a glance.","type":"article-journal","volume":"130"},"uris":["http://www.mendeley.com/documents/?uuid=4c10207e-78a8-49d3-bb45-69a691c77e81"]},{"id":"ITEM-5","itemData":{"DOI":"10.1091/mbc.e12-02-0101","ISSN":"19394586","abstract":"The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w:delInstrText>
        </w:r>
        <w:r w:rsidR="00C73DAD" w:rsidRPr="000136F1" w:rsidDel="00D74544">
          <w:rPr>
            <w:rFonts w:ascii="Arial" w:hAnsi="Arial" w:cs="Arial"/>
            <w:lang w:val="da-DK"/>
          </w:rPr>
          <w:delInstrText>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cell","id":"ITEM-5","issue":"16","issued":{"date-parts":[["2012"]]},"page":"3215-3228","publisher":"American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networks.","type":"article-journal","volume":"23"},"uris":["http://www.mendeley.com/documents/?uuid=4fae20c0-c7c8-363e-8428-d42c98c0ac42"]}],"mendeley":{"formattedCitation":"(Alekhina et al., 2017; Billadeau et al., 2010; Derivery et al., 2009; Gomez et al., 2012; Gomez and Billadeau, 2009)","plainTextFormattedCitation":"(Alekhina et al., 2017; Billadeau et al., 2010; Derivery et al., 2009; Gomez et al., 2012; Gomez and Billadeau, 2009)","previouslyFormattedCitation":"(Alekhina et al., 2017; Billadeau et al., 2010; Derivery et al., 2009; Gomez et al., 2012; Gomez and Billadeau, 2009)"},"properties":{"noteIndex":0},"schema":"https://github.com/citation-style-language/schema/raw/master/csl-citation.json"}</w:delInstrText>
        </w:r>
        <w:r w:rsidRPr="00871A74" w:rsidDel="00D74544">
          <w:rPr>
            <w:rFonts w:ascii="Arial" w:hAnsi="Arial" w:cs="Arial"/>
          </w:rPr>
          <w:fldChar w:fldCharType="separate"/>
        </w:r>
        <w:r w:rsidR="00B441E1" w:rsidRPr="00B441E1" w:rsidDel="00D74544">
          <w:rPr>
            <w:rFonts w:ascii="Arial" w:hAnsi="Arial" w:cs="Arial"/>
            <w:noProof/>
            <w:lang w:val="da-DK"/>
          </w:rPr>
          <w:delText>(Alekhina et al., 2017; Billadeau et al., 2010; Derivery et al., 2009; Gomez et al., 2012; Gomez and Billadeau, 2009)</w:delText>
        </w:r>
        <w:r w:rsidRPr="00871A74" w:rsidDel="00D74544">
          <w:rPr>
            <w:rFonts w:ascii="Arial" w:hAnsi="Arial" w:cs="Arial"/>
          </w:rPr>
          <w:fldChar w:fldCharType="end"/>
        </w:r>
        <w:r w:rsidRPr="00871A74" w:rsidDel="00D74544">
          <w:rPr>
            <w:rFonts w:ascii="Arial" w:hAnsi="Arial" w:cs="Arial"/>
            <w:lang w:val="da-DK"/>
          </w:rPr>
          <w:delText xml:space="preserve">. </w:delText>
        </w:r>
        <w:r w:rsidRPr="00871A74" w:rsidDel="00D74544">
          <w:rPr>
            <w:rFonts w:ascii="Arial" w:hAnsi="Arial" w:cs="Arial"/>
          </w:rPr>
          <w:delText xml:space="preserve">To </w:delText>
        </w:r>
        <w:r w:rsidR="00B376DA" w:rsidRPr="00871A74" w:rsidDel="00D74544">
          <w:rPr>
            <w:rFonts w:ascii="Arial" w:hAnsi="Arial" w:cs="Arial"/>
          </w:rPr>
          <w:delText xml:space="preserve">discover </w:delText>
        </w:r>
        <w:r w:rsidRPr="00871A74" w:rsidDel="00D74544">
          <w:rPr>
            <w:rFonts w:ascii="Arial" w:hAnsi="Arial" w:cs="Arial"/>
          </w:rPr>
          <w:delText xml:space="preserve">the likely molecular functions of the neuronal WASH complex, we utilized an </w:delText>
        </w:r>
        <w:r w:rsidRPr="00871A74" w:rsidDel="00D74544">
          <w:rPr>
            <w:rFonts w:ascii="Arial" w:hAnsi="Arial" w:cs="Arial"/>
            <w:i/>
            <w:iCs/>
          </w:rPr>
          <w:delText>in vivo</w:delText>
        </w:r>
        <w:r w:rsidRPr="00871A74" w:rsidDel="00D74544">
          <w:rPr>
            <w:rFonts w:ascii="Arial" w:hAnsi="Arial" w:cs="Arial"/>
          </w:rPr>
          <w:delText xml:space="preserve"> BioID (iBioID) paradigm developed in our laboratory to identify the WASH complex proteome from brain tissue</w:delText>
        </w:r>
        <w:r w:rsidR="0000701B" w:rsidRPr="00871A74" w:rsidDel="00D74544">
          <w:rPr>
            <w:rFonts w:ascii="Arial" w:hAnsi="Arial" w:cs="Arial"/>
          </w:rPr>
          <w:delText xml:space="preserve"> </w:delText>
        </w:r>
        <w:r w:rsidRPr="00871A74" w:rsidDel="00D74544">
          <w:rPr>
            <w:rFonts w:ascii="Arial" w:hAnsi="Arial" w:cs="Arial"/>
            <w:i/>
            <w:iCs/>
          </w:rPr>
          <w:fldChar w:fldCharType="begin" w:fldLock="1"/>
        </w:r>
        <w:r w:rsidR="00786410" w:rsidRPr="00871A74" w:rsidDel="00D74544">
          <w:rPr>
            <w:rFonts w:ascii="Arial" w:hAnsi="Arial" w:cs="Arial"/>
            <w:i/>
            <w:iCs/>
          </w:rPr>
          <w:del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delInstrText>
        </w:r>
        <w:r w:rsidRPr="00871A74" w:rsidDel="00D74544">
          <w:rPr>
            <w:rFonts w:ascii="Arial" w:hAnsi="Arial" w:cs="Arial"/>
            <w:i/>
            <w:iCs/>
          </w:rPr>
          <w:fldChar w:fldCharType="separate"/>
        </w:r>
        <w:r w:rsidR="009E6278" w:rsidRPr="00871A74" w:rsidDel="00D74544">
          <w:rPr>
            <w:rFonts w:ascii="Arial" w:hAnsi="Arial" w:cs="Arial"/>
            <w:iCs/>
            <w:noProof/>
          </w:rPr>
          <w:delText>(Uezu et al., 2016)</w:delText>
        </w:r>
        <w:r w:rsidRPr="00871A74" w:rsidDel="00D74544">
          <w:rPr>
            <w:rFonts w:ascii="Arial" w:hAnsi="Arial" w:cs="Arial"/>
            <w:i/>
            <w:iCs/>
          </w:rPr>
          <w:fldChar w:fldCharType="end"/>
        </w:r>
        <w:r w:rsidRPr="00871A74" w:rsidDel="00D74544">
          <w:rPr>
            <w:rFonts w:ascii="Arial" w:hAnsi="Arial" w:cs="Arial"/>
          </w:rPr>
          <w:delText>. BioID probes were generated by fusing a component of the WASH complex, WASH1 (gene</w:delText>
        </w:r>
        <w:r w:rsidR="00685903" w:rsidDel="00D74544">
          <w:rPr>
            <w:rFonts w:ascii="Arial" w:hAnsi="Arial" w:cs="Arial"/>
          </w:rPr>
          <w:delText>:</w:delText>
        </w:r>
        <w:r w:rsidRPr="00871A74" w:rsidDel="00D74544">
          <w:rPr>
            <w:rFonts w:ascii="Arial" w:hAnsi="Arial" w:cs="Arial"/>
          </w:rPr>
          <w:delText xml:space="preserve"> </w:delText>
        </w:r>
        <w:r w:rsidRPr="00871A74" w:rsidDel="00D74544">
          <w:rPr>
            <w:rFonts w:ascii="Arial" w:hAnsi="Arial" w:cs="Arial"/>
            <w:i/>
            <w:iCs/>
          </w:rPr>
          <w:delText>Washc1</w:delText>
        </w:r>
        <w:r w:rsidRPr="00871A74" w:rsidDel="00D74544">
          <w:rPr>
            <w:rFonts w:ascii="Arial" w:hAnsi="Arial" w:cs="Arial"/>
          </w:rPr>
          <w:delText>), with the promiscuous biotin ligase, BioID2 (WASH1-BioID2, Fig</w:delText>
        </w:r>
        <w:r w:rsidR="0000701B" w:rsidRPr="00871A74" w:rsidDel="00D74544">
          <w:rPr>
            <w:rFonts w:ascii="Arial" w:hAnsi="Arial" w:cs="Arial"/>
          </w:rPr>
          <w:delText>ure</w:delText>
        </w:r>
        <w:r w:rsidRPr="00871A74" w:rsidDel="00D74544">
          <w:rPr>
            <w:rFonts w:ascii="Arial" w:hAnsi="Arial" w:cs="Arial"/>
          </w:rPr>
          <w:delText xml:space="preserve"> </w:delText>
        </w:r>
        <w:r w:rsidR="0000701B" w:rsidRPr="00871A74" w:rsidDel="00D74544">
          <w:rPr>
            <w:rFonts w:ascii="Arial" w:hAnsi="Arial" w:cs="Arial"/>
          </w:rPr>
          <w:delText>1B</w:delText>
        </w:r>
        <w:r w:rsidRPr="00871A74" w:rsidDel="00D74544">
          <w:rPr>
            <w:rFonts w:ascii="Arial" w:hAnsi="Arial" w:cs="Arial"/>
          </w:rPr>
          <w:delText>), or by expressing BioID2 alone (negative control, solubleBioID2) under the neuron-specific, human Synapsin-1 promoter</w:delText>
        </w:r>
        <w:r w:rsidR="00985849" w:rsidDel="00D74544">
          <w:rPr>
            <w:rFonts w:ascii="Arial" w:hAnsi="Arial" w:cs="Arial"/>
          </w:rPr>
          <w:delText xml:space="preserve"> </w:delText>
        </w:r>
        <w:r w:rsidR="00985849" w:rsidDel="00D74544">
          <w:rPr>
            <w:rFonts w:ascii="Arial" w:hAnsi="Arial" w:cs="Arial"/>
          </w:rPr>
          <w:fldChar w:fldCharType="begin" w:fldLock="1"/>
        </w:r>
        <w:r w:rsidR="00F16113" w:rsidDel="00D74544">
          <w:rPr>
            <w:rFonts w:ascii="Arial" w:hAnsi="Arial" w:cs="Arial"/>
          </w:rPr>
          <w:delInstrText>ADDIN CSL_CITATION {"citationItems":[{"id":"ITEM-1","itemData":{"DOI":"10.1091/mbc.E15-12-0844","ISSN":"19394586","PMID":"26912792","abstract":"The BioID method uses a promiscuous biotin ligase to detect protein-protein associations as well as proximate proteins in living cells. Here we report improvements to the BioID method centered on BioID2, a substantially smaller promiscuous biotin ligase. BioID2 enables more-selective targeting of fusion proteins, requires less biotin supplementation, and exhibits enhanced labeling of proximate proteins. Thus BioID2 improves the efficiency of screening for protein-protein associations. We also demonstrate that the biotinylation range of BioID2 can be considerably modulated using flexible linkers, thus enabling applicationspecific adjustment of the biotin-labeling radius.","author":[{"dropping-particle":"","family":"Kim","given":"Dae In","non-dropping-particle":"","parse-names":false,"suffix":""},{"dropping-particle":"","family":"Jensen","given":"Samuel C.","non-dropping-particle":"","parse-names":false,"suffix":""},{"dropping-particle":"","family":"Noble","given":"Kyle A.","non-dropping-particle":"","parse-names":false,"suffix":""},{"dropping-particle":"","family":"Kc","given":"Birendra","non-dropping-particle":"","parse-names":false,"suffix":""},{"dropping-particle":"","family":"Roux","given":"Kenneth H.","non-dropping-particle":"","parse-names":false,"suffix":""},{"dropping-particle":"","family":"Motamedchaboki","given":"Khatereh","non-dropping-particle":"","parse-names":false,"suffix":""},{"dropping-particle":"","family":"Roux","given":"Kyle J.","non-dropping-particle":"","parse-names":false,"suffix":""}],"container-title":"Molecular Biology of the Cell","id":"ITEM-1","issue":"8","issued":{"date-parts":[["2016","4","15"]]},"page":"1188-1196","publisher":"American Society for Cell Biology","title":"An improved smaller biotin ligase for BioID proximity labeling","type":"article-journal","volume":"27"},"uris":["http://www.mendeley.com/documents/?uuid=5e1ed4dd-09cd-3939-814b-05cef3754dea"]}],"mendeley":{"formattedCitation":"(Kim et al., 2016)","plainTextFormattedCitation":"(Kim et al., 2016)","previouslyFormattedCitation":"(Kim et al., 2016)"},"properties":{"noteIndex":0},"schema":"https://github.com/citation-style-language/schema/raw/master/csl-citation.json"}</w:delInstrText>
        </w:r>
        <w:r w:rsidR="00985849" w:rsidDel="00D74544">
          <w:rPr>
            <w:rFonts w:ascii="Arial" w:hAnsi="Arial" w:cs="Arial"/>
          </w:rPr>
          <w:fldChar w:fldCharType="separate"/>
        </w:r>
        <w:r w:rsidR="00985849" w:rsidRPr="00985849" w:rsidDel="00D74544">
          <w:rPr>
            <w:rFonts w:ascii="Arial" w:hAnsi="Arial" w:cs="Arial"/>
            <w:noProof/>
          </w:rPr>
          <w:delText>(Kim et al., 2016)</w:delText>
        </w:r>
        <w:r w:rsidR="00985849" w:rsidDel="00D74544">
          <w:rPr>
            <w:rFonts w:ascii="Arial" w:hAnsi="Arial" w:cs="Arial"/>
          </w:rPr>
          <w:fldChar w:fldCharType="end"/>
        </w:r>
        <w:r w:rsidRPr="00871A74" w:rsidDel="00D74544">
          <w:rPr>
            <w:rFonts w:ascii="Arial" w:hAnsi="Arial" w:cs="Arial"/>
          </w:rPr>
          <w:delText>. We injected adenoviruses (AAV) expressing these constructs into the cortex of wild-type postnatal day zero (P0) mice (Fig</w:delText>
        </w:r>
        <w:r w:rsidR="0000701B" w:rsidRPr="00871A74" w:rsidDel="00D74544">
          <w:rPr>
            <w:rFonts w:ascii="Arial" w:hAnsi="Arial" w:cs="Arial"/>
          </w:rPr>
          <w:delText>ure</w:delText>
        </w:r>
        <w:r w:rsidRPr="00871A74" w:rsidDel="00D74544">
          <w:rPr>
            <w:rFonts w:ascii="Arial" w:hAnsi="Arial" w:cs="Arial"/>
          </w:rPr>
          <w:delText xml:space="preserve"> </w:delText>
        </w:r>
        <w:r w:rsidR="0000701B" w:rsidRPr="00871A74" w:rsidDel="00D74544">
          <w:rPr>
            <w:rFonts w:ascii="Arial" w:hAnsi="Arial" w:cs="Arial"/>
          </w:rPr>
          <w:delText>1</w:delText>
        </w:r>
        <w:r w:rsidR="00452F84" w:rsidDel="00D74544">
          <w:rPr>
            <w:rFonts w:ascii="Arial" w:hAnsi="Arial" w:cs="Arial"/>
          </w:rPr>
          <w:delText>B</w:delText>
        </w:r>
        <w:r w:rsidRPr="00871A74" w:rsidDel="00D74544">
          <w:rPr>
            <w:rFonts w:ascii="Arial" w:hAnsi="Arial" w:cs="Arial"/>
          </w:rPr>
          <w:delText>)</w:delText>
        </w:r>
        <w:r w:rsidR="00280416" w:rsidRPr="00871A74" w:rsidDel="00D74544">
          <w:rPr>
            <w:rFonts w:ascii="Arial" w:hAnsi="Arial" w:cs="Arial"/>
          </w:rPr>
          <w:delText>.</w:delText>
        </w:r>
        <w:r w:rsidR="008C4FE7" w:rsidRPr="00871A74" w:rsidDel="00D74544">
          <w:rPr>
            <w:rFonts w:ascii="Arial" w:hAnsi="Arial" w:cs="Arial"/>
          </w:rPr>
          <w:delText xml:space="preserve"> </w:delText>
        </w:r>
        <w:r w:rsidR="00280416" w:rsidRPr="00871A74" w:rsidDel="00D74544">
          <w:rPr>
            <w:rFonts w:ascii="Arial" w:hAnsi="Arial" w:cs="Arial"/>
          </w:rPr>
          <w:delText>Two weeks post-injection, we administered daily subcutaneous biotin for seven days to</w:delText>
        </w:r>
        <w:r w:rsidRPr="00871A74" w:rsidDel="00D74544">
          <w:rPr>
            <w:rFonts w:ascii="Arial" w:hAnsi="Arial" w:cs="Arial"/>
          </w:rPr>
          <w:delText xml:space="preserve"> </w:delText>
        </w:r>
        <w:r w:rsidR="00280416" w:rsidRPr="00871A74" w:rsidDel="00D74544">
          <w:rPr>
            <w:rFonts w:ascii="Arial" w:hAnsi="Arial" w:cs="Arial"/>
          </w:rPr>
          <w:delText xml:space="preserve">biotinylate </w:delText>
        </w:r>
        <w:r w:rsidR="00280416" w:rsidRPr="00871A74" w:rsidDel="00D74544">
          <w:rPr>
            <w:rFonts w:ascii="Arial" w:hAnsi="Arial" w:cs="Arial"/>
            <w:i/>
            <w:iCs/>
          </w:rPr>
          <w:delText>in vivo</w:delText>
        </w:r>
        <w:r w:rsidR="00280416" w:rsidRPr="00871A74" w:rsidDel="00D74544">
          <w:rPr>
            <w:rFonts w:ascii="Arial" w:hAnsi="Arial" w:cs="Arial"/>
          </w:rPr>
          <w:delText xml:space="preserve"> substrates.</w:delText>
        </w:r>
        <w:r w:rsidR="003B4FB8" w:rsidRPr="00871A74" w:rsidDel="00D74544">
          <w:rPr>
            <w:rFonts w:ascii="Arial" w:hAnsi="Arial" w:cs="Arial"/>
          </w:rPr>
          <w:delText xml:space="preserve"> </w:delText>
        </w:r>
        <w:r w:rsidR="00E661ED" w:rsidRPr="00871A74" w:rsidDel="00D74544">
          <w:rPr>
            <w:rFonts w:ascii="Arial" w:hAnsi="Arial" w:cs="Arial"/>
          </w:rPr>
          <w:delText>The</w:delText>
        </w:r>
        <w:r w:rsidR="003B4FB8" w:rsidRPr="00871A74" w:rsidDel="00D74544">
          <w:rPr>
            <w:rFonts w:ascii="Arial" w:hAnsi="Arial" w:cs="Arial"/>
          </w:rPr>
          <w:delText xml:space="preserve"> </w:delText>
        </w:r>
        <w:r w:rsidR="00AC1FDD" w:rsidRPr="00871A74" w:rsidDel="00D74544">
          <w:rPr>
            <w:rFonts w:ascii="Arial" w:hAnsi="Arial" w:cs="Arial"/>
          </w:rPr>
          <w:delText xml:space="preserve">viruses </w:delText>
        </w:r>
        <w:r w:rsidR="00E661ED" w:rsidRPr="00871A74" w:rsidDel="00D74544">
          <w:rPr>
            <w:rFonts w:ascii="Arial" w:hAnsi="Arial" w:cs="Arial"/>
          </w:rPr>
          <w:delText xml:space="preserve">displayed efficient expression and activity in brain tissue, as evidenced by </w:delText>
        </w:r>
        <w:r w:rsidR="003B4FB8" w:rsidRPr="00871A74" w:rsidDel="00D74544">
          <w:rPr>
            <w:rFonts w:ascii="Arial" w:hAnsi="Arial" w:cs="Arial"/>
          </w:rPr>
          <w:delText xml:space="preserve">colocalization of the </w:delText>
        </w:r>
        <w:r w:rsidR="00E661ED" w:rsidRPr="00871A74" w:rsidDel="00D74544">
          <w:rPr>
            <w:rFonts w:ascii="Arial" w:hAnsi="Arial" w:cs="Arial"/>
          </w:rPr>
          <w:delText xml:space="preserve">WASH1-BioID2 </w:delText>
        </w:r>
        <w:r w:rsidR="003B4FB8" w:rsidRPr="00871A74" w:rsidDel="00D74544">
          <w:rPr>
            <w:rFonts w:ascii="Arial" w:hAnsi="Arial" w:cs="Arial"/>
          </w:rPr>
          <w:delText>viral epitope (HA) and biotinylated proteins (Streptavidin) (Fig</w:delText>
        </w:r>
        <w:r w:rsidR="0000701B" w:rsidRPr="00871A74" w:rsidDel="00D74544">
          <w:rPr>
            <w:rFonts w:ascii="Arial" w:hAnsi="Arial" w:cs="Arial"/>
          </w:rPr>
          <w:delText>ure</w:delText>
        </w:r>
        <w:r w:rsidR="001605E5" w:rsidRPr="00871A74" w:rsidDel="00D74544">
          <w:rPr>
            <w:rFonts w:ascii="Arial" w:hAnsi="Arial" w:cs="Arial"/>
          </w:rPr>
          <w:delText>s</w:delText>
        </w:r>
        <w:r w:rsidR="003B4FB8" w:rsidRPr="00871A74" w:rsidDel="00D74544">
          <w:rPr>
            <w:rFonts w:ascii="Arial" w:hAnsi="Arial" w:cs="Arial"/>
          </w:rPr>
          <w:delText xml:space="preserve"> 1</w:delText>
        </w:r>
        <w:r w:rsidR="00452F84" w:rsidDel="00D74544">
          <w:rPr>
            <w:rFonts w:ascii="Arial" w:hAnsi="Arial" w:cs="Arial"/>
          </w:rPr>
          <w:delText>C-F</w:delText>
        </w:r>
        <w:r w:rsidR="003B4FB8" w:rsidRPr="00871A74" w:rsidDel="00D74544">
          <w:rPr>
            <w:rFonts w:ascii="Arial" w:hAnsi="Arial" w:cs="Arial"/>
          </w:rPr>
          <w:delText>). For label-free quantitative high-mass accuracy LC</w:delText>
        </w:r>
        <w:r w:rsidR="00B376DA" w:rsidRPr="00871A74" w:rsidDel="00D74544">
          <w:rPr>
            <w:rFonts w:ascii="Arial" w:hAnsi="Arial" w:cs="Arial"/>
          </w:rPr>
          <w:delText>-</w:delText>
        </w:r>
        <w:r w:rsidR="003B4FB8" w:rsidRPr="00871A74" w:rsidDel="00D74544">
          <w:rPr>
            <w:rFonts w:ascii="Arial" w:hAnsi="Arial" w:cs="Arial"/>
          </w:rPr>
          <w:delText xml:space="preserve">MS/MS analyses, </w:delText>
        </w:r>
        <w:r w:rsidR="00AC208A" w:rsidDel="00D74544">
          <w:rPr>
            <w:rFonts w:ascii="Arial" w:hAnsi="Arial" w:cs="Arial"/>
          </w:rPr>
          <w:delText xml:space="preserve">whole </w:delText>
        </w:r>
        <w:r w:rsidR="003B4FB8" w:rsidRPr="00871A74" w:rsidDel="00D74544">
          <w:rPr>
            <w:rFonts w:ascii="Arial" w:hAnsi="Arial" w:cs="Arial"/>
          </w:rPr>
          <w:delText>b</w:delText>
        </w:r>
        <w:r w:rsidRPr="00871A74" w:rsidDel="00D74544">
          <w:rPr>
            <w:rFonts w:ascii="Arial" w:hAnsi="Arial" w:cs="Arial"/>
          </w:rPr>
          <w:delText xml:space="preserve">rain samples were collected at P22, </w:delText>
        </w:r>
        <w:r w:rsidR="003B4FB8" w:rsidRPr="00871A74" w:rsidDel="00D74544">
          <w:rPr>
            <w:rFonts w:ascii="Arial" w:hAnsi="Arial" w:cs="Arial"/>
          </w:rPr>
          <w:delText xml:space="preserve">snap-frozen, </w:delText>
        </w:r>
        <w:r w:rsidRPr="00871A74" w:rsidDel="00D74544">
          <w:rPr>
            <w:rFonts w:ascii="Arial" w:hAnsi="Arial" w:cs="Arial"/>
          </w:rPr>
          <w:delText>and processed as previously described</w:delText>
        </w:r>
        <w:r w:rsidR="0000701B" w:rsidRPr="00871A74" w:rsidDel="00D74544">
          <w:rPr>
            <w:rFonts w:ascii="Arial" w:hAnsi="Arial" w:cs="Arial"/>
          </w:rPr>
          <w:delText xml:space="preserve"> </w:delText>
        </w:r>
        <w:r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delInstrText>
        </w:r>
        <w:r w:rsidRPr="00871A74" w:rsidDel="00D74544">
          <w:rPr>
            <w:rFonts w:ascii="Arial" w:hAnsi="Arial" w:cs="Arial"/>
          </w:rPr>
          <w:fldChar w:fldCharType="separate"/>
        </w:r>
        <w:r w:rsidR="009E6278" w:rsidRPr="00871A74" w:rsidDel="00D74544">
          <w:rPr>
            <w:rFonts w:ascii="Arial" w:hAnsi="Arial" w:cs="Arial"/>
            <w:noProof/>
          </w:rPr>
          <w:delText>(Uezu et al., 2016)</w:delText>
        </w:r>
        <w:r w:rsidRPr="00871A74" w:rsidDel="00D74544">
          <w:rPr>
            <w:rFonts w:ascii="Arial" w:hAnsi="Arial" w:cs="Arial"/>
          </w:rPr>
          <w:fldChar w:fldCharType="end"/>
        </w:r>
        <w:r w:rsidR="003B4FB8" w:rsidRPr="00871A74" w:rsidDel="00D74544">
          <w:rPr>
            <w:rFonts w:ascii="Arial" w:hAnsi="Arial" w:cs="Arial"/>
          </w:rPr>
          <w:delText>.</w:delText>
        </w:r>
        <w:r w:rsidRPr="00871A74" w:rsidDel="00D74544">
          <w:rPr>
            <w:rFonts w:ascii="Arial" w:hAnsi="Arial" w:cs="Arial"/>
            <w:b/>
            <w:bCs/>
          </w:rPr>
          <w:delText xml:space="preserve"> </w:delText>
        </w:r>
      </w:del>
      <w:del w:id="132" w:author="Tyler Bradshaw" w:date="2020-12-04T08:48:00Z">
        <w:r w:rsidRPr="00871A74" w:rsidDel="000A1BEE">
          <w:rPr>
            <w:rFonts w:ascii="Arial" w:hAnsi="Arial" w:cs="Arial"/>
          </w:rPr>
          <w:delText>A</w:delText>
        </w:r>
      </w:del>
      <w:del w:id="133" w:author="Tyler Bradshaw" w:date="2020-12-05T17:32:00Z">
        <w:r w:rsidRPr="00871A74" w:rsidDel="00D74544">
          <w:rPr>
            <w:rFonts w:ascii="Arial" w:hAnsi="Arial" w:cs="Arial"/>
          </w:rPr>
          <w:delText xml:space="preserve"> total of</w:delText>
        </w:r>
      </w:del>
      <w:del w:id="134" w:author="Tyler Bradshaw" w:date="2020-12-03T12:58:00Z">
        <w:r w:rsidRPr="00871A74" w:rsidDel="00AF10B7">
          <w:rPr>
            <w:rFonts w:ascii="Arial" w:hAnsi="Arial" w:cs="Arial"/>
          </w:rPr>
          <w:delText xml:space="preserve"> </w:delText>
        </w:r>
      </w:del>
      <w:del w:id="135" w:author="Tyler Bradshaw" w:date="2020-12-03T11:56:00Z">
        <w:r w:rsidRPr="00871A74" w:rsidDel="007C56BC">
          <w:rPr>
            <w:rFonts w:ascii="Arial" w:hAnsi="Arial" w:cs="Arial"/>
          </w:rPr>
          <w:delText>2,</w:delText>
        </w:r>
        <w:r w:rsidR="00AC1FDD" w:rsidRPr="00871A74" w:rsidDel="007C56BC">
          <w:rPr>
            <w:rFonts w:ascii="Arial" w:hAnsi="Arial" w:cs="Arial"/>
          </w:rPr>
          <w:delText>31</w:delText>
        </w:r>
        <w:r w:rsidR="00E47D5F" w:rsidRPr="00871A74" w:rsidDel="007C56BC">
          <w:rPr>
            <w:rFonts w:ascii="Arial" w:hAnsi="Arial" w:cs="Arial"/>
          </w:rPr>
          <w:delText>1</w:delText>
        </w:r>
        <w:r w:rsidRPr="00871A74" w:rsidDel="007C56BC">
          <w:rPr>
            <w:rFonts w:ascii="Arial" w:hAnsi="Arial" w:cs="Arial"/>
          </w:rPr>
          <w:delText xml:space="preserve"> </w:delText>
        </w:r>
      </w:del>
      <w:del w:id="136" w:author="Tyler Bradshaw" w:date="2020-12-05T17:32:00Z">
        <w:r w:rsidRPr="00871A74" w:rsidDel="00D74544">
          <w:rPr>
            <w:rFonts w:ascii="Arial" w:hAnsi="Arial" w:cs="Arial"/>
          </w:rPr>
          <w:delText xml:space="preserve">proteins were </w:delText>
        </w:r>
      </w:del>
      <w:del w:id="137" w:author="Tyler Bradshaw" w:date="2020-12-03T11:56:00Z">
        <w:r w:rsidRPr="00871A74" w:rsidDel="007C56BC">
          <w:rPr>
            <w:rFonts w:ascii="Arial" w:hAnsi="Arial" w:cs="Arial"/>
          </w:rPr>
          <w:delText xml:space="preserve">identified </w:delText>
        </w:r>
      </w:del>
      <w:del w:id="138" w:author="Tyler Bradshaw" w:date="2020-12-03T11:57:00Z">
        <w:r w:rsidR="00AC1FDD" w:rsidRPr="00871A74" w:rsidDel="007C56BC">
          <w:rPr>
            <w:rFonts w:ascii="Arial" w:hAnsi="Arial" w:cs="Arial"/>
          </w:rPr>
          <w:delText xml:space="preserve">across </w:delText>
        </w:r>
        <w:r w:rsidRPr="00871A74" w:rsidDel="007C56BC">
          <w:rPr>
            <w:rFonts w:ascii="Arial" w:hAnsi="Arial" w:cs="Arial"/>
          </w:rPr>
          <w:delText xml:space="preserve">all three experimental replicates, which were </w:delText>
        </w:r>
      </w:del>
      <w:del w:id="139" w:author="Tyler Bradshaw" w:date="2020-12-05T17:32:00Z">
        <w:r w:rsidRPr="00871A74" w:rsidDel="00D74544">
          <w:rPr>
            <w:rFonts w:ascii="Arial" w:hAnsi="Arial" w:cs="Arial"/>
          </w:rPr>
          <w:delText>further analyzed for those with significant enrichment in WASH1-BioID2 samples over solubleBioID2 negative controls (</w:delText>
        </w:r>
        <w:r w:rsidR="00574A56" w:rsidRPr="00252177" w:rsidDel="00D74544">
          <w:rPr>
            <w:rFonts w:ascii="Arial" w:hAnsi="Arial" w:cs="Arial"/>
          </w:rPr>
          <w:delText>Tabl</w:delText>
        </w:r>
        <w:r w:rsidR="000C5A6E" w:rsidRPr="00252177" w:rsidDel="00D74544">
          <w:rPr>
            <w:rFonts w:ascii="Arial" w:hAnsi="Arial" w:cs="Arial"/>
          </w:rPr>
          <w:delText xml:space="preserve">e </w:delText>
        </w:r>
        <w:r w:rsidR="0000701B" w:rsidRPr="00252177" w:rsidDel="00D74544">
          <w:rPr>
            <w:rFonts w:ascii="Arial" w:hAnsi="Arial" w:cs="Arial"/>
          </w:rPr>
          <w:delText>S</w:delText>
        </w:r>
        <w:r w:rsidR="003424A2" w:rsidRPr="00252177" w:rsidDel="00D74544">
          <w:rPr>
            <w:rFonts w:ascii="Arial" w:hAnsi="Arial" w:cs="Arial"/>
          </w:rPr>
          <w:delText>1</w:delText>
        </w:r>
        <w:r w:rsidRPr="00252177" w:rsidDel="00D74544">
          <w:rPr>
            <w:rFonts w:ascii="Arial" w:hAnsi="Arial" w:cs="Arial"/>
          </w:rPr>
          <w:delText>).</w:delText>
        </w:r>
        <w:r w:rsidRPr="00871A74" w:rsidDel="00D74544">
          <w:rPr>
            <w:rFonts w:ascii="Arial" w:hAnsi="Arial" w:cs="Arial"/>
          </w:rPr>
          <w:delText xml:space="preserve"> </w:delText>
        </w:r>
      </w:del>
    </w:p>
    <w:p w14:paraId="1DAD4949" w14:textId="0492ACEA" w:rsidR="00BA55B7" w:rsidRPr="00871A74" w:rsidDel="00D74544" w:rsidRDefault="00BA55B7" w:rsidP="003C26AB">
      <w:pPr>
        <w:spacing w:line="480" w:lineRule="auto"/>
        <w:ind w:firstLine="720"/>
        <w:jc w:val="thaiDistribute"/>
        <w:rPr>
          <w:del w:id="140" w:author="Tyler Bradshaw" w:date="2020-12-05T17:32:00Z"/>
          <w:rFonts w:ascii="Arial" w:hAnsi="Arial" w:cs="Arial"/>
        </w:rPr>
      </w:pPr>
      <w:del w:id="141" w:author="Tyler Bradshaw" w:date="2020-12-05T17:32:00Z">
        <w:r w:rsidRPr="00871A74" w:rsidDel="00D74544">
          <w:rPr>
            <w:rFonts w:ascii="Arial" w:hAnsi="Arial" w:cs="Arial"/>
          </w:rPr>
          <w:delText xml:space="preserve">The resulting neuronal WASH proteome included </w:delText>
        </w:r>
      </w:del>
      <w:commentRangeStart w:id="142"/>
      <w:del w:id="143" w:author="Tyler Bradshaw" w:date="2020-12-03T13:00:00Z">
        <w:r w:rsidR="00E47D5F" w:rsidRPr="00871A74" w:rsidDel="00AF10B7">
          <w:rPr>
            <w:rFonts w:ascii="Arial" w:hAnsi="Arial" w:cs="Arial"/>
          </w:rPr>
          <w:delText>174</w:delText>
        </w:r>
        <w:commentRangeEnd w:id="142"/>
        <w:r w:rsidR="007C56BC" w:rsidDel="00AF10B7">
          <w:rPr>
            <w:rStyle w:val="CommentReference"/>
          </w:rPr>
          <w:commentReference w:id="142"/>
        </w:r>
        <w:r w:rsidR="00E47D5F" w:rsidRPr="00871A74" w:rsidDel="00AF10B7">
          <w:rPr>
            <w:rFonts w:ascii="Arial" w:hAnsi="Arial" w:cs="Arial"/>
          </w:rPr>
          <w:delText xml:space="preserve"> </w:delText>
        </w:r>
      </w:del>
      <w:del w:id="144" w:author="Tyler Bradshaw" w:date="2020-12-05T17:32:00Z">
        <w:r w:rsidRPr="00871A74" w:rsidDel="00D74544">
          <w:rPr>
            <w:rFonts w:ascii="Arial" w:hAnsi="Arial" w:cs="Arial"/>
          </w:rPr>
          <w:delText xml:space="preserve">proteins that were </w:delText>
        </w:r>
        <w:r w:rsidR="003424A2" w:rsidRPr="00871A74" w:rsidDel="00D74544">
          <w:rPr>
            <w:rFonts w:ascii="Arial" w:hAnsi="Arial" w:cs="Arial"/>
          </w:rPr>
          <w:delText xml:space="preserve">significantly </w:delText>
        </w:r>
        <w:r w:rsidR="00B61CAB" w:rsidRPr="00871A74" w:rsidDel="00D74544">
          <w:rPr>
            <w:rFonts w:ascii="Arial" w:hAnsi="Arial" w:cs="Arial"/>
          </w:rPr>
          <w:delText>enriched</w:delText>
        </w:r>
        <w:r w:rsidRPr="00871A74" w:rsidDel="00D74544">
          <w:rPr>
            <w:rFonts w:ascii="Arial" w:hAnsi="Arial" w:cs="Arial"/>
          </w:rPr>
          <w:delText xml:space="preserve"> (</w:delText>
        </w:r>
        <w:r w:rsidR="00D14A68" w:rsidRPr="00871A74" w:rsidDel="00D74544">
          <w:rPr>
            <w:rFonts w:ascii="Arial" w:hAnsi="Arial" w:cs="Arial"/>
          </w:rPr>
          <w:delText xml:space="preserve">Fold-change ≥ </w:delText>
        </w:r>
      </w:del>
      <w:del w:id="145" w:author="Tyler Bradshaw" w:date="2020-12-04T13:27:00Z">
        <w:r w:rsidR="00D14A68" w:rsidRPr="00871A74" w:rsidDel="00350ABC">
          <w:rPr>
            <w:rFonts w:ascii="Arial" w:hAnsi="Arial" w:cs="Arial"/>
          </w:rPr>
          <w:delText>3</w:delText>
        </w:r>
      </w:del>
      <w:del w:id="146" w:author="Tyler Bradshaw" w:date="2020-12-05T17:32:00Z">
        <w:r w:rsidR="00D14A68" w:rsidRPr="00871A74" w:rsidDel="00D74544">
          <w:rPr>
            <w:rFonts w:ascii="Arial" w:hAnsi="Arial" w:cs="Arial"/>
          </w:rPr>
          <w:delText xml:space="preserve">.0, </w:delText>
        </w:r>
        <w:r w:rsidR="00E512C5" w:rsidDel="00D74544">
          <w:rPr>
            <w:rFonts w:ascii="Arial" w:hAnsi="Arial" w:cs="Arial"/>
          </w:rPr>
          <w:delText xml:space="preserve">Benjamini-Hochberg </w:delText>
        </w:r>
      </w:del>
      <w:del w:id="147" w:author="Tyler Bradshaw" w:date="2020-12-04T13:27:00Z">
        <w:r w:rsidR="00E512C5" w:rsidDel="00350ABC">
          <w:rPr>
            <w:rFonts w:ascii="Arial" w:hAnsi="Arial" w:cs="Arial"/>
          </w:rPr>
          <w:delText>P-Adjust</w:delText>
        </w:r>
      </w:del>
      <w:del w:id="148" w:author="Tyler Bradshaw" w:date="2020-12-05T17:32:00Z">
        <w:r w:rsidR="00D14A68" w:rsidRPr="00871A74" w:rsidDel="00D74544">
          <w:rPr>
            <w:rFonts w:ascii="Arial" w:hAnsi="Arial" w:cs="Arial"/>
          </w:rPr>
          <w:delText xml:space="preserve"> &lt; 0.</w:delText>
        </w:r>
      </w:del>
      <w:del w:id="149" w:author="Tyler Bradshaw" w:date="2020-12-04T13:27:00Z">
        <w:r w:rsidR="00D14A68" w:rsidRPr="00871A74" w:rsidDel="00350ABC">
          <w:rPr>
            <w:rFonts w:ascii="Arial" w:hAnsi="Arial" w:cs="Arial"/>
          </w:rPr>
          <w:delText>1</w:delText>
        </w:r>
      </w:del>
      <w:del w:id="150" w:author="Tyler Bradshaw" w:date="2020-12-05T17:32:00Z">
        <w:r w:rsidR="00D14A68" w:rsidRPr="00871A74" w:rsidDel="00D74544">
          <w:rPr>
            <w:rFonts w:ascii="Arial" w:hAnsi="Arial" w:cs="Arial"/>
          </w:rPr>
          <w:delText xml:space="preserve">, </w:delText>
        </w:r>
        <w:r w:rsidRPr="00871A74" w:rsidDel="00D74544">
          <w:rPr>
            <w:rFonts w:ascii="Arial" w:hAnsi="Arial" w:cs="Arial"/>
          </w:rPr>
          <w:delText>Fig</w:delText>
        </w:r>
        <w:r w:rsidR="0000701B" w:rsidRPr="00871A74" w:rsidDel="00D74544">
          <w:rPr>
            <w:rFonts w:ascii="Arial" w:hAnsi="Arial" w:cs="Arial"/>
          </w:rPr>
          <w:delText>ure</w:delText>
        </w:r>
        <w:r w:rsidRPr="00871A74" w:rsidDel="00D74544">
          <w:rPr>
            <w:rFonts w:ascii="Arial" w:hAnsi="Arial" w:cs="Arial"/>
          </w:rPr>
          <w:delText xml:space="preserve"> </w:delText>
        </w:r>
        <w:r w:rsidR="00B61CAB" w:rsidRPr="00871A74" w:rsidDel="00D74544">
          <w:rPr>
            <w:rFonts w:ascii="Arial" w:hAnsi="Arial" w:cs="Arial"/>
          </w:rPr>
          <w:delText>1</w:delText>
        </w:r>
        <w:r w:rsidR="00452F84" w:rsidDel="00D74544">
          <w:rPr>
            <w:rFonts w:ascii="Arial" w:hAnsi="Arial" w:cs="Arial"/>
          </w:rPr>
          <w:delText>G</w:delText>
        </w:r>
        <w:r w:rsidRPr="00871A74" w:rsidDel="00D74544">
          <w:rPr>
            <w:rFonts w:ascii="Arial" w:hAnsi="Arial" w:cs="Arial"/>
          </w:rPr>
          <w:delText>)</w:delText>
        </w:r>
      </w:del>
      <w:ins w:id="151" w:author="Jamie Courtland" w:date="2020-10-27T12:04:00Z">
        <w:del w:id="152" w:author="Tyler Bradshaw" w:date="2020-12-05T17:32:00Z">
          <w:r w:rsidR="00490FC3" w:rsidDel="00D74544">
            <w:rPr>
              <w:rFonts w:ascii="Arial" w:hAnsi="Arial" w:cs="Arial"/>
            </w:rPr>
            <w:delText xml:space="preserve"> </w:delText>
          </w:r>
        </w:del>
      </w:ins>
      <w:ins w:id="153" w:author="Jamie Courtland" w:date="2020-10-27T12:05:00Z">
        <w:del w:id="154" w:author="Tyler Bradshaw" w:date="2020-12-05T17:32:00Z">
          <w:r w:rsidR="00490FC3" w:rsidDel="00D74544">
            <w:rPr>
              <w:rFonts w:ascii="Arial" w:hAnsi="Arial" w:cs="Arial"/>
            </w:rPr>
            <w:fldChar w:fldCharType="begin" w:fldLock="1"/>
          </w:r>
        </w:del>
      </w:ins>
      <w:del w:id="155" w:author="Tyler Bradshaw" w:date="2020-12-05T17:32:00Z">
        <w:r w:rsidR="00702768" w:rsidDel="00D74544">
          <w:rPr>
            <w:rFonts w:ascii="Arial" w:hAnsi="Arial" w:cs="Arial"/>
          </w:rPr>
          <w:delInstrText>ADDIN CSL_CITATION {"citationItems":[{"id":"ITEM-1","itemData":{"ISBN":"00359246","ISSN":"00359246","PMID":"11682119","abstract":"The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B","id":"ITEM-1","issued":{"date-parts":[["1995"]]},"title":"Benjamini Y, Hochberg Y. Controlling the False Discovery Rate: A Practical and Powerful Approach to Multiple Testing. J. R. Stat. Soc. Ser. B. 1995:p. 289--300.","type":"article-journal"},"uris":["http://www.mendeley.com/documents/?uuid=8ff2eeae-b085-431a-8fd5-7e62a05e7740"]}],"mendeley":{"formattedCitation":"(Benjamini and Hochberg, 1995)","plainTextFormattedCitation":"(Benjamini and Hochberg, 1995)","previouslyFormattedCitation":"(Benjamini and Hochberg, 1995)"},"properties":{"noteIndex":0},"schema":"https://github.com/citation-style-language/schema/raw/master/csl-citation.json"}</w:delInstrText>
        </w:r>
        <w:r w:rsidR="00490FC3" w:rsidDel="00D74544">
          <w:rPr>
            <w:rFonts w:ascii="Arial" w:hAnsi="Arial" w:cs="Arial"/>
          </w:rPr>
          <w:fldChar w:fldCharType="separate"/>
        </w:r>
        <w:r w:rsidR="00490FC3" w:rsidRPr="00490FC3" w:rsidDel="00D74544">
          <w:rPr>
            <w:rFonts w:ascii="Arial" w:hAnsi="Arial" w:cs="Arial"/>
            <w:noProof/>
          </w:rPr>
          <w:delText>(Benjamini and Hochberg, 1995)</w:delText>
        </w:r>
      </w:del>
      <w:ins w:id="156" w:author="Jamie Courtland" w:date="2020-10-27T12:05:00Z">
        <w:del w:id="157" w:author="Tyler Bradshaw" w:date="2020-12-05T17:32:00Z">
          <w:r w:rsidR="00490FC3" w:rsidDel="00D74544">
            <w:rPr>
              <w:rFonts w:ascii="Arial" w:hAnsi="Arial" w:cs="Arial"/>
            </w:rPr>
            <w:fldChar w:fldCharType="end"/>
          </w:r>
        </w:del>
      </w:ins>
      <w:del w:id="158" w:author="Tyler Bradshaw" w:date="2020-12-05T17:32:00Z">
        <w:r w:rsidRPr="00871A74" w:rsidDel="00D74544">
          <w:rPr>
            <w:rFonts w:ascii="Arial" w:hAnsi="Arial" w:cs="Arial"/>
          </w:rPr>
          <w:delText>. Of these proteins, we identified all five WASH complex components (Fig</w:delText>
        </w:r>
        <w:r w:rsidR="0000701B" w:rsidRPr="00871A74" w:rsidDel="00D74544">
          <w:rPr>
            <w:rFonts w:ascii="Arial" w:hAnsi="Arial" w:cs="Arial"/>
          </w:rPr>
          <w:delText>ure</w:delText>
        </w:r>
        <w:r w:rsidRPr="00871A74" w:rsidDel="00D74544">
          <w:rPr>
            <w:rFonts w:ascii="Arial" w:hAnsi="Arial" w:cs="Arial"/>
          </w:rPr>
          <w:delText xml:space="preserve"> </w:delText>
        </w:r>
        <w:r w:rsidR="00B61CAB" w:rsidRPr="00871A74" w:rsidDel="00D74544">
          <w:rPr>
            <w:rFonts w:ascii="Arial" w:hAnsi="Arial" w:cs="Arial"/>
          </w:rPr>
          <w:delText>1</w:delText>
        </w:r>
        <w:r w:rsidR="00452F84" w:rsidDel="00D74544">
          <w:rPr>
            <w:rFonts w:ascii="Arial" w:hAnsi="Arial" w:cs="Arial"/>
          </w:rPr>
          <w:delText>H</w:delText>
        </w:r>
        <w:r w:rsidRPr="00871A74" w:rsidDel="00D74544">
          <w:rPr>
            <w:rFonts w:ascii="Arial" w:hAnsi="Arial" w:cs="Arial"/>
          </w:rPr>
          <w:delText xml:space="preserve">), as well as </w:delText>
        </w:r>
      </w:del>
      <w:del w:id="159" w:author="Tyler Bradshaw" w:date="2020-12-03T13:19:00Z">
        <w:r w:rsidR="00A75748" w:rsidRPr="00871A74" w:rsidDel="0044028B">
          <w:rPr>
            <w:rFonts w:ascii="Arial" w:hAnsi="Arial" w:cs="Arial"/>
          </w:rPr>
          <w:delText xml:space="preserve">13 </w:delText>
        </w:r>
      </w:del>
      <w:del w:id="160" w:author="Tyler Bradshaw" w:date="2020-12-05T17:32:00Z">
        <w:r w:rsidRPr="00871A74" w:rsidDel="00D74544">
          <w:rPr>
            <w:rFonts w:ascii="Arial" w:hAnsi="Arial" w:cs="Arial"/>
          </w:rPr>
          <w:delText xml:space="preserve">previously </w:delText>
        </w:r>
        <w:commentRangeStart w:id="161"/>
        <w:r w:rsidRPr="00871A74" w:rsidDel="00D74544">
          <w:rPr>
            <w:rFonts w:ascii="Arial" w:hAnsi="Arial" w:cs="Arial"/>
          </w:rPr>
          <w:delText xml:space="preserve">reported WASH complex </w:delText>
        </w:r>
        <w:commentRangeEnd w:id="161"/>
        <w:r w:rsidR="0044028B" w:rsidDel="00D74544">
          <w:rPr>
            <w:rStyle w:val="CommentReference"/>
          </w:rPr>
          <w:commentReference w:id="161"/>
        </w:r>
        <w:r w:rsidRPr="00871A74" w:rsidDel="00D74544">
          <w:rPr>
            <w:rFonts w:ascii="Arial" w:hAnsi="Arial" w:cs="Arial"/>
          </w:rPr>
          <w:delText>interactors (Fig</w:delText>
        </w:r>
        <w:r w:rsidR="0000701B" w:rsidRPr="00871A74" w:rsidDel="00D74544">
          <w:rPr>
            <w:rFonts w:ascii="Arial" w:hAnsi="Arial" w:cs="Arial"/>
          </w:rPr>
          <w:delText>ure</w:delText>
        </w:r>
        <w:r w:rsidRPr="00871A74" w:rsidDel="00D74544">
          <w:rPr>
            <w:rFonts w:ascii="Arial" w:hAnsi="Arial" w:cs="Arial"/>
          </w:rPr>
          <w:delText xml:space="preserve"> </w:delText>
        </w:r>
        <w:r w:rsidR="00B61CAB" w:rsidRPr="00871A74" w:rsidDel="00D74544">
          <w:rPr>
            <w:rFonts w:ascii="Arial" w:hAnsi="Arial" w:cs="Arial"/>
          </w:rPr>
          <w:delText>1</w:delText>
        </w:r>
        <w:r w:rsidR="00452F84" w:rsidDel="00D74544">
          <w:rPr>
            <w:rFonts w:ascii="Arial" w:hAnsi="Arial" w:cs="Arial"/>
          </w:rPr>
          <w:delText>I</w:delText>
        </w:r>
        <w:r w:rsidRPr="00871A74" w:rsidDel="00D74544">
          <w:rPr>
            <w:rFonts w:ascii="Arial" w:hAnsi="Arial" w:cs="Arial"/>
          </w:rPr>
          <w:delText>)</w:delText>
        </w:r>
        <w:r w:rsidR="0000701B" w:rsidRPr="00871A74" w:rsidDel="00D74544">
          <w:rPr>
            <w:rFonts w:ascii="Arial" w:hAnsi="Arial" w:cs="Arial"/>
          </w:rPr>
          <w:delText xml:space="preserve">  </w:delText>
        </w:r>
        <w:r w:rsidRPr="00871A74" w:rsidDel="00D74544">
          <w:rPr>
            <w:rFonts w:ascii="Arial" w:hAnsi="Arial" w:cs="Arial"/>
          </w:rPr>
          <w:fldChar w:fldCharType="begin" w:fldLock="1"/>
        </w:r>
        <w:r w:rsidR="00045F2E" w:rsidDel="00D74544">
          <w:rPr>
            <w:rFonts w:ascii="Arial" w:hAnsi="Arial" w:cs="Arial"/>
          </w:rPr>
          <w:del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ATP7A","type":"article-journal","volume":"26"},"uris":["http://www.mendeley.com/documents/?uuid=06dfb8a6-13f2-3701-9a8b-b6f0375318bd"]},{"id":"ITEM-2","itemData":{"DOI":"10.1016/j.ceb.2018.08.006","ISBN":"09550674","ISSN":"18790410","PMID":"30227382","abstract":"Endosomes constitute major sorting compartments within the cell. There, a myriad of transmembrane proteins (cargoes) are delivered to the lysosome for degradation or retrieved from this fate and recycled through tubulo-vesicular transport carriers to different cellular destinations. Retrieval and recycling are orchestrated by multi-protein assemblies that include retromer and retriever, sorting nexins, and the Arp2/3 activating WASH complex. Fine-tuned control of actin polymerization on endosomes is fundamental for the retrieval and recycling of cargoes. Recent advances in the field have highlighted several roles that actin plays in this process including the binding to cargoes, stabilization of endosomal subdomains, generation of the remodeling forces required for the biogenesis of cargo-enriched transport carriers and short-range motility of the transport carriers.","author":[{"dropping-particle":"","family":"Simonetti","given":"Boris","non-dropping-particle":"","parse-names":false,"suffix":""},{"dropping-particle":"","family":"Cullen","given":"Peter J.","non-dropping-particle":"","parse-names":false,"suffix":""}],"container-title":"Current Opinion in Cell Biology","id":"ITEM-2","issued":{"date-parts":[["2019"]]},"note":"From Duplicate 1 (Actin-dependent endosomal receptor recycling - Simonetti, Boris; Cullen, Peter J.)\n\nReally good current review on actin regulation in endosomes, good section on WASH","title":"Actin-dependent endosomal receptor recycling","type":"article"},"uris":["http://www.mendeley.com/documents/?uuid=29dd0278-1dae-4f59-8c3e-6fd17a72a7cf"]},{"id":"ITEM-3","itemData":{"DOI":"10.1038/ncb3610","ISSN":"14764679","PMID":"28892079","abstract":"Following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Biology","id":"ITEM-3","issue":"10","issued":{"date-parts":[["2017","9","29"]]},"page":"1214-1225","publisher":"Nature Publishing Group","title":"Retriever is a multiprotein complex for retromer-independent endosomal cargo recycling","type":"article-journal","volume":"19"},"uris":["http://www.mendeley.com/documents/?uuid=896fa38d-8972-3d03-a8c6-56540ccab458"]},{"id":"ITEM-4","itemData":{"DOI":"10.1038/s41467-019-12221-6","ISSN":"20411723","PMID":"31537807","abstract":"Protein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Communications","id":"ITEM-4","issue":"1","issued":{"date-parts":[["2019","12","1"]]},"publisher":"Nature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recycling","type":"article-journal","volume":"10"},"uris":["http://www.mendeley.com/documents/?uuid=6e5697eb-069d-3414-8003-ec527af528f1"]}],"mendeley":{"formattedCitation":"(McNally et al., 2017; Phillips-Krawczak et al., 2015; Simonetti and Cullen, 2019; Singla et al., 2019)","plainTextFormattedCitation":"(McNally et al., 2017; Phillips-Krawczak et al., 2015; Simonetti and Cullen, 2019; Singla et al., 2019)","previouslyFormattedCitation":"(McNally et al., 2017; Phillips-Krawczak et al., 2015; Simonetti and Cullen, 2019; Singla et al., 2019)"},"properties":{"noteIndex":0},"schema":"https://github.com/citation-style-language/schema/raw/master/csl-citation.json"}</w:delInstrText>
        </w:r>
        <w:r w:rsidRPr="00871A74" w:rsidDel="00D74544">
          <w:rPr>
            <w:rFonts w:ascii="Arial" w:hAnsi="Arial" w:cs="Arial"/>
          </w:rPr>
          <w:fldChar w:fldCharType="separate"/>
        </w:r>
        <w:r w:rsidR="00B441E1" w:rsidRPr="00B441E1" w:rsidDel="00D74544">
          <w:rPr>
            <w:rFonts w:ascii="Arial" w:hAnsi="Arial" w:cs="Arial"/>
            <w:noProof/>
          </w:rPr>
          <w:delText>(McNally et al., 2017; Phillips-Krawczak et al., 2015; Simonetti and Cullen, 2019; Singla et al., 2019)</w:delText>
        </w:r>
        <w:r w:rsidRPr="00871A74" w:rsidDel="00D74544">
          <w:rPr>
            <w:rFonts w:ascii="Arial" w:hAnsi="Arial" w:cs="Arial"/>
          </w:rPr>
          <w:fldChar w:fldCharType="end"/>
        </w:r>
      </w:del>
      <w:moveToRangeStart w:id="162" w:author="Tyler Bradshaw" w:date="2020-12-03T13:37:00Z" w:name="move57895076"/>
      <w:moveTo w:id="163" w:author="Tyler Bradshaw" w:date="2020-12-03T13:37:00Z">
        <w:del w:id="164" w:author="Tyler Bradshaw" w:date="2020-12-03T13:38:00Z">
          <w:r w:rsidR="00464A9F" w:rsidRPr="00871A74" w:rsidDel="00464A9F">
            <w:rPr>
              <w:rFonts w:ascii="Arial" w:hAnsi="Arial" w:cs="Arial"/>
            </w:rPr>
            <w:delText>These data demonstrated that the WASH complex interacts with many of the same proteins in neurons as it does in yeast, amoebae, flies, and mammalian cell lines.</w:delText>
          </w:r>
        </w:del>
      </w:moveTo>
      <w:moveToRangeEnd w:id="162"/>
      <w:del w:id="165" w:author="Tyler Bradshaw" w:date="2020-12-03T13:37:00Z">
        <w:r w:rsidRPr="00871A74" w:rsidDel="00464A9F">
          <w:rPr>
            <w:rFonts w:ascii="Arial" w:hAnsi="Arial" w:cs="Arial"/>
          </w:rPr>
          <w:delText>,</w:delText>
        </w:r>
      </w:del>
      <w:del w:id="166" w:author="Tyler Bradshaw" w:date="2020-12-04T13:31:00Z">
        <w:r w:rsidRPr="00871A74" w:rsidDel="0036648D">
          <w:rPr>
            <w:rFonts w:ascii="Arial" w:hAnsi="Arial" w:cs="Arial"/>
          </w:rPr>
          <w:delText xml:space="preserve"> </w:delText>
        </w:r>
      </w:del>
      <w:del w:id="167" w:author="Tyler Bradshaw" w:date="2020-12-03T13:48:00Z">
        <w:r w:rsidRPr="00871A74" w:rsidDel="00CD5EC9">
          <w:rPr>
            <w:rFonts w:ascii="Arial" w:hAnsi="Arial" w:cs="Arial"/>
          </w:rPr>
          <w:delText xml:space="preserve">which provided strong validity for our proteomic approach and analyses. </w:delText>
        </w:r>
      </w:del>
      <w:del w:id="168" w:author="Tyler Bradshaw" w:date="2020-12-05T17:32:00Z">
        <w:r w:rsidR="00252177" w:rsidDel="00D74544">
          <w:rPr>
            <w:rFonts w:ascii="Arial" w:hAnsi="Arial" w:cs="Arial"/>
          </w:rPr>
          <w:delText>Additional</w:delText>
        </w:r>
        <w:r w:rsidRPr="00871A74" w:rsidDel="00D74544">
          <w:rPr>
            <w:rFonts w:ascii="Arial" w:hAnsi="Arial" w:cs="Arial"/>
          </w:rPr>
          <w:delText xml:space="preserve"> bioinformatic analys</w:delText>
        </w:r>
        <w:r w:rsidR="00252177" w:rsidDel="00D74544">
          <w:rPr>
            <w:rFonts w:ascii="Arial" w:hAnsi="Arial" w:cs="Arial"/>
          </w:rPr>
          <w:delText>e</w:delText>
        </w:r>
        <w:r w:rsidRPr="00871A74" w:rsidDel="00D74544">
          <w:rPr>
            <w:rFonts w:ascii="Arial" w:hAnsi="Arial" w:cs="Arial"/>
          </w:rPr>
          <w:delText xml:space="preserve">s of the neuronal WASH proteome identified a network of proteins implicated in vesicular trafficking, including </w:delText>
        </w:r>
      </w:del>
      <w:del w:id="169" w:author="Tyler Bradshaw" w:date="2020-12-03T13:28:00Z">
        <w:r w:rsidR="00656C04" w:rsidRPr="00871A74" w:rsidDel="0044028B">
          <w:rPr>
            <w:rFonts w:ascii="Arial" w:hAnsi="Arial" w:cs="Arial"/>
          </w:rPr>
          <w:delText xml:space="preserve">23 </w:delText>
        </w:r>
      </w:del>
      <w:del w:id="170" w:author="Tyler Bradshaw" w:date="2020-12-05T17:32:00Z">
        <w:r w:rsidRPr="00871A74" w:rsidDel="00D74544">
          <w:rPr>
            <w:rFonts w:ascii="Arial" w:hAnsi="Arial" w:cs="Arial"/>
          </w:rPr>
          <w:delText xml:space="preserve">proteins </w:delText>
        </w:r>
      </w:del>
      <w:del w:id="171" w:author="Tyler Bradshaw" w:date="2020-12-03T13:28:00Z">
        <w:r w:rsidRPr="00871A74" w:rsidDel="0044028B">
          <w:rPr>
            <w:rFonts w:ascii="Arial" w:hAnsi="Arial" w:cs="Arial"/>
          </w:rPr>
          <w:delText>enriched for</w:delText>
        </w:r>
      </w:del>
      <w:del w:id="172" w:author="Tyler Bradshaw" w:date="2020-12-05T17:32:00Z">
        <w:r w:rsidRPr="00871A74" w:rsidDel="00D74544">
          <w:rPr>
            <w:rFonts w:ascii="Arial" w:hAnsi="Arial" w:cs="Arial"/>
          </w:rPr>
          <w:delText xml:space="preserve"> endosomal function</w:delText>
        </w:r>
      </w:del>
      <w:del w:id="173" w:author="Tyler Bradshaw" w:date="2020-12-03T13:28:00Z">
        <w:r w:rsidRPr="00871A74" w:rsidDel="0044028B">
          <w:rPr>
            <w:rFonts w:ascii="Arial" w:hAnsi="Arial" w:cs="Arial"/>
          </w:rPr>
          <w:delText>s</w:delText>
        </w:r>
      </w:del>
      <w:del w:id="174" w:author="Tyler Bradshaw" w:date="2020-12-05T17:32:00Z">
        <w:r w:rsidRPr="00871A74" w:rsidDel="00D74544">
          <w:rPr>
            <w:rFonts w:ascii="Arial" w:hAnsi="Arial" w:cs="Arial"/>
          </w:rPr>
          <w:delText xml:space="preserve"> (Fig</w:delText>
        </w:r>
        <w:r w:rsidR="0000701B" w:rsidRPr="00871A74" w:rsidDel="00D74544">
          <w:rPr>
            <w:rFonts w:ascii="Arial" w:hAnsi="Arial" w:cs="Arial"/>
          </w:rPr>
          <w:delText>ure</w:delText>
        </w:r>
        <w:r w:rsidRPr="00871A74" w:rsidDel="00D74544">
          <w:rPr>
            <w:rFonts w:ascii="Arial" w:hAnsi="Arial" w:cs="Arial"/>
          </w:rPr>
          <w:delText xml:space="preserve"> </w:delText>
        </w:r>
        <w:r w:rsidR="00B61CAB" w:rsidRPr="00871A74" w:rsidDel="00D74544">
          <w:rPr>
            <w:rFonts w:ascii="Arial" w:hAnsi="Arial" w:cs="Arial"/>
          </w:rPr>
          <w:delText>1</w:delText>
        </w:r>
        <w:r w:rsidR="00452F84" w:rsidDel="00D74544">
          <w:rPr>
            <w:rFonts w:ascii="Arial" w:hAnsi="Arial" w:cs="Arial"/>
          </w:rPr>
          <w:delText>J</w:delText>
        </w:r>
        <w:r w:rsidR="0000701B" w:rsidRPr="00871A74" w:rsidDel="00D74544">
          <w:rPr>
            <w:rFonts w:ascii="Arial" w:hAnsi="Arial" w:cs="Arial"/>
          </w:rPr>
          <w:delText>)</w:delText>
        </w:r>
        <w:r w:rsidRPr="00871A74" w:rsidDel="00D74544">
          <w:rPr>
            <w:rFonts w:ascii="Arial" w:hAnsi="Arial" w:cs="Arial"/>
          </w:rPr>
          <w:delText xml:space="preserve"> and </w:delText>
        </w:r>
      </w:del>
      <w:del w:id="175" w:author="Tyler Bradshaw" w:date="2020-12-03T13:28:00Z">
        <w:r w:rsidR="00656C04" w:rsidRPr="00871A74" w:rsidDel="0044028B">
          <w:rPr>
            <w:rFonts w:ascii="Arial" w:hAnsi="Arial" w:cs="Arial"/>
          </w:rPr>
          <w:delText xml:space="preserve">24 </w:delText>
        </w:r>
      </w:del>
      <w:del w:id="176" w:author="Tyler Bradshaw" w:date="2020-12-05T17:32:00Z">
        <w:r w:rsidRPr="00871A74" w:rsidDel="00D74544">
          <w:rPr>
            <w:rFonts w:ascii="Arial" w:hAnsi="Arial" w:cs="Arial"/>
          </w:rPr>
          <w:delText xml:space="preserve">proteins </w:delText>
        </w:r>
      </w:del>
      <w:del w:id="177" w:author="Tyler Bradshaw" w:date="2020-12-03T13:28:00Z">
        <w:r w:rsidRPr="00871A74" w:rsidDel="0044028B">
          <w:rPr>
            <w:rFonts w:ascii="Arial" w:hAnsi="Arial" w:cs="Arial"/>
          </w:rPr>
          <w:delText>enriched for</w:delText>
        </w:r>
      </w:del>
      <w:del w:id="178" w:author="Tyler Bradshaw" w:date="2020-12-05T17:32:00Z">
        <w:r w:rsidRPr="00871A74" w:rsidDel="00D74544">
          <w:rPr>
            <w:rFonts w:ascii="Arial" w:hAnsi="Arial" w:cs="Arial"/>
          </w:rPr>
          <w:delText xml:space="preserve"> endocytic function</w:delText>
        </w:r>
      </w:del>
      <w:del w:id="179" w:author="Tyler Bradshaw" w:date="2020-12-03T13:28:00Z">
        <w:r w:rsidRPr="00871A74" w:rsidDel="0044028B">
          <w:rPr>
            <w:rFonts w:ascii="Arial" w:hAnsi="Arial" w:cs="Arial"/>
          </w:rPr>
          <w:delText>s</w:delText>
        </w:r>
      </w:del>
      <w:del w:id="180" w:author="Tyler Bradshaw" w:date="2020-12-05T17:32:00Z">
        <w:r w:rsidRPr="00871A74" w:rsidDel="00D74544">
          <w:rPr>
            <w:rFonts w:ascii="Arial" w:hAnsi="Arial" w:cs="Arial"/>
          </w:rPr>
          <w:delText xml:space="preserve"> (Fig</w:delText>
        </w:r>
        <w:r w:rsidR="0000701B" w:rsidRPr="00871A74" w:rsidDel="00D74544">
          <w:rPr>
            <w:rFonts w:ascii="Arial" w:hAnsi="Arial" w:cs="Arial"/>
          </w:rPr>
          <w:delText>ure</w:delText>
        </w:r>
        <w:r w:rsidRPr="00871A74" w:rsidDel="00D74544">
          <w:rPr>
            <w:rFonts w:ascii="Arial" w:hAnsi="Arial" w:cs="Arial"/>
          </w:rPr>
          <w:delText xml:space="preserve"> </w:delText>
        </w:r>
        <w:r w:rsidR="00B61CAB" w:rsidRPr="00871A74" w:rsidDel="00D74544">
          <w:rPr>
            <w:rFonts w:ascii="Arial" w:hAnsi="Arial" w:cs="Arial"/>
          </w:rPr>
          <w:delText>1</w:delText>
        </w:r>
        <w:r w:rsidR="00452F84" w:rsidDel="00D74544">
          <w:rPr>
            <w:rFonts w:ascii="Arial" w:hAnsi="Arial" w:cs="Arial"/>
          </w:rPr>
          <w:delText>K</w:delText>
        </w:r>
        <w:r w:rsidRPr="00871A74" w:rsidDel="00D74544">
          <w:rPr>
            <w:rFonts w:ascii="Arial" w:hAnsi="Arial" w:cs="Arial"/>
          </w:rPr>
          <w:delText xml:space="preserve">). </w:delText>
        </w:r>
      </w:del>
      <w:del w:id="181" w:author="Tyler Bradshaw" w:date="2020-12-03T13:30:00Z">
        <w:r w:rsidRPr="00871A74" w:rsidDel="00464A9F">
          <w:rPr>
            <w:rFonts w:ascii="Arial" w:hAnsi="Arial" w:cs="Arial"/>
          </w:rPr>
          <w:delText xml:space="preserve">Among these endosomal and endocytic proteins were </w:delText>
        </w:r>
      </w:del>
      <w:del w:id="182" w:author="Tyler Bradshaw" w:date="2020-12-03T13:29:00Z">
        <w:r w:rsidRPr="00871A74" w:rsidDel="0044028B">
          <w:rPr>
            <w:rFonts w:ascii="Arial" w:hAnsi="Arial" w:cs="Arial"/>
          </w:rPr>
          <w:delText xml:space="preserve">components of the recently identified endosomal </w:delText>
        </w:r>
        <w:r w:rsidR="00A41EA0" w:rsidRPr="00871A74" w:rsidDel="0044028B">
          <w:rPr>
            <w:rFonts w:ascii="Arial" w:hAnsi="Arial" w:cs="Arial"/>
          </w:rPr>
          <w:delText>sorting</w:delText>
        </w:r>
        <w:r w:rsidRPr="00871A74" w:rsidDel="0044028B">
          <w:rPr>
            <w:rFonts w:ascii="Arial" w:hAnsi="Arial" w:cs="Arial"/>
          </w:rPr>
          <w:delText xml:space="preserve"> complex</w:delText>
        </w:r>
        <w:r w:rsidR="00A41EA0" w:rsidRPr="00871A74" w:rsidDel="0044028B">
          <w:rPr>
            <w:rFonts w:ascii="Arial" w:hAnsi="Arial" w:cs="Arial"/>
          </w:rPr>
          <w:delText>es</w:delText>
        </w:r>
        <w:r w:rsidRPr="00871A74" w:rsidDel="0044028B">
          <w:rPr>
            <w:rFonts w:ascii="Arial" w:hAnsi="Arial" w:cs="Arial"/>
          </w:rPr>
          <w:delText xml:space="preserve">, </w:delText>
        </w:r>
        <w:r w:rsidR="00A41EA0" w:rsidRPr="00871A74" w:rsidDel="0044028B">
          <w:rPr>
            <w:rFonts w:ascii="Arial" w:hAnsi="Arial" w:cs="Arial"/>
          </w:rPr>
          <w:delText>CCC (</w:delText>
        </w:r>
        <w:r w:rsidR="00CD3F93" w:rsidRPr="00871A74" w:rsidDel="0044028B">
          <w:rPr>
            <w:rFonts w:ascii="Arial" w:hAnsi="Arial" w:cs="Arial"/>
          </w:rPr>
          <w:delText xml:space="preserve">CCDC93 </w:delText>
        </w:r>
        <w:r w:rsidRPr="00871A74" w:rsidDel="0044028B">
          <w:rPr>
            <w:rFonts w:ascii="Arial" w:hAnsi="Arial" w:cs="Arial"/>
          </w:rPr>
          <w:delText xml:space="preserve">and </w:delText>
        </w:r>
        <w:r w:rsidR="00CD3F93" w:rsidRPr="00871A74" w:rsidDel="0044028B">
          <w:rPr>
            <w:rFonts w:ascii="Arial" w:hAnsi="Arial" w:cs="Arial"/>
          </w:rPr>
          <w:delText>COMMD9</w:delText>
        </w:r>
        <w:r w:rsidR="00A41EA0" w:rsidRPr="00871A74" w:rsidDel="0044028B">
          <w:rPr>
            <w:rFonts w:ascii="Arial" w:hAnsi="Arial" w:cs="Arial"/>
          </w:rPr>
          <w:delText>) and Retriever (</w:delText>
        </w:r>
        <w:r w:rsidR="00CD3F93" w:rsidRPr="00871A74" w:rsidDel="0044028B">
          <w:rPr>
            <w:rFonts w:ascii="Arial" w:hAnsi="Arial" w:cs="Arial"/>
          </w:rPr>
          <w:delText>VPS35L)</w:delText>
        </w:r>
        <w:r w:rsidR="0000701B" w:rsidRPr="00871A74" w:rsidDel="0044028B">
          <w:rPr>
            <w:rFonts w:ascii="Arial" w:hAnsi="Arial" w:cs="Arial"/>
          </w:rPr>
          <w:delText xml:space="preserve"> </w:delText>
        </w:r>
        <w:r w:rsidR="00B61CAB" w:rsidRPr="00871A74" w:rsidDel="0044028B">
          <w:rPr>
            <w:rFonts w:ascii="Arial" w:hAnsi="Arial" w:cs="Arial"/>
            <w:i/>
            <w:iCs/>
          </w:rPr>
          <w:fldChar w:fldCharType="begin" w:fldLock="1"/>
        </w:r>
        <w:r w:rsidR="00045F2E" w:rsidDel="0044028B">
          <w:rPr>
            <w:rFonts w:ascii="Arial" w:hAnsi="Arial" w:cs="Arial"/>
            <w:i/>
            <w:iCs/>
          </w:rPr>
          <w:del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recycling","type":"article-journal","volume":"10"},"uris":["http://www.mendeley.com/documents/?uuid=6e5697eb-069d-3414-8003-ec527af528f1"]}],"mendeley":{"formattedCitation":"(Phillips-Krawczak et al., 2015; Singla et al., 2019)","plainTextFormattedCitation":"(Phillips-Krawczak et al., 2015; Singla et al., 2019)","previouslyFormattedCitation":"(Phillips-Krawczak et al., 2015; Singla et al., 2019)"},"properties":{"noteIndex":0},"schema":"https://github.com/citation-style-language/schema/raw/master/csl-citation.json"}</w:delInstrText>
        </w:r>
        <w:r w:rsidR="00B61CAB" w:rsidRPr="00871A74" w:rsidDel="0044028B">
          <w:rPr>
            <w:rFonts w:ascii="Arial" w:hAnsi="Arial" w:cs="Arial"/>
            <w:i/>
            <w:iCs/>
          </w:rPr>
          <w:fldChar w:fldCharType="separate"/>
        </w:r>
        <w:r w:rsidR="009E6278" w:rsidRPr="00871A74" w:rsidDel="0044028B">
          <w:rPr>
            <w:rFonts w:ascii="Arial" w:hAnsi="Arial" w:cs="Arial"/>
            <w:iCs/>
            <w:noProof/>
          </w:rPr>
          <w:delText>(Phillips-Krawczak et al., 2015; Singla et al., 2019)</w:delText>
        </w:r>
        <w:r w:rsidR="00B61CAB" w:rsidRPr="00871A74" w:rsidDel="0044028B">
          <w:rPr>
            <w:rFonts w:ascii="Arial" w:hAnsi="Arial" w:cs="Arial"/>
            <w:i/>
            <w:iCs/>
          </w:rPr>
          <w:fldChar w:fldCharType="end"/>
        </w:r>
        <w:r w:rsidR="00A41EA0" w:rsidRPr="00871A74" w:rsidDel="0044028B">
          <w:rPr>
            <w:rFonts w:ascii="Arial" w:hAnsi="Arial" w:cs="Arial"/>
          </w:rPr>
          <w:delText xml:space="preserve">, </w:delText>
        </w:r>
        <w:r w:rsidRPr="00871A74" w:rsidDel="0044028B">
          <w:rPr>
            <w:rFonts w:ascii="Arial" w:hAnsi="Arial" w:cs="Arial"/>
          </w:rPr>
          <w:delText xml:space="preserve">as well as </w:delText>
        </w:r>
      </w:del>
      <w:del w:id="183" w:author="Tyler Bradshaw" w:date="2020-12-03T13:30:00Z">
        <w:r w:rsidRPr="00871A74" w:rsidDel="00464A9F">
          <w:rPr>
            <w:rFonts w:ascii="Arial" w:hAnsi="Arial" w:cs="Arial"/>
          </w:rPr>
          <w:delText xml:space="preserve">multiple sorting nexins important for recruitment of trafficking regulators to the endosome and cargo selection, such as </w:delText>
        </w:r>
        <w:r w:rsidR="00CD3F93" w:rsidRPr="00871A74" w:rsidDel="00464A9F">
          <w:rPr>
            <w:rFonts w:ascii="Arial" w:hAnsi="Arial" w:cs="Arial"/>
          </w:rPr>
          <w:delText>SNX1</w:delText>
        </w:r>
        <w:r w:rsidRPr="00871A74" w:rsidDel="00464A9F">
          <w:rPr>
            <w:rFonts w:ascii="Arial" w:hAnsi="Arial" w:cs="Arial"/>
          </w:rPr>
          <w:delText xml:space="preserve">-3, and </w:delText>
        </w:r>
        <w:r w:rsidR="00CD3F93" w:rsidRPr="00871A74" w:rsidDel="00464A9F">
          <w:rPr>
            <w:rFonts w:ascii="Arial" w:hAnsi="Arial" w:cs="Arial"/>
          </w:rPr>
          <w:delText>SNX</w:delText>
        </w:r>
        <w:r w:rsidRPr="00871A74" w:rsidDel="00464A9F">
          <w:rPr>
            <w:rFonts w:ascii="Arial" w:hAnsi="Arial" w:cs="Arial"/>
          </w:rPr>
          <w:delText>16</w:delText>
        </w:r>
        <w:r w:rsidR="0000701B" w:rsidRPr="00871A74" w:rsidDel="00464A9F">
          <w:rPr>
            <w:rFonts w:ascii="Arial" w:hAnsi="Arial" w:cs="Arial"/>
          </w:rPr>
          <w:delText xml:space="preserve"> </w:delText>
        </w:r>
        <w:r w:rsidRPr="00871A74" w:rsidDel="00464A9F">
          <w:rPr>
            <w:rFonts w:ascii="Arial" w:hAnsi="Arial" w:cs="Arial"/>
            <w:i/>
            <w:iCs/>
          </w:rPr>
          <w:fldChar w:fldCharType="begin" w:fldLock="1"/>
        </w:r>
        <w:r w:rsidR="00702768" w:rsidDel="00464A9F">
          <w:rPr>
            <w:rFonts w:ascii="Arial" w:hAnsi="Arial" w:cs="Arial"/>
            <w:i/>
            <w:iCs/>
          </w:rPr>
          <w:delInstrText>ADDIN CSL_CITATION {"citationItems":[{"id":"ITEM-1","itemData":{"DOI":"10.1111/tra.12309","ISSN":"16000854","abstract":"The retromer is an evolutionarily conserved coat complex that consists of Vps26, Vps29, Vps35 and a heterodimer of sorting nexin (Snx) proteins in yeast. Retromer mediates the recycling of transmembrane proteins from endosomes to the trans-Golgi network, including receptors that are essential for the delivery of hydrolytic enzymes to lysosomes. Besides its function in lysosomal enzyme receptor recycling, involvement of retromer has also been proposed in a variety of vesicular trafficking events, including early steps of autophagy and endocytosis. Here we show that the late stages of autophagy and endocytosis are impaired in Vps26 and Vps35 deficient Drosophila larval fat body cells, but formation of autophagosomes and endosomes is not compromised. Accumulation of aberrant autolysosomes and amphisomes in the absence of retromer function appears to be the consequence of decreased degradative capacity, as they contain undigested cytoplasmic material. Accordingly, we show that retromer is required for proper cathepsin L trafficking mainly independent of LERP, the Drosophila homolog of the cation-independent mannose 6-phosphate receptor. Finally, we find that Snx3 and Snx6 are also required for proper autolysosomal degradation in Drosophila larval fat body cells. In this study we characterize the role of the retromer complex in autophagy and endocytosis in Drosophila larval fat body cells.","author":[{"dropping-particle":"","family":"Maruzs","given":"Tamás","non-dropping-particle":"","parse-names":false,"suffix":""},{"dropping-particle":"","family":"Lorincz","given":"Péter","non-dropping-particle":"","parse-names":false,"suffix":""},{"dropping-particle":"","family":"Szatmári","given":"Zsuzsanna","non-dropping-particle":"","parse-names":false,"suffix":""},{"dropping-particle":"","family":"Széplaki","given":"Szilvia","non-dropping-particle":"","parse-names":false,"suffix":""},{"dropping-particle":"","family":"Sándor","given":"Zoltán","non-dropping-particle":"","parse-names":false,"suffix":""},{"dropping-particle":"","family":"Lakatos","given":"Zsolt","non-dropping-particle":"","parse-names":false,"suffix":""},{"dropping-particle":"","family":"Puska","given":"Gina","non-dropping-particle":"","parse-names":false,"suffix":""},{"dropping-particle":"","family":"Juhász","given":"Gábor","non-dropping-particle":"","parse-names":false,"suffix":""},{"dropping-particle":"","family":"Sass","given":"Miklós","non-dropping-particle":"","parse-names":false,"suffix":""}],"container-title":"Traffic","id":"ITEM-1","issue":"10","issued":{"date-parts":[["2015","10","1"]]},"page":"1088-1107","publisher":"Blackwell Munksgaard","title":"Retromer Ensures the Degradation of Autophagic Cargo by Maintaining Lysosome Function in Drosophila","type":"article-journal","volume":"16"},"uris":["http://www.mendeley.com/documents/?uuid=0385615d-7ea9-31a2-8240-ac8625038a08"]},{"id":"ITEM-2","itemData":{"DOI":"10.1083/jcb.201703015","ISSN":"15408140","PMID":"28935633","abstract":"Endosomal recycling of transmembrane proteins requires sequence-dependent recognition of motifs present within their intracellular cytosolic domains. In this study, we have reexamined the role of retromer in the sequence-dependent endosome- to-trans-Golgi network (TGN) transport of the cation-independent mannose 6-phosphate receptor (CI-MPR). Although the knockdown or knockout of retromer does not perturb CI-MPR transport, the targeting of the retromer-linked sorting nexin (SNX)-Bin, Amphiphysin, and Rvs (BAR) proteins leads to a pronounced defect in CI-MPR endosome-to-TGN transport. The retromer-linked SNX-BAR proteins comprise heterodimeric combinations of SNX1 or SNX2 with SNX5 or SNX6 and serve to regulate the biogenesis of tubular endosomal sorting profiles. We establish that SNX5 and SNX6 associate with the CI-MPR through recognition of a specific WLM endosome-to-TGN sorting motif. From validating the CI-MPR dependency of SNX1/2-SNX5/6 tubular profile formation, we provide a mechanism for coupling sequencedependent cargo recognition with the biogenesis of tubular profiles required for endosome-to-TGN transport. Therefore, the data presented in this study reappraise retromer's role in CI-MPR transport.","author":[{"dropping-particle":"","family":"Simonetti","given":"Boris","non-dropping-particle":"","parse-names":false,"suffix":""},{"dropping-particle":"","family":"Danson","given":"Chris M.","non-dropping-particle":"","parse-names":false,"suffix":""},{"dropping-particle":"","family":"Heesom","given":"Kate J.","non-dropping-particle":"","parse-names":false,"suffix":""},{"dropping-particle":"","family":"Cullen","given":"Peter J.","non-dropping-particle":"","parse-names":false,"suffix":""}],"container-title":"Journal of Cell Biology","id":"ITEM-2","issue":"11","issued":{"date-parts":[["2017","11","1"]]},"page":"3695-3712","publisher":"Rockefeller University Press","title":"Sequence-dependent cargo recognition by SNX-BARs mediates retromer-independent transport of CI-MPR","type":"article-journal","volume":"216"},"uris":["http://www.mendeley.com/documents/?uuid=937a7a14-a42e-3561-9db1-b018da155893"]},{"id":"ITEM-3","itemData":{"DOI":"10.1083/jcb.201702137","ISSN":"15408140","abstract":"The retromer complex, which recycles the cation-independent mannose 6-phosphate receptor (CI-MPR) from endosomes to the trans-Golgi network (TGN), is thought to consist of a cargo-selective VPS26-VPS29-VPS35 trimer and a membrane- deforming subunit of sorting nexin (SNX)-Bin, Amphyphysin, and Rvs (BAR; SNX-BAR) proteins. In this study, we demonstrate that heterodimers of the SNX-BAR proteins, SNX1, SNX2, SNX5, and SNX6, are the cargo-selective elements that mediate the retrograde transport of CI-MPR from endosomes to the TGN independently of the core retromer trimer. Using quantitative proteomics, we also identify the IGF1R, among more potential cargo, as another SNX5 and SNX6 binding receptor that recycles through SNX-BAR heterodimers, but not via the retromer trimer, in a ligand- and activation-dependent manner. Overall, our data redefine the mechanics of retromer-based sorting and call into question whether retromer indeed functions as a complex of SNX-BAR proteins and the VPS26-VPS29-VPS35 trimer.","author":[{"dropping-particle":"","family":"Kvainickas","given":"Arunas","non-dropping-particle":"","parse-names":false,"suffix":""},{"dropping-particle":"","family":"Jimenez-Orgaz","given":"Ana","non-dropping-particle":"","parse-names":false,"suffix":""},{"dropping-particle":"","family":"Nägele","given":"Heike","non-dropping-particle":"","parse-names":false,"suffix":""},{"dropping-particle":"","family":"Hu","given":"Zehan","non-dropping-particle":"","parse-names":false,"suffix":""},{"dropping-particle":"","family":"Dengjel","given":"Jörn","non-dropping-particle":"","parse-names":false,"suffix":""},{"dropping-particle":"","family":"Steinberg","given":"Florian","non-dropping-particle":"","parse-names":false,"suffix":""}],"container-title":"Journal of Cell Biology","id":"ITEM-3","issue":"11","issued":{"date-parts":[["2017","11","1"]]},"page":"3677-3693","publisher":"Rockefeller University Press","title":"Cargo-selective SNX-BAR proteins mediate retromer trimer independent retrograde transport","type":"article-journal","volume":"216"},"uris":["http://www.mendeley.com/documents/?uuid=f8a355bb-7cc1-37f6-9014-74c7cdb82fc5"]},{"id":"ITEM-4","itemData":{"DOI":"10.1101/841965","abstract":"The internal organisation of the cell depends on tethers at destination organelles to selectively capture incoming transport vesicles to facilitate SNARE-mediated fusion.","author":[{"dropping-particle":"","family":"Shin","given":"John J H","non-dropping-particle":"","parse-names":false,"suffix":""},{"dropping-particle":"","family":"Crook","given":"Oliver M","non-dropping-particle":"","parse-names":false,"suffix":""},{"dropping-particle":"","family":"Borgeaud","given":"Alicia","non-dropping-particle":"","parse-names":false,"suffix":""},{"dropping-particle":"","family":"Cattin-Ortolá","given":"Jérôme","non-dropping-particle":"","parse-names":false,"suffix":""},{"dropping-particle":"","family":"Peak-Chew","given":"Sew-Yeu","non-dropping-particle":"","parse-names":false,"suffix":""},{"dropping-particle":"","family":"Chadwick","given":"Jessica","non-dropping-particle":"","parse-names":false,"suffix":""},{"dropping-particle":"","family":"Lilley","given":"Kathryn S","non-dropping-particle":"","parse-names":false,"suffix":""},{"dropping-particle":"","family":"Munro","given":"Sean","non-dropping-particle":"","parse-names":false,"suffix":""}],"id":"ITEM-4","issued":{"date-parts":[["0"]]},"title":"Determining the content of vesicles captured by golgin tethers using LOPIT-DC","type":"article-journal"},"uris":["http://www.mendeley.com/documents/?uuid=7a664c92-182a-32fd-a1a9-f1125a333534"]}],"mendeley":{"formattedCitation":"(Kvainickas et al., 2017; Maruzs et al., 2015; Shin et al., n.d.; Simonetti et al., 2017)","plainTextFormattedCitation":"(Kvainickas et al., 2017; Maruzs et al., 2015; Shin et al., n.d.; Simonetti et al., 2017)","previouslyFormattedCitation":"(Kvainickas et al., 2017; Maruzs et al., 2015; Simonetti et al., 2017)"},"properties":{"noteIndex":0},"schema":"https://github.com/citation-style-language/schema/raw/master/csl-citation.json"}</w:delInstrText>
        </w:r>
        <w:r w:rsidRPr="00871A74" w:rsidDel="00464A9F">
          <w:rPr>
            <w:rFonts w:ascii="Arial" w:hAnsi="Arial" w:cs="Arial"/>
            <w:i/>
            <w:iCs/>
          </w:rPr>
          <w:fldChar w:fldCharType="separate"/>
        </w:r>
        <w:r w:rsidR="00702768" w:rsidRPr="00702768" w:rsidDel="00464A9F">
          <w:rPr>
            <w:rFonts w:ascii="Arial" w:hAnsi="Arial" w:cs="Arial"/>
            <w:iCs/>
            <w:noProof/>
          </w:rPr>
          <w:delText>(Kvainickas et al., 2017; Maruzs et al., 2015; Shin et al., n.d.; Simonetti et al., 2017)</w:delText>
        </w:r>
        <w:r w:rsidRPr="00871A74" w:rsidDel="00464A9F">
          <w:rPr>
            <w:rFonts w:ascii="Arial" w:hAnsi="Arial" w:cs="Arial"/>
            <w:i/>
            <w:iCs/>
          </w:rPr>
          <w:fldChar w:fldCharType="end"/>
        </w:r>
      </w:del>
      <w:del w:id="184" w:author="Tyler Bradshaw" w:date="2020-12-04T13:32:00Z">
        <w:r w:rsidRPr="00871A74" w:rsidDel="0036648D">
          <w:rPr>
            <w:rFonts w:ascii="Arial" w:hAnsi="Arial" w:cs="Arial"/>
            <w:i/>
            <w:iCs/>
          </w:rPr>
          <w:delText>.</w:delText>
        </w:r>
      </w:del>
      <w:del w:id="185" w:author="Tyler Bradshaw" w:date="2020-12-05T17:32:00Z">
        <w:r w:rsidRPr="00871A74" w:rsidDel="00D74544">
          <w:rPr>
            <w:rFonts w:ascii="Arial" w:hAnsi="Arial" w:cs="Arial"/>
          </w:rPr>
          <w:delText xml:space="preserve"> </w:delText>
        </w:r>
      </w:del>
      <w:moveFromRangeStart w:id="186" w:author="Tyler Bradshaw" w:date="2020-12-03T13:37:00Z" w:name="move57895076"/>
      <w:moveFrom w:id="187" w:author="Tyler Bradshaw" w:date="2020-12-03T13:37:00Z">
        <w:del w:id="188" w:author="Tyler Bradshaw" w:date="2020-12-05T17:32:00Z">
          <w:r w:rsidRPr="00871A74" w:rsidDel="00D74544">
            <w:rPr>
              <w:rFonts w:ascii="Arial" w:hAnsi="Arial" w:cs="Arial"/>
            </w:rPr>
            <w:delText>These data demonstrated that the WASH complex interacts with many of the same proteins in neurons as it does in yeast, amoeba</w:delText>
          </w:r>
          <w:r w:rsidR="00A566E7" w:rsidRPr="00871A74" w:rsidDel="00D74544">
            <w:rPr>
              <w:rFonts w:ascii="Arial" w:hAnsi="Arial" w:cs="Arial"/>
            </w:rPr>
            <w:delText>e</w:delText>
          </w:r>
          <w:r w:rsidRPr="00871A74" w:rsidDel="00D74544">
            <w:rPr>
              <w:rFonts w:ascii="Arial" w:hAnsi="Arial" w:cs="Arial"/>
            </w:rPr>
            <w:delText xml:space="preserve">, </w:delText>
          </w:r>
          <w:r w:rsidR="00CA3EA0" w:rsidRPr="00871A74" w:rsidDel="00D74544">
            <w:rPr>
              <w:rFonts w:ascii="Arial" w:hAnsi="Arial" w:cs="Arial"/>
            </w:rPr>
            <w:delText xml:space="preserve">flies, </w:delText>
          </w:r>
          <w:r w:rsidRPr="00871A74" w:rsidDel="00D74544">
            <w:rPr>
              <w:rFonts w:ascii="Arial" w:hAnsi="Arial" w:cs="Arial"/>
            </w:rPr>
            <w:delText xml:space="preserve">and </w:delText>
          </w:r>
          <w:r w:rsidR="00B376DA" w:rsidRPr="00871A74" w:rsidDel="00D74544">
            <w:rPr>
              <w:rFonts w:ascii="Arial" w:hAnsi="Arial" w:cs="Arial"/>
            </w:rPr>
            <w:delText xml:space="preserve">mammalian </w:delText>
          </w:r>
          <w:r w:rsidRPr="00871A74" w:rsidDel="00D74544">
            <w:rPr>
              <w:rFonts w:ascii="Arial" w:hAnsi="Arial" w:cs="Arial"/>
            </w:rPr>
            <w:delText xml:space="preserve">cell lines. </w:delText>
          </w:r>
        </w:del>
      </w:moveFrom>
      <w:moveFromRangeEnd w:id="186"/>
      <w:del w:id="189" w:author="Tyler Bradshaw" w:date="2020-12-03T13:41:00Z">
        <w:r w:rsidRPr="00871A74" w:rsidDel="00464A9F">
          <w:rPr>
            <w:rFonts w:ascii="Arial" w:hAnsi="Arial" w:cs="Arial"/>
          </w:rPr>
          <w:delText>Furthermore, there were 32 proteins enriched for cytoskeletal regulatory functions</w:delText>
        </w:r>
      </w:del>
      <w:del w:id="190" w:author="Tyler Bradshaw" w:date="2020-12-03T13:39:00Z">
        <w:r w:rsidRPr="00871A74" w:rsidDel="00464A9F">
          <w:rPr>
            <w:rFonts w:ascii="Arial" w:hAnsi="Arial" w:cs="Arial"/>
          </w:rPr>
          <w:delText xml:space="preserve"> (Fig</w:delText>
        </w:r>
        <w:r w:rsidR="0000701B" w:rsidRPr="00871A74" w:rsidDel="00464A9F">
          <w:rPr>
            <w:rFonts w:ascii="Arial" w:hAnsi="Arial" w:cs="Arial"/>
          </w:rPr>
          <w:delText>ure</w:delText>
        </w:r>
        <w:r w:rsidRPr="00871A74" w:rsidDel="00464A9F">
          <w:rPr>
            <w:rFonts w:ascii="Arial" w:hAnsi="Arial" w:cs="Arial"/>
          </w:rPr>
          <w:delText xml:space="preserve"> </w:delText>
        </w:r>
        <w:r w:rsidR="00B61CAB" w:rsidRPr="00871A74" w:rsidDel="00464A9F">
          <w:rPr>
            <w:rFonts w:ascii="Arial" w:hAnsi="Arial" w:cs="Arial"/>
          </w:rPr>
          <w:delText>1</w:delText>
        </w:r>
        <w:r w:rsidR="00452F84" w:rsidDel="00464A9F">
          <w:rPr>
            <w:rFonts w:ascii="Arial" w:hAnsi="Arial" w:cs="Arial"/>
          </w:rPr>
          <w:delText>L</w:delText>
        </w:r>
        <w:r w:rsidRPr="00871A74" w:rsidDel="00464A9F">
          <w:rPr>
            <w:rFonts w:ascii="Arial" w:hAnsi="Arial" w:cs="Arial"/>
          </w:rPr>
          <w:delText>)</w:delText>
        </w:r>
      </w:del>
      <w:del w:id="191" w:author="Tyler Bradshaw" w:date="2020-12-03T13:41:00Z">
        <w:r w:rsidRPr="00871A74" w:rsidDel="00464A9F">
          <w:rPr>
            <w:rFonts w:ascii="Arial" w:hAnsi="Arial" w:cs="Arial"/>
          </w:rPr>
          <w:delText xml:space="preserve">, including actin-modulatory molecules such as the Arp2/3 complex subunit </w:delText>
        </w:r>
        <w:r w:rsidR="00CD3F93" w:rsidRPr="00871A74" w:rsidDel="00464A9F">
          <w:rPr>
            <w:rFonts w:ascii="Arial" w:hAnsi="Arial" w:cs="Arial"/>
          </w:rPr>
          <w:delText>ARPC5</w:delText>
        </w:r>
        <w:r w:rsidRPr="00871A74" w:rsidDel="00464A9F">
          <w:rPr>
            <w:rFonts w:ascii="Arial" w:hAnsi="Arial" w:cs="Arial"/>
          </w:rPr>
          <w:delText xml:space="preserve">, which is consistent with </w:delText>
        </w:r>
        <w:r w:rsidR="00995C40" w:rsidRPr="00871A74" w:rsidDel="00464A9F">
          <w:rPr>
            <w:rFonts w:ascii="Arial" w:hAnsi="Arial" w:cs="Arial"/>
          </w:rPr>
          <w:delText xml:space="preserve">WASH’s </w:delText>
        </w:r>
        <w:r w:rsidRPr="00871A74" w:rsidDel="00464A9F">
          <w:rPr>
            <w:rFonts w:ascii="Arial" w:hAnsi="Arial" w:cs="Arial"/>
          </w:rPr>
          <w:delText xml:space="preserve">role in activating this complex to stimulate actin polymerization at </w:delText>
        </w:r>
        <w:r w:rsidR="00B61CAB" w:rsidRPr="00871A74" w:rsidDel="00464A9F">
          <w:rPr>
            <w:rFonts w:ascii="Arial" w:hAnsi="Arial" w:cs="Arial"/>
          </w:rPr>
          <w:delText>endosomes</w:delText>
        </w:r>
        <w:r w:rsidRPr="00871A74" w:rsidDel="00464A9F">
          <w:rPr>
            <w:rFonts w:ascii="Arial" w:hAnsi="Arial" w:cs="Arial"/>
          </w:rPr>
          <w:delText xml:space="preserve"> for vesicular scission</w:delText>
        </w:r>
        <w:r w:rsidR="0000701B" w:rsidRPr="00871A74" w:rsidDel="00464A9F">
          <w:rPr>
            <w:rFonts w:ascii="Arial" w:hAnsi="Arial" w:cs="Arial"/>
          </w:rPr>
          <w:delText xml:space="preserve"> </w:delText>
        </w:r>
        <w:r w:rsidRPr="00871A74" w:rsidDel="00464A9F">
          <w:rPr>
            <w:rFonts w:ascii="Arial" w:hAnsi="Arial" w:cs="Arial"/>
          </w:rPr>
          <w:fldChar w:fldCharType="begin" w:fldLock="1"/>
        </w:r>
        <w:r w:rsidR="00786410" w:rsidRPr="00871A74" w:rsidDel="00464A9F">
          <w:rPr>
            <w:rFonts w:ascii="Arial" w:hAnsi="Arial" w:cs="Arial"/>
          </w:rPr>
          <w:delInstrText>ADDIN CSL_CITATION {"citationItems":[{"id":"ITEM-1","itemData":{"DOI":"10.1016/j.devcel.2009.09.010","PMID":"19922875","author":[{"dropping-particle":"","family":"Derivery","given":"Emmanuel","non-dropping-particle":"","parse-names":false,"suffix":""},{"dropping-particle":"","family":"Sousa","given":"C","non-dropping-particle":"","parse-names":false,"suffix":""},{"dropping-particle":"","family":"Gautier","given":"JJ","non-dropping-particle":"","parse-names":false,"suffix":""},{"dropping-particle":"","family":"Lombard","given":"B","non-dropping-particle":"","parse-names":false,"suffix":""},{"dropping-particle":"","family":"Loew","given":"D","non-dropping-particle":"","parse-names":false,"suffix":""},{"dropping-particle":"","family":"Gautreau","given":"A","non-dropping-particle":"","parse-names":false,"suffix":""}],"container-title":"Dev Cell","id":"ITEM-1","issue":"5","issued":{"date-parts":[["2009"]]},"note":"First paper to show role of WASH complex at sorting and recycling endosomes\n- believed to be 7 subunits (not 5)","page":"712-23","title":"The Arp2/3 activator WASH controls the fission of endosomes through a large multiprotein complex.","type":"article-journal","volume":"17"},"uris":["http://www.mendeley.com/documents/?uuid=93377a9b-802a-4412-b6b5-5a7359e6cf13"]},{"id":"ITEM-2","itemData":{"DOI":"10.1073/pnas.0913293107","ISSN":"0027-8424","abstract":"We recently showed that the Wiskott-Aldrich syndrome protein (WASP) family member, 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disorder.","author":[{"dropping-particle":"","family":"Billadeau","given":"D. D.","non-dropping-particle":"","parse-names":false,"suffix":""},{"dropping-particle":"","family":"Jia","given":"D.","non-dropping-particle":"","parse-names":false,"suffix":""},{"dropping-particle":"","family":"Rosen","given":"M. K.","non-dropping-particle":"","parse-names":false,"suffix":""},{"dropping-particle":"","family":"Gomez","given":"T. S.","non-dropping-particle":"","parse-names":false,"suffix":""},{"dropping-particle":"","family":"Umetani","given":"J.","non-dropping-particle":"","parse-names":false,"suffix":""},{"dropping-particle":"","family":"Metlagel","given":"Z.","non-dropping-particle":"","parse-names":false,"suffix":""},{"dropping-particle":"","family":"Otwinowski","given":"Z.","non-dropping-particle":"","parse-names":false,"suffix":""}],"container-title":"Proceedings of the National Academy of Sciences","id":"ITEM-2","issued":{"date-parts":[["2010"]]},"note":"*Has cryoEM data on WASH complex and WAVE complex!","title":"WASH and WAVE actin regulators of the Wiskott-Aldrich syndrome protein (WASP) family are controlled by analogous structurally related complexes","type":"article-journal"},"uris":["http://www.mendeley.com/documents/?uuid=e7e10545-562d-4869-a801-822c62dd9684"]}],"mendeley":{"formattedCitation":"(Billadeau et al., 2010; Derivery et al., 2009)","plainTextFormattedCitation":"(Billadeau et al., 2010; Derivery et al., 2009)","previouslyFormattedCitation":"(Billadeau et al., 2010; Derivery et al., 2009)"},"properties":{"noteIndex":0},"schema":"https://github.com/citation-style-language/schema/raw/master/csl-citation.json"}</w:delInstrText>
        </w:r>
        <w:r w:rsidRPr="00871A74" w:rsidDel="00464A9F">
          <w:rPr>
            <w:rFonts w:ascii="Arial" w:hAnsi="Arial" w:cs="Arial"/>
          </w:rPr>
          <w:fldChar w:fldCharType="separate"/>
        </w:r>
        <w:r w:rsidR="009E6278" w:rsidRPr="00871A74" w:rsidDel="00464A9F">
          <w:rPr>
            <w:rFonts w:ascii="Arial" w:hAnsi="Arial" w:cs="Arial"/>
            <w:noProof/>
          </w:rPr>
          <w:delText>(Billadeau et al., 2010; Derivery et al., 2009)</w:delText>
        </w:r>
        <w:r w:rsidRPr="00871A74" w:rsidDel="00464A9F">
          <w:rPr>
            <w:rFonts w:ascii="Arial" w:hAnsi="Arial" w:cs="Arial"/>
          </w:rPr>
          <w:fldChar w:fldCharType="end"/>
        </w:r>
        <w:r w:rsidRPr="00871A74" w:rsidDel="00464A9F">
          <w:rPr>
            <w:rFonts w:ascii="Arial" w:hAnsi="Arial" w:cs="Arial"/>
          </w:rPr>
          <w:delText>.</w:delText>
        </w:r>
        <w:r w:rsidRPr="00871A74" w:rsidDel="00464A9F">
          <w:rPr>
            <w:rFonts w:ascii="Arial" w:hAnsi="Arial" w:cs="Arial"/>
            <w:i/>
            <w:iCs/>
          </w:rPr>
          <w:delText xml:space="preserve"> </w:delText>
        </w:r>
      </w:del>
      <w:del w:id="192" w:author="Tyler Bradshaw" w:date="2020-12-05T17:32:00Z">
        <w:r w:rsidRPr="00871A74" w:rsidDel="00D74544">
          <w:rPr>
            <w:rFonts w:ascii="Arial" w:hAnsi="Arial" w:cs="Arial"/>
          </w:rPr>
          <w:delText xml:space="preserve">The WASH1-BioID2 isolated complex also contained </w:delText>
        </w:r>
      </w:del>
      <w:del w:id="193" w:author="Tyler Bradshaw" w:date="2020-12-03T13:41:00Z">
        <w:r w:rsidRPr="00871A74" w:rsidDel="00464A9F">
          <w:rPr>
            <w:rFonts w:ascii="Arial" w:hAnsi="Arial" w:cs="Arial"/>
          </w:rPr>
          <w:delText xml:space="preserve">28 </w:delText>
        </w:r>
      </w:del>
      <w:del w:id="194" w:author="Tyler Bradshaw" w:date="2020-12-05T17:32:00Z">
        <w:r w:rsidRPr="00871A74" w:rsidDel="00D74544">
          <w:rPr>
            <w:rFonts w:ascii="Arial" w:hAnsi="Arial" w:cs="Arial"/>
          </w:rPr>
          <w:delText>proteins known to localize to the excitatory post-synapse (Fig</w:delText>
        </w:r>
        <w:r w:rsidR="0000701B" w:rsidRPr="00871A74" w:rsidDel="00D74544">
          <w:rPr>
            <w:rFonts w:ascii="Arial" w:hAnsi="Arial" w:cs="Arial"/>
          </w:rPr>
          <w:delText>ure</w:delText>
        </w:r>
        <w:r w:rsidRPr="00871A74" w:rsidDel="00D74544">
          <w:rPr>
            <w:rFonts w:ascii="Arial" w:hAnsi="Arial" w:cs="Arial"/>
          </w:rPr>
          <w:delText xml:space="preserve"> </w:delText>
        </w:r>
        <w:r w:rsidR="0000701B" w:rsidRPr="00871A74" w:rsidDel="00D74544">
          <w:rPr>
            <w:rFonts w:ascii="Arial" w:hAnsi="Arial" w:cs="Arial"/>
          </w:rPr>
          <w:delText>1</w:delText>
        </w:r>
        <w:r w:rsidR="00452F84" w:rsidDel="00D74544">
          <w:rPr>
            <w:rFonts w:ascii="Arial" w:hAnsi="Arial" w:cs="Arial"/>
          </w:rPr>
          <w:delText>M</w:delText>
        </w:r>
        <w:r w:rsidRPr="00871A74" w:rsidDel="00D74544">
          <w:rPr>
            <w:rFonts w:ascii="Arial" w:hAnsi="Arial" w:cs="Arial"/>
          </w:rPr>
          <w:delText xml:space="preserve">). This included many </w:delText>
        </w:r>
        <w:r w:rsidR="00E84972" w:rsidDel="00D74544">
          <w:rPr>
            <w:rFonts w:ascii="Arial" w:hAnsi="Arial" w:cs="Arial"/>
          </w:rPr>
          <w:delText xml:space="preserve">core synaptic </w:delText>
        </w:r>
        <w:r w:rsidRPr="00871A74" w:rsidDel="00D74544">
          <w:rPr>
            <w:rFonts w:ascii="Arial" w:hAnsi="Arial" w:cs="Arial"/>
          </w:rPr>
          <w:delText xml:space="preserve">scaffolding proteins, such as </w:delText>
        </w:r>
        <w:r w:rsidR="00CD3F93" w:rsidRPr="00871A74" w:rsidDel="00D74544">
          <w:rPr>
            <w:rFonts w:ascii="Arial" w:hAnsi="Arial" w:cs="Arial"/>
          </w:rPr>
          <w:delText>SHANK2</w:delText>
        </w:r>
        <w:r w:rsidRPr="00871A74" w:rsidDel="00D74544">
          <w:rPr>
            <w:rFonts w:ascii="Arial" w:hAnsi="Arial" w:cs="Arial"/>
          </w:rPr>
          <w:delText xml:space="preserve">-3 and </w:delText>
        </w:r>
        <w:r w:rsidR="00CD3F93" w:rsidRPr="00871A74" w:rsidDel="00D74544">
          <w:rPr>
            <w:rFonts w:ascii="Arial" w:hAnsi="Arial" w:cs="Arial"/>
          </w:rPr>
          <w:delText>DLGAP2</w:delText>
        </w:r>
        <w:r w:rsidRPr="00871A74" w:rsidDel="00D74544">
          <w:rPr>
            <w:rFonts w:ascii="Arial" w:hAnsi="Arial" w:cs="Arial"/>
          </w:rPr>
          <w:delText>-4</w:delText>
        </w:r>
        <w:r w:rsidR="0000701B" w:rsidRPr="00871A74" w:rsidDel="00D74544">
          <w:rPr>
            <w:rFonts w:ascii="Arial" w:hAnsi="Arial" w:cs="Arial"/>
          </w:rPr>
          <w:delText xml:space="preserve"> </w:delText>
        </w:r>
        <w:r w:rsidRPr="00871A74" w:rsidDel="00D74544">
          <w:rPr>
            <w:rFonts w:ascii="Arial" w:hAnsi="Arial" w:cs="Arial"/>
            <w:i/>
            <w:iCs/>
          </w:rPr>
          <w:fldChar w:fldCharType="begin" w:fldLock="1"/>
        </w:r>
        <w:r w:rsidR="00045F2E" w:rsidDel="00D74544">
          <w:rPr>
            <w:rFonts w:ascii="Arial" w:hAnsi="Arial" w:cs="Arial"/>
            <w:i/>
            <w:iCs/>
          </w:rPr>
          <w:delInstrText>ADDIN CSL_CITATION {"citationItems":[{"id":"ITEM-1","itemData":{"DOI":"10.1038/nrn.2016.183","ISSN":"1471-003X","PMID":"28179641","abstract":"Several large-scale genomic studies have supported an association between cases of autism spectrum disorder and mutations in the genes SH3 and multiple ankyrin repeat domains protein 1 (SHANK1), SHANK2 and SHANK3, which encode a family of postsynaptic scaffolding proteins that are present at glutamatergic synapses in the CNS. An evaluation of human genetic data, as well as of in vitro and in vivo animal model data, may allow us to understand how disruption of SHANK scaffolding proteins affects the structure and function of neural circuits and alters behaviour.","author":[{"dropping-particle":"","family":"Monteiro","given":"Patricia","non-dropping-particle":"","parse-names":false,"suffix":""},{"dropping-particle":"","family":"Feng","given":"Guoping","non-dropping-particle":"","parse-names":false,"suffix":""}],"container-title":"Nature Reviews Neuroscience","id":"ITEM-1","issue":"3","issued":{"date-parts":[["2017"]]},"page":"147-157","title":"SHANK proteins: roles at the synapse and in autism spectrum disorder","type":"article-journal","volume":"18"},"uris":["http://www.mendeley.com/documents/?uuid=69b1c27c-b898-42f0-9f33-8cd5224101c7"]},{"id":"ITEM-2","itemData":{"DOI":"10.1111/ejn.12877","ISBN":"1460-9568 (Electronic)\\r0953-816X (Linking)","ISSN":"14609568","PMID":"25816842","abstract":"The Shank genes (SHANK1, 2, 3) encode scaffold proteins highly enriched in postsynaptic densities where they regulate synaptic structure in spiny neurons. Mutations in human Shank genes are linked to autism spectrum disorder and schizophrenia. Shank1 mutant mice exhibit intriguing cognitive phenotypes reminiscent of individuals with autism spectrum disorder. However, the molecular mechanisms leading to the human pathophysiological phenotypes and mouse behaviors have not been elucidated. In this study it is shown that Shank1 protein is highly localized in parvalbumin-expressing (PV+) fast-spiking inhibitory interneurons in the hippocampus. Importantly, a lack of Shank1 in hippocampal CA1 PV+ neurons reduced excitatory synaptic inputs and inhibitory synaptic outputs to pyramidal neurons. Furthermore, it is demonstrated that hippocampal CA1 pyramidal neurons in Shank1 mutant mice exhibit a shift in the excitatory and inhibitory balance (E-I balance), a pathophysiological hallmark of autism spectrum disorder. The mutant mice also exhibit lower expression of gephyrin (a scaffold component of inhibitory synapses), supporting the dysregulation of E-I balance in the hippocampus. These results suggest that Shank1 scaffold in PV+ interneurons regulates excitatory synaptic strength and participates in the maintenance of E-I balance in excitatory neurons.","author":[{"dropping-particle":"","family":"Mao","given":"Wenjie","non-dropping-particle":"","parse-names":false,"suffix":""},{"dropping-particle":"","family":"Watanabe","given":"Takuya","non-dropping-particle":"","parse-names":false,"suffix":""},{"dropping-particle":"","family":"Cho","given":"Sukhee","non-dropping-particle":"","parse-names":false,"suffix":""},{"dropping-particle":"","family":"Frost","given":"Jeffrey L.","non-dropping-particle":"","parse-names":false,"suffix":""},{"dropping-particle":"","family":"Truong","given":"Tina","non-dropping-particle":"","parse-names":false,"suffix":""},{"dropping-particle":"","family":"Zhao","given":"Xiaohu","non-dropping-particle":"","parse-names":false,"suffix":""},{"dropping-particle":"","family":"Futai","given":"Kensuke","non-dropping-particle":"","parse-names":false,"suffix":""}],"container-title":"European Journal of Neuroscience","id":"ITEM-2","issue":"8","issued":{"date-parts":[["2015"]]},"page":"1025-1035","title":"Shank1 regulates excitatory synaptic transmission in mouse hippocampal parvalbumin-expressing inhibitory interneurons","type":"article-journal","volume":"41"},"uris":["http://www.mendeley.com/documents/?uuid=62288bad-7649-4201-9983-f86125ec7d87"]},{"id":"ITEM-3","itemData":{"DOI":"10.1523/JNEUROSCI.2533-11.2011","ISSN":"02706474","PMID":"22090495","abstract":"Synaptic transmission mediated by AMPA-type glutamate receptors (AMPARs) is regulated by scaffold proteins in the postsynaptic density. SAP90/PSD-95-associated protein 3 (SAPAP3) is a scaffold protein that is highly expressed in striatal excitatory synapses. While loss of SAPAP3 is known to cause obsessive-compulsive disorder-like behaviors in mice and reduce extracellular field potentials in the striatum, the mechanism by which SAPAP3 regulates excitatory neurotransmission is largely unknown. This study demonstrates that Sapap3 deletion reduces AMPAR-mediated synaptic transmission in striatal medium spiny neurons (MSNs) through postsynaptic endocytosis of AMPARs. Striatal MSNs in Sapap3 KO mice have fewer synapses with AMPAR activity and a higher proportion of silent synapses.Wefurther find that increased metabotropic glutamate receptor 5 (mGluR5) activity in Sapap3 KO mice underlies the decrease in AMPAR synaptic transmission and excessive synapse silencing. These findings suggest a model whereby the normal role of SAPAP3 is to inhibit mGluR5-driven endocytosis of AMPARs. The results of this study provide the first evidence for the mechanism by which the SAPAP family of scaffold proteins regulates AMPAR synaptic activity. © 2011 the authors.","author":[{"dropping-particle":"","family":"Wan","given":"Yehong","non-dropping-particle":"","parse-names":false,"suffix":""},{"dropping-particle":"","family":"Feng","given":"Guoping","non-dropping-particle":"","parse-names":false,"suffix":""},{"dropping-particle":"","family":"Calakos","given":"Nicole","non-dropping-particle":"","parse-names":false,"suffix":""}],"container-title":"Journal of Neuroscience","id":"ITEM-3","issue":"46","issued":{"date-parts":[["2011","11","16"]]},"page":"16685-16691","title":"Sapap3 deletion causes mGluR5-dependent silencing of AMPAR synapses","type":"article-journal","volume":"31"},"uris":["http://www.mendeley.com/documents/?uuid=88701413-1176-3857-a7d4-befbbcc327aa"]},{"id":"ITEM-4","itemData":{"DOI":"10.1523/JNEUROSCI.1701-11.2011","ISSN":"02706474","PMID":"21715621","abstract":"Retrograde synaptic signaling by endocannabinoids (eCBs) is a widespread mechanism for activity-dependent inhibition of synaptic strength in the brain. Although prevalent, the conditions for eliciting eCB-mediated synaptic depression vary among brain circuits. As yet, relatively little is known about the molecular mechanisms underlying this variation, although the initial signaling events are likely dictated by postsynaptic proteins. SAP90/PSD-95-associated proteins (SAPAPs) are a family of postsynaptic proteins unique to excitatory synapses. Using Sapap3 knock-out (KO) mice, we find that, in the absence of SAPAP3, striatal medium spiny neuron (MSN) excitatory synapses exhibit eCB-mediated synaptic depression under conditions that do not normally activate this process. The anomalous synaptic plasticity requires type 5 metabotropic glutamate receptors (mGluR5s), which we find are dysregulated in Sapap3KOMSNs. Both surface expression and activity of mGluR5s are increased in Sapap3 KO MSNs, suggesting that enhanced mGluR5 activity may drive the anomalous synaptic plasticity. In direct support of this possibility, we find that, in wild-type (WT) MSNs, pharmacological enhancement of mGluR5 by a positive allosteric modulator is sufficient to reproduce the increased synaptic depression seen in Sapap3 KO MSNs. The same pharmacologic treatment, however, fails to elicit further depression inKOMSNs. Under conditions that are sufficient to engage eCB-mediated synaptic depression in WT MSNs, Sapap3 deletion does not alter the magnitude of the response. These results identify a role for SAPAP3 in the regulation of postsynaptic mGluRs and eCB-mediated synaptic plasticity. SAPAPs, through their effect on mGluR activity, may serve as regulatory molecules gating the threshold for inducing eCB-mediated synaptic plasticity. © 2011 the authors.","author":[{"dropping-particle":"","family":"Chen","given":"Meng","non-dropping-particle":"","parse-names":false,"suffix":""},{"dropping-particle":"","family":"Wan","given":"Yehong","non-dropping-particle":"","parse-names":false,"suffix":""},{"dropping-particle":"","family":"Ade","given":"Kristen","non-dropping-particle":"","parse-names":false,"suffix":""},{"dropping-particle":"","family":"Ting","given":"Jonathan","non-dropping-particle":"","parse-names":false,"suffix":""},{"dropping-particle":"","family":"Feng","given":"Guoping","non-dropping-particle":"","parse-names":false,"suffix":""},{"dropping-particle":"","family":"Calakos","given":"Nicole","non-dropping-particle":"","parse-names":false,"suffix":""}],"container-title":"Journal of Neuroscience","id":"ITEM-4","issue":"26","issued":{"date-parts":[["2011","6","29"]]},"page":"9563-9573","title":"Sapap3 deletion anomalously activates short-term endocannabinoid-mediated synaptic plasticity","type":"article-journal","volume":"31"},"uris":["http://www.mendeley.com/documents/?uuid=a63355cd-85c2-34bd-983e-e1a4adc3b64b"]}],"mendeley":{"formattedCitation":"(Chen et al., 2011; Mao et al., 2015; Monteiro and Feng, 2017; Wan et al., 2011)","plainTextFormattedCitation":"(Chen et al., 2011; Mao et al., 2015; Monteiro and Feng, 2017; Wan et al., 2011)","previouslyFormattedCitation":"(Chen et al., 2011; Mao et al., 2015; Monteiro and Feng, 2017; Wan et al., 2011)"},"properties":{"noteIndex":0},"schema":"https://github.com/citation-style-language/schema/raw/master/csl-citation.json"}</w:delInstrText>
        </w:r>
        <w:r w:rsidRPr="00871A74" w:rsidDel="00D74544">
          <w:rPr>
            <w:rFonts w:ascii="Arial" w:hAnsi="Arial" w:cs="Arial"/>
            <w:i/>
            <w:iCs/>
          </w:rPr>
          <w:fldChar w:fldCharType="separate"/>
        </w:r>
        <w:r w:rsidR="00B441E1" w:rsidRPr="00B441E1" w:rsidDel="00D74544">
          <w:rPr>
            <w:rFonts w:ascii="Arial" w:hAnsi="Arial" w:cs="Arial"/>
            <w:iCs/>
            <w:noProof/>
          </w:rPr>
          <w:delText>(Chen et al., 2011; Mao et al., 2015; Monteiro and Feng, 2017; Wan et al., 2011)</w:delText>
        </w:r>
        <w:r w:rsidRPr="00871A74" w:rsidDel="00D74544">
          <w:rPr>
            <w:rFonts w:ascii="Arial" w:hAnsi="Arial" w:cs="Arial"/>
            <w:i/>
            <w:iCs/>
          </w:rPr>
          <w:fldChar w:fldCharType="end"/>
        </w:r>
        <w:r w:rsidRPr="00871A74" w:rsidDel="00D74544">
          <w:rPr>
            <w:rFonts w:ascii="Arial" w:hAnsi="Arial" w:cs="Arial"/>
          </w:rPr>
          <w:delText>, as well</w:delText>
        </w:r>
      </w:del>
      <w:commentRangeStart w:id="195"/>
      <w:del w:id="196" w:author="Tyler Bradshaw" w:date="2020-12-03T13:42:00Z">
        <w:r w:rsidRPr="00871A74" w:rsidDel="00CD5EC9">
          <w:rPr>
            <w:rFonts w:ascii="Arial" w:hAnsi="Arial" w:cs="Arial"/>
          </w:rPr>
          <w:delText xml:space="preserve"> </w:delText>
        </w:r>
      </w:del>
      <w:commentRangeEnd w:id="195"/>
      <w:del w:id="197" w:author="Tyler Bradshaw" w:date="2020-12-05T17:32:00Z">
        <w:r w:rsidR="00CD5EC9" w:rsidDel="00D74544">
          <w:rPr>
            <w:rStyle w:val="CommentReference"/>
          </w:rPr>
          <w:commentReference w:id="195"/>
        </w:r>
      </w:del>
      <w:del w:id="198" w:author="Tyler Bradshaw" w:date="2020-12-03T13:42:00Z">
        <w:r w:rsidRPr="00871A74" w:rsidDel="00CD5EC9">
          <w:rPr>
            <w:rFonts w:ascii="Arial" w:hAnsi="Arial" w:cs="Arial"/>
          </w:rPr>
          <w:delText xml:space="preserve">as modulators of synaptic receptors such as </w:delText>
        </w:r>
        <w:r w:rsidR="00CD3F93" w:rsidRPr="00871A74" w:rsidDel="00CD5EC9">
          <w:rPr>
            <w:rFonts w:ascii="Arial" w:hAnsi="Arial" w:cs="Arial"/>
          </w:rPr>
          <w:delText>SYNGAP1</w:delText>
        </w:r>
        <w:r w:rsidR="00CD3F93" w:rsidRPr="00871A74" w:rsidDel="00CD5EC9">
          <w:rPr>
            <w:rFonts w:ascii="Arial" w:hAnsi="Arial" w:cs="Arial"/>
            <w:i/>
            <w:iCs/>
          </w:rPr>
          <w:delText xml:space="preserve"> </w:delText>
        </w:r>
        <w:r w:rsidRPr="00871A74" w:rsidDel="00CD5EC9">
          <w:rPr>
            <w:rFonts w:ascii="Arial" w:hAnsi="Arial" w:cs="Arial"/>
          </w:rPr>
          <w:delText xml:space="preserve">and </w:delText>
        </w:r>
        <w:r w:rsidR="00CD3F93" w:rsidRPr="00871A74" w:rsidDel="00CD5EC9">
          <w:rPr>
            <w:rFonts w:ascii="Arial" w:hAnsi="Arial" w:cs="Arial"/>
          </w:rPr>
          <w:delText>SHISA6</w:delText>
        </w:r>
        <w:r w:rsidR="0000701B" w:rsidRPr="00871A74" w:rsidDel="00CD5EC9">
          <w:rPr>
            <w:rFonts w:ascii="Arial" w:hAnsi="Arial" w:cs="Arial"/>
          </w:rPr>
          <w:delText xml:space="preserve"> </w:delText>
        </w:r>
        <w:commentRangeStart w:id="199"/>
        <w:r w:rsidR="00CD3F93" w:rsidRPr="00871A74" w:rsidDel="00CD5EC9">
          <w:rPr>
            <w:rFonts w:ascii="Arial" w:hAnsi="Arial" w:cs="Arial"/>
            <w:i/>
            <w:iCs/>
          </w:rPr>
          <w:fldChar w:fldCharType="begin" w:fldLock="1"/>
        </w:r>
        <w:r w:rsidR="00C73DAD" w:rsidDel="00CD5EC9">
          <w:rPr>
            <w:rFonts w:ascii="Arial" w:hAnsi="Arial" w:cs="Arial"/>
            <w:i/>
            <w:iCs/>
          </w:rPr>
          <w:delInstrText>ADDIN CSL_CITATION {"citationItems":[{"id":"ITEM-1","itemData":{"DOI":"10.1523/jneurosci.23-04-01119.2003","ISSN":"02706474","PMID":"12598599","abstract":"Synaptic GTPase-activating protein (SynGAP) is a neuronal RasGAP (Ras GTPase-activating protein) that is selectively expressed in brain and highly enriched at excitatory synapses, where it negatively regulates Ras activity and its downstream signaling pathways. To investigate the physiological role of SynGAP in the brain, we have generated mutant mice lacking the SynGAP protein. These mice exhibit postnatal lethality, indicating that SynGAP plays a critical role during neuronal development. In addition, cell biological experiments show that neuronal cultures from mutant mice have more synaptic AMPA receptor clusters, suggesting that SynGAP regulates glutamate receptor synaptic targeting. Moreover, electrophysiological studies demonstrated that heterozygous mutant mice have a specific defect in hippocampal long-term potentiation (LTP). These studies show that the regulation of synaptic Ras signaling by SynGAP is important for proper neuronal development and glutamate receptor trafficking and is critical for the induction of LTP.","author":[{"dropping-particle":"","family":"Kim","given":"Jee Hae","non-dropping-particle":"","parse-names":false,"suffix":""},{"dropping-particle":"","family":"Lee","given":"Hey Kyoung","non-dropping-particle":"","parse-names":false,"suffix":""},{"dropping-particle":"","family":"Takamiya","given":"Kogo","non-dropping-particle":"","parse-names":false,"suffix":""},{"dropping-particle":"","family":"Huganir","given":"Richard L.","non-dropping-particle":"","parse-names":false,"suffix":""}],"container-title":"Journal of Neuroscience","id":"ITEM-1","issue":"4","issued":{"date-parts":[["2003","2","15"]]},"page":"1119-1124","title":"The role of synaptic GTPase-activating protein in neuronal development and synaptic plasticity","type":"article-journal","volume":"23"},"uris":["http://www.mendeley.com/documents/?uuid=cea1ad10-abcb-3036-afb2-99d45ed8a86e"]},{"id":"ITEM-2","itemData":{"DOI":"10.1523/JNEUROSCI.3164-05.2006","ISSN":"02706474","PMID":"16452659","abstract":"The development of ordered connections or \"maps\" within the nervous system is a common feature of sensory systems and is crucial for their normal function. NMDA receptors are known to play a key role in the formation of these maps; however, the intracellular signaling pathways that mediate the effects of glutamate are poorly understood. Here, we demonstrate that SynGAP, a synaptic Ras GTPase activating protein, is essential for the anatomical development of whisker-related patterns in the developing somatosensory pathways in rodent forebrain. Mice lacking SynGAP show only partial segregation of barreloids in the thalamus, and thalamocortical axons segregate into rows but do not form whisker-related patches. In cortex, layer 4 cells do not aggregate to form barrels. In Syngap+/- animals, barreloids develop normally, and thalamocortical afferents segregate in layer 4, but cell segregation is retarded. SynGAP is not necessary for the development of whisker-related patterns in the brainstem. Immunoelectron microscopy for SynGAP from layer 4 revealed a postsynaptic localization with labeling in developing postsynaptic densities (PSDs). Biochemically, SynGAP associates with the PSD in a PSD-95-independent manner, and Psd-95-/- animals develop normal barrels. These data demonstrate an essential role for SynGAP signaling in the activity-dependent development of whisker-related maps selectively in forebrain structures indicating that the intracellular pathways by which NMDA receptor activation mediates map formation differ between brain regions and developmental stage. Copyright © 2006 Society for Neuroscience.","author":[{"dropping-particle":"","family":"Barnett","given":"Mark W.","non-dropping-particle":"","parse-names":false,"suffix":""},{"dropping-particle":"","family":"Watson","given":"Ruth F.","non-dropping-particle":"","parse-names":false,"suffix":""},{"dropping-particle":"","family":"Vitalis","given":"Tania","non-dropping-particle":"","parse-names":false,"suffix":""},{"dropping-particle":"","family":"Porter","given":"Karen","non-dropping-particle":"","parse-names":false,"suffix":""},{"dropping-particle":"","family":"Komiyama","given":"Noboru H.","non-dropping-particle":"","parse-names":false,"suffix":""},{"dropping-particle":"","family":"Stoney","given":"Patrick N.","non-dropping-particle":"","parse-names":false,"suffix":""},{"dropping-particle":"","family":"Gillingwater","given":"Thomas H.","non-dropping-particle":"","parse-names":false,"suffix":""},{"dropping-particle":"","family":"Grant","given":"Seth G.N.","non-dropping-particle":"","parse-names":false,"suffix":""},{"dropping-particle":"","family":"Kind","given":"Peter C.","non-dropping-particle":"","parse-names":false,"suffix":""}],"container-title":"Journal of Neuroscience","id":"ITEM-2","issue":"5","issued":{"date-parts":[["2006","2","1"]]},"page":"1355-1365","title":"Synaptic Ras GTPase activating protein regulates pattern formation in the trigeminal system of mice","type":"article-journal","volume":"26"},"uris":["http://www.mendeley.com/documents/?uuid=53b55202-8b8f-3d54-9420-0e0956d7df10"]},{"id":"ITEM-3","itemData":{"DOI":"10.1016/j.cell.2012.08.045","ISBN":"0092-8674","ISSN":"00928674","PMID":"23141534","abstract":"Mutations that cause intellectual disability (ID) and autism spectrum disorder (ASD) are commonly found in genes that encode for synaptic proteins. However, it remains unclear how mutations that disrupt synapse function impact intellectual ability. In the SYNGAP1 mouse model of ID/ASD, we found that dendritic spine synapses develop prematurely during the early postnatal period. Premature spine maturation dramatically enhanced excitability in the developing hippocampus, which corresponded with the emergence of behavioral abnormalities. Inducing SYNGAP1 mutations after critical developmental windows closed had minimal impact on spine synapse function, whereas repairing these pathogenic mutations in adulthood did not improve behavior and cognition. These data demonstrate that SynGAP protein acts as a critical developmental repressor of neural excitability that promotes the development of life-long cognitive abilities. We propose that the pace of dendritic spine synapse maturation in early life is a critical determinant of normal intellectual development. ?? 2012 Elsevier Inc.","author":[{"dropping-particle":"","family":"Clement","given":"James P.","non-dropping-particle":"","parse-names":false,"suffix":""},{"dropping-particle":"","family":"Aceti","given":"Massimiliano","non-dropping-particle":"","parse-names":false,"suffix":""},{"dropping-particle":"","family":"Creson","given":"Thomas K.","non-dropping-particle":"","parse-names":false,"suffix":""},{"dropping-particle":"","family":"Ozkan","given":"Emin D.","non-dropping-particle":"","parse-names":false,"suffix":""},{"dropping-particle":"","family":"Shi","given":"Yulin","non-dropping-particle":"","parse-names":false,"suffix":""},{"dropping-particle":"","family":"Reish","given":"Nicholas J.","non-dropping-particle":"","parse-names":false,"suffix":""},{"dropping-particle":"","family":"Almonte","given":"Antoine G.","non-dropping-particle":"","parse-names":false,"suffix":""},{"dropping-particle":"","family":"Miller","given":"Brooke H.","non-dropping-particle":"","parse-names":false,"suffix":""},{"dropping-particle":"","family":"Wiltgen","given":"Brian J.","non-dropping-particle":"","parse-names":false,"suffix":""},{"dropping-particle":"","family":"Miller","given":"Courtney A.","non-dropping-particle":"","parse-names":false,"suffix":""},{"dropping-particle":"","family":"Xu","given":"Xiangmin","non-dropping-particle":"","parse-names":false,"suffix":""},{"dropping-particle":"","family":"Rumbaugh","given":"Gavin","non-dropping-particle":"","parse-names":false,"suffix":""}],"container-title":"Cell","id":"ITEM-3","issue":"4","issued":{"date-parts":[["2012"]]},"page":"709-723","title":"Pathogenic SYNGAP1 mutations impair cognitive development by disrupting maturation of dendritic spine synapses","type":"article-journal","volume":"151"},"uris":["http://www.mendeley.com/documents/?uuid=d59af1ec-d054-49b6-acc0-5484a1da284e"]},{"id":"ITEM-4","itemData":{"DOI":"10.1038/ncomms10682","ISSN":"20411723","PMID":"26931375","abstract":"Trafficking and biophysical properties of AMPA receptors (AMPARs) in the brain depend on interactions with associated proteins. We identify Shisa6, a single transmembrane protein, as a stable and directly interacting bona fide AMPAR auxiliary subunit. Shisa6 is enriched at hippocampal postsynaptic membranes and co-localizes with AMPARs. The Shisa6 C-terminus harbours a PDZ domain ligand that binds to PSD-95, constraining mobility of AMPARs in the plasma membrane and confining them to postsynaptic densities. Shisa6 expressed in HEK293 cells alters GluA1-and GluA2-mediated currents by prolonging decay times and decreasing the extent of AMPAR desensitization, while slowing the rate of recovery from desensitization. Using gene deletion, we show that Shisa6 increases rise and decay times of hippocampal CA1 miniature excitatory postsynaptic currents (mEPSCs). Shisa6-containing AMPARs show prominent sustained currents, indicating protection from full desensitization. Accordingly, Shisa6 prevents synaptically trapped AMPARs from depression at high-frequency synaptic transmission.","author":[{"dropping-particle":"V.","family":"Klaassen","given":"Remco","non-dropping-particle":"","parse-names":false,"suffix":""},{"dropping-particle":"","family":"Stroeder","given":"Jasper","non-dropping-particle":"","parse-names":false,"suffix":""},{"dropping-particle":"","family":"Coussen","given":"Françoise","non-dropping-particle":"","parse-names":false,"suffix":""},{"dropping-particle":"","family":"Hafner","given":"Anne Sophie","non-dropping-particle":"","parse-names":false,"suffix":""},{"dropping-particle":"","family":"Petersen","given":"Jennifer D.","non-dropping-particle":"","parse-names":false,"suffix":""},{"dropping-particle":"","family":"Renancio","given":"Cedric","non-dropping-particle":"","parse-names":false,"suffix":""},{"dropping-particle":"","family":"Schmitz","given":"Leanne J.M.","non-dropping-particle":"","parse-names":false,"suffix":""},{"dropping-particle":"","family":"Normand","given":"Elisabeth","non-dropping-particle":"","parse-names":false,"suffix":""},{"dropping-particle":"","family":"Lodder","given":"Johannes C.","non-dropping-particle":"","parse-names":false,"suffix":""},{"dropping-particle":"","family":"Rotaru","given":"Diana C.","non-dropping-particle":"","parse-names":false,"suffix":""},{"dropping-particle":"","family":"Rao-Ruiz","given":"Priyanka","non-dropping-particle":"","parse-names":false,"suffix":""},{"dropping-particle":"","family":"Spijker","given":"Sabine","non-dropping-particle":"","parse-names":false,"suffix":""},{"dropping-particle":"","family":"Mansvelder","given":"Huibert D.","non-dropping-particle":"","parse-names":false,"suffix":""},{"dropping-particle":"","family":"Choquet","given":"Daniel","non-dropping-particle":"","parse-names":false,"suffix":""},{"dropping-particle":"","family":"Smit","given":"August B.","non-dropping-particle":"","parse-names":false,"suffix":""}],"container-title":"Nature Communications","id":"ITEM-4","issued":{"date-parts":[["2016","3","2"]]},"publisher":"Nature Publishing Group","title":"Shisa6 traps AMPA receptors at postsynaptic sites and prevents their desensitization during synaptic activity","type":"article-journal","volume":"7"},"uris":["http://www.mendeley.com/documents/?uuid=f9d6c5d4-2e8c-3687-901c-b87981db858a"]}],"mendeley":{"formattedCitation":"(Barnett et al., 2006; Clement et al., 2012; Kim et al., 2003; Klaassen et al., 2016)","plainTextFormattedCitation":"(Barnett et al., 2006; Clement et al., 2012; Kim et al., 2003; Klaassen et al., 2016)","previouslyFormattedCitation":"(Barnett et al., 2006; Clement et al., 2012; Kim et al., 2003; Klaassen et al., 2016)"},"properties":{"noteIndex":0},"schema":"https://github.com/citation-style-language/schema/raw/master/csl-citation.json"}</w:delInstrText>
        </w:r>
        <w:r w:rsidR="00CD3F93" w:rsidRPr="00871A74" w:rsidDel="00CD5EC9">
          <w:rPr>
            <w:rFonts w:ascii="Arial" w:hAnsi="Arial" w:cs="Arial"/>
            <w:i/>
            <w:iCs/>
          </w:rPr>
          <w:fldChar w:fldCharType="separate"/>
        </w:r>
        <w:r w:rsidR="00B441E1" w:rsidRPr="00B441E1" w:rsidDel="00CD5EC9">
          <w:rPr>
            <w:rFonts w:ascii="Arial" w:hAnsi="Arial" w:cs="Arial"/>
            <w:iCs/>
            <w:noProof/>
          </w:rPr>
          <w:delText>(Barnett et al., 2006; Clement et al., 2012; Kim et al., 2003; Klaassen et al., 2016)</w:delText>
        </w:r>
        <w:r w:rsidR="00CD3F93" w:rsidRPr="00871A74" w:rsidDel="00CD5EC9">
          <w:rPr>
            <w:rFonts w:ascii="Arial" w:hAnsi="Arial" w:cs="Arial"/>
            <w:i/>
            <w:iCs/>
          </w:rPr>
          <w:fldChar w:fldCharType="end"/>
        </w:r>
        <w:r w:rsidRPr="00871A74" w:rsidDel="00CD5EC9">
          <w:rPr>
            <w:rFonts w:ascii="Arial" w:hAnsi="Arial" w:cs="Arial"/>
          </w:rPr>
          <w:delText>, which was</w:delText>
        </w:r>
      </w:del>
      <w:del w:id="200" w:author="Tyler Bradshaw" w:date="2020-12-03T13:44:00Z">
        <w:r w:rsidRPr="00871A74" w:rsidDel="00CD5EC9">
          <w:rPr>
            <w:rFonts w:ascii="Arial" w:hAnsi="Arial" w:cs="Arial"/>
          </w:rPr>
          <w:delText xml:space="preserve"> consistent with the idea that vesicular trafficking </w:delText>
        </w:r>
      </w:del>
      <w:del w:id="201" w:author="Tyler Bradshaw" w:date="2020-12-03T13:43:00Z">
        <w:r w:rsidRPr="00871A74" w:rsidDel="00CD5EC9">
          <w:rPr>
            <w:rFonts w:ascii="Arial" w:hAnsi="Arial" w:cs="Arial"/>
          </w:rPr>
          <w:delText xml:space="preserve">plays an </w:delText>
        </w:r>
      </w:del>
      <w:del w:id="202" w:author="Tyler Bradshaw" w:date="2020-12-03T13:44:00Z">
        <w:r w:rsidRPr="00871A74" w:rsidDel="00CD5EC9">
          <w:rPr>
            <w:rFonts w:ascii="Arial" w:hAnsi="Arial" w:cs="Arial"/>
          </w:rPr>
          <w:delText xml:space="preserve">important part in synaptic function and regulation. </w:delText>
        </w:r>
      </w:del>
      <w:commentRangeEnd w:id="199"/>
      <w:del w:id="203" w:author="Tyler Bradshaw" w:date="2020-12-05T17:32:00Z">
        <w:r w:rsidR="00CD5EC9" w:rsidDel="00D74544">
          <w:rPr>
            <w:rStyle w:val="CommentReference"/>
          </w:rPr>
          <w:commentReference w:id="199"/>
        </w:r>
        <w:r w:rsidRPr="00871A74" w:rsidDel="00D74544">
          <w:rPr>
            <w:rFonts w:ascii="Arial" w:hAnsi="Arial" w:cs="Arial"/>
          </w:rPr>
          <w:delText>Taken together, the</w:delText>
        </w:r>
        <w:r w:rsidR="00995C40" w:rsidRPr="00871A74" w:rsidDel="00D74544">
          <w:rPr>
            <w:rFonts w:ascii="Arial" w:hAnsi="Arial" w:cs="Arial"/>
          </w:rPr>
          <w:delText>se</w:delText>
        </w:r>
        <w:r w:rsidRPr="00871A74" w:rsidDel="00D74544">
          <w:rPr>
            <w:rFonts w:ascii="Arial" w:hAnsi="Arial" w:cs="Arial"/>
          </w:rPr>
          <w:delText xml:space="preserve"> results support</w:delText>
        </w:r>
        <w:r w:rsidR="00B0742D" w:rsidRPr="00871A74" w:rsidDel="00D74544">
          <w:rPr>
            <w:rFonts w:ascii="Arial" w:hAnsi="Arial" w:cs="Arial"/>
          </w:rPr>
          <w:delText xml:space="preserve"> </w:delText>
        </w:r>
        <w:r w:rsidR="00237F1E" w:rsidRPr="00871A74" w:rsidDel="00D74544">
          <w:rPr>
            <w:rFonts w:ascii="Arial" w:hAnsi="Arial" w:cs="Arial"/>
          </w:rPr>
          <w:delText xml:space="preserve">a major endosomal trafficking role of the </w:delText>
        </w:r>
        <w:r w:rsidRPr="00871A74" w:rsidDel="00D74544">
          <w:rPr>
            <w:rFonts w:ascii="Arial" w:hAnsi="Arial" w:cs="Arial"/>
          </w:rPr>
          <w:delText xml:space="preserve">WASH complex in mouse brain. </w:delText>
        </w:r>
      </w:del>
    </w:p>
    <w:p w14:paraId="1BE12F71" w14:textId="0A004C2D" w:rsidR="006D263F" w:rsidRPr="00871A74" w:rsidDel="00D74544" w:rsidRDefault="006D263F" w:rsidP="003C26AB">
      <w:pPr>
        <w:spacing w:line="480" w:lineRule="auto"/>
        <w:jc w:val="thaiDistribute"/>
        <w:rPr>
          <w:del w:id="204" w:author="Tyler Bradshaw" w:date="2020-12-05T17:32:00Z"/>
          <w:rFonts w:ascii="Arial" w:hAnsi="Arial" w:cs="Arial"/>
          <w:b/>
          <w:bCs/>
        </w:rPr>
      </w:pPr>
    </w:p>
    <w:p w14:paraId="28E5C530" w14:textId="763BAF7B" w:rsidR="00DF35DC" w:rsidDel="00C65DDF" w:rsidRDefault="0060298A" w:rsidP="006A1A7C">
      <w:pPr>
        <w:spacing w:line="480" w:lineRule="auto"/>
        <w:jc w:val="thaiDistribute"/>
        <w:rPr>
          <w:del w:id="205" w:author="Tyler Bradshaw" w:date="2020-12-03T14:50:00Z"/>
          <w:rFonts w:ascii="Arial" w:hAnsi="Arial" w:cs="Arial"/>
        </w:rPr>
      </w:pPr>
      <w:del w:id="206" w:author="Tyler Bradshaw" w:date="2020-12-05T17:32:00Z">
        <w:r w:rsidRPr="00871A74" w:rsidDel="00D74544">
          <w:rPr>
            <w:rFonts w:ascii="Arial" w:hAnsi="Arial" w:cs="Arial"/>
            <w:b/>
            <w:bCs/>
          </w:rPr>
          <w:delText>SWIP</w:delText>
        </w:r>
        <w:r w:rsidRPr="00871A74" w:rsidDel="00D74544">
          <w:rPr>
            <w:rFonts w:ascii="Arial" w:hAnsi="Arial" w:cs="Arial"/>
            <w:b/>
            <w:bCs/>
            <w:vertAlign w:val="superscript"/>
          </w:rPr>
          <w:delText xml:space="preserve">P1019R </w:delText>
        </w:r>
        <w:r w:rsidRPr="00871A74" w:rsidDel="00D74544">
          <w:rPr>
            <w:rFonts w:ascii="Arial" w:hAnsi="Arial" w:cs="Arial"/>
            <w:b/>
            <w:bCs/>
          </w:rPr>
          <w:delText xml:space="preserve">does not incorporate into the WASH complex, reducing its stability and levels </w:delText>
        </w:r>
        <w:r w:rsidRPr="00871A74" w:rsidDel="00D74544">
          <w:rPr>
            <w:rFonts w:ascii="Arial" w:hAnsi="Arial" w:cs="Arial"/>
            <w:b/>
            <w:bCs/>
            <w:i/>
            <w:iCs/>
          </w:rPr>
          <w:delText>in vivo</w:delText>
        </w:r>
        <w:r w:rsidRPr="00871A74" w:rsidDel="00D74544">
          <w:rPr>
            <w:rFonts w:ascii="Arial" w:hAnsi="Arial" w:cs="Arial"/>
            <w:b/>
            <w:bCs/>
          </w:rPr>
          <w:delText xml:space="preserve">. </w:delText>
        </w:r>
        <w:r w:rsidR="00BA55B7" w:rsidRPr="00871A74" w:rsidDel="00D74544">
          <w:rPr>
            <w:rFonts w:ascii="Arial" w:hAnsi="Arial" w:cs="Arial"/>
          </w:rPr>
          <w:delText xml:space="preserve">To determine how </w:delText>
        </w:r>
        <w:r w:rsidR="00452F84" w:rsidDel="00D74544">
          <w:rPr>
            <w:rFonts w:ascii="Arial" w:hAnsi="Arial" w:cs="Arial"/>
          </w:rPr>
          <w:delText>disruption of the</w:delText>
        </w:r>
        <w:r w:rsidR="00452F84" w:rsidRPr="00871A74" w:rsidDel="00D74544">
          <w:rPr>
            <w:rFonts w:ascii="Arial" w:hAnsi="Arial" w:cs="Arial"/>
          </w:rPr>
          <w:delText xml:space="preserve"> </w:delText>
        </w:r>
        <w:r w:rsidR="00BA55B7" w:rsidRPr="00871A74" w:rsidDel="00D74544">
          <w:rPr>
            <w:rFonts w:ascii="Arial" w:hAnsi="Arial" w:cs="Arial"/>
          </w:rPr>
          <w:delText>WASH comple</w:delText>
        </w:r>
        <w:r w:rsidR="00617255" w:rsidDel="00D74544">
          <w:rPr>
            <w:rFonts w:ascii="Arial" w:hAnsi="Arial" w:cs="Arial"/>
          </w:rPr>
          <w:delText>x</w:delText>
        </w:r>
        <w:r w:rsidR="00BA55B7" w:rsidRPr="00871A74" w:rsidDel="00D74544">
          <w:rPr>
            <w:rFonts w:ascii="Arial" w:hAnsi="Arial" w:cs="Arial"/>
          </w:rPr>
          <w:delText xml:space="preserve"> </w:delText>
        </w:r>
        <w:r w:rsidR="006E4CA9" w:rsidRPr="00871A74" w:rsidDel="00D74544">
          <w:rPr>
            <w:rFonts w:ascii="Arial" w:hAnsi="Arial" w:cs="Arial"/>
          </w:rPr>
          <w:delText>may lead to</w:delText>
        </w:r>
        <w:r w:rsidR="00BA55B7" w:rsidRPr="00871A74" w:rsidDel="00D74544">
          <w:rPr>
            <w:rFonts w:ascii="Arial" w:hAnsi="Arial" w:cs="Arial"/>
          </w:rPr>
          <w:delText xml:space="preserve"> disease, we generated a mouse model of </w:delText>
        </w:r>
        <w:r w:rsidR="005A5E9B" w:rsidRPr="00871A74" w:rsidDel="00D74544">
          <w:rPr>
            <w:rFonts w:ascii="Arial" w:hAnsi="Arial" w:cs="Arial"/>
          </w:rPr>
          <w:delText xml:space="preserve">a </w:delText>
        </w:r>
        <w:r w:rsidR="00BA55B7" w:rsidRPr="00871A74" w:rsidDel="00D74544">
          <w:rPr>
            <w:rFonts w:ascii="Arial" w:hAnsi="Arial" w:cs="Arial"/>
          </w:rPr>
          <w:delText>human missense mutation</w:delText>
        </w:r>
        <w:r w:rsidR="0083288B" w:rsidRPr="00871A74" w:rsidDel="00D74544">
          <w:rPr>
            <w:rFonts w:ascii="Arial" w:hAnsi="Arial" w:cs="Arial"/>
          </w:rPr>
          <w:delText xml:space="preserve"> found in children with intellectual disability</w:delText>
        </w:r>
        <w:r w:rsidR="00BA55B7" w:rsidRPr="00871A74" w:rsidDel="00D74544">
          <w:rPr>
            <w:rFonts w:ascii="Arial" w:hAnsi="Arial" w:cs="Arial"/>
          </w:rPr>
          <w:delText xml:space="preserve">, </w:delText>
        </w:r>
        <w:r w:rsidR="00B0742D" w:rsidRPr="00871A74" w:rsidDel="00D74544">
          <w:rPr>
            <w:rFonts w:ascii="Arial" w:hAnsi="Arial" w:cs="Arial"/>
            <w:i/>
            <w:iCs/>
          </w:rPr>
          <w:delText>WASHC4</w:delText>
        </w:r>
        <w:r w:rsidR="00B0742D" w:rsidRPr="00871A74" w:rsidDel="00D74544">
          <w:rPr>
            <w:rFonts w:ascii="Arial" w:hAnsi="Arial" w:cs="Arial"/>
            <w:i/>
            <w:iCs/>
            <w:vertAlign w:val="superscript"/>
          </w:rPr>
          <w:delText>c</w:delText>
        </w:r>
        <w:r w:rsidR="00BA55B7" w:rsidRPr="00871A74" w:rsidDel="00D74544">
          <w:rPr>
            <w:rFonts w:ascii="Arial" w:hAnsi="Arial" w:cs="Arial"/>
            <w:i/>
            <w:iCs/>
            <w:vertAlign w:val="superscript"/>
          </w:rPr>
          <w:delText xml:space="preserve">.3056c&gt;g </w:delText>
        </w:r>
        <w:r w:rsidR="00BA55B7" w:rsidRPr="00871A74" w:rsidDel="00D74544">
          <w:rPr>
            <w:rFonts w:ascii="Arial" w:hAnsi="Arial" w:cs="Arial"/>
          </w:rPr>
          <w:delText>(protein</w:delText>
        </w:r>
        <w:r w:rsidR="00685903" w:rsidDel="00D74544">
          <w:rPr>
            <w:rFonts w:ascii="Arial" w:hAnsi="Arial" w:cs="Arial"/>
          </w:rPr>
          <w:delText>:</w:delText>
        </w:r>
        <w:r w:rsidR="001902DA" w:rsidRPr="00871A74" w:rsidDel="00D74544">
          <w:rPr>
            <w:rFonts w:ascii="Arial" w:hAnsi="Arial" w:cs="Arial"/>
          </w:rPr>
          <w:delText xml:space="preserve"> </w:delText>
        </w:r>
        <w:r w:rsidR="00BA55B7" w:rsidRPr="00871A74" w:rsidDel="00D74544">
          <w:rPr>
            <w:rFonts w:ascii="Arial" w:hAnsi="Arial" w:cs="Arial"/>
          </w:rPr>
          <w:delText>SWIP</w:delText>
        </w:r>
        <w:r w:rsidR="00BA55B7" w:rsidRPr="00871A74" w:rsidDel="00D74544">
          <w:rPr>
            <w:rFonts w:ascii="Arial" w:hAnsi="Arial" w:cs="Arial"/>
            <w:vertAlign w:val="superscript"/>
          </w:rPr>
          <w:delText>P1019R</w:delText>
        </w:r>
        <w:r w:rsidR="00BA55B7" w:rsidRPr="00871A74" w:rsidDel="00D74544">
          <w:rPr>
            <w:rFonts w:ascii="Arial" w:hAnsi="Arial" w:cs="Arial"/>
          </w:rPr>
          <w:delText>)</w:delText>
        </w:r>
        <w:r w:rsidR="0000701B" w:rsidRPr="00871A74" w:rsidDel="00D74544">
          <w:rPr>
            <w:rFonts w:ascii="Arial" w:hAnsi="Arial" w:cs="Arial"/>
          </w:rPr>
          <w:delText xml:space="preserve"> </w:delText>
        </w:r>
        <w:r w:rsidR="00BA55B7"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BA55B7" w:rsidRPr="00871A74" w:rsidDel="00D74544">
          <w:rPr>
            <w:rFonts w:ascii="Arial" w:hAnsi="Arial" w:cs="Arial"/>
          </w:rPr>
          <w:fldChar w:fldCharType="separate"/>
        </w:r>
        <w:r w:rsidR="009E6278" w:rsidRPr="00871A74" w:rsidDel="00D74544">
          <w:rPr>
            <w:rFonts w:ascii="Arial" w:hAnsi="Arial" w:cs="Arial"/>
            <w:noProof/>
          </w:rPr>
          <w:delText>(Ropers et al., 2011)</w:delText>
        </w:r>
        <w:r w:rsidR="00BA55B7" w:rsidRPr="00871A74" w:rsidDel="00D74544">
          <w:rPr>
            <w:rFonts w:ascii="Arial" w:hAnsi="Arial" w:cs="Arial"/>
          </w:rPr>
          <w:fldChar w:fldCharType="end"/>
        </w:r>
        <w:r w:rsidR="00BA55B7" w:rsidRPr="00871A74" w:rsidDel="00D74544">
          <w:rPr>
            <w:rFonts w:ascii="Arial" w:hAnsi="Arial" w:cs="Arial"/>
          </w:rPr>
          <w:delText xml:space="preserve">. Due to </w:delText>
        </w:r>
        <w:r w:rsidR="00B713D9" w:rsidRPr="00871A74" w:rsidDel="00D74544">
          <w:rPr>
            <w:rFonts w:ascii="Arial" w:hAnsi="Arial" w:cs="Arial"/>
          </w:rPr>
          <w:delText xml:space="preserve">the </w:delText>
        </w:r>
        <w:r w:rsidR="00BA55B7" w:rsidRPr="00871A74" w:rsidDel="00D74544">
          <w:rPr>
            <w:rFonts w:ascii="Arial" w:hAnsi="Arial" w:cs="Arial"/>
          </w:rPr>
          <w:delText xml:space="preserve">sequence homology </w:delText>
        </w:r>
        <w:r w:rsidR="00B713D9" w:rsidRPr="00871A74" w:rsidDel="00D74544">
          <w:rPr>
            <w:rFonts w:ascii="Arial" w:hAnsi="Arial" w:cs="Arial"/>
          </w:rPr>
          <w:delText xml:space="preserve">of </w:delText>
        </w:r>
        <w:r w:rsidR="00BA55B7" w:rsidRPr="00871A74" w:rsidDel="00D74544">
          <w:rPr>
            <w:rFonts w:ascii="Arial" w:hAnsi="Arial" w:cs="Arial"/>
          </w:rPr>
          <w:delText xml:space="preserve">human and </w:delText>
        </w:r>
        <w:r w:rsidR="00B713D9" w:rsidRPr="00871A74" w:rsidDel="00D74544">
          <w:rPr>
            <w:rFonts w:ascii="Arial" w:hAnsi="Arial" w:cs="Arial"/>
          </w:rPr>
          <w:delText xml:space="preserve">mouse </w:delText>
        </w:r>
        <w:r w:rsidR="00B713D9" w:rsidRPr="00871A74" w:rsidDel="00D74544">
          <w:rPr>
            <w:rFonts w:ascii="Arial" w:hAnsi="Arial" w:cs="Arial"/>
            <w:i/>
            <w:iCs/>
          </w:rPr>
          <w:delText>W</w:delText>
        </w:r>
        <w:r w:rsidR="00E47D5F" w:rsidRPr="00871A74" w:rsidDel="00D74544">
          <w:rPr>
            <w:rFonts w:ascii="Arial" w:hAnsi="Arial" w:cs="Arial"/>
            <w:i/>
            <w:iCs/>
          </w:rPr>
          <w:delText>ashc</w:delText>
        </w:r>
        <w:r w:rsidR="00B713D9" w:rsidRPr="00871A74" w:rsidDel="00D74544">
          <w:rPr>
            <w:rFonts w:ascii="Arial" w:hAnsi="Arial" w:cs="Arial"/>
            <w:i/>
            <w:iCs/>
          </w:rPr>
          <w:delText>4</w:delText>
        </w:r>
        <w:r w:rsidR="00B713D9" w:rsidRPr="00871A74" w:rsidDel="00D74544">
          <w:rPr>
            <w:rFonts w:ascii="Arial" w:hAnsi="Arial" w:cs="Arial"/>
          </w:rPr>
          <w:delText xml:space="preserve"> genes</w:delText>
        </w:r>
        <w:r w:rsidR="00BA55B7" w:rsidRPr="00871A74" w:rsidDel="00D74544">
          <w:rPr>
            <w:rFonts w:ascii="Arial" w:hAnsi="Arial" w:cs="Arial"/>
          </w:rPr>
          <w:delText xml:space="preserve">, we were able to introduce the same point mutation in exon 29 of murine </w:delText>
        </w:r>
        <w:r w:rsidR="00BA55B7" w:rsidRPr="00871A74" w:rsidDel="00D74544">
          <w:rPr>
            <w:rFonts w:ascii="Arial" w:hAnsi="Arial" w:cs="Arial"/>
            <w:i/>
            <w:iCs/>
          </w:rPr>
          <w:delText xml:space="preserve">Washc4 </w:delText>
        </w:r>
        <w:r w:rsidR="00BA55B7" w:rsidRPr="00871A74" w:rsidDel="00D74544">
          <w:rPr>
            <w:rFonts w:ascii="Arial" w:hAnsi="Arial" w:cs="Arial"/>
          </w:rPr>
          <w:delText xml:space="preserve">using CRISPR </w:delText>
        </w:r>
        <w:r w:rsidR="00BA55B7" w:rsidRPr="00871A74" w:rsidDel="00D74544">
          <w:rPr>
            <w:rFonts w:ascii="Arial" w:hAnsi="Arial" w:cs="Arial"/>
          </w:rPr>
          <w:fldChar w:fldCharType="begin" w:fldLock="1"/>
        </w:r>
        <w:r w:rsidR="00C73DAD" w:rsidDel="00D74544">
          <w:rPr>
            <w:rFonts w:ascii="Arial" w:hAnsi="Arial" w:cs="Arial"/>
          </w:rPr>
          <w:delInstrText>ADDIN CSL_CITATION {"citationItems":[{"id":"ITEM-1","itemData":{"DOI":"10.4161/cib.3.3.11185","ISSN":"19420889","abstract":"WASH is the Arp2/3 activating protein that is localized at the surface of endosomes, where it induces the formation of branched actin networks. This activity of WASH favors, in collaboration with dynamin, the fission of transport intermediates from endosomes, and hence regulates endosomal trafficking of several cargos. We have purified a novel stable multiprotein complex containing WASH, the WASH complex, and we examine here the evolutionary conservation of its seven subunits across diverse eukaryotic phyla. This analysis supports the idea that the invention of the WASH complex has involved the incorporation of an independent complex, the CapZ α/β heterodimer, forming the so-called Capping Protein (CP), as illustrated by the yeasts S. cerevisiae and S. pombe, which possess the CP heterodimer but no other subunits of the WASH complex. The alignements of the orthologous genes that we have generated give a view on the conservation of the different subunits and on their organization into domains. Moreover, we propose here a unique nomenclature for the different subunits to prevent future confusions in the field. © 2010 Landes Bioscience.","author":[{"dropping-particle":"","family":"Derivery","given":"Emmanuel","non-dropping-particle":"","parse-names":false,"suffix":""},{"dropping-particle":"","family":"Gautreau","given":"Alexis","non-dropping-particle":"","parse-names":false,"suffix":""}],"container-title":"Communicative and Integrative Biology","id":"ITEM-1","issue":"3","issued":{"date-parts":[["2010","5"]]},"page":"227-230","publisher":"Taylor &amp; Francis","title":"Evolutionary conservation of the WASH complex, an actin polymerization machine involved in endosomal fission","type":"article-journal","volume":"3"},"uris":["http://www.mendeley.com/documents/?uuid=458cb0a5-bf62-3343-aefc-99d1dca1f0fb"]},{"id":"ITEM-2","itemData":{"DOI":"10.1093/hmg/ddr158","ISBN":"1460-2083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Genetics","id":"ITEM-2","issued":{"date-parts":[["2011"]]},"title":"Identification of a novel candidate gene for non-syndromic autosomal recessive intellectual disability: The WASH complex member swip","type":"article-journal"},"uris":["http://www.mendeley.com/documents/?uuid=6c862955-d6e9-454f-8eca-ed6688921c64"]}],"mendeley":{"formattedCitation":"(Derivery and Gautreau, 2010; Ropers et al., 2011)","plainTextFormattedCitation":"(Derivery and Gautreau, 2010; Ropers et al., 2011)","previouslyFormattedCitation":"(Derivery and Gautreau, 2010; Ropers et al., 2011)"},"properties":{"noteIndex":0},"schema":"https://github.com/citation-style-language/schema/raw/master/csl-citation.json"}</w:delInstrText>
        </w:r>
        <w:r w:rsidR="00BA55B7" w:rsidRPr="00871A74" w:rsidDel="00D74544">
          <w:rPr>
            <w:rFonts w:ascii="Arial" w:hAnsi="Arial" w:cs="Arial"/>
          </w:rPr>
          <w:fldChar w:fldCharType="separate"/>
        </w:r>
        <w:r w:rsidR="00B441E1" w:rsidRPr="00B441E1" w:rsidDel="00D74544">
          <w:rPr>
            <w:rFonts w:ascii="Arial" w:hAnsi="Arial" w:cs="Arial"/>
            <w:noProof/>
          </w:rPr>
          <w:delText>(Derivery and Gautreau, 2010; Ropers et al., 2011)</w:delText>
        </w:r>
        <w:r w:rsidR="00BA55B7" w:rsidRPr="00871A74" w:rsidDel="00D74544">
          <w:rPr>
            <w:rFonts w:ascii="Arial" w:hAnsi="Arial" w:cs="Arial"/>
          </w:rPr>
          <w:fldChar w:fldCharType="end"/>
        </w:r>
        <w:r w:rsidR="00BA55B7" w:rsidRPr="00871A74" w:rsidDel="00D74544">
          <w:rPr>
            <w:rFonts w:ascii="Arial" w:hAnsi="Arial" w:cs="Arial"/>
          </w:rPr>
          <w:delText xml:space="preserve">. This C&gt;G point mutation </w:delText>
        </w:r>
        <w:r w:rsidR="00F17DFD" w:rsidRPr="00871A74" w:rsidDel="00D74544">
          <w:rPr>
            <w:rFonts w:ascii="Arial" w:hAnsi="Arial" w:cs="Arial"/>
          </w:rPr>
          <w:delText xml:space="preserve">results </w:delText>
        </w:r>
        <w:r w:rsidR="00BA55B7" w:rsidRPr="00871A74" w:rsidDel="00D74544">
          <w:rPr>
            <w:rFonts w:ascii="Arial" w:hAnsi="Arial" w:cs="Arial"/>
          </w:rPr>
          <w:delText>in a Pro</w:delText>
        </w:r>
        <w:r w:rsidR="00E661ED" w:rsidRPr="00871A74" w:rsidDel="00D74544">
          <w:rPr>
            <w:rFonts w:ascii="Arial" w:hAnsi="Arial" w:cs="Arial"/>
          </w:rPr>
          <w:delText>line</w:delText>
        </w:r>
        <w:r w:rsidR="00BA55B7" w:rsidRPr="00871A74" w:rsidDel="00D74544">
          <w:rPr>
            <w:rFonts w:ascii="Arial" w:hAnsi="Arial" w:cs="Arial"/>
          </w:rPr>
          <w:delText>&gt;Arg</w:delText>
        </w:r>
        <w:r w:rsidR="00E661ED" w:rsidRPr="00871A74" w:rsidDel="00D74544">
          <w:rPr>
            <w:rFonts w:ascii="Arial" w:hAnsi="Arial" w:cs="Arial"/>
          </w:rPr>
          <w:delText>inine</w:delText>
        </w:r>
        <w:r w:rsidR="00BA55B7" w:rsidRPr="00871A74" w:rsidDel="00D74544">
          <w:rPr>
            <w:rFonts w:ascii="Arial" w:hAnsi="Arial" w:cs="Arial"/>
          </w:rPr>
          <w:delText xml:space="preserve"> substitution at position 1019 of SWIP’s amino acid sequence (</w:delText>
        </w:r>
        <w:r w:rsidR="00DF35DC" w:rsidRPr="00871A74" w:rsidDel="00D74544">
          <w:rPr>
            <w:rFonts w:ascii="Arial" w:hAnsi="Arial" w:cs="Arial"/>
          </w:rPr>
          <w:delText>Fig</w:delText>
        </w:r>
        <w:r w:rsidR="001605E5" w:rsidRPr="00871A74" w:rsidDel="00D74544">
          <w:rPr>
            <w:rFonts w:ascii="Arial" w:hAnsi="Arial" w:cs="Arial"/>
          </w:rPr>
          <w:delText>ure</w:delText>
        </w:r>
        <w:r w:rsidR="00DF35DC" w:rsidRPr="00871A74" w:rsidDel="00D74544">
          <w:rPr>
            <w:rFonts w:ascii="Arial" w:hAnsi="Arial" w:cs="Arial"/>
          </w:rPr>
          <w:delText xml:space="preserve"> 2</w:delText>
        </w:r>
        <w:r w:rsidR="001605E5" w:rsidRPr="00871A74" w:rsidDel="00D74544">
          <w:rPr>
            <w:rFonts w:ascii="Arial" w:hAnsi="Arial" w:cs="Arial"/>
          </w:rPr>
          <w:delText>A</w:delText>
        </w:r>
        <w:r w:rsidR="00BA55B7" w:rsidRPr="00871A74" w:rsidDel="00D74544">
          <w:rPr>
            <w:rFonts w:ascii="Arial" w:hAnsi="Arial" w:cs="Arial"/>
          </w:rPr>
          <w:delText>)</w:delText>
        </w:r>
        <w:r w:rsidR="00D60FD0" w:rsidDel="00D74544">
          <w:rPr>
            <w:rFonts w:ascii="Arial" w:hAnsi="Arial" w:cs="Arial"/>
          </w:rPr>
          <w:delText xml:space="preserve">, a region thought to be critical for its binding to </w:delText>
        </w:r>
        <w:r w:rsidR="00E84972" w:rsidDel="00D74544">
          <w:rPr>
            <w:rFonts w:ascii="Arial" w:hAnsi="Arial" w:cs="Arial"/>
          </w:rPr>
          <w:delText xml:space="preserve">the </w:delText>
        </w:r>
        <w:r w:rsidR="00D60FD0" w:rsidDel="00D74544">
          <w:rPr>
            <w:rFonts w:ascii="Arial" w:hAnsi="Arial" w:cs="Arial"/>
          </w:rPr>
          <w:delText>WASH component, Strumpellin</w:delText>
        </w:r>
        <w:r w:rsidR="001605E5" w:rsidRPr="00871A74" w:rsidDel="00D74544">
          <w:rPr>
            <w:rFonts w:ascii="Arial" w:hAnsi="Arial" w:cs="Arial"/>
          </w:rPr>
          <w:delText xml:space="preserve"> </w:delText>
        </w:r>
        <w:r w:rsidR="00BA55B7" w:rsidRPr="00871A74" w:rsidDel="00D74544">
          <w:rPr>
            <w:rFonts w:ascii="Arial" w:hAnsi="Arial" w:cs="Arial"/>
          </w:rPr>
          <w:fldChar w:fldCharType="begin" w:fldLock="1"/>
        </w:r>
        <w:r w:rsidR="00087EDF"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swip","type":"article-journal"},"uris":["http://www.mendeley.com/documents/?uuid=6c862955-d6e9-454f-8eca-ed6688921c64"]},{"id":"ITEM-2","itemData":{"DOI":"10.1073/pnas.0913293107","ISSN":"00278424","abstract":"We recently showed that the Wiskott-Aldrich syndrome protein (WASP) family member,WASH, localizes to endosomal subdomains and regulates endocytic vesicle scission in an Arp2/3-dependent manner. Mechanisms regulating WASH activity are unknown. Here we show that WASH functions in cells within a 500 kDa core complex containing Strumpellin, FAM21, KIAA1033 (SWIP), and CCDC53. Although recombinant WASH is constitutively active toward the Arp2/3 complex, the reconstituted core assembly is inhibited, suggesting that it functions in cells to regulate actin dynamics through WASH. FAM21 interacts directly with CAPZ and inhibits its actin-capping activity. Four of the five core components show distant (approximately 15% amino acid sequence identify) but significant structural homology to components of a complex that negatively regulates the WASP family member, WAVE. Moreover, biochemical and electron microscopic analyses show that the WASH and WAVE complexes are structurally similar. Thus, these two distantly related WASP family members are controlled by analogous structurally related mechanisms. Strumpellin is mutated in the human disease hereditary spastic paraplegia, and its link to WASH suggests that misregulation of actin dynamics on endosomes may play a role in this disorder.","author":[{"dropping-particle":"","family":"Jia","given":"Da","non-dropping-particle":"","parse-names":false,"suffix":""},{"dropping-particle":"","family":"Gomez","given":"Timothy S.","non-dropping-particle":"","parse-names":false,"suffix":""},{"dropping-particle":"","family":"Metlagel","given":"Zoltan","non-dropping-particle":"","parse-names":false,"suffix":""},{"dropping-particle":"","family":"Umetani","given":"Junko","non-dropping-particle":"","parse-names":false,"suffix":""},{"dropping-particle":"","family":"Otwinowski","given":"Zbyszek","non-dropping-particle":"","parse-names":false,"suffix":""},{"dropping-particle":"","family":"Rosen","given":"Michael K.","non-dropping-particle":"","parse-names":false,"suffix":""},{"dropping-particle":"","family":"Billadeau","given":"Daniel D.","non-dropping-particle":"","parse-names":false,"suffix":""}],"container-title":"Proceedings of the National Academy of Sciences of the United States of America","id":"ITEM-2","issue":"23","issued":{"date-parts":[["2010","6","8"]]},"page":"10442-10447","publisher":"National Academy of Sciences","title":"WASH and WAVE actin regulators of the Wiskott-Aldrich syndrome protein (WASP) family are controlled by analogous structurally related complexes","type":"article-journal","volume":"107"},"uris":["http://www.mendeley.com/documents/?uuid=7805db1e-17a1-3be1-8359-3298e248e8d5"]}],"mendeley":{"formattedCitation":"(Jia et al., 2010; Ropers et al., 2011)","plainTextFormattedCitation":"(Jia et al., 2010; Ropers et al., 2011)","previouslyFormattedCitation":"(Jia et al., 2010; Ropers et al., 2011)"},"properties":{"noteIndex":0},"schema":"https://github.com/citation-style-language/schema/raw/master/csl-citation.json"}</w:delInstrText>
        </w:r>
        <w:r w:rsidR="00BA55B7" w:rsidRPr="00871A74" w:rsidDel="00D74544">
          <w:rPr>
            <w:rFonts w:ascii="Arial" w:hAnsi="Arial" w:cs="Arial"/>
          </w:rPr>
          <w:fldChar w:fldCharType="separate"/>
        </w:r>
        <w:r w:rsidR="00D60FD0" w:rsidRPr="00D60FD0" w:rsidDel="00D74544">
          <w:rPr>
            <w:rFonts w:ascii="Arial" w:hAnsi="Arial" w:cs="Arial"/>
            <w:noProof/>
          </w:rPr>
          <w:delText>(Jia et al., 2010; Ropers et al., 2011)</w:delText>
        </w:r>
        <w:r w:rsidR="00BA55B7" w:rsidRPr="00871A74" w:rsidDel="00D74544">
          <w:rPr>
            <w:rFonts w:ascii="Arial" w:hAnsi="Arial" w:cs="Arial"/>
          </w:rPr>
          <w:fldChar w:fldCharType="end"/>
        </w:r>
        <w:r w:rsidR="00BA55B7" w:rsidRPr="00871A74" w:rsidDel="00D74544">
          <w:rPr>
            <w:rFonts w:ascii="Arial" w:hAnsi="Arial" w:cs="Arial"/>
          </w:rPr>
          <w:delText xml:space="preserve">. </w:delText>
        </w:r>
        <w:r w:rsidR="009F59F2" w:rsidRPr="00871A74" w:rsidDel="00D74544">
          <w:rPr>
            <w:rFonts w:ascii="Arial" w:hAnsi="Arial" w:cs="Arial"/>
          </w:rPr>
          <w:delText xml:space="preserve">Western blot analysis </w:delText>
        </w:r>
        <w:r w:rsidR="00BA55B7" w:rsidRPr="00871A74" w:rsidDel="00D74544">
          <w:rPr>
            <w:rFonts w:ascii="Arial" w:hAnsi="Arial" w:cs="Arial"/>
          </w:rPr>
          <w:delText>of brain lysate from adult homozygous SWIP</w:delText>
        </w:r>
        <w:r w:rsidR="00BA55B7" w:rsidRPr="00871A74" w:rsidDel="00D74544">
          <w:rPr>
            <w:rFonts w:ascii="Arial" w:hAnsi="Arial" w:cs="Arial"/>
            <w:vertAlign w:val="superscript"/>
          </w:rPr>
          <w:delText xml:space="preserve">P1019R </w:delText>
        </w:r>
        <w:r w:rsidR="00BA55B7" w:rsidRPr="00871A74" w:rsidDel="00D74544">
          <w:rPr>
            <w:rFonts w:ascii="Arial" w:hAnsi="Arial" w:cs="Arial"/>
          </w:rPr>
          <w:delText>mutant mice (referred to from here on as MUT</w:delText>
        </w:r>
        <w:r w:rsidR="00B713D9" w:rsidRPr="00871A74" w:rsidDel="00D74544">
          <w:rPr>
            <w:rFonts w:ascii="Arial" w:hAnsi="Arial" w:cs="Arial"/>
          </w:rPr>
          <w:delText xml:space="preserve"> mice</w:delText>
        </w:r>
        <w:r w:rsidR="00BA55B7" w:rsidRPr="00871A74" w:rsidDel="00D74544">
          <w:rPr>
            <w:rFonts w:ascii="Arial" w:hAnsi="Arial" w:cs="Arial"/>
          </w:rPr>
          <w:delText xml:space="preserve">) displayed significantly decreased </w:delText>
        </w:r>
        <w:r w:rsidR="00E84972" w:rsidDel="00D74544">
          <w:rPr>
            <w:rFonts w:ascii="Arial" w:hAnsi="Arial" w:cs="Arial"/>
          </w:rPr>
          <w:delText>abundance</w:delText>
        </w:r>
        <w:r w:rsidR="00E84972" w:rsidRPr="00871A74" w:rsidDel="00D74544">
          <w:rPr>
            <w:rFonts w:ascii="Arial" w:hAnsi="Arial" w:cs="Arial"/>
          </w:rPr>
          <w:delText xml:space="preserve"> </w:delText>
        </w:r>
        <w:r w:rsidR="00BA55B7" w:rsidRPr="00871A74" w:rsidDel="00D74544">
          <w:rPr>
            <w:rFonts w:ascii="Arial" w:hAnsi="Arial" w:cs="Arial"/>
          </w:rPr>
          <w:delText xml:space="preserve">of two WASH complex members, Strumpellin </w:delText>
        </w:r>
        <w:r w:rsidR="00985849" w:rsidDel="00D74544">
          <w:rPr>
            <w:rFonts w:ascii="Arial" w:hAnsi="Arial" w:cs="Arial"/>
          </w:rPr>
          <w:delText xml:space="preserve">and WASH1 </w:delText>
        </w:r>
        <w:r w:rsidR="00E661ED" w:rsidRPr="00871A74" w:rsidDel="00D74544">
          <w:rPr>
            <w:rFonts w:ascii="Arial" w:hAnsi="Arial" w:cs="Arial"/>
          </w:rPr>
          <w:delText>(Fig</w:delText>
        </w:r>
        <w:r w:rsidR="001605E5" w:rsidRPr="00871A74" w:rsidDel="00D74544">
          <w:rPr>
            <w:rFonts w:ascii="Arial" w:hAnsi="Arial" w:cs="Arial"/>
          </w:rPr>
          <w:delText>ure 2B</w:delText>
        </w:r>
        <w:r w:rsidR="00E661ED" w:rsidRPr="00871A74" w:rsidDel="00D74544">
          <w:rPr>
            <w:rFonts w:ascii="Arial" w:hAnsi="Arial" w:cs="Arial"/>
          </w:rPr>
          <w:delText>)</w:delText>
        </w:r>
        <w:r w:rsidR="00B61CAB" w:rsidRPr="00871A74" w:rsidDel="00D74544">
          <w:rPr>
            <w:rFonts w:ascii="Arial" w:hAnsi="Arial" w:cs="Arial"/>
          </w:rPr>
          <w:delText>.</w:delText>
        </w:r>
        <w:r w:rsidR="00BA55B7" w:rsidRPr="00871A74" w:rsidDel="00D74544">
          <w:rPr>
            <w:rFonts w:ascii="Arial" w:hAnsi="Arial" w:cs="Arial"/>
          </w:rPr>
          <w:delText xml:space="preserve"> </w:delText>
        </w:r>
        <w:r w:rsidR="001902DA" w:rsidRPr="00871A74" w:rsidDel="00D74544">
          <w:rPr>
            <w:rFonts w:ascii="Arial" w:hAnsi="Arial" w:cs="Arial"/>
          </w:rPr>
          <w:delText xml:space="preserve">These </w:delText>
        </w:r>
        <w:r w:rsidR="00B713D9" w:rsidRPr="00871A74" w:rsidDel="00D74544">
          <w:rPr>
            <w:rFonts w:ascii="Arial" w:hAnsi="Arial" w:cs="Arial"/>
          </w:rPr>
          <w:delText>result</w:delText>
        </w:r>
        <w:r w:rsidR="001902DA" w:rsidRPr="00871A74" w:rsidDel="00D74544">
          <w:rPr>
            <w:rFonts w:ascii="Arial" w:hAnsi="Arial" w:cs="Arial"/>
          </w:rPr>
          <w:delText>s</w:delText>
        </w:r>
        <w:r w:rsidR="00B713D9" w:rsidRPr="00871A74" w:rsidDel="00D74544">
          <w:rPr>
            <w:rFonts w:ascii="Arial" w:hAnsi="Arial" w:cs="Arial"/>
          </w:rPr>
          <w:delText xml:space="preserve"> phenocopie</w:delText>
        </w:r>
        <w:r w:rsidR="00D57E47" w:rsidRPr="00871A74" w:rsidDel="00D74544">
          <w:rPr>
            <w:rFonts w:ascii="Arial" w:hAnsi="Arial" w:cs="Arial"/>
          </w:rPr>
          <w:delText>d</w:delText>
        </w:r>
        <w:r w:rsidR="00B713D9" w:rsidRPr="00871A74" w:rsidDel="00D74544">
          <w:rPr>
            <w:rFonts w:ascii="Arial" w:hAnsi="Arial" w:cs="Arial"/>
          </w:rPr>
          <w:delText xml:space="preserve"> </w:delText>
        </w:r>
        <w:r w:rsidR="00066E70" w:rsidRPr="00871A74" w:rsidDel="00D74544">
          <w:rPr>
            <w:rFonts w:ascii="Arial" w:hAnsi="Arial" w:cs="Arial"/>
          </w:rPr>
          <w:delText xml:space="preserve">data from </w:delText>
        </w:r>
        <w:r w:rsidR="00B61CAB" w:rsidRPr="00871A74" w:rsidDel="00D74544">
          <w:rPr>
            <w:rFonts w:ascii="Arial" w:hAnsi="Arial" w:cs="Arial"/>
          </w:rPr>
          <w:delText xml:space="preserve">the </w:delText>
        </w:r>
        <w:r w:rsidR="00066E70" w:rsidRPr="00871A74" w:rsidDel="00D74544">
          <w:rPr>
            <w:rFonts w:ascii="Arial" w:hAnsi="Arial" w:cs="Arial"/>
          </w:rPr>
          <w:delText>human patients</w:delText>
        </w:r>
        <w:r w:rsidR="001605E5" w:rsidRPr="00871A74" w:rsidDel="00D74544">
          <w:rPr>
            <w:rFonts w:ascii="Arial" w:hAnsi="Arial" w:cs="Arial"/>
          </w:rPr>
          <w:delText xml:space="preserve"> </w:delText>
        </w:r>
        <w:r w:rsidR="005A5E9B" w:rsidRPr="00871A74" w:rsidDel="00D74544">
          <w:rPr>
            <w:rFonts w:ascii="Arial" w:hAnsi="Arial" w:cs="Arial"/>
          </w:rPr>
          <w:fldChar w:fldCharType="begin" w:fldLock="1"/>
        </w:r>
        <w:r w:rsidR="00786410" w:rsidRPr="00871A74" w:rsidDel="00D74544">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5A5E9B" w:rsidRPr="00871A74" w:rsidDel="00D74544">
          <w:rPr>
            <w:rFonts w:ascii="Arial" w:hAnsi="Arial" w:cs="Arial"/>
          </w:rPr>
          <w:fldChar w:fldCharType="separate"/>
        </w:r>
        <w:r w:rsidR="009E6278" w:rsidRPr="00871A74" w:rsidDel="00D74544">
          <w:rPr>
            <w:rFonts w:ascii="Arial" w:hAnsi="Arial" w:cs="Arial"/>
            <w:noProof/>
          </w:rPr>
          <w:delText>(Ropers et al., 2011)</w:delText>
        </w:r>
        <w:r w:rsidR="005A5E9B" w:rsidRPr="00871A74" w:rsidDel="00D74544">
          <w:rPr>
            <w:rFonts w:ascii="Arial" w:hAnsi="Arial" w:cs="Arial"/>
          </w:rPr>
          <w:fldChar w:fldCharType="end"/>
        </w:r>
        <w:r w:rsidR="005A5E9B" w:rsidRPr="00871A74" w:rsidDel="00D74544">
          <w:rPr>
            <w:rFonts w:ascii="Arial" w:hAnsi="Arial" w:cs="Arial"/>
          </w:rPr>
          <w:delText xml:space="preserve"> and suggested that the WASH complex is unstable in the presence of this SWIP point mutation </w:delText>
        </w:r>
        <w:r w:rsidR="005A5E9B" w:rsidRPr="00871A74" w:rsidDel="00D74544">
          <w:rPr>
            <w:rFonts w:ascii="Arial" w:hAnsi="Arial" w:cs="Arial"/>
            <w:i/>
            <w:iCs/>
          </w:rPr>
          <w:delText>in vivo</w:delText>
        </w:r>
        <w:r w:rsidR="00BA55B7" w:rsidRPr="00871A74" w:rsidDel="00D74544">
          <w:rPr>
            <w:rFonts w:ascii="Arial" w:hAnsi="Arial" w:cs="Arial"/>
          </w:rPr>
          <w:delText>.</w:delText>
        </w:r>
        <w:r w:rsidR="005A5E9B" w:rsidRPr="00871A74" w:rsidDel="00D74544">
          <w:rPr>
            <w:rFonts w:ascii="Arial" w:hAnsi="Arial" w:cs="Arial"/>
          </w:rPr>
          <w:delText xml:space="preserve"> To test whether this mutation disrupted interactions between WASH complex </w:delText>
        </w:r>
        <w:r w:rsidR="00AF6084" w:rsidRPr="00871A74" w:rsidDel="00D74544">
          <w:rPr>
            <w:rFonts w:ascii="Arial" w:hAnsi="Arial" w:cs="Arial"/>
          </w:rPr>
          <w:delText>subunits</w:delText>
        </w:r>
        <w:r w:rsidR="005A5E9B" w:rsidRPr="00871A74" w:rsidDel="00D74544">
          <w:rPr>
            <w:rFonts w:ascii="Arial" w:hAnsi="Arial" w:cs="Arial"/>
          </w:rPr>
          <w:delText xml:space="preserve">, we </w:delText>
        </w:r>
        <w:r w:rsidR="00B0742D" w:rsidRPr="00871A74" w:rsidDel="00D74544">
          <w:rPr>
            <w:rFonts w:ascii="Arial" w:hAnsi="Arial" w:cs="Arial"/>
          </w:rPr>
          <w:delText xml:space="preserve">compared the ability of </w:delText>
        </w:r>
        <w:r w:rsidR="00CA3EA0" w:rsidRPr="00871A74" w:rsidDel="00D74544">
          <w:rPr>
            <w:rFonts w:ascii="Arial" w:hAnsi="Arial" w:cs="Arial"/>
          </w:rPr>
          <w:delText>wild-type</w:delText>
        </w:r>
        <w:r w:rsidR="00B0742D" w:rsidRPr="00871A74" w:rsidDel="00D74544">
          <w:rPr>
            <w:rFonts w:ascii="Arial" w:hAnsi="Arial" w:cs="Arial"/>
          </w:rPr>
          <w:delText xml:space="preserve"> </w:delText>
        </w:r>
        <w:r w:rsidR="00CA3EA0" w:rsidRPr="00871A74" w:rsidDel="00D74544">
          <w:rPr>
            <w:rFonts w:ascii="Arial" w:hAnsi="Arial" w:cs="Arial"/>
          </w:rPr>
          <w:delText xml:space="preserve">SWIP (WT) </w:delText>
        </w:r>
        <w:r w:rsidR="00B0742D" w:rsidRPr="00871A74" w:rsidDel="00D74544">
          <w:rPr>
            <w:rFonts w:ascii="Arial" w:hAnsi="Arial" w:cs="Arial"/>
          </w:rPr>
          <w:delText>and</w:delText>
        </w:r>
        <w:r w:rsidR="005A5E9B" w:rsidRPr="00871A74" w:rsidDel="00D74544">
          <w:rPr>
            <w:rFonts w:ascii="Arial" w:hAnsi="Arial" w:cs="Arial"/>
          </w:rPr>
          <w:delText xml:space="preserve"> SWIP</w:delText>
        </w:r>
        <w:r w:rsidR="005A5E9B" w:rsidRPr="00871A74" w:rsidDel="00D74544">
          <w:rPr>
            <w:rFonts w:ascii="Arial" w:hAnsi="Arial" w:cs="Arial"/>
            <w:vertAlign w:val="superscript"/>
          </w:rPr>
          <w:delText>P1019R</w:delText>
        </w:r>
        <w:r w:rsidR="00C57321" w:rsidRPr="00871A74" w:rsidDel="00D74544">
          <w:rPr>
            <w:rFonts w:ascii="Arial" w:hAnsi="Arial" w:cs="Arial"/>
          </w:rPr>
          <w:delText xml:space="preserve"> (MUT)</w:delText>
        </w:r>
        <w:r w:rsidR="005A5E9B" w:rsidRPr="00871A74" w:rsidDel="00D74544">
          <w:rPr>
            <w:rFonts w:ascii="Arial" w:hAnsi="Arial" w:cs="Arial"/>
          </w:rPr>
          <w:delText xml:space="preserve"> </w:delText>
        </w:r>
        <w:r w:rsidR="00B0742D" w:rsidRPr="00871A74" w:rsidDel="00D74544">
          <w:rPr>
            <w:rFonts w:ascii="Arial" w:hAnsi="Arial" w:cs="Arial"/>
          </w:rPr>
          <w:delText xml:space="preserve">to co-immunoprecipitate with </w:delText>
        </w:r>
        <w:r w:rsidR="00CD3F93" w:rsidRPr="00871A74" w:rsidDel="00D74544">
          <w:rPr>
            <w:rFonts w:ascii="Arial" w:hAnsi="Arial" w:cs="Arial"/>
          </w:rPr>
          <w:delText>Strumpellin</w:delText>
        </w:r>
        <w:r w:rsidR="005A5E9B" w:rsidRPr="00871A74" w:rsidDel="00D74544">
          <w:rPr>
            <w:rFonts w:ascii="Arial" w:hAnsi="Arial" w:cs="Arial"/>
          </w:rPr>
          <w:delText xml:space="preserve"> </w:delText>
        </w:r>
        <w:r w:rsidR="00985849" w:rsidDel="00D74544">
          <w:rPr>
            <w:rFonts w:ascii="Arial" w:hAnsi="Arial" w:cs="Arial"/>
          </w:rPr>
          <w:delText xml:space="preserve">and WASH1 </w:delText>
        </w:r>
        <w:r w:rsidR="005A5E9B" w:rsidRPr="00871A74" w:rsidDel="00D74544">
          <w:rPr>
            <w:rFonts w:ascii="Arial" w:hAnsi="Arial" w:cs="Arial"/>
          </w:rPr>
          <w:delText xml:space="preserve">in HEK cells. Compared to </w:delText>
        </w:r>
        <w:r w:rsidR="004933E4" w:rsidDel="00D74544">
          <w:rPr>
            <w:rFonts w:ascii="Arial" w:hAnsi="Arial" w:cs="Arial"/>
          </w:rPr>
          <w:delText>WT</w:delText>
        </w:r>
        <w:r w:rsidR="005A5E9B" w:rsidRPr="00871A74" w:rsidDel="00D74544">
          <w:rPr>
            <w:rFonts w:ascii="Arial" w:hAnsi="Arial" w:cs="Arial"/>
          </w:rPr>
          <w:delText>, MUT</w:delText>
        </w:r>
        <w:r w:rsidR="00C57321" w:rsidRPr="00871A74" w:rsidDel="00D74544">
          <w:rPr>
            <w:rFonts w:ascii="Arial" w:hAnsi="Arial" w:cs="Arial"/>
          </w:rPr>
          <w:delText xml:space="preserve"> </w:delText>
        </w:r>
        <w:r w:rsidR="005A5E9B" w:rsidRPr="00871A74" w:rsidDel="00D74544">
          <w:rPr>
            <w:rFonts w:ascii="Arial" w:hAnsi="Arial" w:cs="Arial"/>
          </w:rPr>
          <w:delText xml:space="preserve">SWIP </w:delText>
        </w:r>
        <w:r w:rsidR="00CD3F93" w:rsidRPr="00871A74" w:rsidDel="00D74544">
          <w:rPr>
            <w:rFonts w:ascii="Arial" w:hAnsi="Arial" w:cs="Arial"/>
          </w:rPr>
          <w:delText xml:space="preserve">co-immunoprecipitated significantly less </w:delText>
        </w:r>
        <w:r w:rsidR="00985849" w:rsidDel="00D74544">
          <w:rPr>
            <w:rFonts w:ascii="Arial" w:hAnsi="Arial" w:cs="Arial"/>
          </w:rPr>
          <w:delText>Strumpellin</w:delText>
        </w:r>
        <w:r w:rsidR="00985849" w:rsidRPr="00871A74" w:rsidDel="00D74544">
          <w:rPr>
            <w:rFonts w:ascii="Arial" w:hAnsi="Arial" w:cs="Arial"/>
          </w:rPr>
          <w:delText xml:space="preserve"> </w:delText>
        </w:r>
        <w:r w:rsidR="005A5E9B" w:rsidRPr="00871A74" w:rsidDel="00D74544">
          <w:rPr>
            <w:rFonts w:ascii="Arial" w:hAnsi="Arial" w:cs="Arial"/>
          </w:rPr>
          <w:delText xml:space="preserve">and </w:delText>
        </w:r>
        <w:r w:rsidR="00985849" w:rsidDel="00D74544">
          <w:rPr>
            <w:rFonts w:ascii="Arial" w:hAnsi="Arial" w:cs="Arial"/>
          </w:rPr>
          <w:delText>WASH1</w:delText>
        </w:r>
        <w:r w:rsidR="00985849" w:rsidRPr="00871A74" w:rsidDel="00D74544">
          <w:rPr>
            <w:rFonts w:ascii="Arial" w:hAnsi="Arial" w:cs="Arial"/>
          </w:rPr>
          <w:delText xml:space="preserve"> </w:delText>
        </w:r>
        <w:r w:rsidR="005A5E9B" w:rsidRPr="00871A74" w:rsidDel="00D74544">
          <w:rPr>
            <w:rFonts w:ascii="Arial" w:hAnsi="Arial" w:cs="Arial"/>
          </w:rPr>
          <w:delText>(</w:delText>
        </w:r>
        <w:r w:rsidR="00BA6BAD" w:rsidRPr="00871A74" w:rsidDel="00D74544">
          <w:rPr>
            <w:rFonts w:ascii="Arial" w:hAnsi="Arial" w:cs="Arial"/>
          </w:rPr>
          <w:delText xml:space="preserve">IP: </w:delText>
        </w:r>
        <w:r w:rsidR="00D60FD0" w:rsidRPr="00871A74" w:rsidDel="00D74544">
          <w:rPr>
            <w:rFonts w:ascii="Arial" w:hAnsi="Arial" w:cs="Arial"/>
          </w:rPr>
          <w:delText>54.8%</w:delText>
        </w:r>
        <w:r w:rsidR="00CD3F93" w:rsidRPr="00871A74" w:rsidDel="00D74544">
          <w:rPr>
            <w:rFonts w:ascii="Arial" w:hAnsi="Arial" w:cs="Arial"/>
          </w:rPr>
          <w:delText xml:space="preserve"> </w:delText>
        </w:r>
        <w:r w:rsidR="00985849" w:rsidDel="00D74544">
          <w:rPr>
            <w:rFonts w:ascii="Arial" w:hAnsi="Arial" w:cs="Arial"/>
          </w:rPr>
          <w:delText xml:space="preserve">and </w:delText>
        </w:r>
        <w:r w:rsidR="00985849" w:rsidRPr="00871A74" w:rsidDel="00D74544">
          <w:rPr>
            <w:rFonts w:ascii="Arial" w:hAnsi="Arial" w:cs="Arial"/>
          </w:rPr>
          <w:delText xml:space="preserve">41.4% </w:delText>
        </w:r>
        <w:r w:rsidR="00CD3F93" w:rsidRPr="00871A74" w:rsidDel="00D74544">
          <w:rPr>
            <w:rFonts w:ascii="Arial" w:hAnsi="Arial" w:cs="Arial"/>
          </w:rPr>
          <w:delText>of WT SWIP</w:delText>
        </w:r>
        <w:r w:rsidR="005A5E9B" w:rsidRPr="00871A74" w:rsidDel="00D74544">
          <w:rPr>
            <w:rFonts w:ascii="Arial" w:hAnsi="Arial" w:cs="Arial"/>
          </w:rPr>
          <w:delText>, respectively), suggesting that the SWIP</w:delText>
        </w:r>
        <w:r w:rsidR="005A5E9B" w:rsidRPr="00871A74" w:rsidDel="00D74544">
          <w:rPr>
            <w:rFonts w:ascii="Arial" w:hAnsi="Arial" w:cs="Arial"/>
            <w:vertAlign w:val="superscript"/>
          </w:rPr>
          <w:delText>P1019R</w:delText>
        </w:r>
        <w:r w:rsidR="005A5E9B" w:rsidRPr="00871A74" w:rsidDel="00D74544">
          <w:rPr>
            <w:rFonts w:ascii="Arial" w:hAnsi="Arial" w:cs="Arial"/>
          </w:rPr>
          <w:delText xml:space="preserve"> mutation hinders WASH complex formation (</w:delText>
        </w:r>
        <w:r w:rsidR="001605E5" w:rsidRPr="00871A74" w:rsidDel="00D74544">
          <w:rPr>
            <w:rFonts w:ascii="Arial" w:hAnsi="Arial" w:cs="Arial"/>
          </w:rPr>
          <w:delText>Figure</w:delText>
        </w:r>
        <w:r w:rsidR="003D583B" w:rsidDel="00D74544">
          <w:rPr>
            <w:rFonts w:ascii="Arial" w:hAnsi="Arial" w:cs="Arial"/>
          </w:rPr>
          <w:delText xml:space="preserve"> 2-</w:delText>
        </w:r>
        <w:r w:rsidR="003328F3" w:rsidRPr="003D583B" w:rsidDel="00D74544">
          <w:rPr>
            <w:rFonts w:ascii="Arial" w:hAnsi="Arial" w:cs="Arial"/>
          </w:rPr>
          <w:delText>figure</w:delText>
        </w:r>
        <w:r w:rsidR="003328F3" w:rsidDel="00D74544">
          <w:rPr>
            <w:rFonts w:ascii="Arial" w:hAnsi="Arial" w:cs="Arial"/>
          </w:rPr>
          <w:delText xml:space="preserve"> </w:delText>
        </w:r>
        <w:r w:rsidR="003D583B" w:rsidDel="00D74544">
          <w:rPr>
            <w:rFonts w:ascii="Arial" w:hAnsi="Arial" w:cs="Arial"/>
          </w:rPr>
          <w:delText>supplement</w:delText>
        </w:r>
        <w:r w:rsidR="001605E5" w:rsidRPr="00871A74" w:rsidDel="00D74544">
          <w:rPr>
            <w:rFonts w:ascii="Arial" w:hAnsi="Arial" w:cs="Arial"/>
          </w:rPr>
          <w:delText xml:space="preserve"> </w:delText>
        </w:r>
        <w:r w:rsidR="00E478A3" w:rsidDel="00D74544">
          <w:rPr>
            <w:rFonts w:ascii="Arial" w:hAnsi="Arial" w:cs="Arial"/>
          </w:rPr>
          <w:delText>1</w:delText>
        </w:r>
        <w:r w:rsidR="005A5E9B" w:rsidRPr="00871A74" w:rsidDel="00D74544">
          <w:rPr>
            <w:rFonts w:ascii="Arial" w:hAnsi="Arial" w:cs="Arial"/>
          </w:rPr>
          <w:delText xml:space="preserve">). </w:delText>
        </w:r>
        <w:r w:rsidR="00BA55B7" w:rsidRPr="00871A74" w:rsidDel="00D74544">
          <w:rPr>
            <w:rFonts w:ascii="Arial" w:hAnsi="Arial" w:cs="Arial"/>
          </w:rPr>
          <w:delText>Together these data support the notion that SWIP</w:delText>
        </w:r>
        <w:r w:rsidR="00BA55B7" w:rsidRPr="00871A74" w:rsidDel="00D74544">
          <w:rPr>
            <w:rFonts w:ascii="Arial" w:hAnsi="Arial" w:cs="Arial"/>
            <w:vertAlign w:val="superscript"/>
          </w:rPr>
          <w:delText>P1019R</w:delText>
        </w:r>
        <w:r w:rsidR="00BA55B7" w:rsidRPr="00871A74" w:rsidDel="00D74544">
          <w:rPr>
            <w:rFonts w:ascii="Arial" w:hAnsi="Arial" w:cs="Arial"/>
          </w:rPr>
          <w:delText xml:space="preserve"> is a damaging mutation that </w:delText>
        </w:r>
        <w:r w:rsidR="001902DA" w:rsidRPr="00871A74" w:rsidDel="00D74544">
          <w:rPr>
            <w:rFonts w:ascii="Arial" w:hAnsi="Arial" w:cs="Arial"/>
          </w:rPr>
          <w:delText xml:space="preserve">not only </w:delText>
        </w:r>
        <w:r w:rsidR="00BA55B7" w:rsidRPr="00871A74" w:rsidDel="00D74544">
          <w:rPr>
            <w:rFonts w:ascii="Arial" w:hAnsi="Arial" w:cs="Arial"/>
          </w:rPr>
          <w:delText xml:space="preserve">impairs </w:delText>
        </w:r>
        <w:r w:rsidR="001902DA" w:rsidRPr="00871A74" w:rsidDel="00D74544">
          <w:rPr>
            <w:rFonts w:ascii="Arial" w:hAnsi="Arial" w:cs="Arial"/>
          </w:rPr>
          <w:delText>its function</w:delText>
        </w:r>
        <w:r w:rsidR="00BA55B7" w:rsidRPr="00871A74" w:rsidDel="00D74544">
          <w:rPr>
            <w:rFonts w:ascii="Arial" w:hAnsi="Arial" w:cs="Arial"/>
          </w:rPr>
          <w:delText xml:space="preserve">, but also results in </w:delText>
        </w:r>
      </w:del>
      <w:del w:id="207" w:author="Tyler Bradshaw" w:date="2020-12-03T15:02:00Z">
        <w:r w:rsidR="00BA55B7" w:rsidRPr="00871A74" w:rsidDel="00C65DDF">
          <w:rPr>
            <w:rFonts w:ascii="Arial" w:hAnsi="Arial" w:cs="Arial"/>
          </w:rPr>
          <w:delText xml:space="preserve">significant </w:delText>
        </w:r>
      </w:del>
      <w:del w:id="208" w:author="Tyler Bradshaw" w:date="2020-12-05T17:32:00Z">
        <w:r w:rsidR="00BA55B7" w:rsidRPr="00871A74" w:rsidDel="00D74544">
          <w:rPr>
            <w:rFonts w:ascii="Arial" w:hAnsi="Arial" w:cs="Arial"/>
          </w:rPr>
          <w:delText>reduction</w:delText>
        </w:r>
      </w:del>
      <w:del w:id="209" w:author="Tyler Bradshaw" w:date="2020-12-03T15:02:00Z">
        <w:r w:rsidR="00BA55B7" w:rsidRPr="00871A74" w:rsidDel="00C65DDF">
          <w:rPr>
            <w:rFonts w:ascii="Arial" w:hAnsi="Arial" w:cs="Arial"/>
          </w:rPr>
          <w:delText>s</w:delText>
        </w:r>
      </w:del>
      <w:del w:id="210" w:author="Tyler Bradshaw" w:date="2020-12-05T17:32:00Z">
        <w:r w:rsidR="00BA55B7" w:rsidRPr="00871A74" w:rsidDel="00D74544">
          <w:rPr>
            <w:rFonts w:ascii="Arial" w:hAnsi="Arial" w:cs="Arial"/>
          </w:rPr>
          <w:delText xml:space="preserve"> of the WASH complex</w:delText>
        </w:r>
      </w:del>
      <w:del w:id="211" w:author="Tyler Bradshaw" w:date="2020-12-03T15:02:00Z">
        <w:r w:rsidR="00BA55B7" w:rsidRPr="00871A74" w:rsidDel="00C65DDF">
          <w:rPr>
            <w:rFonts w:ascii="Arial" w:hAnsi="Arial" w:cs="Arial"/>
          </w:rPr>
          <w:delText xml:space="preserve"> as a whole</w:delText>
        </w:r>
      </w:del>
      <w:del w:id="212" w:author="Tyler Bradshaw" w:date="2020-12-05T17:32:00Z">
        <w:r w:rsidR="00BA55B7" w:rsidRPr="00871A74" w:rsidDel="00D74544">
          <w:rPr>
            <w:rFonts w:ascii="Arial" w:hAnsi="Arial" w:cs="Arial"/>
          </w:rPr>
          <w:delText>.</w:delText>
        </w:r>
      </w:del>
    </w:p>
    <w:p w14:paraId="11CA92B0" w14:textId="086D06F5" w:rsidR="0060298A" w:rsidDel="0036648D" w:rsidRDefault="0060298A" w:rsidP="007D3232">
      <w:pPr>
        <w:spacing w:line="480" w:lineRule="auto"/>
        <w:jc w:val="thaiDistribute"/>
        <w:rPr>
          <w:del w:id="213" w:author="Tyler Bradshaw" w:date="2020-12-03T14:50:00Z"/>
          <w:rFonts w:ascii="Arial" w:hAnsi="Arial" w:cs="Arial"/>
          <w:b/>
          <w:bCs/>
        </w:rPr>
      </w:pPr>
    </w:p>
    <w:p w14:paraId="79BA64BC" w14:textId="35126B99" w:rsidR="007D3232" w:rsidRDefault="00D74544" w:rsidP="007D3232">
      <w:pPr>
        <w:spacing w:line="480" w:lineRule="auto"/>
        <w:jc w:val="thaiDistribute"/>
        <w:rPr>
          <w:ins w:id="214" w:author="Tyler Bradshaw" w:date="2020-12-03T15:42:00Z"/>
          <w:rFonts w:ascii="Arial" w:hAnsi="Arial" w:cs="Arial"/>
        </w:rPr>
      </w:pPr>
      <w:bookmarkStart w:id="215" w:name="_Hlk57900084"/>
      <w:ins w:id="216" w:author="Tyler Bradshaw" w:date="2020-12-05T17:32:00Z">
        <w:r>
          <w:rPr>
            <w:rFonts w:ascii="Arial" w:hAnsi="Arial" w:cs="Arial"/>
            <w:b/>
            <w:bCs/>
          </w:rPr>
          <w:t>U</w:t>
        </w:r>
      </w:ins>
      <w:ins w:id="217" w:author="Tyler Bradshaw" w:date="2020-12-03T15:02:00Z">
        <w:r w:rsidR="00C65DDF">
          <w:rPr>
            <w:rFonts w:ascii="Arial" w:hAnsi="Arial" w:cs="Arial"/>
            <w:b/>
            <w:bCs/>
          </w:rPr>
          <w:t>nbiased</w:t>
        </w:r>
      </w:ins>
      <w:ins w:id="218" w:author="Tyler Bradshaw" w:date="2020-12-03T14:51:00Z">
        <w:r w:rsidR="006A1A7C">
          <w:rPr>
            <w:rFonts w:ascii="Arial" w:hAnsi="Arial" w:cs="Arial"/>
            <w:b/>
            <w:bCs/>
          </w:rPr>
          <w:t xml:space="preserve"> s</w:t>
        </w:r>
      </w:ins>
      <w:del w:id="219" w:author="Tyler Bradshaw" w:date="2020-12-03T14:51:00Z">
        <w:r w:rsidR="009856A1" w:rsidRPr="00871A74" w:rsidDel="006A1A7C">
          <w:rPr>
            <w:rFonts w:ascii="Arial" w:hAnsi="Arial" w:cs="Arial"/>
            <w:b/>
            <w:bCs/>
          </w:rPr>
          <w:delText>S</w:delText>
        </w:r>
      </w:del>
      <w:r w:rsidR="00DC1857" w:rsidRPr="00871A74">
        <w:rPr>
          <w:rFonts w:ascii="Arial" w:hAnsi="Arial" w:cs="Arial"/>
          <w:b/>
          <w:bCs/>
        </w:rPr>
        <w:t xml:space="preserve">patial </w:t>
      </w:r>
      <w:r w:rsidR="009856A1" w:rsidRPr="00871A74">
        <w:rPr>
          <w:rFonts w:ascii="Arial" w:hAnsi="Arial" w:cs="Arial"/>
          <w:b/>
          <w:bCs/>
        </w:rPr>
        <w:t xml:space="preserve">proteomics </w:t>
      </w:r>
      <w:del w:id="220" w:author="Tyler Bradshaw" w:date="2020-12-03T14:27:00Z">
        <w:r w:rsidR="009856A1" w:rsidRPr="00871A74" w:rsidDel="00F50616">
          <w:rPr>
            <w:rFonts w:ascii="Arial" w:hAnsi="Arial" w:cs="Arial"/>
            <w:b/>
            <w:bCs/>
          </w:rPr>
          <w:delText xml:space="preserve">and </w:delText>
        </w:r>
        <w:r w:rsidR="00AC710A" w:rsidRPr="00871A74" w:rsidDel="00F50616">
          <w:rPr>
            <w:rFonts w:ascii="Arial" w:hAnsi="Arial" w:cs="Arial"/>
            <w:b/>
            <w:bCs/>
          </w:rPr>
          <w:delText xml:space="preserve">unbiased </w:delText>
        </w:r>
        <w:r w:rsidR="009856A1" w:rsidRPr="00871A74" w:rsidDel="00F50616">
          <w:rPr>
            <w:rFonts w:ascii="Arial" w:hAnsi="Arial" w:cs="Arial"/>
            <w:b/>
            <w:bCs/>
          </w:rPr>
          <w:delText xml:space="preserve">network covariation </w:delText>
        </w:r>
      </w:del>
      <w:r w:rsidR="009856A1" w:rsidRPr="00871A74">
        <w:rPr>
          <w:rFonts w:ascii="Arial" w:hAnsi="Arial" w:cs="Arial"/>
          <w:b/>
          <w:bCs/>
        </w:rPr>
        <w:t>analysis</w:t>
      </w:r>
      <w:ins w:id="221" w:author="Tyler Bradshaw" w:date="2020-12-03T15:47:00Z">
        <w:r w:rsidR="0023257B">
          <w:rPr>
            <w:rFonts w:ascii="Arial" w:hAnsi="Arial" w:cs="Arial"/>
            <w:b/>
            <w:bCs/>
          </w:rPr>
          <w:t xml:space="preserve"> of </w:t>
        </w:r>
        <w:r w:rsidR="0023257B" w:rsidRPr="00871A74">
          <w:rPr>
            <w:rFonts w:ascii="Arial" w:hAnsi="Arial" w:cs="Arial"/>
            <w:b/>
            <w:bCs/>
          </w:rPr>
          <w:t>SWIP</w:t>
        </w:r>
        <w:r w:rsidR="0023257B" w:rsidRPr="00871A74">
          <w:rPr>
            <w:rFonts w:ascii="Arial" w:hAnsi="Arial" w:cs="Arial"/>
            <w:b/>
            <w:bCs/>
            <w:vertAlign w:val="superscript"/>
          </w:rPr>
          <w:t>P1019R</w:t>
        </w:r>
        <w:r w:rsidR="0023257B" w:rsidRPr="00871A74">
          <w:rPr>
            <w:rFonts w:ascii="Arial" w:hAnsi="Arial" w:cs="Arial"/>
            <w:b/>
            <w:bCs/>
          </w:rPr>
          <w:t xml:space="preserve"> mutant mouse brain</w:t>
        </w:r>
      </w:ins>
      <w:r w:rsidR="009856A1" w:rsidRPr="00871A74">
        <w:rPr>
          <w:rFonts w:ascii="Arial" w:hAnsi="Arial" w:cs="Arial"/>
          <w:b/>
          <w:bCs/>
        </w:rPr>
        <w:t xml:space="preserve"> reveal</w:t>
      </w:r>
      <w:ins w:id="222" w:author="Tyler Bradshaw" w:date="2020-12-03T14:27:00Z">
        <w:r w:rsidR="00F50616">
          <w:rPr>
            <w:rFonts w:ascii="Arial" w:hAnsi="Arial" w:cs="Arial"/>
            <w:b/>
            <w:bCs/>
          </w:rPr>
          <w:t>s</w:t>
        </w:r>
      </w:ins>
      <w:r w:rsidR="009856A1" w:rsidRPr="00871A74">
        <w:rPr>
          <w:rFonts w:ascii="Arial" w:hAnsi="Arial" w:cs="Arial"/>
          <w:b/>
          <w:bCs/>
        </w:rPr>
        <w:t xml:space="preserve"> significant disruption</w:t>
      </w:r>
      <w:del w:id="223" w:author="Tyler Bradshaw" w:date="2020-12-03T15:45:00Z">
        <w:r w:rsidR="009856A1" w:rsidRPr="00871A74" w:rsidDel="0023257B">
          <w:rPr>
            <w:rFonts w:ascii="Arial" w:hAnsi="Arial" w:cs="Arial"/>
            <w:b/>
            <w:bCs/>
          </w:rPr>
          <w:delText>s</w:delText>
        </w:r>
      </w:del>
      <w:ins w:id="224" w:author="Tyler Bradshaw" w:date="2020-12-03T15:45:00Z">
        <w:r w:rsidR="0023257B">
          <w:rPr>
            <w:rFonts w:ascii="Arial" w:hAnsi="Arial" w:cs="Arial"/>
            <w:b/>
            <w:bCs/>
          </w:rPr>
          <w:t xml:space="preserve"> of</w:t>
        </w:r>
      </w:ins>
      <w:del w:id="225" w:author="Tyler Bradshaw" w:date="2020-12-03T15:45:00Z">
        <w:r w:rsidR="009856A1" w:rsidRPr="00871A74" w:rsidDel="0023257B">
          <w:rPr>
            <w:rFonts w:ascii="Arial" w:hAnsi="Arial" w:cs="Arial"/>
            <w:b/>
            <w:bCs/>
          </w:rPr>
          <w:delText xml:space="preserve"> in the</w:delText>
        </w:r>
      </w:del>
      <w:r w:rsidR="009856A1" w:rsidRPr="00871A74">
        <w:rPr>
          <w:rFonts w:ascii="Arial" w:hAnsi="Arial" w:cs="Arial"/>
          <w:b/>
          <w:bCs/>
        </w:rPr>
        <w:t xml:space="preserve"> endo-lysosomal pathway</w:t>
      </w:r>
      <w:ins w:id="226" w:author="Tyler Bradshaw" w:date="2020-12-03T15:48:00Z">
        <w:r w:rsidR="0023257B">
          <w:rPr>
            <w:rFonts w:ascii="Arial" w:hAnsi="Arial" w:cs="Arial"/>
            <w:b/>
            <w:bCs/>
          </w:rPr>
          <w:t>s</w:t>
        </w:r>
      </w:ins>
      <w:del w:id="227" w:author="Tyler Bradshaw" w:date="2020-12-03T15:46:00Z">
        <w:r w:rsidR="009856A1" w:rsidRPr="00871A74" w:rsidDel="0023257B">
          <w:rPr>
            <w:rFonts w:ascii="Arial" w:hAnsi="Arial" w:cs="Arial"/>
            <w:b/>
            <w:bCs/>
          </w:rPr>
          <w:delText xml:space="preserve"> of</w:delText>
        </w:r>
      </w:del>
      <w:del w:id="228" w:author="Tyler Bradshaw" w:date="2020-12-03T15:47:00Z">
        <w:r w:rsidR="009856A1" w:rsidRPr="00871A74" w:rsidDel="0023257B">
          <w:rPr>
            <w:rFonts w:ascii="Arial" w:hAnsi="Arial" w:cs="Arial"/>
            <w:b/>
            <w:bCs/>
          </w:rPr>
          <w:delText xml:space="preserve"> SWIP</w:delText>
        </w:r>
        <w:r w:rsidR="009856A1" w:rsidRPr="00871A74" w:rsidDel="0023257B">
          <w:rPr>
            <w:rFonts w:ascii="Arial" w:hAnsi="Arial" w:cs="Arial"/>
            <w:b/>
            <w:bCs/>
            <w:vertAlign w:val="superscript"/>
          </w:rPr>
          <w:delText>P1019R</w:delText>
        </w:r>
        <w:r w:rsidR="009856A1" w:rsidRPr="00871A74" w:rsidDel="0023257B">
          <w:rPr>
            <w:rFonts w:ascii="Arial" w:hAnsi="Arial" w:cs="Arial"/>
            <w:b/>
            <w:bCs/>
          </w:rPr>
          <w:delText xml:space="preserve"> mutant mouse brain</w:delText>
        </w:r>
      </w:del>
      <w:r w:rsidR="009856A1" w:rsidRPr="00871A74">
        <w:rPr>
          <w:rFonts w:ascii="Arial" w:hAnsi="Arial" w:cs="Arial"/>
          <w:b/>
          <w:bCs/>
        </w:rPr>
        <w:t xml:space="preserve">. </w:t>
      </w:r>
      <w:ins w:id="229" w:author="Tyler Bradshaw" w:date="2020-12-03T14:50:00Z">
        <w:r w:rsidR="006A1A7C">
          <w:rPr>
            <w:rFonts w:ascii="Arial" w:hAnsi="Arial" w:cs="Arial"/>
            <w:b/>
            <w:bCs/>
          </w:rPr>
          <w:t xml:space="preserve"> </w:t>
        </w:r>
      </w:ins>
      <w:moveToRangeStart w:id="230" w:author="Tyler Bradshaw" w:date="2020-12-03T14:52:00Z" w:name="move57899575"/>
      <w:moveTo w:id="231" w:author="Tyler Bradshaw" w:date="2020-12-03T14:52:00Z">
        <w:r w:rsidR="006A1A7C" w:rsidRPr="00871A74">
          <w:rPr>
            <w:rFonts w:ascii="Arial" w:hAnsi="Arial" w:cs="Arial"/>
          </w:rPr>
          <w:t>Next, we aimed to understand the impact of the</w:t>
        </w:r>
      </w:moveTo>
      <w:ins w:id="232" w:author="Tyler Bradshaw" w:date="2020-12-03T15:05:00Z">
        <w:r w:rsidR="00C65DDF">
          <w:rPr>
            <w:rFonts w:ascii="Arial" w:hAnsi="Arial" w:cs="Arial"/>
          </w:rPr>
          <w:t xml:space="preserve"> pathogenic</w:t>
        </w:r>
      </w:ins>
      <w:moveTo w:id="233" w:author="Tyler Bradshaw" w:date="2020-12-03T14:52:00Z">
        <w:r w:rsidR="006A1A7C" w:rsidRPr="00871A74">
          <w:rPr>
            <w:rFonts w:ascii="Arial" w:hAnsi="Arial" w:cs="Arial"/>
          </w:rPr>
          <w:t xml:space="preserve"> SWIP</w:t>
        </w:r>
        <w:r w:rsidR="006A1A7C" w:rsidRPr="00871A74">
          <w:rPr>
            <w:rFonts w:ascii="Arial" w:hAnsi="Arial" w:cs="Arial"/>
            <w:vertAlign w:val="superscript"/>
          </w:rPr>
          <w:t>P1019R</w:t>
        </w:r>
        <w:r w:rsidR="006A1A7C" w:rsidRPr="00871A74">
          <w:rPr>
            <w:rFonts w:ascii="Arial" w:hAnsi="Arial" w:cs="Arial"/>
          </w:rPr>
          <w:t xml:space="preserve"> mutation on the subcellular organization of the </w:t>
        </w:r>
        <w:r w:rsidR="006A1A7C">
          <w:rPr>
            <w:rFonts w:ascii="Arial" w:hAnsi="Arial" w:cs="Arial"/>
          </w:rPr>
          <w:t xml:space="preserve">mouse </w:t>
        </w:r>
        <w:r w:rsidR="006A1A7C" w:rsidRPr="00871A74">
          <w:rPr>
            <w:rFonts w:ascii="Arial" w:hAnsi="Arial" w:cs="Arial"/>
          </w:rPr>
          <w:t>brain proteome.</w:t>
        </w:r>
        <w:r w:rsidR="006A1A7C">
          <w:rPr>
            <w:rFonts w:ascii="Arial" w:hAnsi="Arial" w:cs="Arial"/>
          </w:rPr>
          <w:t xml:space="preserve"> </w:t>
        </w:r>
      </w:moveTo>
      <w:moveToRangeEnd w:id="230"/>
      <w:ins w:id="234" w:author="Tyler Bradshaw" w:date="2020-12-03T14:50:00Z">
        <w:r w:rsidR="006A1A7C">
          <w:rPr>
            <w:rFonts w:ascii="Arial" w:hAnsi="Arial" w:cs="Arial"/>
          </w:rPr>
          <w:t xml:space="preserve">Conceptually, the goal of spatial proteomics is to </w:t>
        </w:r>
      </w:ins>
      <w:ins w:id="235" w:author="Tyler Bradshaw" w:date="2020-12-05T17:21:00Z">
        <w:r w:rsidR="00E5546D">
          <w:rPr>
            <w:rFonts w:ascii="Arial" w:hAnsi="Arial" w:cs="Arial"/>
          </w:rPr>
          <w:t xml:space="preserve">predict the subcellular localization of proteins. </w:t>
        </w:r>
      </w:ins>
      <w:ins w:id="236" w:author="Tyler Bradshaw" w:date="2020-12-05T17:25:00Z">
        <w:r w:rsidR="00E5546D">
          <w:rPr>
            <w:rFonts w:ascii="Arial" w:hAnsi="Arial" w:cs="Arial"/>
          </w:rPr>
          <w:t>In prac</w:t>
        </w:r>
      </w:ins>
      <w:ins w:id="237" w:author="Tyler Bradshaw" w:date="2020-12-05T17:26:00Z">
        <w:r w:rsidR="00E5546D">
          <w:rPr>
            <w:rFonts w:ascii="Arial" w:hAnsi="Arial" w:cs="Arial"/>
          </w:rPr>
          <w:t>tice</w:t>
        </w:r>
      </w:ins>
      <w:ins w:id="238" w:author="Tyler Bradshaw" w:date="2020-12-05T17:30:00Z">
        <w:r w:rsidR="00051E2B">
          <w:rPr>
            <w:rFonts w:ascii="Arial" w:hAnsi="Arial" w:cs="Arial"/>
          </w:rPr>
          <w:t xml:space="preserve">, </w:t>
        </w:r>
      </w:ins>
      <w:ins w:id="239" w:author="Tyler Bradshaw" w:date="2020-12-05T17:26:00Z">
        <w:r w:rsidR="00E5546D">
          <w:rPr>
            <w:rFonts w:ascii="Arial" w:hAnsi="Arial" w:cs="Arial"/>
          </w:rPr>
          <w:t>this is done by fractionating biological samples to resolve various membrane and non-membrane bound compartments</w:t>
        </w:r>
      </w:ins>
      <w:ins w:id="240" w:author="Tyler Bradshaw" w:date="2020-12-05T17:31:00Z">
        <w:r w:rsidR="00051E2B">
          <w:rPr>
            <w:rFonts w:ascii="Arial" w:hAnsi="Arial" w:cs="Arial"/>
          </w:rPr>
          <w:t xml:space="preserve"> followed by quantitative protein mass spectrometry analysis. </w:t>
        </w:r>
      </w:ins>
      <w:ins w:id="241" w:author="Tyler Bradshaw" w:date="2020-12-05T17:30:00Z">
        <w:r w:rsidR="00051E2B">
          <w:rPr>
            <w:rFonts w:ascii="Arial" w:hAnsi="Arial" w:cs="Arial"/>
          </w:rPr>
          <w:t xml:space="preserve"> </w:t>
        </w:r>
      </w:ins>
      <w:ins w:id="242" w:author="Tyler Bradshaw" w:date="2020-12-05T17:27:00Z">
        <w:r w:rsidR="00E5546D">
          <w:rPr>
            <w:rFonts w:ascii="Arial" w:hAnsi="Arial" w:cs="Arial"/>
          </w:rPr>
          <w:t xml:space="preserve">Subsequent analysis is performed to </w:t>
        </w:r>
      </w:ins>
      <w:ins w:id="243" w:author="Tyler Bradshaw" w:date="2020-12-03T15:14:00Z">
        <w:r w:rsidR="003B70B3">
          <w:rPr>
            <w:rFonts w:ascii="Arial" w:hAnsi="Arial" w:cs="Arial"/>
          </w:rPr>
          <w:t xml:space="preserve">identify </w:t>
        </w:r>
      </w:ins>
      <w:ins w:id="244" w:author="Tyler Bradshaw" w:date="2020-12-03T14:50:00Z">
        <w:r w:rsidR="006A1A7C">
          <w:rPr>
            <w:rFonts w:ascii="Arial" w:hAnsi="Arial" w:cs="Arial"/>
          </w:rPr>
          <w:t xml:space="preserve">groups of proteins that </w:t>
        </w:r>
      </w:ins>
      <w:ins w:id="245" w:author="Tyler Bradshaw" w:date="2020-12-03T15:14:00Z">
        <w:r w:rsidR="003B70B3">
          <w:rPr>
            <w:rFonts w:ascii="Arial" w:hAnsi="Arial" w:cs="Arial"/>
          </w:rPr>
          <w:t>covary together</w:t>
        </w:r>
      </w:ins>
      <w:ins w:id="246" w:author="Tyler Bradshaw" w:date="2020-12-03T14:50:00Z">
        <w:r w:rsidR="006A1A7C">
          <w:rPr>
            <w:rFonts w:ascii="Arial" w:hAnsi="Arial" w:cs="Arial"/>
          </w:rPr>
          <w:t xml:space="preserve"> across subcellular space. These modules</w:t>
        </w:r>
      </w:ins>
      <w:ins w:id="247" w:author="Tyler Bradshaw" w:date="2020-12-03T16:32:00Z">
        <w:r w:rsidR="000211EA">
          <w:rPr>
            <w:rFonts w:ascii="Arial" w:hAnsi="Arial" w:cs="Arial"/>
          </w:rPr>
          <w:t xml:space="preserve"> (aka clusters)</w:t>
        </w:r>
      </w:ins>
      <w:ins w:id="248" w:author="Tyler Bradshaw" w:date="2020-12-03T14:50:00Z">
        <w:r w:rsidR="006A1A7C">
          <w:rPr>
            <w:rFonts w:ascii="Arial" w:hAnsi="Arial" w:cs="Arial"/>
          </w:rPr>
          <w:t xml:space="preserve"> of proteins represent hypothesized subcellular </w:t>
        </w:r>
        <w:r w:rsidR="006A1A7C" w:rsidRPr="0090562B">
          <w:rPr>
            <w:rFonts w:ascii="Arial" w:hAnsi="Arial" w:cs="Arial"/>
          </w:rPr>
          <w:t xml:space="preserve">organelles. </w:t>
        </w:r>
      </w:ins>
      <w:ins w:id="249" w:author="Tyler Bradshaw" w:date="2020-12-05T17:28:00Z">
        <w:r w:rsidR="00051E2B">
          <w:rPr>
            <w:rFonts w:ascii="Arial" w:hAnsi="Arial" w:cs="Arial"/>
          </w:rPr>
          <w:t>Given a</w:t>
        </w:r>
      </w:ins>
      <w:ins w:id="250" w:author="Tyler Bradshaw" w:date="2020-12-05T17:24:00Z">
        <w:r w:rsidR="00E5546D">
          <w:rPr>
            <w:rFonts w:ascii="Arial" w:hAnsi="Arial" w:cs="Arial"/>
          </w:rPr>
          <w:t xml:space="preserve"> map defining protein subcellular localization, we then </w:t>
        </w:r>
      </w:ins>
      <w:ins w:id="251" w:author="Tyler Bradshaw" w:date="2020-12-05T17:28:00Z">
        <w:r w:rsidR="00051E2B">
          <w:rPr>
            <w:rFonts w:ascii="Arial" w:hAnsi="Arial" w:cs="Arial"/>
          </w:rPr>
          <w:t xml:space="preserve">explore how the organization of the proteome may be altered. Here we </w:t>
        </w:r>
      </w:ins>
      <w:ins w:id="252" w:author="Tyler Bradshaw" w:date="2020-12-05T17:32:00Z">
        <w:r w:rsidR="00051E2B">
          <w:rPr>
            <w:rFonts w:ascii="Arial" w:hAnsi="Arial" w:cs="Arial"/>
          </w:rPr>
          <w:t>analyze</w:t>
        </w:r>
      </w:ins>
      <w:ins w:id="253" w:author="Tyler Bradshaw" w:date="2020-12-05T17:29:00Z">
        <w:r w:rsidR="00051E2B">
          <w:rPr>
            <w:rFonts w:ascii="Arial" w:hAnsi="Arial" w:cs="Arial"/>
          </w:rPr>
          <w:t xml:space="preserve"> modules for differential abundance </w:t>
        </w:r>
        <w:proofErr w:type="gramStart"/>
        <w:r w:rsidR="00051E2B">
          <w:rPr>
            <w:rFonts w:ascii="Arial" w:hAnsi="Arial" w:cs="Arial"/>
          </w:rPr>
          <w:t>in order to</w:t>
        </w:r>
        <w:proofErr w:type="gramEnd"/>
        <w:r w:rsidR="00051E2B">
          <w:rPr>
            <w:rFonts w:ascii="Arial" w:hAnsi="Arial" w:cs="Arial"/>
          </w:rPr>
          <w:t xml:space="preserve"> identify modules </w:t>
        </w:r>
      </w:ins>
      <w:ins w:id="254" w:author="Tyler Bradshaw" w:date="2020-12-05T17:32:00Z">
        <w:r w:rsidR="00051E2B">
          <w:rPr>
            <w:rFonts w:ascii="Arial" w:hAnsi="Arial" w:cs="Arial"/>
          </w:rPr>
          <w:t>that are</w:t>
        </w:r>
      </w:ins>
      <w:ins w:id="255" w:author="Tyler Bradshaw" w:date="2020-12-05T17:29:00Z">
        <w:r w:rsidR="00051E2B">
          <w:rPr>
            <w:rFonts w:ascii="Arial" w:hAnsi="Arial" w:cs="Arial"/>
          </w:rPr>
          <w:t xml:space="preserve"> perturbed by the SWIP mutation.  </w:t>
        </w:r>
      </w:ins>
      <w:ins w:id="256" w:author="Tyler Bradshaw" w:date="2020-12-04T10:24:00Z">
        <w:r w:rsidR="00586955">
          <w:rPr>
            <w:rFonts w:ascii="Arial" w:hAnsi="Arial" w:cs="Arial"/>
          </w:rPr>
          <w:t>I</w:t>
        </w:r>
      </w:ins>
      <w:ins w:id="257" w:author="Tyler Bradshaw" w:date="2020-12-03T15:34:00Z">
        <w:r w:rsidR="007D3232" w:rsidRPr="0090562B">
          <w:rPr>
            <w:rFonts w:ascii="Arial" w:hAnsi="Arial" w:cs="Arial"/>
          </w:rPr>
          <w:t xml:space="preserve">n addition to evaluating differential </w:t>
        </w:r>
      </w:ins>
      <w:ins w:id="258" w:author="Tyler Bradshaw" w:date="2020-12-03T15:50:00Z">
        <w:r w:rsidR="00413758" w:rsidRPr="0090562B">
          <w:rPr>
            <w:rFonts w:ascii="Arial" w:hAnsi="Arial" w:cs="Arial"/>
          </w:rPr>
          <w:t>abundance</w:t>
        </w:r>
      </w:ins>
      <w:ins w:id="259" w:author="Tyler Bradshaw" w:date="2020-12-04T09:32:00Z">
        <w:r w:rsidR="007D3571" w:rsidRPr="0090562B">
          <w:rPr>
            <w:rFonts w:ascii="Arial" w:hAnsi="Arial" w:cs="Arial"/>
          </w:rPr>
          <w:t xml:space="preserve"> at the level of individual proteins</w:t>
        </w:r>
      </w:ins>
      <w:ins w:id="260" w:author="Tyler Bradshaw" w:date="2020-12-03T15:34:00Z">
        <w:r w:rsidR="007D3232" w:rsidRPr="0090562B">
          <w:rPr>
            <w:rFonts w:ascii="Arial" w:hAnsi="Arial" w:cs="Arial"/>
          </w:rPr>
          <w:t xml:space="preserve">, we </w:t>
        </w:r>
      </w:ins>
      <w:ins w:id="261" w:author="Tyler Bradshaw" w:date="2020-12-03T15:49:00Z">
        <w:r w:rsidR="0023257B" w:rsidRPr="00970BAA">
          <w:rPr>
            <w:rFonts w:ascii="Arial" w:hAnsi="Arial" w:cs="Arial"/>
          </w:rPr>
          <w:t>asse</w:t>
        </w:r>
      </w:ins>
      <w:ins w:id="262" w:author="Tyler Bradshaw" w:date="2020-12-03T16:33:00Z">
        <w:r w:rsidR="000211EA" w:rsidRPr="00970BAA">
          <w:rPr>
            <w:rFonts w:ascii="Arial" w:hAnsi="Arial" w:cs="Arial"/>
          </w:rPr>
          <w:t>ssed</w:t>
        </w:r>
      </w:ins>
      <w:ins w:id="263" w:author="Tyler Bradshaw" w:date="2020-12-03T15:49:00Z">
        <w:r w:rsidR="0023257B" w:rsidRPr="00701C88">
          <w:rPr>
            <w:rFonts w:ascii="Arial" w:hAnsi="Arial" w:cs="Arial"/>
          </w:rPr>
          <w:t xml:space="preserve"> overall difference</w:t>
        </w:r>
        <w:r w:rsidR="00413758" w:rsidRPr="00701C88">
          <w:rPr>
            <w:rFonts w:ascii="Arial" w:hAnsi="Arial" w:cs="Arial"/>
          </w:rPr>
          <w:t xml:space="preserve">s between </w:t>
        </w:r>
      </w:ins>
      <w:ins w:id="264" w:author="Tyler Bradshaw" w:date="2020-12-03T15:51:00Z">
        <w:r w:rsidR="00413758" w:rsidRPr="00701C88">
          <w:rPr>
            <w:rFonts w:ascii="Arial" w:hAnsi="Arial" w:cs="Arial"/>
          </w:rPr>
          <w:t>WT and SWIP</w:t>
        </w:r>
        <w:r w:rsidR="00413758" w:rsidRPr="00701C88">
          <w:rPr>
            <w:rFonts w:ascii="Arial" w:hAnsi="Arial" w:cs="Arial"/>
            <w:vertAlign w:val="superscript"/>
          </w:rPr>
          <w:t>P1019R</w:t>
        </w:r>
        <w:r w:rsidR="00413758" w:rsidRPr="00701C88">
          <w:rPr>
            <w:rFonts w:ascii="Arial" w:hAnsi="Arial" w:cs="Arial"/>
          </w:rPr>
          <w:t xml:space="preserve"> </w:t>
        </w:r>
      </w:ins>
      <w:ins w:id="265" w:author="Tyler Bradshaw" w:date="2020-12-04T10:22:00Z">
        <w:r w:rsidR="00DF7249" w:rsidRPr="00D26A50">
          <w:rPr>
            <w:rFonts w:ascii="Arial" w:hAnsi="Arial" w:cs="Arial"/>
            <w:rPrChange w:id="266" w:author="Tyler Bradshaw" w:date="2020-12-04T10:22:00Z">
              <w:rPr>
                <w:rFonts w:ascii="Arial" w:hAnsi="Arial" w:cs="Arial"/>
                <w:strike/>
              </w:rPr>
            </w:rPrChange>
          </w:rPr>
          <w:t>conditions</w:t>
        </w:r>
      </w:ins>
      <w:ins w:id="267" w:author="Tyler Bradshaw" w:date="2020-12-03T16:33:00Z">
        <w:r w:rsidR="000211EA" w:rsidRPr="0090562B">
          <w:rPr>
            <w:rFonts w:ascii="Arial" w:hAnsi="Arial" w:cs="Arial"/>
          </w:rPr>
          <w:t xml:space="preserve"> at the level of protein modules</w:t>
        </w:r>
      </w:ins>
      <w:ins w:id="268" w:author="Tyler Bradshaw" w:date="2020-12-04T10:22:00Z">
        <w:r w:rsidR="00DF7249" w:rsidRPr="00D26A50">
          <w:rPr>
            <w:rFonts w:ascii="Arial" w:hAnsi="Arial" w:cs="Arial"/>
            <w:rPrChange w:id="269" w:author="Tyler Bradshaw" w:date="2020-12-04T10:22:00Z">
              <w:rPr>
                <w:rFonts w:ascii="Arial" w:hAnsi="Arial" w:cs="Arial"/>
                <w:strike/>
              </w:rPr>
            </w:rPrChange>
          </w:rPr>
          <w:t xml:space="preserve">. </w:t>
        </w:r>
      </w:ins>
      <w:ins w:id="270" w:author="Tyler Bradshaw" w:date="2020-12-03T15:41:00Z">
        <w:r w:rsidR="003A0080" w:rsidRPr="0090562B">
          <w:rPr>
            <w:rFonts w:ascii="Arial" w:hAnsi="Arial" w:cs="Arial"/>
          </w:rPr>
          <w:t xml:space="preserve">Using </w:t>
        </w:r>
        <w:r w:rsidR="003A0080">
          <w:rPr>
            <w:rFonts w:ascii="Arial" w:hAnsi="Arial" w:cs="Arial"/>
          </w:rPr>
          <w:t>sp</w:t>
        </w:r>
      </w:ins>
      <w:ins w:id="271" w:author="Tyler Bradshaw" w:date="2020-12-03T15:40:00Z">
        <w:r w:rsidR="003A0080">
          <w:rPr>
            <w:rFonts w:ascii="Arial" w:hAnsi="Arial" w:cs="Arial"/>
          </w:rPr>
          <w:t xml:space="preserve">atial </w:t>
        </w:r>
      </w:ins>
      <w:ins w:id="272" w:author="Tyler Bradshaw" w:date="2020-12-03T15:48:00Z">
        <w:r w:rsidR="0023257B">
          <w:rPr>
            <w:rFonts w:ascii="Arial" w:hAnsi="Arial" w:cs="Arial"/>
          </w:rPr>
          <w:t>proteomics,</w:t>
        </w:r>
      </w:ins>
      <w:ins w:id="273" w:author="Tyler Bradshaw" w:date="2020-12-03T15:41:00Z">
        <w:r w:rsidR="003A0080">
          <w:rPr>
            <w:rFonts w:ascii="Arial" w:hAnsi="Arial" w:cs="Arial"/>
          </w:rPr>
          <w:t xml:space="preserve"> </w:t>
        </w:r>
      </w:ins>
      <w:ins w:id="274" w:author="Tyler Bradshaw" w:date="2020-12-03T15:42:00Z">
        <w:r w:rsidR="003A0080">
          <w:rPr>
            <w:rFonts w:ascii="Arial" w:hAnsi="Arial" w:cs="Arial"/>
          </w:rPr>
          <w:t>we extend</w:t>
        </w:r>
      </w:ins>
      <w:ins w:id="275" w:author="Tyler Bradshaw" w:date="2020-12-03T15:41:00Z">
        <w:r w:rsidR="003A0080">
          <w:rPr>
            <w:rFonts w:ascii="Arial" w:hAnsi="Arial" w:cs="Arial"/>
          </w:rPr>
          <w:t xml:space="preserve"> inference </w:t>
        </w:r>
      </w:ins>
      <w:ins w:id="276" w:author="Tyler Bradshaw" w:date="2020-12-03T15:49:00Z">
        <w:r w:rsidR="0023257B">
          <w:rPr>
            <w:rFonts w:ascii="Arial" w:hAnsi="Arial" w:cs="Arial"/>
          </w:rPr>
          <w:t>f</w:t>
        </w:r>
      </w:ins>
      <w:ins w:id="277" w:author="Tyler Bradshaw" w:date="2020-12-03T15:41:00Z">
        <w:r w:rsidR="003A0080">
          <w:rPr>
            <w:rFonts w:ascii="Arial" w:hAnsi="Arial" w:cs="Arial"/>
          </w:rPr>
          <w:t xml:space="preserve">rom individual proteins to the level of protein-groups </w:t>
        </w:r>
      </w:ins>
      <w:ins w:id="278" w:author="Tyler Bradshaw" w:date="2020-12-04T10:24:00Z">
        <w:r w:rsidR="00586955">
          <w:rPr>
            <w:rFonts w:ascii="Arial" w:hAnsi="Arial" w:cs="Arial"/>
          </w:rPr>
          <w:t xml:space="preserve">to </w:t>
        </w:r>
      </w:ins>
      <w:ins w:id="279" w:author="Tyler Bradshaw" w:date="2020-12-03T15:34:00Z">
        <w:r w:rsidR="007D3232">
          <w:rPr>
            <w:rFonts w:ascii="Arial" w:hAnsi="Arial" w:cs="Arial"/>
          </w:rPr>
          <w:t>explore the cel</w:t>
        </w:r>
      </w:ins>
      <w:ins w:id="280" w:author="Tyler Bradshaw" w:date="2020-12-04T10:24:00Z">
        <w:r w:rsidR="00586955">
          <w:rPr>
            <w:rFonts w:ascii="Arial" w:hAnsi="Arial" w:cs="Arial"/>
          </w:rPr>
          <w:t xml:space="preserve">l biological </w:t>
        </w:r>
      </w:ins>
      <w:ins w:id="281" w:author="Tyler Bradshaw" w:date="2020-12-03T15:38:00Z">
        <w:r w:rsidR="0064225F">
          <w:rPr>
            <w:rFonts w:ascii="Arial" w:hAnsi="Arial" w:cs="Arial"/>
          </w:rPr>
          <w:t>consequences of the</w:t>
        </w:r>
      </w:ins>
      <w:ins w:id="282" w:author="Tyler Bradshaw" w:date="2020-12-03T15:34:00Z">
        <w:r w:rsidR="007D3232">
          <w:rPr>
            <w:rFonts w:ascii="Arial" w:hAnsi="Arial" w:cs="Arial"/>
          </w:rPr>
          <w:t xml:space="preserve"> SWIP</w:t>
        </w:r>
        <w:r w:rsidR="007D3232" w:rsidRPr="00CE42E4">
          <w:rPr>
            <w:rFonts w:ascii="Arial" w:hAnsi="Arial" w:cs="Arial"/>
            <w:vertAlign w:val="superscript"/>
          </w:rPr>
          <w:t>P1019R</w:t>
        </w:r>
        <w:r w:rsidR="007D3232">
          <w:rPr>
            <w:rFonts w:ascii="Arial" w:hAnsi="Arial" w:cs="Arial"/>
          </w:rPr>
          <w:t xml:space="preserve"> </w:t>
        </w:r>
      </w:ins>
      <w:ins w:id="283" w:author="Tyler Bradshaw" w:date="2020-12-03T15:38:00Z">
        <w:r w:rsidR="0064225F">
          <w:rPr>
            <w:rFonts w:ascii="Arial" w:hAnsi="Arial" w:cs="Arial"/>
          </w:rPr>
          <w:t>mutation.</w:t>
        </w:r>
      </w:ins>
    </w:p>
    <w:p w14:paraId="0ECBA932" w14:textId="41258562" w:rsidR="003B70B3" w:rsidRDefault="007D3232">
      <w:pPr>
        <w:spacing w:line="480" w:lineRule="auto"/>
        <w:ind w:firstLine="720"/>
        <w:jc w:val="thaiDistribute"/>
        <w:rPr>
          <w:ins w:id="284" w:author="Tyler Bradshaw" w:date="2020-12-03T15:12:00Z"/>
          <w:rFonts w:ascii="Arial" w:hAnsi="Arial" w:cs="Arial"/>
        </w:rPr>
        <w:pPrChange w:id="285" w:author="Tyler Bradshaw" w:date="2020-12-03T15:35:00Z">
          <w:pPr>
            <w:spacing w:line="480" w:lineRule="auto"/>
            <w:jc w:val="thaiDistribute"/>
          </w:pPr>
        </w:pPrChange>
      </w:pPr>
      <w:ins w:id="286" w:author="Tyler Bradshaw" w:date="2020-12-03T15:30:00Z">
        <w:r w:rsidRPr="003B70B3">
          <w:rPr>
            <w:rFonts w:ascii="Arial" w:hAnsi="Arial" w:cs="Arial"/>
          </w:rPr>
          <w:t xml:space="preserve">We analyzed the brains of </w:t>
        </w:r>
        <w:r>
          <w:rPr>
            <w:rFonts w:ascii="Arial" w:hAnsi="Arial" w:cs="Arial"/>
          </w:rPr>
          <w:t xml:space="preserve">control and </w:t>
        </w:r>
        <w:r w:rsidRPr="003B70B3">
          <w:rPr>
            <w:rFonts w:ascii="Arial" w:hAnsi="Arial" w:cs="Arial"/>
          </w:rPr>
          <w:t>SWIP</w:t>
        </w:r>
        <w:r w:rsidRPr="0019541C">
          <w:rPr>
            <w:rFonts w:ascii="Arial" w:hAnsi="Arial" w:cs="Arial"/>
            <w:vertAlign w:val="superscript"/>
          </w:rPr>
          <w:t>P1019R</w:t>
        </w:r>
        <w:r w:rsidRPr="003B70B3">
          <w:rPr>
            <w:rFonts w:ascii="Arial" w:hAnsi="Arial" w:cs="Arial"/>
          </w:rPr>
          <w:t xml:space="preserve"> </w:t>
        </w:r>
        <w:r>
          <w:rPr>
            <w:rFonts w:ascii="Arial" w:hAnsi="Arial" w:cs="Arial"/>
          </w:rPr>
          <w:t>mutant mice</w:t>
        </w:r>
        <w:r w:rsidRPr="003B70B3">
          <w:rPr>
            <w:rFonts w:ascii="Arial" w:hAnsi="Arial" w:cs="Arial"/>
          </w:rPr>
          <w:t xml:space="preserve"> by subcellular</w:t>
        </w:r>
        <w:r>
          <w:rPr>
            <w:rFonts w:ascii="Arial" w:hAnsi="Arial" w:cs="Arial"/>
          </w:rPr>
          <w:t xml:space="preserve"> </w:t>
        </w:r>
        <w:r w:rsidRPr="003B70B3">
          <w:rPr>
            <w:rFonts w:ascii="Arial" w:hAnsi="Arial" w:cs="Arial"/>
          </w:rPr>
          <w:t xml:space="preserve">fractionation and </w:t>
        </w:r>
      </w:ins>
      <w:ins w:id="287" w:author="Tyler Bradshaw" w:date="2020-12-03T15:31:00Z">
        <w:r>
          <w:rPr>
            <w:rFonts w:ascii="Arial" w:hAnsi="Arial" w:cs="Arial"/>
          </w:rPr>
          <w:t xml:space="preserve">16-plex </w:t>
        </w:r>
      </w:ins>
      <w:ins w:id="288" w:author="Tyler Bradshaw" w:date="2020-12-03T15:30:00Z">
        <w:r w:rsidRPr="003B70B3">
          <w:rPr>
            <w:rFonts w:ascii="Arial" w:hAnsi="Arial" w:cs="Arial"/>
          </w:rPr>
          <w:t xml:space="preserve">TMT MS </w:t>
        </w:r>
        <w:r>
          <w:rPr>
            <w:rFonts w:ascii="Arial" w:hAnsi="Arial" w:cs="Arial"/>
          </w:rPr>
          <w:t>profiling</w:t>
        </w:r>
      </w:ins>
      <w:ins w:id="289" w:author="Tyler Bradshaw" w:date="2020-12-03T15:24:00Z">
        <w:r w:rsidR="00BC6306">
          <w:rPr>
            <w:rFonts w:ascii="Arial" w:hAnsi="Arial" w:cs="Arial"/>
          </w:rPr>
          <w:t>.</w:t>
        </w:r>
      </w:ins>
      <w:ins w:id="290" w:author="Tyler Bradshaw" w:date="2020-12-03T15:25:00Z">
        <w:r w:rsidR="00BC6306">
          <w:rPr>
            <w:rFonts w:ascii="Arial" w:hAnsi="Arial" w:cs="Arial"/>
          </w:rPr>
          <w:t xml:space="preserve"> </w:t>
        </w:r>
      </w:ins>
      <w:ins w:id="291" w:author="Tyler Bradshaw" w:date="2020-12-03T15:29:00Z">
        <w:r>
          <w:rPr>
            <w:rFonts w:ascii="Arial" w:hAnsi="Arial" w:cs="Arial"/>
          </w:rPr>
          <w:t>W</w:t>
        </w:r>
      </w:ins>
      <w:ins w:id="292" w:author="Tyler Bradshaw" w:date="2020-12-03T15:14:00Z">
        <w:r w:rsidR="003B70B3">
          <w:rPr>
            <w:rFonts w:ascii="Arial" w:hAnsi="Arial" w:cs="Arial"/>
          </w:rPr>
          <w:t>e isolated seven biological fractions</w:t>
        </w:r>
      </w:ins>
      <w:ins w:id="293" w:author="Tyler Bradshaw" w:date="2020-12-04T10:25:00Z">
        <w:r w:rsidR="00586955">
          <w:rPr>
            <w:rFonts w:ascii="Arial" w:hAnsi="Arial" w:cs="Arial"/>
          </w:rPr>
          <w:t xml:space="preserve"> (</w:t>
        </w:r>
        <w:proofErr w:type="spellStart"/>
        <w:r w:rsidR="00586955">
          <w:rPr>
            <w:rFonts w:ascii="Arial" w:hAnsi="Arial" w:cs="Arial"/>
          </w:rPr>
          <w:t>BioFractions</w:t>
        </w:r>
        <w:proofErr w:type="spellEnd"/>
        <w:r w:rsidR="00586955">
          <w:rPr>
            <w:rFonts w:ascii="Arial" w:hAnsi="Arial" w:cs="Arial"/>
          </w:rPr>
          <w:t>)</w:t>
        </w:r>
      </w:ins>
      <w:ins w:id="294" w:author="Tyler Bradshaw" w:date="2020-12-03T15:14:00Z">
        <w:r w:rsidR="003B70B3">
          <w:rPr>
            <w:rFonts w:ascii="Arial" w:hAnsi="Arial" w:cs="Arial"/>
          </w:rPr>
          <w:t xml:space="preserve"> by following the subcellular fractionation protocol established by </w:t>
        </w:r>
        <w:proofErr w:type="spellStart"/>
        <w:r w:rsidR="003B70B3">
          <w:rPr>
            <w:rFonts w:ascii="Arial" w:hAnsi="Arial" w:cs="Arial"/>
          </w:rPr>
          <w:t>Geladaki</w:t>
        </w:r>
        <w:proofErr w:type="spellEnd"/>
        <w:r w:rsidR="003B70B3">
          <w:rPr>
            <w:rFonts w:ascii="Arial" w:hAnsi="Arial" w:cs="Arial"/>
          </w:rPr>
          <w:t xml:space="preserve"> </w:t>
        </w:r>
        <w:r w:rsidR="003B70B3" w:rsidRPr="00EA631E">
          <w:rPr>
            <w:rFonts w:ascii="Arial" w:hAnsi="Arial" w:cs="Arial"/>
            <w:i/>
            <w:iCs/>
          </w:rPr>
          <w:t>et al</w:t>
        </w:r>
        <w:r w:rsidR="003B70B3">
          <w:rPr>
            <w:rFonts w:ascii="Arial" w:hAnsi="Arial" w:cs="Arial"/>
          </w:rPr>
          <w:t xml:space="preserve">., with modifications for homogenization of brain tissue </w:t>
        </w:r>
        <w:r w:rsidR="003B70B3" w:rsidRPr="00871A74">
          <w:rPr>
            <w:rFonts w:ascii="Arial" w:hAnsi="Arial" w:cs="Arial"/>
          </w:rPr>
          <w:fldChar w:fldCharType="begin" w:fldLock="1"/>
        </w:r>
        <w:r w:rsidR="003B70B3">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Neuroscience","id":"ITEM-2","issue":"SUPPL. 42","issued":{"date-parts":[["2008"]]},"title":"Biochemical fractionation of brain tissue for studies of receptor distribution and trafficking","type":"article-journal"},"uris":["http://www.mendeley.com/documents/?uuid=b7adb678-6b15-39cf-b0f4-73bcfab70c5a"]}],"mendeley":{"formattedCitation":"(Geladaki et al., 2019; Hallett et al., 2008)","plainTextFormattedCitation":"(Geladaki et al., 2019; Hallett et al., 2008)","previouslyFormattedCitation":"(Geladaki et al., 2019; Hallett et al., 2008)"},"properties":{"noteIndex":0},"schema":"https://github.com/citation-style-language/schema/raw/master/csl-citation.json"}</w:instrText>
        </w:r>
        <w:r w:rsidR="003B70B3" w:rsidRPr="00871A74">
          <w:rPr>
            <w:rFonts w:ascii="Arial" w:hAnsi="Arial" w:cs="Arial"/>
          </w:rPr>
          <w:fldChar w:fldCharType="separate"/>
        </w:r>
        <w:r w:rsidR="003B70B3" w:rsidRPr="00B441E1">
          <w:rPr>
            <w:rFonts w:ascii="Arial" w:hAnsi="Arial" w:cs="Arial"/>
            <w:noProof/>
          </w:rPr>
          <w:t>(Geladaki et al., 2019; Hallett et al., 2008)</w:t>
        </w:r>
        <w:r w:rsidR="003B70B3" w:rsidRPr="00871A74">
          <w:rPr>
            <w:rFonts w:ascii="Arial" w:hAnsi="Arial" w:cs="Arial"/>
          </w:rPr>
          <w:fldChar w:fldCharType="end"/>
        </w:r>
        <w:r w:rsidR="003B70B3">
          <w:rPr>
            <w:rFonts w:ascii="Arial" w:hAnsi="Arial" w:cs="Arial"/>
          </w:rPr>
          <w:t>.</w:t>
        </w:r>
      </w:ins>
      <w:ins w:id="295" w:author="Tyler Bradshaw" w:date="2020-12-03T15:17:00Z">
        <w:r w:rsidR="00481046">
          <w:rPr>
            <w:rFonts w:ascii="Arial" w:hAnsi="Arial" w:cs="Arial"/>
          </w:rPr>
          <w:t xml:space="preserve"> </w:t>
        </w:r>
      </w:ins>
      <w:ins w:id="296" w:author="Tyler Bradshaw" w:date="2020-12-04T13:19:00Z">
        <w:r w:rsidR="00350ABC">
          <w:rPr>
            <w:rFonts w:ascii="Arial" w:hAnsi="Arial" w:cs="Arial"/>
          </w:rPr>
          <w:t>Our experimental desig</w:t>
        </w:r>
      </w:ins>
      <w:ins w:id="297" w:author="Tyler Bradshaw" w:date="2020-12-04T13:20:00Z">
        <w:r w:rsidR="00350ABC">
          <w:rPr>
            <w:rFonts w:ascii="Arial" w:hAnsi="Arial" w:cs="Arial"/>
          </w:rPr>
          <w:t xml:space="preserve">n is summarized in Supplemental Figure X. </w:t>
        </w:r>
      </w:ins>
      <w:ins w:id="298" w:author="Tyler Bradshaw" w:date="2020-12-03T15:25:00Z">
        <w:r w:rsidR="00BC6306">
          <w:rPr>
            <w:rFonts w:ascii="Arial" w:hAnsi="Arial" w:cs="Arial"/>
          </w:rPr>
          <w:t>Proteins were</w:t>
        </w:r>
      </w:ins>
      <w:ins w:id="299" w:author="Tyler Bradshaw" w:date="2020-12-03T15:31:00Z">
        <w:r>
          <w:rPr>
            <w:rFonts w:ascii="Arial" w:hAnsi="Arial" w:cs="Arial"/>
          </w:rPr>
          <w:t xml:space="preserve"> quantified by analysis with </w:t>
        </w:r>
      </w:ins>
      <w:ins w:id="300" w:author="Tyler Bradshaw" w:date="2020-12-03T15:25:00Z">
        <w:r w:rsidR="00BC6306">
          <w:rPr>
            <w:rFonts w:ascii="Arial" w:hAnsi="Arial" w:cs="Arial"/>
          </w:rPr>
          <w:t>MSstatsTMT</w:t>
        </w:r>
      </w:ins>
      <w:ins w:id="301" w:author="Tyler Bradshaw" w:date="2020-12-04T13:35:00Z">
        <w:r w:rsidR="0036648D">
          <w:rPr>
            <w:rFonts w:ascii="Arial" w:hAnsi="Arial" w:cs="Arial"/>
          </w:rPr>
          <w:t>,</w:t>
        </w:r>
      </w:ins>
      <w:ins w:id="302" w:author="Tyler Bradshaw" w:date="2020-12-04T13:36:00Z">
        <w:r w:rsidR="0036648D">
          <w:rPr>
            <w:rFonts w:ascii="Arial" w:hAnsi="Arial" w:cs="Arial"/>
          </w:rPr>
          <w:t xml:space="preserve"> a statistical tool for </w:t>
        </w:r>
      </w:ins>
      <w:ins w:id="303" w:author="Tyler Bradshaw" w:date="2020-12-04T13:37:00Z">
        <w:r w:rsidR="0036648D">
          <w:rPr>
            <w:rFonts w:ascii="Arial" w:hAnsi="Arial" w:cs="Arial"/>
          </w:rPr>
          <w:t>normalization and statistical testing in TMT mass spectrometry experiments (</w:t>
        </w:r>
        <w:proofErr w:type="gramStart"/>
        <w:r w:rsidR="0036648D">
          <w:rPr>
            <w:rFonts w:ascii="Arial" w:hAnsi="Arial" w:cs="Arial"/>
          </w:rPr>
          <w:t>REF:Huang</w:t>
        </w:r>
        <w:proofErr w:type="gramEnd"/>
        <w:r w:rsidR="0036648D">
          <w:rPr>
            <w:rFonts w:ascii="Arial" w:hAnsi="Arial" w:cs="Arial"/>
          </w:rPr>
          <w:t>2020).</w:t>
        </w:r>
      </w:ins>
      <w:ins w:id="304" w:author="Tyler Bradshaw" w:date="2020-12-03T15:26:00Z">
        <w:r w:rsidR="00BC6306">
          <w:rPr>
            <w:rFonts w:ascii="Arial" w:hAnsi="Arial" w:cs="Arial"/>
          </w:rPr>
          <w:t xml:space="preserve"> </w:t>
        </w:r>
      </w:ins>
      <w:ins w:id="305" w:author="Tyler Bradshaw" w:date="2020-12-03T15:32:00Z">
        <w:r>
          <w:rPr>
            <w:rFonts w:ascii="Arial" w:hAnsi="Arial" w:cs="Arial"/>
          </w:rPr>
          <w:t xml:space="preserve">The </w:t>
        </w:r>
        <w:r>
          <w:rPr>
            <w:rFonts w:ascii="Arial" w:hAnsi="Arial" w:cs="Arial"/>
          </w:rPr>
          <w:lastRenderedPageBreak/>
          <w:t xml:space="preserve">normalized protein data were </w:t>
        </w:r>
      </w:ins>
      <w:ins w:id="306" w:author="Tyler Bradshaw" w:date="2020-12-04T10:26:00Z">
        <w:r w:rsidR="00586955">
          <w:rPr>
            <w:rFonts w:ascii="Arial" w:hAnsi="Arial" w:cs="Arial"/>
          </w:rPr>
          <w:t xml:space="preserve">then </w:t>
        </w:r>
      </w:ins>
      <w:ins w:id="307" w:author="Tyler Bradshaw" w:date="2020-12-03T15:26:00Z">
        <w:r w:rsidR="00BC6306">
          <w:rPr>
            <w:rFonts w:ascii="Arial" w:hAnsi="Arial" w:cs="Arial"/>
          </w:rPr>
          <w:t>used to construct a spatial proteomics network in which</w:t>
        </w:r>
      </w:ins>
      <w:ins w:id="308" w:author="Tyler Bradshaw" w:date="2020-12-03T15:27:00Z">
        <w:r w:rsidR="00BC6306">
          <w:rPr>
            <w:rFonts w:ascii="Arial" w:hAnsi="Arial" w:cs="Arial"/>
          </w:rPr>
          <w:t xml:space="preserve"> edges between nodes are the pairwise Pearson correlation between </w:t>
        </w:r>
      </w:ins>
      <w:ins w:id="309" w:author="Tyler Bradshaw" w:date="2020-12-04T13:21:00Z">
        <w:r w:rsidR="00350ABC">
          <w:rPr>
            <w:rFonts w:ascii="Arial" w:hAnsi="Arial" w:cs="Arial"/>
          </w:rPr>
          <w:t xml:space="preserve">scaled </w:t>
        </w:r>
      </w:ins>
      <w:ins w:id="310" w:author="Tyler Bradshaw" w:date="2020-12-03T15:27:00Z">
        <w:r w:rsidR="00BC6306">
          <w:rPr>
            <w:rFonts w:ascii="Arial" w:hAnsi="Arial" w:cs="Arial"/>
          </w:rPr>
          <w:t xml:space="preserve">protein profiles. Proteins with </w:t>
        </w:r>
      </w:ins>
      <w:ins w:id="311" w:author="Tyler Bradshaw" w:date="2020-12-03T16:34:00Z">
        <w:r w:rsidR="000211EA">
          <w:rPr>
            <w:rFonts w:ascii="Arial" w:hAnsi="Arial" w:cs="Arial"/>
          </w:rPr>
          <w:t xml:space="preserve">similar subcellular distribution </w:t>
        </w:r>
      </w:ins>
      <w:ins w:id="312" w:author="Tyler Bradshaw" w:date="2020-12-03T15:27:00Z">
        <w:r w:rsidR="00BC6306">
          <w:rPr>
            <w:rFonts w:ascii="Arial" w:hAnsi="Arial" w:cs="Arial"/>
          </w:rPr>
          <w:t xml:space="preserve">are highly correlated. </w:t>
        </w:r>
      </w:ins>
      <w:ins w:id="313" w:author="Tyler Bradshaw" w:date="2020-12-03T15:17:00Z">
        <w:r w:rsidR="00481046">
          <w:rPr>
            <w:rFonts w:ascii="Arial" w:hAnsi="Arial" w:cs="Arial"/>
          </w:rPr>
          <w:t xml:space="preserve">To resolve the structure of the spatial proteomics network, </w:t>
        </w:r>
      </w:ins>
      <w:proofErr w:type="spellStart"/>
      <w:ins w:id="314" w:author="Tyler Bradshaw" w:date="2020-12-03T14:50:00Z">
        <w:r w:rsidR="006A1A7C">
          <w:rPr>
            <w:rFonts w:ascii="Arial" w:hAnsi="Arial" w:cs="Arial"/>
          </w:rPr>
          <w:t>Geledaki</w:t>
        </w:r>
        <w:proofErr w:type="spellEnd"/>
        <w:r w:rsidR="006A1A7C">
          <w:rPr>
            <w:rFonts w:ascii="Arial" w:hAnsi="Arial" w:cs="Arial"/>
          </w:rPr>
          <w:t xml:space="preserve"> </w:t>
        </w:r>
        <w:r w:rsidR="006A1A7C" w:rsidRPr="006A1A7C">
          <w:rPr>
            <w:rFonts w:ascii="Arial" w:hAnsi="Arial" w:cs="Arial"/>
            <w:i/>
            <w:iCs/>
            <w:rPrChange w:id="315" w:author="Tyler Bradshaw" w:date="2020-12-03T14:53:00Z">
              <w:rPr>
                <w:rFonts w:ascii="Arial" w:hAnsi="Arial" w:cs="Arial"/>
              </w:rPr>
            </w:rPrChange>
          </w:rPr>
          <w:t>et al</w:t>
        </w:r>
      </w:ins>
      <w:ins w:id="316" w:author="Tyler Bradshaw" w:date="2020-12-03T15:17:00Z">
        <w:r w:rsidR="00481046">
          <w:rPr>
            <w:rFonts w:ascii="Arial" w:hAnsi="Arial" w:cs="Arial"/>
            <w:i/>
            <w:iCs/>
          </w:rPr>
          <w:t xml:space="preserve">. </w:t>
        </w:r>
        <w:r w:rsidR="00481046" w:rsidRPr="00481046">
          <w:rPr>
            <w:rFonts w:ascii="Arial" w:hAnsi="Arial" w:cs="Arial"/>
            <w:rPrChange w:id="317" w:author="Tyler Bradshaw" w:date="2020-12-03T15:18:00Z">
              <w:rPr>
                <w:rFonts w:ascii="Arial" w:hAnsi="Arial" w:cs="Arial"/>
                <w:i/>
                <w:iCs/>
              </w:rPr>
            </w:rPrChange>
          </w:rPr>
          <w:t>utilize</w:t>
        </w:r>
        <w:r w:rsidR="00481046">
          <w:rPr>
            <w:rFonts w:ascii="Arial" w:hAnsi="Arial" w:cs="Arial"/>
            <w:i/>
            <w:iCs/>
          </w:rPr>
          <w:t xml:space="preserve"> </w:t>
        </w:r>
      </w:ins>
      <w:ins w:id="318" w:author="Tyler Bradshaw" w:date="2020-12-03T15:18:00Z">
        <w:r w:rsidR="00481046">
          <w:rPr>
            <w:rFonts w:ascii="Arial" w:hAnsi="Arial" w:cs="Arial"/>
          </w:rPr>
          <w:t xml:space="preserve">a support vector machine learning algorithm that </w:t>
        </w:r>
      </w:ins>
      <w:ins w:id="319" w:author="Tyler Bradshaw" w:date="2020-12-03T14:50:00Z">
        <w:r w:rsidR="006A1A7C">
          <w:rPr>
            <w:rFonts w:ascii="Arial" w:hAnsi="Arial" w:cs="Arial"/>
          </w:rPr>
          <w:t>relies upon a predefined set of known, high-confidence subcellular markers</w:t>
        </w:r>
      </w:ins>
      <w:ins w:id="320" w:author="Tyler Bradshaw" w:date="2020-12-03T15:18:00Z">
        <w:r w:rsidR="00481046">
          <w:rPr>
            <w:rFonts w:ascii="Arial" w:hAnsi="Arial" w:cs="Arial"/>
          </w:rPr>
          <w:t xml:space="preserve">. </w:t>
        </w:r>
      </w:ins>
      <w:ins w:id="321" w:author="Tyler Bradshaw" w:date="2020-12-03T14:50:00Z">
        <w:r w:rsidR="006A1A7C">
          <w:rPr>
            <w:rFonts w:ascii="Arial" w:hAnsi="Arial" w:cs="Arial"/>
          </w:rPr>
          <w:t>Here, we take a</w:t>
        </w:r>
      </w:ins>
      <w:ins w:id="322" w:author="Tyler Bradshaw" w:date="2020-12-03T14:55:00Z">
        <w:r w:rsidR="006A1A7C">
          <w:rPr>
            <w:rFonts w:ascii="Arial" w:hAnsi="Arial" w:cs="Arial"/>
          </w:rPr>
          <w:t xml:space="preserve">n unbiased, </w:t>
        </w:r>
      </w:ins>
      <w:ins w:id="323" w:author="Tyler Bradshaw" w:date="2020-12-03T14:50:00Z">
        <w:r w:rsidR="006A1A7C">
          <w:rPr>
            <w:rFonts w:ascii="Arial" w:hAnsi="Arial" w:cs="Arial"/>
          </w:rPr>
          <w:t>data-driven approach, partitioning the spatial proteomics network by optimization</w:t>
        </w:r>
      </w:ins>
      <w:ins w:id="324" w:author="Tyler Bradshaw" w:date="2020-12-03T14:56:00Z">
        <w:r w:rsidR="006A1A7C">
          <w:rPr>
            <w:rFonts w:ascii="Arial" w:hAnsi="Arial" w:cs="Arial"/>
          </w:rPr>
          <w:t xml:space="preserve"> of </w:t>
        </w:r>
      </w:ins>
      <w:ins w:id="325" w:author="Tyler Bradshaw" w:date="2020-12-03T14:57:00Z">
        <w:r w:rsidR="006A1A7C">
          <w:rPr>
            <w:rFonts w:ascii="Arial" w:hAnsi="Arial" w:cs="Arial"/>
          </w:rPr>
          <w:t>a quality statistic</w:t>
        </w:r>
      </w:ins>
      <w:ins w:id="326" w:author="Tyler Bradshaw" w:date="2020-12-03T15:12:00Z">
        <w:r w:rsidR="003B70B3">
          <w:rPr>
            <w:rFonts w:ascii="Arial" w:hAnsi="Arial" w:cs="Arial"/>
          </w:rPr>
          <w:t xml:space="preserve"> which describes</w:t>
        </w:r>
      </w:ins>
      <w:ins w:id="327" w:author="Tyler Bradshaw" w:date="2020-12-03T14:58:00Z">
        <w:r w:rsidR="006A1A7C">
          <w:rPr>
            <w:rFonts w:ascii="Arial" w:hAnsi="Arial" w:cs="Arial"/>
          </w:rPr>
          <w:t xml:space="preserve"> </w:t>
        </w:r>
      </w:ins>
      <w:ins w:id="328" w:author="Tyler Bradshaw" w:date="2020-12-03T15:05:00Z">
        <w:r w:rsidR="00C65DDF">
          <w:rPr>
            <w:rFonts w:ascii="Arial" w:hAnsi="Arial" w:cs="Arial"/>
          </w:rPr>
          <w:t xml:space="preserve">the </w:t>
        </w:r>
      </w:ins>
      <w:ins w:id="329" w:author="Tyler Bradshaw" w:date="2020-12-03T14:58:00Z">
        <w:r w:rsidR="006A1A7C">
          <w:rPr>
            <w:rFonts w:ascii="Arial" w:hAnsi="Arial" w:cs="Arial"/>
          </w:rPr>
          <w:t xml:space="preserve">overall quality </w:t>
        </w:r>
      </w:ins>
      <w:ins w:id="330" w:author="Tyler Bradshaw" w:date="2020-12-03T14:56:00Z">
        <w:r w:rsidR="006A1A7C">
          <w:rPr>
            <w:rFonts w:ascii="Arial" w:hAnsi="Arial" w:cs="Arial"/>
          </w:rPr>
          <w:t xml:space="preserve">of a </w:t>
        </w:r>
      </w:ins>
      <w:ins w:id="331" w:author="Tyler Bradshaw" w:date="2020-12-03T14:58:00Z">
        <w:r w:rsidR="006A1A7C">
          <w:rPr>
            <w:rFonts w:ascii="Arial" w:hAnsi="Arial" w:cs="Arial"/>
          </w:rPr>
          <w:t xml:space="preserve">network </w:t>
        </w:r>
      </w:ins>
      <w:ins w:id="332" w:author="Tyler Bradshaw" w:date="2020-12-03T16:35:00Z">
        <w:r w:rsidR="000211EA">
          <w:rPr>
            <w:rFonts w:ascii="Arial" w:hAnsi="Arial" w:cs="Arial"/>
          </w:rPr>
          <w:t>partitioned into communities</w:t>
        </w:r>
      </w:ins>
      <w:ins w:id="333" w:author="Tyler Bradshaw" w:date="2020-12-03T15:12:00Z">
        <w:r w:rsidR="003B70B3">
          <w:rPr>
            <w:rFonts w:ascii="Arial" w:hAnsi="Arial" w:cs="Arial"/>
          </w:rPr>
          <w:t>.</w:t>
        </w:r>
      </w:ins>
      <w:ins w:id="334" w:author="Tyler Bradshaw" w:date="2020-12-03T15:18:00Z">
        <w:r w:rsidR="00481046">
          <w:rPr>
            <w:rFonts w:ascii="Arial" w:hAnsi="Arial" w:cs="Arial"/>
          </w:rPr>
          <w:t xml:space="preserve"> </w:t>
        </w:r>
      </w:ins>
    </w:p>
    <w:p w14:paraId="370B1D1D" w14:textId="4BE1B896" w:rsidR="003076D2" w:rsidDel="000211EA" w:rsidRDefault="003B70B3" w:rsidP="005127B9">
      <w:pPr>
        <w:spacing w:line="480" w:lineRule="auto"/>
        <w:jc w:val="thaiDistribute"/>
        <w:rPr>
          <w:del w:id="335" w:author="Tyler Bradshaw" w:date="2020-12-03T16:35:00Z"/>
          <w:rFonts w:ascii="Arial" w:hAnsi="Arial" w:cs="Arial"/>
        </w:rPr>
      </w:pPr>
      <w:ins w:id="336" w:author="Tyler Bradshaw" w:date="2020-12-03T15:12:00Z">
        <w:r>
          <w:rPr>
            <w:rFonts w:ascii="Arial" w:hAnsi="Arial" w:cs="Arial"/>
          </w:rPr>
          <w:tab/>
        </w:r>
      </w:ins>
      <w:moveFromRangeStart w:id="337" w:author="Tyler Bradshaw" w:date="2020-12-03T14:52:00Z" w:name="move57899575"/>
      <w:moveFrom w:id="338" w:author="Tyler Bradshaw" w:date="2020-12-03T14:52:00Z">
        <w:r w:rsidR="00F17DFD" w:rsidRPr="00871A74" w:rsidDel="006A1A7C">
          <w:rPr>
            <w:rFonts w:ascii="Arial" w:hAnsi="Arial" w:cs="Arial"/>
          </w:rPr>
          <w:t xml:space="preserve">Next, we aimed to understand the </w:t>
        </w:r>
        <w:r w:rsidR="00783241" w:rsidRPr="00871A74" w:rsidDel="006A1A7C">
          <w:rPr>
            <w:rFonts w:ascii="Arial" w:hAnsi="Arial" w:cs="Arial"/>
          </w:rPr>
          <w:t xml:space="preserve">impact </w:t>
        </w:r>
        <w:r w:rsidR="00F17DFD" w:rsidRPr="00871A74" w:rsidDel="006A1A7C">
          <w:rPr>
            <w:rFonts w:ascii="Arial" w:hAnsi="Arial" w:cs="Arial"/>
          </w:rPr>
          <w:t>of the SWIP</w:t>
        </w:r>
        <w:r w:rsidR="00F17DFD" w:rsidRPr="00871A74" w:rsidDel="006A1A7C">
          <w:rPr>
            <w:rFonts w:ascii="Arial" w:hAnsi="Arial" w:cs="Arial"/>
            <w:vertAlign w:val="superscript"/>
          </w:rPr>
          <w:t>P1019R</w:t>
        </w:r>
        <w:r w:rsidR="00F17DFD" w:rsidRPr="00871A74" w:rsidDel="006A1A7C">
          <w:rPr>
            <w:rFonts w:ascii="Arial" w:hAnsi="Arial" w:cs="Arial"/>
          </w:rPr>
          <w:t xml:space="preserve"> mutation on the subcellular organization of the </w:t>
        </w:r>
        <w:r w:rsidR="00285771" w:rsidDel="006A1A7C">
          <w:rPr>
            <w:rFonts w:ascii="Arial" w:hAnsi="Arial" w:cs="Arial"/>
          </w:rPr>
          <w:t xml:space="preserve">mouse </w:t>
        </w:r>
        <w:r w:rsidR="00F17DFD" w:rsidRPr="00871A74" w:rsidDel="006A1A7C">
          <w:rPr>
            <w:rFonts w:ascii="Arial" w:hAnsi="Arial" w:cs="Arial"/>
          </w:rPr>
          <w:t>brain proteome</w:t>
        </w:r>
        <w:r w:rsidR="006D263F" w:rsidRPr="00871A74" w:rsidDel="006A1A7C">
          <w:rPr>
            <w:rFonts w:ascii="Arial" w:hAnsi="Arial" w:cs="Arial"/>
          </w:rPr>
          <w:t>.</w:t>
        </w:r>
        <w:del w:id="339" w:author="Tyler Bradshaw" w:date="2020-12-03T15:11:00Z">
          <w:r w:rsidR="00E478A3" w:rsidDel="003B70B3">
            <w:rPr>
              <w:rFonts w:ascii="Arial" w:hAnsi="Arial" w:cs="Arial"/>
            </w:rPr>
            <w:delText xml:space="preserve"> </w:delText>
          </w:r>
        </w:del>
      </w:moveFrom>
      <w:moveFromRangeEnd w:id="337"/>
      <w:del w:id="340" w:author="Tyler Bradshaw" w:date="2020-12-03T15:11:00Z">
        <w:r w:rsidR="0063527D" w:rsidDel="003B70B3">
          <w:rPr>
            <w:rFonts w:ascii="Arial" w:hAnsi="Arial" w:cs="Arial"/>
          </w:rPr>
          <w:delText xml:space="preserve">We </w:delText>
        </w:r>
        <w:r w:rsidR="00EA631E" w:rsidDel="003B70B3">
          <w:rPr>
            <w:rFonts w:ascii="Arial" w:hAnsi="Arial" w:cs="Arial"/>
          </w:rPr>
          <w:delText xml:space="preserve">performed spatial proteomics </w:delText>
        </w:r>
        <w:r w:rsidR="003A5FA5" w:rsidDel="003B70B3">
          <w:rPr>
            <w:rFonts w:ascii="Arial" w:hAnsi="Arial" w:cs="Arial"/>
          </w:rPr>
          <w:delText xml:space="preserve">by </w:delText>
        </w:r>
        <w:r w:rsidR="00EA631E" w:rsidDel="003B70B3">
          <w:rPr>
            <w:rFonts w:ascii="Arial" w:hAnsi="Arial" w:cs="Arial"/>
          </w:rPr>
          <w:delText>following the</w:delText>
        </w:r>
        <w:r w:rsidR="0063527D" w:rsidDel="003B70B3">
          <w:rPr>
            <w:rFonts w:ascii="Arial" w:hAnsi="Arial" w:cs="Arial"/>
          </w:rPr>
          <w:delText xml:space="preserve"> protocol established by Geladaki </w:delText>
        </w:r>
        <w:r w:rsidR="0063527D" w:rsidRPr="00EA631E" w:rsidDel="003B70B3">
          <w:rPr>
            <w:rFonts w:ascii="Arial" w:hAnsi="Arial" w:cs="Arial"/>
            <w:i/>
            <w:iCs/>
          </w:rPr>
          <w:delText>et al</w:delText>
        </w:r>
        <w:r w:rsidR="0063527D" w:rsidDel="003B70B3">
          <w:rPr>
            <w:rFonts w:ascii="Arial" w:hAnsi="Arial" w:cs="Arial"/>
          </w:rPr>
          <w:delText>.</w:delText>
        </w:r>
        <w:r w:rsidR="00DF30B3" w:rsidDel="003B70B3">
          <w:rPr>
            <w:rFonts w:ascii="Arial" w:hAnsi="Arial" w:cs="Arial"/>
          </w:rPr>
          <w:delText xml:space="preserve">, </w:delText>
        </w:r>
        <w:r w:rsidR="00E84972" w:rsidDel="003B70B3">
          <w:rPr>
            <w:rFonts w:ascii="Arial" w:hAnsi="Arial" w:cs="Arial"/>
          </w:rPr>
          <w:delText xml:space="preserve">with modifications for </w:delText>
        </w:r>
        <w:r w:rsidR="00254142" w:rsidDel="003B70B3">
          <w:rPr>
            <w:rFonts w:ascii="Arial" w:hAnsi="Arial" w:cs="Arial"/>
          </w:rPr>
          <w:delText xml:space="preserve">homogenization </w:delText>
        </w:r>
        <w:r w:rsidR="00E84972" w:rsidDel="003B70B3">
          <w:rPr>
            <w:rFonts w:ascii="Arial" w:hAnsi="Arial" w:cs="Arial"/>
          </w:rPr>
          <w:delText>of</w:delText>
        </w:r>
        <w:r w:rsidR="00254142" w:rsidDel="003B70B3">
          <w:rPr>
            <w:rFonts w:ascii="Arial" w:hAnsi="Arial" w:cs="Arial"/>
          </w:rPr>
          <w:delText xml:space="preserve"> brain tissue</w:delText>
        </w:r>
        <w:r w:rsidR="00985849" w:rsidDel="003B70B3">
          <w:rPr>
            <w:rFonts w:ascii="Arial" w:hAnsi="Arial" w:cs="Arial"/>
          </w:rPr>
          <w:delText xml:space="preserve"> </w:delText>
        </w:r>
        <w:r w:rsidR="0063527D" w:rsidRPr="00871A74" w:rsidDel="003B70B3">
          <w:rPr>
            <w:rFonts w:ascii="Arial" w:hAnsi="Arial" w:cs="Arial"/>
          </w:rPr>
          <w:fldChar w:fldCharType="begin" w:fldLock="1"/>
        </w:r>
        <w:r w:rsidR="00C73DAD" w:rsidDel="003B70B3">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Neuroscience","id":"ITEM-2","issue":"SUPPL. 42","issued":{"date-parts":[["2008"]]},"title":"Biochemical fractionation of brain tissue for studies of receptor distribution and trafficking","type":"article-journal"},"uris":["http://www.mendeley.com/documents/?uuid=b7adb678-6b15-39cf-b0f4-73bcfab70c5a"]}],"mendeley":{"formattedCitation":"(Geladaki et al., 2019; Hallett et al., 2008)","plainTextFormattedCitation":"(Geladaki et al., 2019; Hallett et al., 2008)","previouslyFormattedCitation":"(Geladaki et al., 2019; Hallett et al., 2008)"},"properties":{"noteIndex":0},"schema":"https://github.com/citation-style-language/schema/raw/master/csl-citation.json"}</w:delInstrText>
        </w:r>
        <w:r w:rsidR="0063527D" w:rsidRPr="00871A74" w:rsidDel="003B70B3">
          <w:rPr>
            <w:rFonts w:ascii="Arial" w:hAnsi="Arial" w:cs="Arial"/>
          </w:rPr>
          <w:fldChar w:fldCharType="separate"/>
        </w:r>
        <w:r w:rsidR="00B441E1" w:rsidRPr="00B441E1" w:rsidDel="003B70B3">
          <w:rPr>
            <w:rFonts w:ascii="Arial" w:hAnsi="Arial" w:cs="Arial"/>
            <w:noProof/>
          </w:rPr>
          <w:delText>(Geladaki et al., 2019; Hallett et al., 2008)</w:delText>
        </w:r>
        <w:r w:rsidR="0063527D" w:rsidRPr="00871A74" w:rsidDel="003B70B3">
          <w:rPr>
            <w:rFonts w:ascii="Arial" w:hAnsi="Arial" w:cs="Arial"/>
          </w:rPr>
          <w:fldChar w:fldCharType="end"/>
        </w:r>
        <w:r w:rsidR="00F865AF" w:rsidDel="003B70B3">
          <w:rPr>
            <w:rFonts w:ascii="Arial" w:hAnsi="Arial" w:cs="Arial"/>
          </w:rPr>
          <w:delText>.</w:delText>
        </w:r>
      </w:del>
      <w:del w:id="341" w:author="Tyler Bradshaw" w:date="2020-12-03T14:50:00Z">
        <w:r w:rsidR="00F865AF" w:rsidDel="006A1A7C">
          <w:rPr>
            <w:rFonts w:ascii="Arial" w:hAnsi="Arial" w:cs="Arial"/>
          </w:rPr>
          <w:delText xml:space="preserve"> </w:delText>
        </w:r>
      </w:del>
      <w:ins w:id="342" w:author="Jamie Courtland" w:date="2020-10-22T14:27:00Z">
        <w:del w:id="343" w:author="Tyler Bradshaw" w:date="2020-12-03T13:53:00Z">
          <w:r w:rsidR="00BD1900" w:rsidDel="008909EC">
            <w:rPr>
              <w:rFonts w:ascii="Arial" w:hAnsi="Arial" w:cs="Arial"/>
            </w:rPr>
            <w:delText>This approach</w:delText>
          </w:r>
        </w:del>
        <w:del w:id="344" w:author="Tyler Bradshaw" w:date="2020-12-03T13:55:00Z">
          <w:r w:rsidR="00BD1900" w:rsidDel="008909EC">
            <w:rPr>
              <w:rFonts w:ascii="Arial" w:hAnsi="Arial" w:cs="Arial"/>
            </w:rPr>
            <w:delText xml:space="preserve"> enabled us to </w:delText>
          </w:r>
        </w:del>
      </w:ins>
      <w:ins w:id="345" w:author="Jamie Courtland" w:date="2020-10-22T14:25:00Z">
        <w:del w:id="346" w:author="Tyler Bradshaw" w:date="2020-12-03T13:55:00Z">
          <w:r w:rsidR="00BD1900" w:rsidDel="008909EC">
            <w:rPr>
              <w:rFonts w:ascii="Arial" w:hAnsi="Arial" w:cs="Arial"/>
            </w:rPr>
            <w:delText xml:space="preserve">study protein </w:delText>
          </w:r>
        </w:del>
      </w:ins>
      <w:ins w:id="347" w:author="Jamie Courtland" w:date="2020-10-22T14:26:00Z">
        <w:del w:id="348" w:author="Tyler Bradshaw" w:date="2020-12-03T13:55:00Z">
          <w:r w:rsidR="00BD1900" w:rsidDel="008909EC">
            <w:rPr>
              <w:rFonts w:ascii="Arial" w:hAnsi="Arial" w:cs="Arial"/>
            </w:rPr>
            <w:delText xml:space="preserve">changes at </w:delText>
          </w:r>
        </w:del>
        <w:del w:id="349" w:author="Tyler Bradshaw" w:date="2020-12-03T13:54:00Z">
          <w:r w:rsidR="00BD1900" w:rsidDel="008909EC">
            <w:rPr>
              <w:rFonts w:ascii="Arial" w:hAnsi="Arial" w:cs="Arial"/>
            </w:rPr>
            <w:delText>a</w:delText>
          </w:r>
        </w:del>
      </w:ins>
      <w:ins w:id="350" w:author="Jamie Courtland" w:date="2020-10-22T14:27:00Z">
        <w:del w:id="351" w:author="Tyler Bradshaw" w:date="2020-12-03T13:54:00Z">
          <w:r w:rsidR="00BD1900" w:rsidDel="008909EC">
            <w:rPr>
              <w:rFonts w:ascii="Arial" w:hAnsi="Arial" w:cs="Arial"/>
            </w:rPr>
            <w:delText xml:space="preserve">n organellar </w:delText>
          </w:r>
        </w:del>
      </w:ins>
      <w:ins w:id="352" w:author="Jamie Courtland" w:date="2020-10-22T14:28:00Z">
        <w:del w:id="353" w:author="Tyler Bradshaw" w:date="2020-12-03T13:54:00Z">
          <w:r w:rsidR="00BD1900" w:rsidDel="008909EC">
            <w:rPr>
              <w:rFonts w:ascii="Arial" w:hAnsi="Arial" w:cs="Arial"/>
            </w:rPr>
            <w:delText>level</w:delText>
          </w:r>
        </w:del>
      </w:ins>
      <w:ins w:id="354" w:author="Jamie Courtland" w:date="2020-10-22T14:32:00Z">
        <w:del w:id="355" w:author="Tyler Bradshaw" w:date="2020-12-03T13:54:00Z">
          <w:r w:rsidR="0077382E" w:rsidDel="008909EC">
            <w:rPr>
              <w:rFonts w:ascii="Arial" w:hAnsi="Arial" w:cs="Arial"/>
            </w:rPr>
            <w:delText xml:space="preserve">, which </w:delText>
          </w:r>
        </w:del>
      </w:ins>
      <w:ins w:id="356" w:author="Jamie Courtland" w:date="2020-10-22T14:33:00Z">
        <w:del w:id="357" w:author="Tyler Bradshaw" w:date="2020-12-03T13:54:00Z">
          <w:r w:rsidR="0077382E" w:rsidDel="008909EC">
            <w:rPr>
              <w:rFonts w:ascii="Arial" w:hAnsi="Arial" w:cs="Arial"/>
            </w:rPr>
            <w:delText xml:space="preserve">provided </w:delText>
          </w:r>
        </w:del>
      </w:ins>
      <w:ins w:id="358" w:author="Jamie Courtland" w:date="2020-10-22T14:29:00Z">
        <w:del w:id="359" w:author="Tyler Bradshaw" w:date="2020-12-03T13:54:00Z">
          <w:r w:rsidR="00BD1900" w:rsidDel="008909EC">
            <w:rPr>
              <w:rFonts w:ascii="Arial" w:hAnsi="Arial" w:cs="Arial"/>
            </w:rPr>
            <w:delText xml:space="preserve">a </w:delText>
          </w:r>
        </w:del>
      </w:ins>
      <w:ins w:id="360" w:author="Jamie Courtland" w:date="2020-10-22T14:26:00Z">
        <w:del w:id="361" w:author="Tyler Bradshaw" w:date="2020-12-03T13:54:00Z">
          <w:r w:rsidR="00BD1900" w:rsidDel="008909EC">
            <w:rPr>
              <w:rFonts w:ascii="Arial" w:hAnsi="Arial" w:cs="Arial"/>
            </w:rPr>
            <w:delText>higher</w:delText>
          </w:r>
        </w:del>
      </w:ins>
      <w:ins w:id="362" w:author="Jamie Courtland" w:date="2020-10-22T14:29:00Z">
        <w:del w:id="363" w:author="Tyler Bradshaw" w:date="2020-12-03T13:54:00Z">
          <w:r w:rsidR="00BD1900" w:rsidDel="008909EC">
            <w:rPr>
              <w:rFonts w:ascii="Arial" w:hAnsi="Arial" w:cs="Arial"/>
            </w:rPr>
            <w:delText xml:space="preserve"> </w:delText>
          </w:r>
        </w:del>
      </w:ins>
      <w:ins w:id="364" w:author="Jamie Courtland" w:date="2020-10-22T14:26:00Z">
        <w:del w:id="365" w:author="Tyler Bradshaw" w:date="2020-12-03T13:54:00Z">
          <w:r w:rsidR="00BD1900" w:rsidDel="008909EC">
            <w:rPr>
              <w:rFonts w:ascii="Arial" w:hAnsi="Arial" w:cs="Arial"/>
            </w:rPr>
            <w:delText>resolution</w:delText>
          </w:r>
        </w:del>
      </w:ins>
      <w:ins w:id="366" w:author="Jamie Courtland" w:date="2020-10-22T14:34:00Z">
        <w:del w:id="367" w:author="Tyler Bradshaw" w:date="2020-12-03T13:54:00Z">
          <w:r w:rsidR="0077382E" w:rsidDel="008909EC">
            <w:rPr>
              <w:rFonts w:ascii="Arial" w:hAnsi="Arial" w:cs="Arial"/>
            </w:rPr>
            <w:delText xml:space="preserve">, more </w:delText>
          </w:r>
        </w:del>
        <w:del w:id="368" w:author="Tyler Bradshaw" w:date="2020-12-03T13:58:00Z">
          <w:r w:rsidR="0077382E" w:rsidDel="008909EC">
            <w:rPr>
              <w:rFonts w:ascii="Arial" w:hAnsi="Arial" w:cs="Arial"/>
            </w:rPr>
            <w:delText>bio</w:delText>
          </w:r>
        </w:del>
      </w:ins>
      <w:ins w:id="369" w:author="Jamie Courtland" w:date="2020-10-22T14:35:00Z">
        <w:del w:id="370" w:author="Tyler Bradshaw" w:date="2020-12-03T13:58:00Z">
          <w:r w:rsidR="0077382E" w:rsidDel="008909EC">
            <w:rPr>
              <w:rFonts w:ascii="Arial" w:hAnsi="Arial" w:cs="Arial"/>
            </w:rPr>
            <w:delText>logically</w:delText>
          </w:r>
        </w:del>
      </w:ins>
      <w:ins w:id="371" w:author="Jamie Courtland" w:date="2020-10-22T14:36:00Z">
        <w:del w:id="372" w:author="Tyler Bradshaw" w:date="2020-12-03T13:58:00Z">
          <w:r w:rsidR="0077382E" w:rsidDel="008909EC">
            <w:rPr>
              <w:rFonts w:ascii="Arial" w:hAnsi="Arial" w:cs="Arial"/>
            </w:rPr>
            <w:delText xml:space="preserve"> </w:delText>
          </w:r>
        </w:del>
      </w:ins>
      <w:ins w:id="373" w:author="Jamie Courtland" w:date="2020-10-22T14:35:00Z">
        <w:del w:id="374" w:author="Tyler Bradshaw" w:date="2020-12-03T13:58:00Z">
          <w:r w:rsidR="0077382E" w:rsidDel="008909EC">
            <w:rPr>
              <w:rFonts w:ascii="Arial" w:hAnsi="Arial" w:cs="Arial"/>
            </w:rPr>
            <w:delText xml:space="preserve">relevant </w:delText>
          </w:r>
        </w:del>
      </w:ins>
      <w:ins w:id="375" w:author="Jamie Courtland" w:date="2020-10-22T14:32:00Z">
        <w:del w:id="376" w:author="Tyler Bradshaw" w:date="2020-12-03T13:54:00Z">
          <w:r w:rsidR="00BD1900" w:rsidDel="008909EC">
            <w:rPr>
              <w:rFonts w:ascii="Arial" w:hAnsi="Arial" w:cs="Arial"/>
            </w:rPr>
            <w:delText>analysis</w:delText>
          </w:r>
        </w:del>
        <w:del w:id="377" w:author="Tyler Bradshaw" w:date="2020-12-03T13:58:00Z">
          <w:r w:rsidR="00BD1900" w:rsidDel="008909EC">
            <w:rPr>
              <w:rFonts w:ascii="Arial" w:hAnsi="Arial" w:cs="Arial"/>
            </w:rPr>
            <w:delText xml:space="preserve"> </w:delText>
          </w:r>
        </w:del>
      </w:ins>
      <w:ins w:id="378" w:author="Jamie Courtland" w:date="2020-10-22T14:34:00Z">
        <w:del w:id="379" w:author="Tyler Bradshaw" w:date="2020-12-03T13:58:00Z">
          <w:r w:rsidR="0077382E" w:rsidDel="008909EC">
            <w:rPr>
              <w:rFonts w:ascii="Arial" w:hAnsi="Arial" w:cs="Arial"/>
            </w:rPr>
            <w:delText xml:space="preserve">than would be possible by </w:delText>
          </w:r>
        </w:del>
      </w:ins>
      <w:ins w:id="380" w:author="Jamie Courtland" w:date="2020-10-22T14:37:00Z">
        <w:del w:id="381" w:author="Tyler Bradshaw" w:date="2020-12-03T13:58:00Z">
          <w:r w:rsidR="0077382E" w:rsidDel="008909EC">
            <w:rPr>
              <w:rFonts w:ascii="Arial" w:hAnsi="Arial" w:cs="Arial"/>
            </w:rPr>
            <w:delText xml:space="preserve">examining </w:delText>
          </w:r>
        </w:del>
      </w:ins>
      <w:ins w:id="382" w:author="Jamie Courtland" w:date="2020-10-22T14:34:00Z">
        <w:del w:id="383" w:author="Tyler Bradshaw" w:date="2020-12-03T13:58:00Z">
          <w:r w:rsidR="0077382E" w:rsidDel="008909EC">
            <w:rPr>
              <w:rFonts w:ascii="Arial" w:hAnsi="Arial" w:cs="Arial"/>
            </w:rPr>
            <w:delText xml:space="preserve">bulk protein differences from </w:delText>
          </w:r>
        </w:del>
      </w:ins>
      <w:ins w:id="384" w:author="Jamie Courtland" w:date="2020-10-22T14:39:00Z">
        <w:del w:id="385" w:author="Tyler Bradshaw" w:date="2020-12-03T13:58:00Z">
          <w:r w:rsidR="0077382E" w:rsidDel="008909EC">
            <w:rPr>
              <w:rFonts w:ascii="Arial" w:hAnsi="Arial" w:cs="Arial"/>
            </w:rPr>
            <w:delText>singular</w:delText>
          </w:r>
        </w:del>
      </w:ins>
      <w:ins w:id="386" w:author="Jamie Courtland" w:date="2020-10-22T14:34:00Z">
        <w:del w:id="387" w:author="Tyler Bradshaw" w:date="2020-12-03T13:58:00Z">
          <w:r w:rsidR="0077382E" w:rsidDel="008909EC">
            <w:rPr>
              <w:rFonts w:ascii="Arial" w:hAnsi="Arial" w:cs="Arial"/>
            </w:rPr>
            <w:delText xml:space="preserve"> brain samples</w:delText>
          </w:r>
        </w:del>
      </w:ins>
      <w:ins w:id="388" w:author="Jamie Courtland" w:date="2020-10-22T14:33:00Z">
        <w:del w:id="389" w:author="Tyler Bradshaw" w:date="2020-12-03T13:58:00Z">
          <w:r w:rsidR="0077382E" w:rsidDel="008909EC">
            <w:rPr>
              <w:rFonts w:ascii="Arial" w:hAnsi="Arial" w:cs="Arial"/>
            </w:rPr>
            <w:delText xml:space="preserve">. </w:delText>
          </w:r>
        </w:del>
      </w:ins>
      <w:del w:id="390" w:author="Tyler Bradshaw" w:date="2020-12-03T14:25:00Z">
        <w:r w:rsidR="00F865AF" w:rsidDel="00F50616">
          <w:rPr>
            <w:rFonts w:ascii="Arial" w:hAnsi="Arial" w:cs="Arial"/>
          </w:rPr>
          <w:delText xml:space="preserve">We isolated </w:delText>
        </w:r>
        <w:r w:rsidR="0063527D" w:rsidDel="00F50616">
          <w:rPr>
            <w:rFonts w:ascii="Arial" w:hAnsi="Arial" w:cs="Arial"/>
          </w:rPr>
          <w:delText xml:space="preserve">seven subcellular fractions </w:delText>
        </w:r>
        <w:r w:rsidR="00EA631E" w:rsidDel="00F50616">
          <w:rPr>
            <w:rFonts w:ascii="Arial" w:hAnsi="Arial" w:cs="Arial"/>
          </w:rPr>
          <w:delText>f</w:delText>
        </w:r>
        <w:r w:rsidR="0063527D" w:rsidDel="00F50616">
          <w:rPr>
            <w:rFonts w:ascii="Arial" w:hAnsi="Arial" w:cs="Arial"/>
          </w:rPr>
          <w:delText>rom brain tissue</w:delText>
        </w:r>
        <w:r w:rsidR="004A1B49" w:rsidDel="00F50616">
          <w:rPr>
            <w:rFonts w:ascii="Arial" w:hAnsi="Arial" w:cs="Arial"/>
          </w:rPr>
          <w:delText xml:space="preserve"> and quantified proteins in these samples using </w:delText>
        </w:r>
        <w:r w:rsidR="00F865AF" w:rsidDel="00F50616">
          <w:rPr>
            <w:rFonts w:ascii="Arial" w:hAnsi="Arial" w:cs="Arial"/>
          </w:rPr>
          <w:delText xml:space="preserve">16-plex </w:delText>
        </w:r>
        <w:r w:rsidR="004A1B49" w:rsidDel="00F50616">
          <w:rPr>
            <w:rFonts w:ascii="Arial" w:hAnsi="Arial" w:cs="Arial"/>
          </w:rPr>
          <w:delText xml:space="preserve">TMT proteomics. </w:delText>
        </w:r>
        <w:r w:rsidR="00EA631E" w:rsidDel="00F50616">
          <w:rPr>
            <w:rFonts w:ascii="Arial" w:hAnsi="Arial" w:cs="Arial"/>
          </w:rPr>
          <w:delText>Using this spatial proteomics data</w:delText>
        </w:r>
        <w:r w:rsidR="00F865AF" w:rsidDel="00F50616">
          <w:rPr>
            <w:rFonts w:ascii="Arial" w:hAnsi="Arial" w:cs="Arial"/>
          </w:rPr>
          <w:delText>set</w:delText>
        </w:r>
        <w:r w:rsidR="00EA631E" w:rsidDel="00F50616">
          <w:rPr>
            <w:rFonts w:ascii="Arial" w:hAnsi="Arial" w:cs="Arial"/>
          </w:rPr>
          <w:delText xml:space="preserve">, </w:delText>
        </w:r>
        <w:r w:rsidR="00F865AF" w:rsidDel="00F50616">
          <w:rPr>
            <w:rFonts w:ascii="Arial" w:hAnsi="Arial" w:cs="Arial"/>
          </w:rPr>
          <w:delText xml:space="preserve">we developed a data-driven clustering approach to classify proteins into </w:delText>
        </w:r>
      </w:del>
      <w:del w:id="391" w:author="Tyler Bradshaw" w:date="2020-12-03T14:04:00Z">
        <w:r w:rsidR="00F865AF" w:rsidDel="00671112">
          <w:rPr>
            <w:rFonts w:ascii="Arial" w:hAnsi="Arial" w:cs="Arial"/>
          </w:rPr>
          <w:delText xml:space="preserve">subcellular </w:delText>
        </w:r>
      </w:del>
      <w:del w:id="392" w:author="Tyler Bradshaw" w:date="2020-12-03T14:25:00Z">
        <w:r w:rsidR="00F865AF" w:rsidDel="00F50616">
          <w:rPr>
            <w:rFonts w:ascii="Arial" w:hAnsi="Arial" w:cs="Arial"/>
          </w:rPr>
          <w:delText xml:space="preserve">compartments. </w:delText>
        </w:r>
      </w:del>
      <w:del w:id="393" w:author="Tyler Bradshaw" w:date="2020-12-03T14:07:00Z">
        <w:r w:rsidR="00F865AF" w:rsidDel="00671112">
          <w:rPr>
            <w:rFonts w:ascii="Arial" w:hAnsi="Arial" w:cs="Arial"/>
          </w:rPr>
          <w:delText>This approach</w:delText>
        </w:r>
      </w:del>
      <w:del w:id="394" w:author="Tyler Bradshaw" w:date="2020-12-03T14:05:00Z">
        <w:r w:rsidR="00F865AF" w:rsidDel="00671112">
          <w:rPr>
            <w:rFonts w:ascii="Arial" w:hAnsi="Arial" w:cs="Arial"/>
          </w:rPr>
          <w:delText xml:space="preserve">, which differs </w:delText>
        </w:r>
      </w:del>
      <w:del w:id="395" w:author="Tyler Bradshaw" w:date="2020-12-03T14:07:00Z">
        <w:r w:rsidR="00F865AF" w:rsidDel="00671112">
          <w:rPr>
            <w:rFonts w:ascii="Arial" w:hAnsi="Arial" w:cs="Arial"/>
          </w:rPr>
          <w:delText xml:space="preserve">from the support vector machine learning algorithm employed by Geladaki </w:delText>
        </w:r>
        <w:r w:rsidR="00F865AF" w:rsidRPr="000136F1" w:rsidDel="00671112">
          <w:rPr>
            <w:rFonts w:ascii="Arial" w:hAnsi="Arial" w:cs="Arial"/>
            <w:i/>
            <w:iCs/>
          </w:rPr>
          <w:delText>et al</w:delText>
        </w:r>
        <w:r w:rsidR="00F865AF" w:rsidDel="00671112">
          <w:rPr>
            <w:rFonts w:ascii="Arial" w:hAnsi="Arial" w:cs="Arial"/>
          </w:rPr>
          <w:delText xml:space="preserve">. (2019), was motivated by </w:delText>
        </w:r>
      </w:del>
      <w:del w:id="396" w:author="Tyler Bradshaw" w:date="2020-12-03T14:06:00Z">
        <w:r w:rsidR="00F865AF" w:rsidDel="00671112">
          <w:rPr>
            <w:rFonts w:ascii="Arial" w:hAnsi="Arial" w:cs="Arial"/>
          </w:rPr>
          <w:delText xml:space="preserve">the lack of a large corpus of brain-specific protein subcellular localization information, and the </w:delText>
        </w:r>
      </w:del>
      <w:del w:id="397" w:author="Tyler Bradshaw" w:date="2020-12-03T14:07:00Z">
        <w:r w:rsidR="00C0464C" w:rsidDel="00671112">
          <w:rPr>
            <w:rFonts w:ascii="Arial" w:hAnsi="Arial" w:cs="Arial"/>
          </w:rPr>
          <w:delText>greater</w:delText>
        </w:r>
        <w:r w:rsidR="00F865AF" w:rsidDel="00671112">
          <w:rPr>
            <w:rFonts w:ascii="Arial" w:hAnsi="Arial" w:cs="Arial"/>
          </w:rPr>
          <w:delText xml:space="preserve"> complexity of brain tissue compared to cultured cells. </w:delText>
        </w:r>
      </w:del>
      <w:del w:id="398" w:author="Tyler Bradshaw" w:date="2020-12-03T16:35:00Z">
        <w:r w:rsidR="00E478A3" w:rsidDel="000211EA">
          <w:rPr>
            <w:rFonts w:ascii="Arial" w:hAnsi="Arial" w:cs="Arial"/>
          </w:rPr>
          <w:delText>In addition to evaluating differential protein abundance</w:delText>
        </w:r>
        <w:r w:rsidR="00962075" w:rsidDel="000211EA">
          <w:rPr>
            <w:rFonts w:ascii="Arial" w:hAnsi="Arial" w:cs="Arial"/>
          </w:rPr>
          <w:delText xml:space="preserve"> between WT and SWIP</w:delText>
        </w:r>
        <w:r w:rsidR="00962075" w:rsidRPr="00CE42E4" w:rsidDel="000211EA">
          <w:rPr>
            <w:rFonts w:ascii="Arial" w:hAnsi="Arial" w:cs="Arial"/>
            <w:vertAlign w:val="superscript"/>
          </w:rPr>
          <w:delText>P1019R</w:delText>
        </w:r>
        <w:r w:rsidR="00962075" w:rsidDel="000211EA">
          <w:rPr>
            <w:rFonts w:ascii="Arial" w:hAnsi="Arial" w:cs="Arial"/>
          </w:rPr>
          <w:delText xml:space="preserve"> MUT brain</w:delText>
        </w:r>
        <w:r w:rsidR="00E478A3" w:rsidDel="000211EA">
          <w:rPr>
            <w:rFonts w:ascii="Arial" w:hAnsi="Arial" w:cs="Arial"/>
          </w:rPr>
          <w:delText xml:space="preserve">, we </w:delText>
        </w:r>
        <w:r w:rsidR="00F865AF" w:rsidDel="000211EA">
          <w:rPr>
            <w:rFonts w:ascii="Arial" w:hAnsi="Arial" w:cs="Arial"/>
          </w:rPr>
          <w:delText xml:space="preserve">utilized this spatial proteomics dataset to analyze </w:delText>
        </w:r>
      </w:del>
      <w:del w:id="399" w:author="Tyler Bradshaw" w:date="2020-12-03T14:59:00Z">
        <w:r w:rsidR="00E478A3" w:rsidDel="00C65DDF">
          <w:rPr>
            <w:rFonts w:ascii="Arial" w:hAnsi="Arial" w:cs="Arial"/>
          </w:rPr>
          <w:delText>network-level</w:delText>
        </w:r>
      </w:del>
      <w:del w:id="400" w:author="Tyler Bradshaw" w:date="2020-12-03T16:35:00Z">
        <w:r w:rsidR="00E478A3" w:rsidDel="000211EA">
          <w:rPr>
            <w:rFonts w:ascii="Arial" w:hAnsi="Arial" w:cs="Arial"/>
          </w:rPr>
          <w:delText xml:space="preserve"> changes </w:delText>
        </w:r>
      </w:del>
      <w:del w:id="401" w:author="Tyler Bradshaw" w:date="2020-12-03T14:59:00Z">
        <w:r w:rsidR="00E478A3" w:rsidDel="00C65DDF">
          <w:rPr>
            <w:rFonts w:ascii="Arial" w:hAnsi="Arial" w:cs="Arial"/>
          </w:rPr>
          <w:delText xml:space="preserve">in </w:delText>
        </w:r>
      </w:del>
      <w:del w:id="402" w:author="Tyler Bradshaw" w:date="2020-12-03T16:35:00Z">
        <w:r w:rsidR="00E478A3" w:rsidDel="000211EA">
          <w:rPr>
            <w:rFonts w:ascii="Arial" w:hAnsi="Arial" w:cs="Arial"/>
          </w:rPr>
          <w:delText xml:space="preserve">groups of covarying </w:delText>
        </w:r>
        <w:r w:rsidR="00A60B90" w:rsidDel="000211EA">
          <w:rPr>
            <w:rFonts w:ascii="Arial" w:hAnsi="Arial" w:cs="Arial"/>
          </w:rPr>
          <w:delText>proteins to better</w:delText>
        </w:r>
      </w:del>
      <w:del w:id="403" w:author="Tyler Bradshaw" w:date="2020-12-03T15:33:00Z">
        <w:r w:rsidR="00A60B90" w:rsidDel="007D3232">
          <w:rPr>
            <w:rFonts w:ascii="Arial" w:hAnsi="Arial" w:cs="Arial"/>
          </w:rPr>
          <w:delText xml:space="preserve"> </w:delText>
        </w:r>
        <w:r w:rsidR="00A60B90" w:rsidRPr="00871A74" w:rsidDel="007D3232">
          <w:rPr>
            <w:rFonts w:ascii="Arial" w:hAnsi="Arial" w:cs="Arial"/>
          </w:rPr>
          <w:delText>understand WASH</w:delText>
        </w:r>
        <w:r w:rsidR="00A60B90" w:rsidDel="007D3232">
          <w:rPr>
            <w:rFonts w:ascii="Arial" w:hAnsi="Arial" w:cs="Arial"/>
          </w:rPr>
          <w:delText>’s</w:delText>
        </w:r>
        <w:r w:rsidR="00A60B90" w:rsidRPr="00871A74" w:rsidDel="007D3232">
          <w:rPr>
            <w:rFonts w:ascii="Arial" w:hAnsi="Arial" w:cs="Arial"/>
          </w:rPr>
          <w:delText xml:space="preserve"> function </w:delText>
        </w:r>
        <w:r w:rsidR="004933E4" w:rsidDel="007D3232">
          <w:rPr>
            <w:rFonts w:ascii="Arial" w:hAnsi="Arial" w:cs="Arial"/>
          </w:rPr>
          <w:delText xml:space="preserve">and </w:delText>
        </w:r>
        <w:r w:rsidR="007E1A58" w:rsidDel="007D3232">
          <w:rPr>
            <w:rFonts w:ascii="Arial" w:hAnsi="Arial" w:cs="Arial"/>
          </w:rPr>
          <w:delText>explor</w:delText>
        </w:r>
        <w:r w:rsidR="00617255" w:rsidDel="007D3232">
          <w:rPr>
            <w:rFonts w:ascii="Arial" w:hAnsi="Arial" w:cs="Arial"/>
          </w:rPr>
          <w:delText>e</w:delText>
        </w:r>
        <w:r w:rsidR="00A60B90" w:rsidDel="007D3232">
          <w:rPr>
            <w:rFonts w:ascii="Arial" w:hAnsi="Arial" w:cs="Arial"/>
          </w:rPr>
          <w:delText xml:space="preserve"> the cellular mechanisms by which SWIP</w:delText>
        </w:r>
        <w:r w:rsidR="00A60B90" w:rsidRPr="00CE42E4" w:rsidDel="007D3232">
          <w:rPr>
            <w:rFonts w:ascii="Arial" w:hAnsi="Arial" w:cs="Arial"/>
            <w:vertAlign w:val="superscript"/>
          </w:rPr>
          <w:delText>P1019R</w:delText>
        </w:r>
        <w:r w:rsidR="00A60B90" w:rsidDel="007D3232">
          <w:rPr>
            <w:rFonts w:ascii="Arial" w:hAnsi="Arial" w:cs="Arial"/>
          </w:rPr>
          <w:delText xml:space="preserve"> causes disease</w:delText>
        </w:r>
      </w:del>
      <w:del w:id="404" w:author="Tyler Bradshaw" w:date="2020-12-03T16:35:00Z">
        <w:r w:rsidR="00A60B90" w:rsidDel="000211EA">
          <w:rPr>
            <w:rFonts w:ascii="Arial" w:hAnsi="Arial" w:cs="Arial"/>
          </w:rPr>
          <w:delText>.</w:delText>
        </w:r>
        <w:r w:rsidR="004458C0" w:rsidRPr="004458C0" w:rsidDel="000211EA">
          <w:rPr>
            <w:rFonts w:ascii="Arial" w:hAnsi="Arial" w:cs="Arial"/>
          </w:rPr>
          <w:delText xml:space="preserve"> </w:delText>
        </w:r>
      </w:del>
    </w:p>
    <w:p w14:paraId="236A3205" w14:textId="71DC1905" w:rsidR="006D263F" w:rsidRPr="00871A74" w:rsidRDefault="00DC6EDF">
      <w:pPr>
        <w:spacing w:line="480" w:lineRule="auto"/>
        <w:jc w:val="thaiDistribute"/>
        <w:rPr>
          <w:rFonts w:ascii="Arial" w:hAnsi="Arial" w:cs="Arial"/>
        </w:rPr>
        <w:pPrChange w:id="405" w:author="Tyler Bradshaw" w:date="2020-12-03T16:35:00Z">
          <w:pPr>
            <w:spacing w:line="480" w:lineRule="auto"/>
            <w:ind w:firstLine="720"/>
            <w:jc w:val="thaiDistribute"/>
          </w:pPr>
        </w:pPrChange>
      </w:pPr>
      <w:r w:rsidRPr="00871A74">
        <w:rPr>
          <w:rFonts w:ascii="Arial" w:hAnsi="Arial" w:cs="Arial"/>
        </w:rPr>
        <w:t>B</w:t>
      </w:r>
      <w:r w:rsidR="006D263F" w:rsidRPr="00871A74">
        <w:rPr>
          <w:rFonts w:ascii="Arial" w:hAnsi="Arial" w:cs="Arial"/>
        </w:rPr>
        <w:t>rain</w:t>
      </w:r>
      <w:r w:rsidRPr="00871A74">
        <w:rPr>
          <w:rFonts w:ascii="Arial" w:hAnsi="Arial" w:cs="Arial"/>
        </w:rPr>
        <w:t>s</w:t>
      </w:r>
      <w:r w:rsidR="006D263F" w:rsidRPr="00871A74">
        <w:rPr>
          <w:rFonts w:ascii="Arial" w:hAnsi="Arial" w:cs="Arial"/>
        </w:rPr>
        <w:t xml:space="preserve"> from 10-month-old mice </w:t>
      </w:r>
      <w:r w:rsidRPr="00871A74">
        <w:rPr>
          <w:rFonts w:ascii="Arial" w:hAnsi="Arial" w:cs="Arial"/>
        </w:rPr>
        <w:t xml:space="preserve">were gently </w:t>
      </w:r>
      <w:r w:rsidR="006D263F" w:rsidRPr="00871A74">
        <w:rPr>
          <w:rFonts w:ascii="Arial" w:hAnsi="Arial" w:cs="Arial"/>
        </w:rPr>
        <w:t>homogenized</w:t>
      </w:r>
      <w:r w:rsidRPr="00871A74">
        <w:rPr>
          <w:rFonts w:ascii="Arial" w:hAnsi="Arial" w:cs="Arial"/>
        </w:rPr>
        <w:t xml:space="preserve"> </w:t>
      </w:r>
      <w:r w:rsidR="006D263F" w:rsidRPr="00871A74">
        <w:rPr>
          <w:rFonts w:ascii="Arial" w:hAnsi="Arial" w:cs="Arial"/>
        </w:rPr>
        <w:t xml:space="preserve">to release intact organelles, </w:t>
      </w:r>
      <w:r w:rsidRPr="00871A74">
        <w:rPr>
          <w:rFonts w:ascii="Arial" w:hAnsi="Arial" w:cs="Arial"/>
        </w:rPr>
        <w:t>followed by</w:t>
      </w:r>
      <w:r w:rsidR="006D263F" w:rsidRPr="00871A74">
        <w:rPr>
          <w:rFonts w:ascii="Arial" w:hAnsi="Arial" w:cs="Arial"/>
        </w:rPr>
        <w:t xml:space="preserve"> successive centrifugation steps to </w:t>
      </w:r>
      <w:r w:rsidRPr="00871A74">
        <w:rPr>
          <w:rFonts w:ascii="Arial" w:hAnsi="Arial" w:cs="Arial"/>
        </w:rPr>
        <w:t xml:space="preserve">enrich </w:t>
      </w:r>
      <w:r w:rsidR="006D263F" w:rsidRPr="00871A74">
        <w:rPr>
          <w:rFonts w:ascii="Arial" w:hAnsi="Arial" w:cs="Arial"/>
        </w:rPr>
        <w:t>subcellular compartments into different fractions</w:t>
      </w:r>
      <w:r w:rsidR="00F04090">
        <w:rPr>
          <w:rFonts w:ascii="Arial" w:hAnsi="Arial" w:cs="Arial"/>
        </w:rPr>
        <w:t xml:space="preserve"> based on their density</w:t>
      </w:r>
      <w:r w:rsidR="006D263F" w:rsidRPr="00871A74">
        <w:rPr>
          <w:rFonts w:ascii="Arial" w:hAnsi="Arial" w:cs="Arial"/>
        </w:rPr>
        <w:t xml:space="preserve"> (Fig</w:t>
      </w:r>
      <w:r w:rsidR="007A339F" w:rsidRPr="00871A74">
        <w:rPr>
          <w:rFonts w:ascii="Arial" w:hAnsi="Arial" w:cs="Arial"/>
        </w:rPr>
        <w:t>ure</w:t>
      </w:r>
      <w:r w:rsidR="006D263F" w:rsidRPr="00871A74">
        <w:rPr>
          <w:rFonts w:ascii="Arial" w:hAnsi="Arial" w:cs="Arial"/>
        </w:rPr>
        <w:t xml:space="preserve"> </w:t>
      </w:r>
      <w:r w:rsidR="00DF35DC" w:rsidRPr="00871A74">
        <w:rPr>
          <w:rFonts w:ascii="Arial" w:hAnsi="Arial" w:cs="Arial"/>
        </w:rPr>
        <w:t>2</w:t>
      </w:r>
      <w:r w:rsidR="007A339F" w:rsidRPr="00871A74">
        <w:rPr>
          <w:rFonts w:ascii="Arial" w:hAnsi="Arial" w:cs="Arial"/>
        </w:rPr>
        <w:t>C</w:t>
      </w:r>
      <w:r w:rsidR="006D263F" w:rsidRPr="00871A74">
        <w:rPr>
          <w:rFonts w:ascii="Arial" w:hAnsi="Arial" w:cs="Arial"/>
        </w:rPr>
        <w:t>)</w:t>
      </w:r>
      <w:r w:rsidR="007A339F" w:rsidRPr="00871A74">
        <w:rPr>
          <w:rFonts w:ascii="Arial" w:hAnsi="Arial" w:cs="Arial"/>
        </w:rPr>
        <w:t xml:space="preserve"> </w:t>
      </w:r>
      <w:r w:rsidR="006D263F" w:rsidRPr="00871A74">
        <w:rPr>
          <w:rFonts w:ascii="Arial" w:hAnsi="Arial" w:cs="Arial"/>
        </w:rPr>
        <w:fldChar w:fldCharType="begin" w:fldLock="1"/>
      </w:r>
      <w:r w:rsidR="00786410" w:rsidRPr="00871A74">
        <w:rPr>
          <w:rFonts w:ascii="Arial" w:hAnsi="Arial" w:cs="Arial"/>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6D263F" w:rsidRPr="00871A74">
        <w:rPr>
          <w:rFonts w:ascii="Arial" w:hAnsi="Arial" w:cs="Arial"/>
        </w:rPr>
        <w:fldChar w:fldCharType="separate"/>
      </w:r>
      <w:r w:rsidR="009E6278" w:rsidRPr="00871A74">
        <w:rPr>
          <w:rFonts w:ascii="Arial" w:hAnsi="Arial" w:cs="Arial"/>
          <w:noProof/>
        </w:rPr>
        <w:t>(Geladaki et al., 2019)</w:t>
      </w:r>
      <w:r w:rsidR="006D263F" w:rsidRPr="00871A74">
        <w:rPr>
          <w:rFonts w:ascii="Arial" w:hAnsi="Arial" w:cs="Arial"/>
        </w:rPr>
        <w:fldChar w:fldCharType="end"/>
      </w:r>
      <w:r w:rsidR="006D263F" w:rsidRPr="00871A74">
        <w:rPr>
          <w:rFonts w:ascii="Arial" w:hAnsi="Arial" w:cs="Arial"/>
        </w:rPr>
        <w:t xml:space="preserve">. </w:t>
      </w:r>
      <w:r w:rsidRPr="00871A74">
        <w:rPr>
          <w:rFonts w:ascii="Arial" w:hAnsi="Arial" w:cs="Arial"/>
        </w:rPr>
        <w:t>S</w:t>
      </w:r>
      <w:r w:rsidR="006D263F" w:rsidRPr="00871A74">
        <w:rPr>
          <w:rFonts w:ascii="Arial" w:hAnsi="Arial" w:cs="Arial"/>
        </w:rPr>
        <w:t>even WT and seven MUT fractions (</w:t>
      </w:r>
      <w:r w:rsidR="008051B2" w:rsidRPr="00871A74">
        <w:rPr>
          <w:rFonts w:ascii="Arial" w:hAnsi="Arial" w:cs="Arial"/>
        </w:rPr>
        <w:t xml:space="preserve">each prepared </w:t>
      </w:r>
      <w:r w:rsidR="006D263F" w:rsidRPr="00871A74">
        <w:rPr>
          <w:rFonts w:ascii="Arial" w:hAnsi="Arial" w:cs="Arial"/>
        </w:rPr>
        <w:t>from one brain</w:t>
      </w:r>
      <w:r w:rsidR="00BE40E9" w:rsidRPr="00871A74">
        <w:rPr>
          <w:rFonts w:ascii="Arial" w:hAnsi="Arial" w:cs="Arial"/>
        </w:rPr>
        <w:t>, 14 samples total</w:t>
      </w:r>
      <w:r w:rsidR="006D263F" w:rsidRPr="00871A74">
        <w:rPr>
          <w:rFonts w:ascii="Arial" w:hAnsi="Arial" w:cs="Arial"/>
        </w:rPr>
        <w:t xml:space="preserve">) </w:t>
      </w:r>
      <w:r w:rsidRPr="00871A74">
        <w:rPr>
          <w:rFonts w:ascii="Arial" w:hAnsi="Arial" w:cs="Arial"/>
        </w:rPr>
        <w:t xml:space="preserve">were labeled </w:t>
      </w:r>
      <w:r w:rsidR="006D263F" w:rsidRPr="00871A74">
        <w:rPr>
          <w:rFonts w:ascii="Arial" w:hAnsi="Arial" w:cs="Arial"/>
        </w:rPr>
        <w:t xml:space="preserve">with unique </w:t>
      </w:r>
      <w:r w:rsidR="008051B2" w:rsidRPr="00871A74">
        <w:rPr>
          <w:rFonts w:ascii="Arial" w:hAnsi="Arial" w:cs="Arial"/>
        </w:rPr>
        <w:t xml:space="preserve">isobaric </w:t>
      </w:r>
      <w:r w:rsidR="006D263F" w:rsidRPr="00871A74">
        <w:rPr>
          <w:rFonts w:ascii="Arial" w:hAnsi="Arial" w:cs="Arial"/>
        </w:rPr>
        <w:t>tandem-mass tags and concatenated</w:t>
      </w:r>
      <w:r w:rsidR="00BE40E9" w:rsidRPr="00871A74">
        <w:rPr>
          <w:rFonts w:ascii="Arial" w:hAnsi="Arial" w:cs="Arial"/>
        </w:rPr>
        <w:t xml:space="preserve">. </w:t>
      </w:r>
      <w:r w:rsidR="00AC385D" w:rsidRPr="00871A74">
        <w:rPr>
          <w:rFonts w:ascii="Arial" w:hAnsi="Arial" w:cs="Arial"/>
        </w:rPr>
        <w:t xml:space="preserve">We </w:t>
      </w:r>
      <w:r w:rsidR="00783241" w:rsidRPr="00871A74">
        <w:rPr>
          <w:rFonts w:ascii="Arial" w:hAnsi="Arial" w:cs="Arial"/>
        </w:rPr>
        <w:t xml:space="preserve">also </w:t>
      </w:r>
      <w:r w:rsidR="00F17DFD" w:rsidRPr="00871A74">
        <w:rPr>
          <w:rFonts w:ascii="Arial" w:hAnsi="Arial" w:cs="Arial"/>
        </w:rPr>
        <w:t xml:space="preserve">included two </w:t>
      </w:r>
      <w:r w:rsidR="00962075">
        <w:rPr>
          <w:rFonts w:ascii="Arial" w:hAnsi="Arial" w:cs="Arial"/>
        </w:rPr>
        <w:t xml:space="preserve">sample </w:t>
      </w:r>
      <w:r w:rsidR="003A4C05" w:rsidRPr="00871A74">
        <w:rPr>
          <w:rFonts w:ascii="Arial" w:hAnsi="Arial" w:cs="Arial"/>
        </w:rPr>
        <w:t xml:space="preserve">pooled </w:t>
      </w:r>
      <w:r w:rsidR="00F17DFD" w:rsidRPr="00871A74">
        <w:rPr>
          <w:rFonts w:ascii="Arial" w:hAnsi="Arial" w:cs="Arial"/>
        </w:rPr>
        <w:t>quality control</w:t>
      </w:r>
      <w:r w:rsidR="003A4C05" w:rsidRPr="00871A74">
        <w:rPr>
          <w:rFonts w:ascii="Arial" w:hAnsi="Arial" w:cs="Arial"/>
        </w:rPr>
        <w:t>s</w:t>
      </w:r>
      <w:r w:rsidR="00783241" w:rsidRPr="00871A74">
        <w:rPr>
          <w:rFonts w:ascii="Arial" w:hAnsi="Arial" w:cs="Arial"/>
        </w:rPr>
        <w:t xml:space="preserve"> (SPQCs)</w:t>
      </w:r>
      <w:r w:rsidR="00F17DFD" w:rsidRPr="00871A74">
        <w:rPr>
          <w:rFonts w:ascii="Arial" w:hAnsi="Arial" w:cs="Arial"/>
        </w:rPr>
        <w:t xml:space="preserve">, which </w:t>
      </w:r>
      <w:r w:rsidR="00BE40E9" w:rsidRPr="00871A74">
        <w:rPr>
          <w:rFonts w:ascii="Arial" w:hAnsi="Arial" w:cs="Arial"/>
        </w:rPr>
        <w:t xml:space="preserve">allowed us </w:t>
      </w:r>
      <w:r w:rsidR="00AC385D" w:rsidRPr="00871A74">
        <w:rPr>
          <w:rFonts w:ascii="Arial" w:hAnsi="Arial" w:cs="Arial"/>
        </w:rPr>
        <w:t xml:space="preserve">to </w:t>
      </w:r>
      <w:r w:rsidR="00F17DFD" w:rsidRPr="00871A74">
        <w:rPr>
          <w:rFonts w:ascii="Arial" w:hAnsi="Arial" w:cs="Arial"/>
        </w:rPr>
        <w:t>assess experimental variability and perform normalization between experiments.</w:t>
      </w:r>
      <w:r w:rsidR="00F17DFD" w:rsidRPr="00871A74" w:rsidDel="00F17DFD">
        <w:rPr>
          <w:rFonts w:ascii="Arial" w:hAnsi="Arial" w:cs="Arial"/>
        </w:rPr>
        <w:t xml:space="preserve"> </w:t>
      </w:r>
      <w:r w:rsidR="006D263F" w:rsidRPr="00871A74">
        <w:rPr>
          <w:rFonts w:ascii="Arial" w:hAnsi="Arial" w:cs="Arial"/>
        </w:rPr>
        <w:t xml:space="preserve">By performing this experiment in triplicate, deep coverage of the mouse brain proteome </w:t>
      </w:r>
      <w:r w:rsidRPr="00871A74">
        <w:rPr>
          <w:rFonts w:ascii="Arial" w:hAnsi="Arial" w:cs="Arial"/>
        </w:rPr>
        <w:t>was obtained</w:t>
      </w:r>
      <w:r w:rsidR="00F17DFD" w:rsidRPr="00871A74">
        <w:rPr>
          <w:rFonts w:ascii="Arial" w:hAnsi="Arial" w:cs="Arial"/>
        </w:rPr>
        <w:t>—across all 48 samples we quantified 86,551 peptides, corresponding to 7,488 proteins. After data pre</w:t>
      </w:r>
      <w:r w:rsidR="003232F6" w:rsidRPr="00871A74">
        <w:rPr>
          <w:rFonts w:ascii="Arial" w:hAnsi="Arial" w:cs="Arial"/>
        </w:rPr>
        <w:t>-</w:t>
      </w:r>
      <w:r w:rsidR="00F17DFD" w:rsidRPr="00871A74">
        <w:rPr>
          <w:rFonts w:ascii="Arial" w:hAnsi="Arial" w:cs="Arial"/>
        </w:rPr>
        <w:t>processing, normalization</w:t>
      </w:r>
      <w:del w:id="406" w:author="Tyler Bradshaw" w:date="2020-12-03T16:36:00Z">
        <w:r w:rsidR="00F17DFD" w:rsidRPr="00871A74" w:rsidDel="000211EA">
          <w:rPr>
            <w:rFonts w:ascii="Arial" w:hAnsi="Arial" w:cs="Arial"/>
          </w:rPr>
          <w:delText>,</w:delText>
        </w:r>
      </w:del>
      <w:r w:rsidR="00F17DFD" w:rsidRPr="00871A74">
        <w:rPr>
          <w:rFonts w:ascii="Arial" w:hAnsi="Arial" w:cs="Arial"/>
        </w:rPr>
        <w:t xml:space="preserve"> and filtering we retained </w:t>
      </w:r>
      <w:del w:id="407" w:author="Tyler Bradshaw" w:date="2020-12-03T14:08:00Z">
        <w:r w:rsidR="00F17DFD" w:rsidRPr="00871A74" w:rsidDel="00671112">
          <w:rPr>
            <w:rFonts w:ascii="Arial" w:hAnsi="Arial" w:cs="Arial"/>
          </w:rPr>
          <w:delText>5,897</w:delText>
        </w:r>
      </w:del>
      <w:ins w:id="408" w:author="Tyler Bradshaw" w:date="2020-12-03T14:08:00Z">
        <w:r w:rsidR="00671112">
          <w:rPr>
            <w:rFonts w:ascii="Arial" w:hAnsi="Arial" w:cs="Arial"/>
          </w:rPr>
          <w:t>6,919</w:t>
        </w:r>
      </w:ins>
      <w:r w:rsidR="00F17DFD" w:rsidRPr="00871A74">
        <w:rPr>
          <w:rFonts w:ascii="Arial" w:hAnsi="Arial" w:cs="Arial"/>
        </w:rPr>
        <w:t xml:space="preserve"> reproducib</w:t>
      </w:r>
      <w:r w:rsidR="00E97FC1" w:rsidRPr="00871A74">
        <w:rPr>
          <w:rFonts w:ascii="Arial" w:hAnsi="Arial" w:cs="Arial"/>
        </w:rPr>
        <w:t>ly</w:t>
      </w:r>
      <w:r w:rsidR="00F17DFD" w:rsidRPr="00871A74">
        <w:rPr>
          <w:rFonts w:ascii="Arial" w:hAnsi="Arial" w:cs="Arial"/>
        </w:rPr>
        <w:t xml:space="preserve"> quantified proteins in the final dataset (</w:t>
      </w:r>
      <w:r w:rsidR="00574A56" w:rsidRPr="00871A74">
        <w:rPr>
          <w:rFonts w:ascii="Arial" w:hAnsi="Arial" w:cs="Arial"/>
        </w:rPr>
        <w:t>Table</w:t>
      </w:r>
      <w:r w:rsidR="000C5A6E" w:rsidRPr="00871A74">
        <w:rPr>
          <w:rFonts w:ascii="Arial" w:hAnsi="Arial" w:cs="Arial"/>
        </w:rPr>
        <w:t xml:space="preserve"> </w:t>
      </w:r>
      <w:r w:rsidR="007A339F" w:rsidRPr="00871A74">
        <w:rPr>
          <w:rFonts w:ascii="Arial" w:hAnsi="Arial" w:cs="Arial"/>
        </w:rPr>
        <w:t>S</w:t>
      </w:r>
      <w:r w:rsidR="003424A2" w:rsidRPr="00871A74">
        <w:rPr>
          <w:rFonts w:ascii="Arial" w:hAnsi="Arial" w:cs="Arial"/>
        </w:rPr>
        <w:t>2</w:t>
      </w:r>
      <w:r w:rsidR="002F72C4" w:rsidRPr="00871A74">
        <w:rPr>
          <w:rFonts w:ascii="Arial" w:hAnsi="Arial" w:cs="Arial"/>
        </w:rPr>
        <w:t>)</w:t>
      </w:r>
      <w:r w:rsidR="006D263F" w:rsidRPr="00871A74">
        <w:rPr>
          <w:rFonts w:ascii="Arial" w:hAnsi="Arial" w:cs="Arial"/>
        </w:rPr>
        <w:t xml:space="preserve">. </w:t>
      </w:r>
    </w:p>
    <w:p w14:paraId="35FB7D4B" w14:textId="4E18237B" w:rsidR="000211EA" w:rsidRDefault="000211EA" w:rsidP="000211EA">
      <w:pPr>
        <w:spacing w:line="480" w:lineRule="auto"/>
        <w:ind w:firstLine="720"/>
        <w:jc w:val="thaiDistribute"/>
        <w:rPr>
          <w:ins w:id="409" w:author="Tyler Bradshaw" w:date="2020-12-03T16:42:00Z"/>
          <w:rFonts w:ascii="Arial" w:hAnsi="Arial" w:cs="Arial"/>
        </w:rPr>
      </w:pPr>
      <w:ins w:id="410" w:author="Tyler Bradshaw" w:date="2020-12-03T16:36:00Z">
        <w:r>
          <w:rPr>
            <w:rFonts w:ascii="Arial" w:hAnsi="Arial" w:cs="Arial"/>
          </w:rPr>
          <w:t>MSstatsTMT utilizes a linear mixed-model</w:t>
        </w:r>
      </w:ins>
      <w:ins w:id="411" w:author="Tyler Bradshaw" w:date="2020-12-03T16:38:00Z">
        <w:r>
          <w:rPr>
            <w:rFonts w:ascii="Arial" w:hAnsi="Arial" w:cs="Arial"/>
          </w:rPr>
          <w:t xml:space="preserve"> (LMM)</w:t>
        </w:r>
      </w:ins>
      <w:ins w:id="412" w:author="Tyler Bradshaw" w:date="2020-12-03T16:36:00Z">
        <w:r>
          <w:rPr>
            <w:rFonts w:ascii="Arial" w:hAnsi="Arial" w:cs="Arial"/>
          </w:rPr>
          <w:t xml:space="preserve"> framework</w:t>
        </w:r>
      </w:ins>
      <w:ins w:id="413" w:author="Tyler Bradshaw" w:date="2020-12-03T16:37:00Z">
        <w:r>
          <w:rPr>
            <w:rFonts w:ascii="Arial" w:hAnsi="Arial" w:cs="Arial"/>
          </w:rPr>
          <w:t xml:space="preserve">. </w:t>
        </w:r>
      </w:ins>
      <w:ins w:id="414" w:author="Tyler Bradshaw" w:date="2020-12-03T16:38:00Z">
        <w:r>
          <w:rPr>
            <w:rFonts w:ascii="Arial" w:hAnsi="Arial" w:cs="Arial"/>
          </w:rPr>
          <w:t xml:space="preserve">Following data normalization and protein summarization, each protein in the dataset is fixed with a </w:t>
        </w:r>
      </w:ins>
      <w:ins w:id="415" w:author="Tyler Bradshaw" w:date="2020-12-03T16:43:00Z">
        <w:r w:rsidR="00467CCD">
          <w:rPr>
            <w:rFonts w:ascii="Arial" w:hAnsi="Arial" w:cs="Arial"/>
          </w:rPr>
          <w:t xml:space="preserve">LMM </w:t>
        </w:r>
      </w:ins>
      <w:ins w:id="416" w:author="Tyler Bradshaw" w:date="2020-12-03T16:39:00Z">
        <w:r w:rsidRPr="000211EA">
          <w:rPr>
            <w:rFonts w:ascii="Arial" w:hAnsi="Arial" w:cs="Arial"/>
          </w:rPr>
          <w:t>expressing the major sources of variation in the experimental design</w:t>
        </w:r>
        <w:r>
          <w:rPr>
            <w:rFonts w:ascii="Arial" w:hAnsi="Arial" w:cs="Arial"/>
          </w:rPr>
          <w:t xml:space="preserve">. </w:t>
        </w:r>
      </w:ins>
      <w:ins w:id="417" w:author="Tyler Bradshaw" w:date="2020-12-03T16:41:00Z">
        <w:r w:rsidRPr="000211EA">
          <w:rPr>
            <w:rFonts w:ascii="Arial" w:hAnsi="Arial" w:cs="Arial"/>
          </w:rPr>
          <w:t xml:space="preserve">Model-based comparisons are </w:t>
        </w:r>
      </w:ins>
      <w:ins w:id="418" w:author="Tyler Bradshaw" w:date="2020-12-04T10:28:00Z">
        <w:r w:rsidR="0008743C">
          <w:rPr>
            <w:rFonts w:ascii="Arial" w:hAnsi="Arial" w:cs="Arial"/>
          </w:rPr>
          <w:t xml:space="preserve">then </w:t>
        </w:r>
      </w:ins>
      <w:ins w:id="419" w:author="Tyler Bradshaw" w:date="2020-12-03T16:41:00Z">
        <w:r w:rsidRPr="000211EA">
          <w:rPr>
            <w:rFonts w:ascii="Arial" w:hAnsi="Arial" w:cs="Arial"/>
          </w:rPr>
          <w:t xml:space="preserve">made between pairs of treatment conditions. </w:t>
        </w:r>
      </w:ins>
      <w:ins w:id="420" w:author="Tyler Bradshaw" w:date="2020-12-04T10:28:00Z">
        <w:r w:rsidR="00446C14">
          <w:rPr>
            <w:rFonts w:ascii="Arial" w:hAnsi="Arial" w:cs="Arial"/>
          </w:rPr>
          <w:t>Using MSstats</w:t>
        </w:r>
      </w:ins>
      <w:ins w:id="421" w:author="Tyler Bradshaw" w:date="2020-12-04T13:22:00Z">
        <w:r w:rsidR="00350ABC">
          <w:rPr>
            <w:rFonts w:ascii="Arial" w:hAnsi="Arial" w:cs="Arial"/>
          </w:rPr>
          <w:t>T</w:t>
        </w:r>
      </w:ins>
      <w:ins w:id="422" w:author="Tyler Bradshaw" w:date="2020-12-04T10:28:00Z">
        <w:r w:rsidR="00446C14">
          <w:rPr>
            <w:rFonts w:ascii="Arial" w:hAnsi="Arial" w:cs="Arial"/>
          </w:rPr>
          <w:t xml:space="preserve">MT </w:t>
        </w:r>
        <w:r w:rsidR="00446C14">
          <w:rPr>
            <w:rFonts w:ascii="Arial" w:hAnsi="Arial" w:cs="Arial"/>
          </w:rPr>
          <w:lastRenderedPageBreak/>
          <w:t>w</w:t>
        </w:r>
      </w:ins>
      <w:ins w:id="423" w:author="Tyler Bradshaw" w:date="2020-12-03T16:41:00Z">
        <w:r>
          <w:rPr>
            <w:rFonts w:ascii="Arial" w:hAnsi="Arial" w:cs="Arial"/>
          </w:rPr>
          <w:t>e assessed two types of protein-level contrasts</w:t>
        </w:r>
      </w:ins>
      <w:ins w:id="424" w:author="Tyler Bradshaw" w:date="2020-12-03T16:42:00Z">
        <w:r>
          <w:rPr>
            <w:rFonts w:ascii="Arial" w:hAnsi="Arial" w:cs="Arial"/>
          </w:rPr>
          <w:t xml:space="preserve">: </w:t>
        </w:r>
      </w:ins>
      <w:del w:id="425" w:author="Tyler Bradshaw" w:date="2020-12-03T16:36:00Z">
        <w:r w:rsidR="00C57321" w:rsidRPr="00871A74" w:rsidDel="000211EA">
          <w:rPr>
            <w:rFonts w:ascii="Arial" w:hAnsi="Arial" w:cs="Arial"/>
          </w:rPr>
          <w:delText xml:space="preserve">We </w:delText>
        </w:r>
        <w:r w:rsidR="00BE40E9" w:rsidRPr="00871A74" w:rsidDel="000211EA">
          <w:rPr>
            <w:rFonts w:ascii="Arial" w:hAnsi="Arial" w:cs="Arial"/>
          </w:rPr>
          <w:delText xml:space="preserve">used </w:delText>
        </w:r>
        <w:r w:rsidR="00B713D9" w:rsidRPr="0077382E" w:rsidDel="000211EA">
          <w:rPr>
            <w:rFonts w:ascii="Arial" w:hAnsi="Arial" w:cs="Arial"/>
            <w:highlight w:val="yellow"/>
            <w:rPrChange w:id="426" w:author="Jamie Courtland" w:date="2020-10-22T14:41:00Z">
              <w:rPr>
                <w:rFonts w:ascii="Arial" w:hAnsi="Arial" w:cs="Arial"/>
              </w:rPr>
            </w:rPrChange>
          </w:rPr>
          <w:delText>generalized linear models (GLMs)</w:delText>
        </w:r>
        <w:r w:rsidR="00B713D9" w:rsidRPr="00871A74" w:rsidDel="000211EA">
          <w:rPr>
            <w:rFonts w:ascii="Arial" w:hAnsi="Arial" w:cs="Arial"/>
          </w:rPr>
          <w:delText xml:space="preserve"> to assess</w:delText>
        </w:r>
        <w:r w:rsidR="00C57321" w:rsidRPr="00871A74" w:rsidDel="000211EA">
          <w:rPr>
            <w:rFonts w:ascii="Arial" w:hAnsi="Arial" w:cs="Arial"/>
          </w:rPr>
          <w:delText xml:space="preserve"> </w:delText>
        </w:r>
      </w:del>
      <w:del w:id="427" w:author="Tyler Bradshaw" w:date="2020-12-03T16:42:00Z">
        <w:r w:rsidR="00C57321" w:rsidRPr="00871A74" w:rsidDel="000211EA">
          <w:rPr>
            <w:rFonts w:ascii="Arial" w:hAnsi="Arial" w:cs="Arial"/>
          </w:rPr>
          <w:delText xml:space="preserve">differential </w:delText>
        </w:r>
        <w:r w:rsidR="003424A2" w:rsidRPr="00871A74" w:rsidDel="000211EA">
          <w:rPr>
            <w:rFonts w:ascii="Arial" w:hAnsi="Arial" w:cs="Arial"/>
          </w:rPr>
          <w:delText xml:space="preserve">protein </w:delText>
        </w:r>
        <w:r w:rsidR="00C57321" w:rsidRPr="00871A74" w:rsidDel="000211EA">
          <w:rPr>
            <w:rFonts w:ascii="Arial" w:hAnsi="Arial" w:cs="Arial"/>
          </w:rPr>
          <w:delText xml:space="preserve">abundance </w:delText>
        </w:r>
        <w:r w:rsidR="007E1A58" w:rsidDel="000211EA">
          <w:rPr>
            <w:rFonts w:ascii="Arial" w:hAnsi="Arial" w:cs="Arial"/>
          </w:rPr>
          <w:delText>for</w:delText>
        </w:r>
        <w:r w:rsidR="00C57321" w:rsidRPr="00871A74" w:rsidDel="000211EA">
          <w:rPr>
            <w:rFonts w:ascii="Arial" w:hAnsi="Arial" w:cs="Arial"/>
          </w:rPr>
          <w:delText xml:space="preserve"> </w:delText>
        </w:r>
      </w:del>
      <w:r w:rsidR="00C57321" w:rsidRPr="00871A74">
        <w:rPr>
          <w:rFonts w:ascii="Arial" w:hAnsi="Arial" w:cs="Arial"/>
        </w:rPr>
        <w:t>intra-</w:t>
      </w:r>
      <w:ins w:id="428" w:author="Tyler Bradshaw" w:date="2020-12-04T10:28:00Z">
        <w:r w:rsidR="00446C14">
          <w:rPr>
            <w:rFonts w:ascii="Arial" w:hAnsi="Arial" w:cs="Arial"/>
          </w:rPr>
          <w:t>BioF</w:t>
        </w:r>
      </w:ins>
      <w:del w:id="429" w:author="Tyler Bradshaw" w:date="2020-12-04T10:28:00Z">
        <w:r w:rsidR="00C57321" w:rsidRPr="00871A74" w:rsidDel="00446C14">
          <w:rPr>
            <w:rFonts w:ascii="Arial" w:hAnsi="Arial" w:cs="Arial"/>
          </w:rPr>
          <w:delText>f</w:delText>
        </w:r>
      </w:del>
      <w:r w:rsidR="00C57321" w:rsidRPr="00871A74">
        <w:rPr>
          <w:rFonts w:ascii="Arial" w:hAnsi="Arial" w:cs="Arial"/>
        </w:rPr>
        <w:t>raction comparisons between WT and MUT genotypes</w:t>
      </w:r>
      <w:ins w:id="430" w:author="Tyler Bradshaw" w:date="2020-12-04T10:28:00Z">
        <w:r w:rsidR="00446C14">
          <w:rPr>
            <w:rFonts w:ascii="Arial" w:hAnsi="Arial" w:cs="Arial"/>
          </w:rPr>
          <w:t xml:space="preserve"> for each of the seven biological fractions</w:t>
        </w:r>
      </w:ins>
      <w:r w:rsidR="00C57321" w:rsidRPr="00871A74">
        <w:rPr>
          <w:rFonts w:ascii="Arial" w:hAnsi="Arial" w:cs="Arial"/>
        </w:rPr>
        <w:t xml:space="preserve">, and </w:t>
      </w:r>
      <w:ins w:id="431" w:author="Tyler Bradshaw" w:date="2020-12-03T16:42:00Z">
        <w:r>
          <w:rPr>
            <w:rFonts w:ascii="Arial" w:hAnsi="Arial" w:cs="Arial"/>
          </w:rPr>
          <w:t xml:space="preserve">the </w:t>
        </w:r>
      </w:ins>
      <w:del w:id="432" w:author="Tyler Bradshaw" w:date="2020-12-03T16:42:00Z">
        <w:r w:rsidR="007E1A58" w:rsidDel="000211EA">
          <w:rPr>
            <w:rFonts w:ascii="Arial" w:hAnsi="Arial" w:cs="Arial"/>
          </w:rPr>
          <w:delText>for</w:delText>
        </w:r>
        <w:r w:rsidR="00C57321" w:rsidRPr="00871A74" w:rsidDel="000211EA">
          <w:rPr>
            <w:rFonts w:ascii="Arial" w:hAnsi="Arial" w:cs="Arial"/>
          </w:rPr>
          <w:delText xml:space="preserve"> </w:delText>
        </w:r>
      </w:del>
      <w:r w:rsidR="00BE40E9" w:rsidRPr="00871A74">
        <w:rPr>
          <w:rFonts w:ascii="Arial" w:hAnsi="Arial" w:cs="Arial"/>
        </w:rPr>
        <w:t xml:space="preserve">overall </w:t>
      </w:r>
      <w:r w:rsidR="00C57321" w:rsidRPr="00871A74">
        <w:rPr>
          <w:rFonts w:ascii="Arial" w:hAnsi="Arial" w:cs="Arial"/>
        </w:rPr>
        <w:t>comparison</w:t>
      </w:r>
      <w:ins w:id="433" w:author="Tyler Bradshaw" w:date="2020-12-04T10:28:00Z">
        <w:r w:rsidR="00446C14">
          <w:rPr>
            <w:rFonts w:ascii="Arial" w:hAnsi="Arial" w:cs="Arial"/>
          </w:rPr>
          <w:t xml:space="preserve"> across all </w:t>
        </w:r>
      </w:ins>
      <w:proofErr w:type="spellStart"/>
      <w:ins w:id="434" w:author="Tyler Bradshaw" w:date="2020-12-04T13:22:00Z">
        <w:r w:rsidR="00350ABC">
          <w:rPr>
            <w:rFonts w:ascii="Arial" w:hAnsi="Arial" w:cs="Arial"/>
          </w:rPr>
          <w:t>BioF</w:t>
        </w:r>
      </w:ins>
      <w:ins w:id="435" w:author="Tyler Bradshaw" w:date="2020-12-04T10:28:00Z">
        <w:r w:rsidR="00446C14">
          <w:rPr>
            <w:rFonts w:ascii="Arial" w:hAnsi="Arial" w:cs="Arial"/>
          </w:rPr>
          <w:t>ractions</w:t>
        </w:r>
      </w:ins>
      <w:proofErr w:type="spellEnd"/>
      <w:del w:id="436" w:author="Tyler Bradshaw" w:date="2020-12-03T16:42:00Z">
        <w:r w:rsidR="00C57321" w:rsidRPr="00871A74" w:rsidDel="000211EA">
          <w:rPr>
            <w:rFonts w:ascii="Arial" w:hAnsi="Arial" w:cs="Arial"/>
          </w:rPr>
          <w:delText>s</w:delText>
        </w:r>
      </w:del>
      <w:r w:rsidR="00C57321" w:rsidRPr="00871A74">
        <w:rPr>
          <w:rFonts w:ascii="Arial" w:hAnsi="Arial" w:cs="Arial"/>
        </w:rPr>
        <w:t xml:space="preserve"> between WT and </w:t>
      </w:r>
      <w:r w:rsidR="00AE6739" w:rsidRPr="00871A74">
        <w:rPr>
          <w:rFonts w:ascii="Arial" w:hAnsi="Arial" w:cs="Arial"/>
        </w:rPr>
        <w:t>MUT</w:t>
      </w:r>
      <w:ins w:id="437" w:author="Tyler Bradshaw" w:date="2020-12-03T16:42:00Z">
        <w:r>
          <w:rPr>
            <w:rFonts w:ascii="Arial" w:hAnsi="Arial" w:cs="Arial"/>
          </w:rPr>
          <w:t xml:space="preserve"> groups. </w:t>
        </w:r>
      </w:ins>
    </w:p>
    <w:p w14:paraId="45744648" w14:textId="77777777" w:rsidR="00446C14" w:rsidRDefault="00AE6739" w:rsidP="00446C14">
      <w:pPr>
        <w:spacing w:line="480" w:lineRule="auto"/>
        <w:ind w:firstLine="720"/>
        <w:jc w:val="thaiDistribute"/>
        <w:rPr>
          <w:ins w:id="438" w:author="Tyler Bradshaw" w:date="2020-12-04T10:33:00Z"/>
          <w:rFonts w:ascii="Arial" w:hAnsi="Arial" w:cs="Arial"/>
        </w:rPr>
      </w:pPr>
      <w:del w:id="439" w:author="Tyler Bradshaw" w:date="2020-12-03T16:42:00Z">
        <w:r w:rsidRPr="00871A74" w:rsidDel="000211EA">
          <w:rPr>
            <w:rFonts w:ascii="Arial" w:hAnsi="Arial" w:cs="Arial"/>
          </w:rPr>
          <w:delText xml:space="preserve"> </w:delText>
        </w:r>
        <w:r w:rsidR="00BE40E9" w:rsidRPr="00871A74" w:rsidDel="000211EA">
          <w:rPr>
            <w:rFonts w:ascii="Arial" w:hAnsi="Arial" w:cs="Arial"/>
          </w:rPr>
          <w:delText>groups, adjusted for baseline differences in subcellular fraction</w:delText>
        </w:r>
        <w:r w:rsidR="00C57321" w:rsidRPr="00871A74" w:rsidDel="000211EA">
          <w:rPr>
            <w:rFonts w:ascii="Arial" w:hAnsi="Arial" w:cs="Arial"/>
          </w:rPr>
          <w:delText xml:space="preserve">. </w:delText>
        </w:r>
      </w:del>
      <w:r w:rsidR="003A4C05" w:rsidRPr="00871A74">
        <w:rPr>
          <w:rFonts w:ascii="Arial" w:hAnsi="Arial" w:cs="Arial"/>
        </w:rPr>
        <w:t>In the first analysis</w:t>
      </w:r>
      <w:r w:rsidR="00C57321" w:rsidRPr="00871A74">
        <w:rPr>
          <w:rFonts w:ascii="Arial" w:hAnsi="Arial" w:cs="Arial"/>
        </w:rPr>
        <w:t xml:space="preserve">, there were </w:t>
      </w:r>
      <w:ins w:id="440" w:author="Tyler Bradshaw" w:date="2020-12-03T16:50:00Z">
        <w:r w:rsidR="00467CCD">
          <w:rPr>
            <w:rFonts w:ascii="Arial" w:hAnsi="Arial" w:cs="Arial"/>
          </w:rPr>
          <w:t>6</w:t>
        </w:r>
      </w:ins>
      <w:del w:id="441" w:author="Tyler Bradshaw" w:date="2020-12-03T16:50:00Z">
        <w:r w:rsidR="00C57321" w:rsidRPr="00871A74" w:rsidDel="00467CCD">
          <w:rPr>
            <w:rFonts w:ascii="Arial" w:hAnsi="Arial" w:cs="Arial"/>
          </w:rPr>
          <w:delText>8</w:delText>
        </w:r>
      </w:del>
      <w:r w:rsidR="00C57321" w:rsidRPr="00871A74">
        <w:rPr>
          <w:rFonts w:ascii="Arial" w:hAnsi="Arial" w:cs="Arial"/>
        </w:rPr>
        <w:t xml:space="preserve">5 proteins with significantly altered abundance in at least one of the 7 </w:t>
      </w:r>
      <w:r w:rsidR="00CD3F93" w:rsidRPr="00871A74">
        <w:rPr>
          <w:rFonts w:ascii="Arial" w:hAnsi="Arial" w:cs="Arial"/>
        </w:rPr>
        <w:t xml:space="preserve">subcellular </w:t>
      </w:r>
      <w:r w:rsidR="00C57321" w:rsidRPr="00871A74">
        <w:rPr>
          <w:rFonts w:ascii="Arial" w:hAnsi="Arial" w:cs="Arial"/>
        </w:rPr>
        <w:t>fractions (</w:t>
      </w:r>
      <w:r w:rsidR="00E512C5">
        <w:rPr>
          <w:rFonts w:ascii="Arial" w:hAnsi="Arial" w:cs="Arial"/>
        </w:rPr>
        <w:t xml:space="preserve">Benjamini-Hochberg </w:t>
      </w:r>
      <w:del w:id="442" w:author="Tyler Bradshaw" w:date="2020-12-03T16:57:00Z">
        <w:r w:rsidR="00E512C5" w:rsidDel="00FC6895">
          <w:rPr>
            <w:rFonts w:ascii="Arial" w:hAnsi="Arial" w:cs="Arial"/>
          </w:rPr>
          <w:delText>P-Adjust</w:delText>
        </w:r>
      </w:del>
      <w:ins w:id="443" w:author="Tyler Bradshaw" w:date="2020-12-03T16:57:00Z">
        <w:r w:rsidR="00FC6895">
          <w:rPr>
            <w:rFonts w:ascii="Arial" w:hAnsi="Arial" w:cs="Arial"/>
          </w:rPr>
          <w:t>FDR</w:t>
        </w:r>
      </w:ins>
      <w:r w:rsidR="00E512C5">
        <w:rPr>
          <w:rFonts w:ascii="Arial" w:hAnsi="Arial" w:cs="Arial"/>
        </w:rPr>
        <w:t xml:space="preserve"> </w:t>
      </w:r>
      <w:r w:rsidR="00B713D9" w:rsidRPr="00871A74">
        <w:rPr>
          <w:rFonts w:ascii="Arial" w:hAnsi="Arial" w:cs="Arial"/>
        </w:rPr>
        <w:t>&lt; 0.</w:t>
      </w:r>
      <w:del w:id="444" w:author="Tyler Bradshaw" w:date="2020-12-03T16:50:00Z">
        <w:r w:rsidR="00B713D9" w:rsidRPr="00871A74" w:rsidDel="00467CCD">
          <w:rPr>
            <w:rFonts w:ascii="Arial" w:hAnsi="Arial" w:cs="Arial"/>
          </w:rPr>
          <w:delText>1</w:delText>
        </w:r>
      </w:del>
      <w:ins w:id="445" w:author="Tyler Bradshaw" w:date="2020-12-03T16:50:00Z">
        <w:r w:rsidR="00467CCD">
          <w:rPr>
            <w:rFonts w:ascii="Arial" w:hAnsi="Arial" w:cs="Arial"/>
          </w:rPr>
          <w:t>05</w:t>
        </w:r>
      </w:ins>
      <w:r w:rsidR="00B713D9" w:rsidRPr="00871A74">
        <w:rPr>
          <w:rFonts w:ascii="Arial" w:hAnsi="Arial" w:cs="Arial"/>
        </w:rPr>
        <w:t xml:space="preserve">, </w:t>
      </w:r>
      <w:r w:rsidR="008C20E8">
        <w:rPr>
          <w:rFonts w:ascii="Arial" w:hAnsi="Arial" w:cs="Arial"/>
        </w:rPr>
        <w:t>Table S2 and Figure</w:t>
      </w:r>
      <w:r w:rsidR="003328F3">
        <w:rPr>
          <w:rFonts w:ascii="Arial" w:hAnsi="Arial" w:cs="Arial"/>
        </w:rPr>
        <w:t xml:space="preserve"> 2-</w:t>
      </w:r>
      <w:r w:rsidR="003328F3" w:rsidRPr="003D583B">
        <w:rPr>
          <w:rFonts w:ascii="Arial" w:hAnsi="Arial" w:cs="Arial"/>
        </w:rPr>
        <w:t>figure</w:t>
      </w:r>
      <w:r w:rsidR="003328F3">
        <w:rPr>
          <w:rFonts w:ascii="Arial" w:hAnsi="Arial" w:cs="Arial"/>
        </w:rPr>
        <w:t xml:space="preserve"> supplement 2</w:t>
      </w:r>
      <w:r w:rsidR="008C20E8">
        <w:rPr>
          <w:rFonts w:ascii="Arial" w:hAnsi="Arial" w:cs="Arial"/>
        </w:rPr>
        <w:t>)</w:t>
      </w:r>
      <w:r w:rsidR="00C57321" w:rsidRPr="00871A74">
        <w:rPr>
          <w:rFonts w:ascii="Arial" w:hAnsi="Arial" w:cs="Arial"/>
        </w:rPr>
        <w:t xml:space="preserve">. Five proteins were differentially abundant </w:t>
      </w:r>
      <w:r w:rsidR="009856A1" w:rsidRPr="00871A74">
        <w:rPr>
          <w:rFonts w:ascii="Arial" w:hAnsi="Arial" w:cs="Arial"/>
        </w:rPr>
        <w:t xml:space="preserve">between WT and MUT </w:t>
      </w:r>
      <w:r w:rsidR="00C57321" w:rsidRPr="00871A74">
        <w:rPr>
          <w:rFonts w:ascii="Arial" w:hAnsi="Arial" w:cs="Arial"/>
        </w:rPr>
        <w:t>in all 7 fractions</w:t>
      </w:r>
      <w:r w:rsidR="00325B70" w:rsidRPr="00871A74">
        <w:rPr>
          <w:rFonts w:ascii="Arial" w:hAnsi="Arial" w:cs="Arial"/>
        </w:rPr>
        <w:t>,</w:t>
      </w:r>
      <w:r w:rsidR="00C57321" w:rsidRPr="00871A74">
        <w:rPr>
          <w:rFonts w:ascii="Arial" w:hAnsi="Arial" w:cs="Arial"/>
        </w:rPr>
        <w:t xml:space="preserve"> including four WASH proteins and R</w:t>
      </w:r>
      <w:r w:rsidR="00BA6BAD" w:rsidRPr="00871A74">
        <w:rPr>
          <w:rFonts w:ascii="Arial" w:hAnsi="Arial" w:cs="Arial"/>
        </w:rPr>
        <w:t>AB</w:t>
      </w:r>
      <w:r w:rsidR="00C57321" w:rsidRPr="00871A74">
        <w:rPr>
          <w:rFonts w:ascii="Arial" w:hAnsi="Arial" w:cs="Arial"/>
        </w:rPr>
        <w:t>21</w:t>
      </w:r>
      <w:r w:rsidR="00BA6BAD" w:rsidRPr="00871A74">
        <w:rPr>
          <w:rFonts w:ascii="Arial" w:hAnsi="Arial" w:cs="Arial"/>
        </w:rPr>
        <w:t>A</w:t>
      </w:r>
      <w:r w:rsidR="00C57321" w:rsidRPr="00871A74">
        <w:rPr>
          <w:rFonts w:ascii="Arial" w:hAnsi="Arial" w:cs="Arial"/>
        </w:rPr>
        <w:t>—a known WASH interactor that functions in early endosom</w:t>
      </w:r>
      <w:r w:rsidR="00CA3EA0" w:rsidRPr="00871A74">
        <w:rPr>
          <w:rFonts w:ascii="Arial" w:hAnsi="Arial" w:cs="Arial"/>
        </w:rPr>
        <w:t>al</w:t>
      </w:r>
      <w:r w:rsidR="00C57321" w:rsidRPr="00871A74">
        <w:rPr>
          <w:rFonts w:ascii="Arial" w:hAnsi="Arial" w:cs="Arial"/>
        </w:rPr>
        <w:t xml:space="preserve"> trafficking</w:t>
      </w:r>
      <w:r w:rsidR="00325B70" w:rsidRPr="00871A74">
        <w:rPr>
          <w:rFonts w:ascii="Arial" w:hAnsi="Arial" w:cs="Arial"/>
        </w:rPr>
        <w:t xml:space="preserve"> (W</w:t>
      </w:r>
      <w:r w:rsidR="00EA3529" w:rsidRPr="00871A74">
        <w:rPr>
          <w:rFonts w:ascii="Arial" w:hAnsi="Arial" w:cs="Arial"/>
        </w:rPr>
        <w:t>ASHC</w:t>
      </w:r>
      <w:r w:rsidR="00325B70" w:rsidRPr="00871A74">
        <w:rPr>
          <w:rFonts w:ascii="Arial" w:hAnsi="Arial" w:cs="Arial"/>
        </w:rPr>
        <w:t>1, W</w:t>
      </w:r>
      <w:r w:rsidR="00EA3529" w:rsidRPr="00871A74">
        <w:rPr>
          <w:rFonts w:ascii="Arial" w:hAnsi="Arial" w:cs="Arial"/>
        </w:rPr>
        <w:t>ASHC</w:t>
      </w:r>
      <w:r w:rsidR="00325B70" w:rsidRPr="00871A74">
        <w:rPr>
          <w:rFonts w:ascii="Arial" w:hAnsi="Arial" w:cs="Arial"/>
        </w:rPr>
        <w:t>2, W</w:t>
      </w:r>
      <w:r w:rsidR="00EA3529" w:rsidRPr="00871A74">
        <w:rPr>
          <w:rFonts w:ascii="Arial" w:hAnsi="Arial" w:cs="Arial"/>
        </w:rPr>
        <w:t>ASHC</w:t>
      </w:r>
      <w:r w:rsidR="00325B70" w:rsidRPr="00871A74">
        <w:rPr>
          <w:rFonts w:ascii="Arial" w:hAnsi="Arial" w:cs="Arial"/>
        </w:rPr>
        <w:t>4, W</w:t>
      </w:r>
      <w:r w:rsidR="00EA3529" w:rsidRPr="00871A74">
        <w:rPr>
          <w:rFonts w:ascii="Arial" w:hAnsi="Arial" w:cs="Arial"/>
        </w:rPr>
        <w:t>ASHC</w:t>
      </w:r>
      <w:r w:rsidR="00325B70" w:rsidRPr="00871A74">
        <w:rPr>
          <w:rFonts w:ascii="Arial" w:hAnsi="Arial" w:cs="Arial"/>
        </w:rPr>
        <w:t>5,</w:t>
      </w:r>
      <w:r w:rsidR="00AB12EB" w:rsidRPr="00871A74">
        <w:rPr>
          <w:rFonts w:ascii="Arial" w:hAnsi="Arial" w:cs="Arial"/>
        </w:rPr>
        <w:t xml:space="preserve"> </w:t>
      </w:r>
      <w:r w:rsidR="007A339F" w:rsidRPr="00871A74">
        <w:rPr>
          <w:rFonts w:ascii="Arial" w:hAnsi="Arial" w:cs="Arial"/>
        </w:rPr>
        <w:t xml:space="preserve">Figure </w:t>
      </w:r>
      <w:r w:rsidR="00F04090">
        <w:rPr>
          <w:rFonts w:ascii="Arial" w:hAnsi="Arial" w:cs="Arial"/>
        </w:rPr>
        <w:t>2</w:t>
      </w:r>
      <w:r w:rsidR="00D60FD0">
        <w:rPr>
          <w:rFonts w:ascii="Arial" w:hAnsi="Arial" w:cs="Arial"/>
        </w:rPr>
        <w:t>E</w:t>
      </w:r>
      <w:r w:rsidR="00325B70" w:rsidRPr="00871A74">
        <w:rPr>
          <w:rFonts w:ascii="Arial" w:hAnsi="Arial" w:cs="Arial"/>
        </w:rPr>
        <w:t>)</w:t>
      </w:r>
      <w:r w:rsidR="007A339F" w:rsidRPr="00871A74">
        <w:rPr>
          <w:rFonts w:ascii="Arial" w:hAnsi="Arial" w:cs="Arial"/>
        </w:rPr>
        <w:t xml:space="preserve"> </w:t>
      </w:r>
      <w:r w:rsidR="00325B70" w:rsidRPr="00871A74">
        <w:rPr>
          <w:rFonts w:ascii="Arial" w:hAnsi="Arial" w:cs="Arial"/>
        </w:rPr>
        <w:fldChar w:fldCharType="begin" w:fldLock="1"/>
      </w:r>
      <w:r w:rsidR="00AD41F3">
        <w:rPr>
          <w:rFonts w:ascii="Arial" w:hAnsi="Arial" w:cs="Arial"/>
        </w:rPr>
        <w:instrText>ADDIN CSL_CITATION {"citationItems":[{"id":"ITEM-1","itemData":{"DOI":"10.15252/embr.201847192","ISSN":"1469-221X","PMID":"30610016","abstract":"RAB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family":"Olmo","given":"Tomas","non-dropping-particle":"Del","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container-title":"EMBO reports","id":"ITEM-1","issue":"2","issued":{"date-parts":[["2019"]]},"title":"APEX2</w:instrText>
      </w:r>
      <w:r w:rsidR="00AD41F3">
        <w:rPr>
          <w:rFonts w:ascii="Cambria Math" w:hAnsi="Cambria Math" w:cs="Cambria Math"/>
        </w:rPr>
        <w:instrText>‐</w:instrText>
      </w:r>
      <w:r w:rsidR="00AD41F3">
        <w:rPr>
          <w:rFonts w:ascii="Arial" w:hAnsi="Arial" w:cs="Arial"/>
        </w:rPr>
        <w:instrText>mediated RAB proximity labeling identifies a role for RAB21 in clathrin</w:instrText>
      </w:r>
      <w:r w:rsidR="00AD41F3">
        <w:rPr>
          <w:rFonts w:ascii="Cambria Math" w:hAnsi="Cambria Math" w:cs="Cambria Math"/>
        </w:rPr>
        <w:instrText>‐</w:instrText>
      </w:r>
      <w:r w:rsidR="00AD41F3">
        <w:rPr>
          <w:rFonts w:ascii="Arial" w:hAnsi="Arial" w:cs="Arial"/>
        </w:rPr>
        <w:instrText>independent cargo sorting","type":"article-journal","volume":"20"},"uris":["http://www.mendeley.com/documents/?uuid=600db790-a910-3c66-a470-18329a797abc"]},{"id":"ITEM-2","itemData":{"DOI":"10.1242/jcs.01560","ISSN":"00219533","abstract":"Rab proteins comprise a family of monomeric GTPases that control cellular membrane traffic. Rab21 is a poorly characterised member with no known function. Human Rab21 cDNA from K562 cells was subcloned into GFP expression vectors to generate Rab21 and Rab21 mutants defective in either GTP hydrolysis (Rab21 Q78L) or binding (Rab21 T33N) for transfection studies in HeLa cells. Confocal fluorescence microscopy and ultrastructural studies revealed Rab21 to be predominantly localised to the early endocytic pathway, on vesicles containing early-endosomal antigen 1 EEA1, transferrin receptor and internalised ligands. EEA1 was localised to enlarged endosomes in Rab21 wild-type expressing cells but the GTP hydrolysis and GDP binding mutants had unique phenotypes labelling tubular reticular structures and the trans-Golgi network, respectively. Early endosome localisation for Rab21 was confirmed in a hepatoma cell line that allowed analysis of the subcellular distribution of the endogenous protein. Comparison of the localisation of Rab21 with other Rabs revealed extensive colocalisation with early endocytic variants Rab4, Rab5, Rab17 and Rab22 but much less overlap with those associated with late endosomes, recycling endosomes and the early secretory pathway. Cells expressing Rab21 T33N had defects in endocytosis of transferrin and epidermal growth factor and failed to effectively deliver the latter ligand to late endosomes and lysosomes for degradation. Collectively, our data provide the first characterisation of Rab21 function in early endosome dynamics.","author":[{"dropping-particle":"","family":"Simpson","given":"Jeremy C.","non-dropping-particle":"","parse-names":false,"suffix":""},{"dropping-particle":"","family":"Griffiths","given":"Gareth","non-dropping-particle":"","parse-names":false,"suffix":""},{"dropping-particle":"","family":"Wessling-Resnick","given":"Marianne","non-dropping-particle":"","parse-names":false,"suffix":""},{"dropping-particle":"","family":"Fransen","given":"Jack A.M.","non-dropping-particle":"","parse-names":false,"suffix":""},{"dropping-particle":"","family":"Bennett","given":"Holly","non-dropping-particle":"","parse-names":false,"suffix":""},{"dropping-particle":"","family":"Jones","given":"Arwyn T.","non-dropping-particle":"","parse-names":false,"suffix":""}],"container-title":"Journal of Cell Science","id":"ITEM-2","issue":"26","issued":{"date-parts":[["2004","12","15"]]},"page":"6297-6311","publisher":"The Company of Biologists Ltd","title":"A role for the small GTPase Rab21 in the early endocytic pathway","type":"article-journal","volume":"117"},"uris":["http://www.mendeley.com/documents/?uuid=6c957d78-2b59-3cd1-b506-e82e8fb830d2"]}],"mendeley":{"formattedCitation":"(Del Olmo et al., 2019; Simpson et al., 2004)","plainTextFormattedCitation":"(Del Olmo et al., 2019; Simpson et al., 2004)","previouslyFormattedCitation":"(Del Olmo et al., 2019; Simpson et al., 2004)"},"properties":{"noteIndex":0},"schema":"https://github.com/citation-style-language/schema/raw/master/csl-citation.json"}</w:instrText>
      </w:r>
      <w:r w:rsidR="00325B70" w:rsidRPr="00871A74">
        <w:rPr>
          <w:rFonts w:ascii="Arial" w:hAnsi="Arial" w:cs="Arial"/>
        </w:rPr>
        <w:fldChar w:fldCharType="separate"/>
      </w:r>
      <w:r w:rsidR="00F16113" w:rsidRPr="00F16113">
        <w:rPr>
          <w:rFonts w:ascii="Arial" w:hAnsi="Arial" w:cs="Arial"/>
          <w:noProof/>
        </w:rPr>
        <w:t>(Del Olmo et al., 2019; Simpson et al., 2004)</w:t>
      </w:r>
      <w:r w:rsidR="00325B70" w:rsidRPr="00871A74">
        <w:rPr>
          <w:rFonts w:ascii="Arial" w:hAnsi="Arial" w:cs="Arial"/>
        </w:rPr>
        <w:fldChar w:fldCharType="end"/>
      </w:r>
      <w:r w:rsidR="00325B70" w:rsidRPr="00871A74">
        <w:rPr>
          <w:rFonts w:ascii="Arial" w:hAnsi="Arial" w:cs="Arial"/>
        </w:rPr>
        <w:t>.</w:t>
      </w:r>
      <w:r w:rsidR="00453023" w:rsidRPr="00871A74">
        <w:rPr>
          <w:rFonts w:ascii="Arial" w:hAnsi="Arial" w:cs="Arial"/>
        </w:rPr>
        <w:t xml:space="preserve"> </w:t>
      </w:r>
    </w:p>
    <w:p w14:paraId="5E3BA402" w14:textId="6DF6E62B" w:rsidR="00446C14" w:rsidRDefault="00C57321" w:rsidP="00446C14">
      <w:pPr>
        <w:spacing w:line="480" w:lineRule="auto"/>
        <w:ind w:firstLine="720"/>
        <w:jc w:val="thaiDistribute"/>
        <w:rPr>
          <w:ins w:id="446" w:author="Tyler Bradshaw" w:date="2020-12-04T10:34:00Z"/>
          <w:rFonts w:ascii="Arial" w:hAnsi="Arial" w:cs="Arial"/>
        </w:rPr>
      </w:pPr>
      <w:del w:id="447" w:author="Tyler Bradshaw" w:date="2020-12-04T10:34:00Z">
        <w:r w:rsidRPr="00871A74" w:rsidDel="00446C14">
          <w:rPr>
            <w:rFonts w:ascii="Arial" w:hAnsi="Arial" w:cs="Arial"/>
          </w:rPr>
          <w:delText>The abundance of the remaining WASH complex protein, W</w:delText>
        </w:r>
        <w:r w:rsidR="00BA6BAD" w:rsidRPr="00871A74" w:rsidDel="00446C14">
          <w:rPr>
            <w:rFonts w:ascii="Arial" w:hAnsi="Arial" w:cs="Arial"/>
          </w:rPr>
          <w:delText>ASHC</w:delText>
        </w:r>
        <w:r w:rsidRPr="00871A74" w:rsidDel="00446C14">
          <w:rPr>
            <w:rFonts w:ascii="Arial" w:hAnsi="Arial" w:cs="Arial"/>
          </w:rPr>
          <w:delText>3, was found to be very low</w:delText>
        </w:r>
      </w:del>
      <w:del w:id="448" w:author="Tyler Bradshaw" w:date="2020-12-04T10:30:00Z">
        <w:r w:rsidRPr="00871A74" w:rsidDel="00446C14">
          <w:rPr>
            <w:rFonts w:ascii="Arial" w:hAnsi="Arial" w:cs="Arial"/>
          </w:rPr>
          <w:delText xml:space="preserve"> </w:delText>
        </w:r>
      </w:del>
      <w:del w:id="449" w:author="Tyler Bradshaw" w:date="2020-12-04T10:31:00Z">
        <w:r w:rsidRPr="00871A74" w:rsidDel="00446C14">
          <w:rPr>
            <w:rFonts w:ascii="Arial" w:hAnsi="Arial" w:cs="Arial"/>
          </w:rPr>
          <w:delText>and</w:delText>
        </w:r>
      </w:del>
      <w:del w:id="450" w:author="Tyler Bradshaw" w:date="2020-12-03T16:54:00Z">
        <w:r w:rsidRPr="00871A74" w:rsidDel="00FC6895">
          <w:rPr>
            <w:rFonts w:ascii="Arial" w:hAnsi="Arial" w:cs="Arial"/>
          </w:rPr>
          <w:delText xml:space="preserve"> was not retained in the final dataset due to its sparse quantification</w:delText>
        </w:r>
      </w:del>
      <w:del w:id="451" w:author="Tyler Bradshaw" w:date="2020-12-04T10:34:00Z">
        <w:r w:rsidRPr="00871A74" w:rsidDel="00446C14">
          <w:rPr>
            <w:rFonts w:ascii="Arial" w:hAnsi="Arial" w:cs="Arial"/>
          </w:rPr>
          <w:delText xml:space="preserve">. </w:delText>
        </w:r>
        <w:r w:rsidR="00F04090" w:rsidDel="00446C14">
          <w:rPr>
            <w:rFonts w:ascii="Arial" w:hAnsi="Arial" w:cs="Arial"/>
          </w:rPr>
          <w:delText>These data affirm that the SWIP</w:delText>
        </w:r>
        <w:r w:rsidR="00F04090" w:rsidRPr="00CE42E4" w:rsidDel="00446C14">
          <w:rPr>
            <w:rFonts w:ascii="Arial" w:hAnsi="Arial" w:cs="Arial"/>
            <w:vertAlign w:val="superscript"/>
          </w:rPr>
          <w:delText>P1019R</w:delText>
        </w:r>
        <w:r w:rsidR="00F04090" w:rsidDel="00446C14">
          <w:rPr>
            <w:rFonts w:ascii="Arial" w:hAnsi="Arial" w:cs="Arial"/>
          </w:rPr>
          <w:delText xml:space="preserve"> mutation destabilizes the WASH complex</w:delText>
        </w:r>
        <w:r w:rsidR="00A862F7" w:rsidDel="00446C14">
          <w:rPr>
            <w:rFonts w:ascii="Arial" w:hAnsi="Arial" w:cs="Arial"/>
          </w:rPr>
          <w:delText xml:space="preserve">. </w:delText>
        </w:r>
      </w:del>
      <w:r w:rsidR="00962075">
        <w:rPr>
          <w:rFonts w:ascii="Arial" w:hAnsi="Arial" w:cs="Arial"/>
        </w:rPr>
        <w:t>Next, t</w:t>
      </w:r>
      <w:r w:rsidR="008C20E8">
        <w:rPr>
          <w:rFonts w:ascii="Arial" w:hAnsi="Arial" w:cs="Arial"/>
        </w:rPr>
        <w:t xml:space="preserve">o evaluate global differences between WT and MUT brain, we </w:t>
      </w:r>
      <w:r w:rsidR="00F04090">
        <w:rPr>
          <w:rFonts w:ascii="Arial" w:hAnsi="Arial" w:cs="Arial"/>
        </w:rPr>
        <w:t>analyzed</w:t>
      </w:r>
      <w:r w:rsidR="008C20E8">
        <w:rPr>
          <w:rFonts w:ascii="Arial" w:hAnsi="Arial" w:cs="Arial"/>
        </w:rPr>
        <w:t xml:space="preserve"> the average </w:t>
      </w:r>
      <w:r w:rsidR="00453023" w:rsidRPr="00871A74">
        <w:rPr>
          <w:rFonts w:ascii="Arial" w:hAnsi="Arial" w:cs="Arial"/>
        </w:rPr>
        <w:t xml:space="preserve">effect of genotype on protein abundance across all </w:t>
      </w:r>
      <w:proofErr w:type="spellStart"/>
      <w:ins w:id="452" w:author="Tyler Bradshaw" w:date="2020-12-04T10:35:00Z">
        <w:r w:rsidR="00446C14">
          <w:rPr>
            <w:rFonts w:ascii="Arial" w:hAnsi="Arial" w:cs="Arial"/>
          </w:rPr>
          <w:t>BioF</w:t>
        </w:r>
      </w:ins>
      <w:del w:id="453" w:author="Tyler Bradshaw" w:date="2020-12-04T10:35:00Z">
        <w:r w:rsidR="00453023" w:rsidRPr="00871A74" w:rsidDel="00446C14">
          <w:rPr>
            <w:rFonts w:ascii="Arial" w:hAnsi="Arial" w:cs="Arial"/>
          </w:rPr>
          <w:delText>f</w:delText>
        </w:r>
      </w:del>
      <w:r w:rsidR="00453023" w:rsidRPr="00871A74">
        <w:rPr>
          <w:rFonts w:ascii="Arial" w:hAnsi="Arial" w:cs="Arial"/>
        </w:rPr>
        <w:t>ractions</w:t>
      </w:r>
      <w:proofErr w:type="spellEnd"/>
      <w:r w:rsidR="00453023" w:rsidRPr="00871A74">
        <w:rPr>
          <w:rFonts w:ascii="Arial" w:hAnsi="Arial" w:cs="Arial"/>
        </w:rPr>
        <w:t xml:space="preserve">. At this level, there were </w:t>
      </w:r>
      <w:del w:id="454" w:author="Tyler Bradshaw" w:date="2020-12-03T16:56:00Z">
        <w:r w:rsidR="00453023" w:rsidRPr="00871A74" w:rsidDel="00FC6895">
          <w:rPr>
            <w:rFonts w:ascii="Arial" w:hAnsi="Arial" w:cs="Arial"/>
          </w:rPr>
          <w:delText xml:space="preserve">687 </w:delText>
        </w:r>
      </w:del>
      <w:ins w:id="455" w:author="Tyler Bradshaw" w:date="2020-12-03T16:56:00Z">
        <w:r w:rsidR="00FC6895">
          <w:rPr>
            <w:rFonts w:ascii="Arial" w:hAnsi="Arial" w:cs="Arial"/>
          </w:rPr>
          <w:t>728</w:t>
        </w:r>
        <w:r w:rsidR="00FC6895" w:rsidRPr="00871A74">
          <w:rPr>
            <w:rFonts w:ascii="Arial" w:hAnsi="Arial" w:cs="Arial"/>
          </w:rPr>
          <w:t xml:space="preserve"> </w:t>
        </w:r>
      </w:ins>
      <w:r w:rsidR="00453023" w:rsidRPr="00871A74">
        <w:rPr>
          <w:rFonts w:ascii="Arial" w:hAnsi="Arial" w:cs="Arial"/>
        </w:rPr>
        <w:t xml:space="preserve">differentially abundant proteins </w:t>
      </w:r>
      <w:r w:rsidR="00E02AA7" w:rsidRPr="00871A74">
        <w:rPr>
          <w:rFonts w:ascii="Arial" w:hAnsi="Arial" w:cs="Arial"/>
        </w:rPr>
        <w:t xml:space="preserve">between WT and MUT brain </w:t>
      </w:r>
      <w:r w:rsidR="009856A1" w:rsidRPr="00871A74">
        <w:rPr>
          <w:rFonts w:ascii="Arial" w:hAnsi="Arial" w:cs="Arial"/>
        </w:rPr>
        <w:t>(</w:t>
      </w:r>
      <w:ins w:id="456" w:author="Tyler Bradshaw" w:date="2020-12-03T16:57:00Z">
        <w:r w:rsidR="00FC6895">
          <w:rPr>
            <w:rFonts w:ascii="Arial" w:hAnsi="Arial" w:cs="Arial"/>
          </w:rPr>
          <w:t xml:space="preserve">Benjamini-Hochberg FDR </w:t>
        </w:r>
        <w:r w:rsidR="00FC6895" w:rsidRPr="00871A74">
          <w:rPr>
            <w:rFonts w:ascii="Arial" w:hAnsi="Arial" w:cs="Arial"/>
          </w:rPr>
          <w:t>&lt; 0.</w:t>
        </w:r>
        <w:r w:rsidR="00FC6895">
          <w:rPr>
            <w:rFonts w:ascii="Arial" w:hAnsi="Arial" w:cs="Arial"/>
          </w:rPr>
          <w:t>05</w:t>
        </w:r>
      </w:ins>
      <w:del w:id="457" w:author="Tyler Bradshaw" w:date="2020-12-03T16:57:00Z">
        <w:r w:rsidR="008C20E8" w:rsidDel="00FC6895">
          <w:rPr>
            <w:rFonts w:ascii="Arial" w:hAnsi="Arial" w:cs="Arial"/>
          </w:rPr>
          <w:delText xml:space="preserve">Bonferroni </w:delText>
        </w:r>
        <w:r w:rsidR="00E512C5" w:rsidDel="00FC6895">
          <w:rPr>
            <w:rFonts w:ascii="Arial" w:hAnsi="Arial" w:cs="Arial"/>
          </w:rPr>
          <w:delText xml:space="preserve">P-Adjust </w:delText>
        </w:r>
        <w:r w:rsidR="009856A1" w:rsidRPr="00871A74" w:rsidDel="00FC6895">
          <w:rPr>
            <w:rFonts w:ascii="Arial" w:hAnsi="Arial" w:cs="Arial"/>
          </w:rPr>
          <w:delText>&lt; 0.</w:delText>
        </w:r>
        <w:r w:rsidR="00E02AA7" w:rsidRPr="00871A74" w:rsidDel="00FC6895">
          <w:rPr>
            <w:rFonts w:ascii="Arial" w:hAnsi="Arial" w:cs="Arial"/>
          </w:rPr>
          <w:delText>05</w:delText>
        </w:r>
      </w:del>
      <w:r w:rsidR="009856A1" w:rsidRPr="00871A74">
        <w:rPr>
          <w:rFonts w:ascii="Arial" w:hAnsi="Arial" w:cs="Arial"/>
        </w:rPr>
        <w:t xml:space="preserve">) </w:t>
      </w:r>
      <w:r w:rsidR="00453023" w:rsidRPr="00871A74">
        <w:rPr>
          <w:rFonts w:ascii="Arial" w:hAnsi="Arial" w:cs="Arial"/>
        </w:rPr>
        <w:t>(</w:t>
      </w:r>
      <w:r w:rsidR="00E02AA7" w:rsidRPr="00871A74">
        <w:rPr>
          <w:rFonts w:ascii="Arial" w:hAnsi="Arial" w:cs="Arial"/>
        </w:rPr>
        <w:t xml:space="preserve">Table </w:t>
      </w:r>
      <w:r w:rsidR="007A339F" w:rsidRPr="00871A74">
        <w:rPr>
          <w:rFonts w:ascii="Arial" w:hAnsi="Arial" w:cs="Arial"/>
        </w:rPr>
        <w:t>S</w:t>
      </w:r>
      <w:r w:rsidR="00574A56" w:rsidRPr="00871A74">
        <w:rPr>
          <w:rFonts w:ascii="Arial" w:hAnsi="Arial" w:cs="Arial"/>
        </w:rPr>
        <w:t>2</w:t>
      </w:r>
      <w:r w:rsidR="00453023" w:rsidRPr="00871A74">
        <w:rPr>
          <w:rFonts w:ascii="Arial" w:hAnsi="Arial" w:cs="Arial"/>
        </w:rPr>
        <w:t>).</w:t>
      </w:r>
      <w:del w:id="458" w:author="Tyler Bradshaw" w:date="2020-12-04T10:35:00Z">
        <w:r w:rsidR="008C20E8" w:rsidDel="00446C14">
          <w:rPr>
            <w:rFonts w:ascii="Arial" w:hAnsi="Arial" w:cs="Arial"/>
          </w:rPr>
          <w:delText xml:space="preserve"> </w:delText>
        </w:r>
      </w:del>
      <w:ins w:id="459" w:author="Tyler Bradshaw" w:date="2020-12-04T10:34:00Z">
        <w:r w:rsidR="00446C14">
          <w:rPr>
            <w:rFonts w:ascii="Arial" w:hAnsi="Arial" w:cs="Arial"/>
          </w:rPr>
          <w:t xml:space="preserve"> All five WASH complex proteins exhibited a significant reduction for the overall Mutant-Control comparison</w:t>
        </w:r>
        <w:r w:rsidR="00446C14" w:rsidRPr="00871A74">
          <w:rPr>
            <w:rFonts w:ascii="Arial" w:hAnsi="Arial" w:cs="Arial"/>
          </w:rPr>
          <w:t xml:space="preserve">. </w:t>
        </w:r>
        <w:r w:rsidR="00446C14">
          <w:rPr>
            <w:rFonts w:ascii="Arial" w:hAnsi="Arial" w:cs="Arial"/>
          </w:rPr>
          <w:t>These data affirm that the SWIP</w:t>
        </w:r>
        <w:r w:rsidR="00446C14" w:rsidRPr="00CE42E4">
          <w:rPr>
            <w:rFonts w:ascii="Arial" w:hAnsi="Arial" w:cs="Arial"/>
            <w:vertAlign w:val="superscript"/>
          </w:rPr>
          <w:t>P1019R</w:t>
        </w:r>
        <w:r w:rsidR="00446C14">
          <w:rPr>
            <w:rFonts w:ascii="Arial" w:hAnsi="Arial" w:cs="Arial"/>
          </w:rPr>
          <w:t xml:space="preserve"> mutation destabilizes the WASH complex, resulting in an ~50% reduction WASH complex protein</w:t>
        </w:r>
      </w:ins>
      <w:ins w:id="460" w:author="Tyler Bradshaw" w:date="2020-12-04T10:35:00Z">
        <w:r w:rsidR="00446C14">
          <w:rPr>
            <w:rFonts w:ascii="Arial" w:hAnsi="Arial" w:cs="Arial"/>
          </w:rPr>
          <w:t>s</w:t>
        </w:r>
      </w:ins>
      <w:ins w:id="461" w:author="Tyler Bradshaw" w:date="2020-12-04T10:34:00Z">
        <w:r w:rsidR="00446C14">
          <w:rPr>
            <w:rFonts w:ascii="Arial" w:hAnsi="Arial" w:cs="Arial"/>
          </w:rPr>
          <w:t xml:space="preserve">. </w:t>
        </w:r>
      </w:ins>
    </w:p>
    <w:p w14:paraId="47392CB0" w14:textId="378F842E" w:rsidR="00BE40E9" w:rsidRPr="00871A74" w:rsidDel="00446C14" w:rsidRDefault="00962075" w:rsidP="0090562B">
      <w:pPr>
        <w:spacing w:line="480" w:lineRule="auto"/>
        <w:ind w:firstLine="720"/>
        <w:jc w:val="thaiDistribute"/>
        <w:rPr>
          <w:del w:id="462" w:author="Tyler Bradshaw" w:date="2020-12-04T10:35:00Z"/>
          <w:rFonts w:ascii="Arial" w:hAnsi="Arial" w:cs="Arial"/>
        </w:rPr>
      </w:pPr>
      <w:r>
        <w:rPr>
          <w:rFonts w:ascii="Arial" w:hAnsi="Arial" w:cs="Arial"/>
        </w:rPr>
        <w:t>W</w:t>
      </w:r>
      <w:r w:rsidR="00617255">
        <w:rPr>
          <w:rFonts w:ascii="Arial" w:hAnsi="Arial" w:cs="Arial"/>
        </w:rPr>
        <w:t xml:space="preserve">e </w:t>
      </w:r>
      <w:r>
        <w:rPr>
          <w:rFonts w:ascii="Arial" w:hAnsi="Arial" w:cs="Arial"/>
        </w:rPr>
        <w:t xml:space="preserve">then </w:t>
      </w:r>
      <w:r w:rsidR="008C20E8">
        <w:rPr>
          <w:rFonts w:ascii="Arial" w:hAnsi="Arial" w:cs="Arial"/>
        </w:rPr>
        <w:t>aimed to p</w:t>
      </w:r>
      <w:r w:rsidR="00087EDF">
        <w:rPr>
          <w:rFonts w:ascii="Arial" w:hAnsi="Arial" w:cs="Arial"/>
        </w:rPr>
        <w:t>lace</w:t>
      </w:r>
      <w:r w:rsidR="008C20E8">
        <w:rPr>
          <w:rFonts w:ascii="Arial" w:hAnsi="Arial" w:cs="Arial"/>
        </w:rPr>
        <w:t xml:space="preserve"> these differentially abundant proteins into </w:t>
      </w:r>
      <w:r w:rsidR="00617255">
        <w:rPr>
          <w:rFonts w:ascii="Arial" w:hAnsi="Arial" w:cs="Arial"/>
        </w:rPr>
        <w:t xml:space="preserve">a </w:t>
      </w:r>
      <w:r w:rsidR="008C20E8">
        <w:rPr>
          <w:rFonts w:ascii="Arial" w:hAnsi="Arial" w:cs="Arial"/>
        </w:rPr>
        <w:t xml:space="preserve">more meaningful biological context using </w:t>
      </w:r>
      <w:r w:rsidR="00BE40E9" w:rsidRPr="00871A74">
        <w:rPr>
          <w:rFonts w:ascii="Arial" w:hAnsi="Arial" w:cs="Arial"/>
        </w:rPr>
        <w:t>a systems-based approach</w:t>
      </w:r>
      <w:r w:rsidR="008C20E8">
        <w:rPr>
          <w:rFonts w:ascii="Arial" w:hAnsi="Arial" w:cs="Arial"/>
        </w:rPr>
        <w:t>.</w:t>
      </w:r>
      <w:ins w:id="463" w:author="Tyler Bradshaw" w:date="2020-12-04T10:35:00Z">
        <w:r w:rsidR="00446C14">
          <w:rPr>
            <w:rFonts w:ascii="Arial" w:hAnsi="Arial" w:cs="Arial"/>
          </w:rPr>
          <w:t xml:space="preserve"> </w:t>
        </w:r>
      </w:ins>
    </w:p>
    <w:p w14:paraId="390AEE49" w14:textId="37CA8063" w:rsidR="006604AF" w:rsidRDefault="008C20E8" w:rsidP="00701C88">
      <w:pPr>
        <w:spacing w:line="480" w:lineRule="auto"/>
        <w:ind w:firstLine="720"/>
        <w:jc w:val="thaiDistribute"/>
        <w:rPr>
          <w:ins w:id="464" w:author="Tyler Bradshaw" w:date="2020-12-04T13:25:00Z"/>
          <w:rFonts w:ascii="Arial" w:hAnsi="Arial" w:cs="Arial"/>
        </w:rPr>
      </w:pPr>
      <w:r>
        <w:rPr>
          <w:rFonts w:ascii="Arial" w:hAnsi="Arial" w:cs="Arial"/>
        </w:rPr>
        <w:t>For network-based analyses</w:t>
      </w:r>
      <w:r w:rsidR="00617255">
        <w:rPr>
          <w:rFonts w:ascii="Arial" w:hAnsi="Arial" w:cs="Arial"/>
        </w:rPr>
        <w:t>,</w:t>
      </w:r>
      <w:r>
        <w:rPr>
          <w:rFonts w:ascii="Arial" w:hAnsi="Arial" w:cs="Arial"/>
        </w:rPr>
        <w:t xml:space="preserve"> we clustered the protein covariation network defined by</w:t>
      </w:r>
      <w:r w:rsidR="00617255">
        <w:rPr>
          <w:rFonts w:ascii="Arial" w:hAnsi="Arial" w:cs="Arial"/>
        </w:rPr>
        <w:t xml:space="preserve"> </w:t>
      </w:r>
      <w:r w:rsidRPr="00871A74">
        <w:rPr>
          <w:rFonts w:ascii="Arial" w:hAnsi="Arial" w:cs="Arial"/>
        </w:rPr>
        <w:t xml:space="preserve">pairwise correlations between all </w:t>
      </w:r>
      <w:ins w:id="465" w:author="Tyler Bradshaw" w:date="2020-12-03T16:57:00Z">
        <w:r w:rsidR="00FC6895">
          <w:rPr>
            <w:rFonts w:ascii="Arial" w:hAnsi="Arial" w:cs="Arial"/>
          </w:rPr>
          <w:t>6,</w:t>
        </w:r>
      </w:ins>
      <w:ins w:id="466" w:author="Tyler Bradshaw" w:date="2020-12-03T16:58:00Z">
        <w:r w:rsidR="00FC6895">
          <w:rPr>
            <w:rFonts w:ascii="Arial" w:hAnsi="Arial" w:cs="Arial"/>
          </w:rPr>
          <w:t xml:space="preserve">919 </w:t>
        </w:r>
      </w:ins>
      <w:del w:id="467" w:author="Tyler Bradshaw" w:date="2020-12-03T16:57:00Z">
        <w:r w:rsidRPr="00871A74" w:rsidDel="00FC6895">
          <w:rPr>
            <w:rFonts w:ascii="Arial" w:hAnsi="Arial" w:cs="Arial"/>
          </w:rPr>
          <w:delText xml:space="preserve">5,897 </w:delText>
        </w:r>
      </w:del>
      <w:r w:rsidRPr="00871A74">
        <w:rPr>
          <w:rFonts w:ascii="Arial" w:hAnsi="Arial" w:cs="Arial"/>
        </w:rPr>
        <w:t>proteins</w:t>
      </w:r>
      <w:r>
        <w:rPr>
          <w:rFonts w:ascii="Arial" w:hAnsi="Arial" w:cs="Arial"/>
        </w:rPr>
        <w:t>. Our data-drive</w:t>
      </w:r>
      <w:r w:rsidR="00617255">
        <w:rPr>
          <w:rFonts w:ascii="Arial" w:hAnsi="Arial" w:cs="Arial"/>
        </w:rPr>
        <w:t>n</w:t>
      </w:r>
      <w:r>
        <w:rPr>
          <w:rFonts w:ascii="Arial" w:hAnsi="Arial" w:cs="Arial"/>
        </w:rPr>
        <w:t>,</w:t>
      </w:r>
      <w:r w:rsidR="007E08F6">
        <w:rPr>
          <w:rFonts w:ascii="Arial" w:hAnsi="Arial" w:cs="Arial"/>
        </w:rPr>
        <w:t xml:space="preserve"> </w:t>
      </w:r>
      <w:r>
        <w:rPr>
          <w:rFonts w:ascii="Arial" w:hAnsi="Arial" w:cs="Arial"/>
        </w:rPr>
        <w:t xml:space="preserve">quality-based approach </w:t>
      </w:r>
      <w:r w:rsidR="00617255">
        <w:rPr>
          <w:rFonts w:ascii="Arial" w:hAnsi="Arial" w:cs="Arial"/>
        </w:rPr>
        <w:t xml:space="preserve">used </w:t>
      </w:r>
      <w:r w:rsidR="002753D0" w:rsidRPr="00871A74">
        <w:rPr>
          <w:rFonts w:ascii="Arial" w:hAnsi="Arial" w:cs="Arial"/>
        </w:rPr>
        <w:t>Network Enhancement</w:t>
      </w:r>
      <w:r w:rsidR="00AE03C7" w:rsidRPr="00871A74">
        <w:rPr>
          <w:rFonts w:ascii="Arial" w:hAnsi="Arial" w:cs="Arial"/>
        </w:rPr>
        <w:t xml:space="preserve"> </w:t>
      </w:r>
      <w:r w:rsidR="00C739CE" w:rsidRPr="00871A74">
        <w:rPr>
          <w:rFonts w:ascii="Arial" w:hAnsi="Arial" w:cs="Arial"/>
        </w:rPr>
        <w:fldChar w:fldCharType="begin" w:fldLock="1"/>
      </w:r>
      <w:r w:rsidR="00C73DAD">
        <w:rPr>
          <w:rFonts w:ascii="Arial" w:hAnsi="Arial" w:cs="Arial"/>
        </w:rPr>
        <w: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instrText>
      </w:r>
      <w:r w:rsidR="00C739CE" w:rsidRPr="00871A74">
        <w:rPr>
          <w:rFonts w:ascii="Arial" w:hAnsi="Arial" w:cs="Arial"/>
        </w:rPr>
        <w:fldChar w:fldCharType="separate"/>
      </w:r>
      <w:r w:rsidR="00B441E1" w:rsidRPr="00B441E1">
        <w:rPr>
          <w:rFonts w:ascii="Arial" w:hAnsi="Arial" w:cs="Arial"/>
          <w:noProof/>
        </w:rPr>
        <w:t>(Wang et al., 2018)</w:t>
      </w:r>
      <w:r w:rsidR="00C739CE" w:rsidRPr="00871A74">
        <w:rPr>
          <w:rFonts w:ascii="Arial" w:hAnsi="Arial" w:cs="Arial"/>
        </w:rPr>
        <w:fldChar w:fldCharType="end"/>
      </w:r>
      <w:r w:rsidR="002753D0" w:rsidRPr="00871A74">
        <w:rPr>
          <w:rFonts w:ascii="Arial" w:hAnsi="Arial" w:cs="Arial"/>
        </w:rPr>
        <w:t xml:space="preserve"> to remove biological noise from the covariation network and employed the Leiden algorithm</w:t>
      </w:r>
      <w:r w:rsidR="00AE03C7" w:rsidRPr="00871A74">
        <w:rPr>
          <w:rFonts w:ascii="Arial" w:hAnsi="Arial" w:cs="Arial"/>
        </w:rPr>
        <w:t xml:space="preserve"> </w:t>
      </w:r>
      <w:r w:rsidR="00C739CE" w:rsidRPr="00871A74">
        <w:rPr>
          <w:rFonts w:ascii="Arial" w:hAnsi="Arial" w:cs="Arial"/>
        </w:rPr>
        <w:fldChar w:fldCharType="begin" w:fldLock="1"/>
      </w:r>
      <w:r w:rsidR="00045F2E">
        <w:rPr>
          <w:rFonts w:ascii="Arial" w:hAnsi="Arial" w:cs="Arial"/>
        </w:rP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instrText>
      </w:r>
      <w:r w:rsidR="00C739CE" w:rsidRPr="00871A74">
        <w:rPr>
          <w:rFonts w:ascii="Arial" w:hAnsi="Arial" w:cs="Arial"/>
        </w:rPr>
        <w:fldChar w:fldCharType="separate"/>
      </w:r>
      <w:r w:rsidR="00B441E1" w:rsidRPr="00B441E1">
        <w:rPr>
          <w:rFonts w:ascii="Arial" w:hAnsi="Arial" w:cs="Arial"/>
          <w:noProof/>
        </w:rPr>
        <w:t>(Traag et al., 2019)</w:t>
      </w:r>
      <w:r w:rsidR="00C739CE" w:rsidRPr="00871A74">
        <w:rPr>
          <w:rFonts w:ascii="Arial" w:hAnsi="Arial" w:cs="Arial"/>
        </w:rPr>
        <w:fldChar w:fldCharType="end"/>
      </w:r>
      <w:r w:rsidR="002753D0" w:rsidRPr="00871A74">
        <w:rPr>
          <w:rFonts w:ascii="Arial" w:hAnsi="Arial" w:cs="Arial"/>
        </w:rPr>
        <w:t xml:space="preserve"> to identify optimal partitions of the graph.</w:t>
      </w:r>
      <w:r w:rsidR="00617255">
        <w:rPr>
          <w:rFonts w:ascii="Arial" w:hAnsi="Arial" w:cs="Arial"/>
        </w:rPr>
        <w:t xml:space="preserve"> </w:t>
      </w:r>
      <w:del w:id="468" w:author="Tyler Bradshaw" w:date="2020-12-03T16:58:00Z">
        <w:r w:rsidDel="00FC6895">
          <w:rPr>
            <w:rFonts w:ascii="Arial" w:hAnsi="Arial" w:cs="Arial"/>
          </w:rPr>
          <w:delText>W</w:delText>
        </w:r>
        <w:r w:rsidR="002753D0" w:rsidRPr="00871A74" w:rsidDel="00FC6895">
          <w:rPr>
            <w:rFonts w:ascii="Arial" w:hAnsi="Arial" w:cs="Arial"/>
          </w:rPr>
          <w:delText>e enforced module quality by permutation testing</w:delText>
        </w:r>
        <w:r w:rsidR="00AE03C7" w:rsidRPr="00871A74" w:rsidDel="00FC6895">
          <w:rPr>
            <w:rFonts w:ascii="Arial" w:hAnsi="Arial" w:cs="Arial"/>
          </w:rPr>
          <w:delText xml:space="preserve"> </w:delText>
        </w:r>
        <w:r w:rsidR="00BE40E9" w:rsidRPr="00871A74" w:rsidDel="00FC6895">
          <w:rPr>
            <w:rFonts w:ascii="Arial" w:hAnsi="Arial" w:cs="Arial"/>
          </w:rPr>
          <w:fldChar w:fldCharType="begin" w:fldLock="1"/>
        </w:r>
        <w:r w:rsidR="00C73DAD" w:rsidDel="00FC6895">
          <w:rPr>
            <w:rFonts w:ascii="Arial" w:hAnsi="Arial" w:cs="Arial"/>
          </w:rPr>
          <w:del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delInstrText>
        </w:r>
        <w:r w:rsidR="00BE40E9" w:rsidRPr="00871A74" w:rsidDel="00FC6895">
          <w:rPr>
            <w:rFonts w:ascii="Arial" w:hAnsi="Arial" w:cs="Arial"/>
          </w:rPr>
          <w:fldChar w:fldCharType="separate"/>
        </w:r>
        <w:r w:rsidR="00B441E1" w:rsidRPr="00B441E1" w:rsidDel="00FC6895">
          <w:rPr>
            <w:rFonts w:ascii="Arial" w:hAnsi="Arial" w:cs="Arial"/>
            <w:noProof/>
          </w:rPr>
          <w:delText>(Ritchie et al., 2016)</w:delText>
        </w:r>
        <w:r w:rsidR="00BE40E9" w:rsidRPr="00871A74" w:rsidDel="00FC6895">
          <w:rPr>
            <w:rFonts w:ascii="Arial" w:hAnsi="Arial" w:cs="Arial"/>
          </w:rPr>
          <w:fldChar w:fldCharType="end"/>
        </w:r>
        <w:r w:rsidR="006604AF" w:rsidRPr="00871A74" w:rsidDel="00FC6895">
          <w:rPr>
            <w:rFonts w:ascii="Arial" w:hAnsi="Arial" w:cs="Arial"/>
          </w:rPr>
          <w:delText xml:space="preserve"> to ensure</w:delText>
        </w:r>
        <w:r w:rsidR="002753D0" w:rsidRPr="00871A74" w:rsidDel="00FC6895">
          <w:rPr>
            <w:rFonts w:ascii="Arial" w:hAnsi="Arial" w:cs="Arial"/>
          </w:rPr>
          <w:delText xml:space="preserve"> that </w:delText>
        </w:r>
        <w:r w:rsidR="00962075" w:rsidDel="00FC6895">
          <w:rPr>
            <w:rFonts w:ascii="Arial" w:hAnsi="Arial" w:cs="Arial"/>
          </w:rPr>
          <w:delText>identified</w:delText>
        </w:r>
        <w:r w:rsidR="00962075" w:rsidRPr="00871A74" w:rsidDel="00FC6895">
          <w:rPr>
            <w:rFonts w:ascii="Arial" w:hAnsi="Arial" w:cs="Arial"/>
          </w:rPr>
          <w:delText xml:space="preserve"> </w:delText>
        </w:r>
        <w:r w:rsidR="002753D0" w:rsidRPr="00871A74" w:rsidDel="00FC6895">
          <w:rPr>
            <w:rFonts w:ascii="Arial" w:hAnsi="Arial" w:cs="Arial"/>
          </w:rPr>
          <w:delText xml:space="preserve">modules exhibited a non-random topology. </w:delText>
        </w:r>
      </w:del>
      <w:r w:rsidR="00453023" w:rsidRPr="00871A74">
        <w:rPr>
          <w:rFonts w:ascii="Arial" w:hAnsi="Arial" w:cs="Arial"/>
        </w:rPr>
        <w:t xml:space="preserve">Clustering of the </w:t>
      </w:r>
      <w:r w:rsidR="009856A1" w:rsidRPr="00871A74">
        <w:rPr>
          <w:rFonts w:ascii="Arial" w:hAnsi="Arial" w:cs="Arial"/>
        </w:rPr>
        <w:t>protein</w:t>
      </w:r>
      <w:r w:rsidR="002753D0" w:rsidRPr="00871A74">
        <w:rPr>
          <w:rFonts w:ascii="Arial" w:hAnsi="Arial" w:cs="Arial"/>
        </w:rPr>
        <w:t xml:space="preserve"> </w:t>
      </w:r>
      <w:r w:rsidR="00453023" w:rsidRPr="00871A74">
        <w:rPr>
          <w:rFonts w:ascii="Arial" w:hAnsi="Arial" w:cs="Arial"/>
        </w:rPr>
        <w:t xml:space="preserve">covariation </w:t>
      </w:r>
      <w:r w:rsidR="002753D0" w:rsidRPr="00871A74">
        <w:rPr>
          <w:rFonts w:ascii="Arial" w:hAnsi="Arial" w:cs="Arial"/>
        </w:rPr>
        <w:t xml:space="preserve">graph </w:t>
      </w:r>
      <w:r w:rsidR="00453023" w:rsidRPr="00871A74">
        <w:rPr>
          <w:rFonts w:ascii="Arial" w:hAnsi="Arial" w:cs="Arial"/>
        </w:rPr>
        <w:t xml:space="preserve">identified </w:t>
      </w:r>
      <w:del w:id="469" w:author="Tyler Bradshaw" w:date="2020-12-03T16:58:00Z">
        <w:r w:rsidR="00453023" w:rsidRPr="00871A74" w:rsidDel="00FC6895">
          <w:rPr>
            <w:rFonts w:ascii="Arial" w:hAnsi="Arial" w:cs="Arial"/>
          </w:rPr>
          <w:delText xml:space="preserve">255 </w:delText>
        </w:r>
      </w:del>
      <w:ins w:id="470" w:author="Tyler Bradshaw" w:date="2020-12-03T16:58:00Z">
        <w:r w:rsidR="00FC6895">
          <w:rPr>
            <w:rFonts w:ascii="Arial" w:hAnsi="Arial" w:cs="Arial"/>
          </w:rPr>
          <w:t>51</w:t>
        </w:r>
        <w:r w:rsidR="00FC6895" w:rsidRPr="00871A74">
          <w:rPr>
            <w:rFonts w:ascii="Arial" w:hAnsi="Arial" w:cs="Arial"/>
          </w:rPr>
          <w:t xml:space="preserve"> </w:t>
        </w:r>
      </w:ins>
      <w:r w:rsidR="00453023" w:rsidRPr="00871A74">
        <w:rPr>
          <w:rFonts w:ascii="Arial" w:hAnsi="Arial" w:cs="Arial"/>
        </w:rPr>
        <w:t xml:space="preserve">modules of proteins that </w:t>
      </w:r>
      <w:del w:id="471" w:author="Tyler Bradshaw" w:date="2020-12-03T16:58:00Z">
        <w:r w:rsidR="00453023" w:rsidRPr="00871A74" w:rsidDel="00FC6895">
          <w:rPr>
            <w:rFonts w:ascii="Arial" w:hAnsi="Arial" w:cs="Arial"/>
          </w:rPr>
          <w:lastRenderedPageBreak/>
          <w:delText xml:space="preserve">strongly </w:delText>
        </w:r>
      </w:del>
      <w:r w:rsidR="00453023" w:rsidRPr="00871A74">
        <w:rPr>
          <w:rFonts w:ascii="Arial" w:hAnsi="Arial" w:cs="Arial"/>
        </w:rPr>
        <w:t>covaried together</w:t>
      </w:r>
      <w:ins w:id="472" w:author="Tyler Bradshaw" w:date="2020-12-04T10:36:00Z">
        <w:r w:rsidR="00446C14">
          <w:rPr>
            <w:rFonts w:ascii="Arial" w:hAnsi="Arial" w:cs="Arial"/>
          </w:rPr>
          <w:t xml:space="preserve">. </w:t>
        </w:r>
      </w:ins>
      <w:ins w:id="473" w:author="Tyler Bradshaw" w:date="2020-12-04T10:38:00Z">
        <w:r w:rsidR="00446C14">
          <w:rPr>
            <w:rFonts w:ascii="Arial" w:hAnsi="Arial" w:cs="Arial"/>
          </w:rPr>
          <w:t xml:space="preserve">We analyzed </w:t>
        </w:r>
      </w:ins>
      <w:ins w:id="474" w:author="Tyler Bradshaw" w:date="2020-12-04T13:24:00Z">
        <w:r w:rsidR="00350ABC">
          <w:rPr>
            <w:rFonts w:ascii="Arial" w:hAnsi="Arial" w:cs="Arial"/>
          </w:rPr>
          <w:t xml:space="preserve">these </w:t>
        </w:r>
      </w:ins>
      <w:ins w:id="475" w:author="Tyler Bradshaw" w:date="2020-12-04T10:38:00Z">
        <w:r w:rsidR="00446C14">
          <w:rPr>
            <w:rFonts w:ascii="Arial" w:hAnsi="Arial" w:cs="Arial"/>
          </w:rPr>
          <w:t xml:space="preserve">modules for enrichment </w:t>
        </w:r>
      </w:ins>
      <w:ins w:id="476" w:author="Tyler Bradshaw" w:date="2020-12-04T13:24:00Z">
        <w:r w:rsidR="00350ABC">
          <w:rPr>
            <w:rFonts w:ascii="Arial" w:hAnsi="Arial" w:cs="Arial"/>
          </w:rPr>
          <w:t xml:space="preserve">of proteins </w:t>
        </w:r>
      </w:ins>
      <w:ins w:id="477" w:author="Tyler Bradshaw" w:date="2020-12-04T10:38:00Z">
        <w:r w:rsidR="00E8048E">
          <w:rPr>
            <w:rFonts w:ascii="Arial" w:hAnsi="Arial" w:cs="Arial"/>
          </w:rPr>
          <w:t>predicted</w:t>
        </w:r>
      </w:ins>
      <w:ins w:id="478" w:author="Tyler Bradshaw" w:date="2020-12-04T13:24:00Z">
        <w:r w:rsidR="00350ABC">
          <w:rPr>
            <w:rFonts w:ascii="Arial" w:hAnsi="Arial" w:cs="Arial"/>
          </w:rPr>
          <w:t xml:space="preserve"> to reside in the 10 subcellular compartments </w:t>
        </w:r>
      </w:ins>
      <w:ins w:id="479" w:author="Tyler Bradshaw" w:date="2020-12-04T13:25:00Z">
        <w:r w:rsidR="00350ABC">
          <w:rPr>
            <w:rFonts w:ascii="Arial" w:hAnsi="Arial" w:cs="Arial"/>
          </w:rPr>
          <w:t xml:space="preserve">defined by </w:t>
        </w:r>
      </w:ins>
      <w:proofErr w:type="spellStart"/>
      <w:ins w:id="480" w:author="Tyler Bradshaw" w:date="2020-12-04T10:38:00Z">
        <w:r w:rsidR="00E8048E">
          <w:rPr>
            <w:rFonts w:ascii="Arial" w:hAnsi="Arial" w:cs="Arial"/>
          </w:rPr>
          <w:t>Geledaki</w:t>
        </w:r>
        <w:proofErr w:type="spellEnd"/>
        <w:r w:rsidR="00E8048E">
          <w:rPr>
            <w:rFonts w:ascii="Arial" w:hAnsi="Arial" w:cs="Arial"/>
          </w:rPr>
          <w:t xml:space="preserve"> et al.</w:t>
        </w:r>
      </w:ins>
      <w:ins w:id="481" w:author="Tyler Bradshaw" w:date="2020-12-04T10:39:00Z">
        <w:r w:rsidR="00E8048E">
          <w:rPr>
            <w:rFonts w:ascii="Arial" w:hAnsi="Arial" w:cs="Arial"/>
          </w:rPr>
          <w:t xml:space="preserve"> </w:t>
        </w:r>
      </w:ins>
      <w:ins w:id="482" w:author="Tyler Bradshaw" w:date="2020-12-04T10:36:00Z">
        <w:r w:rsidR="00446C14">
          <w:rPr>
            <w:rFonts w:ascii="Arial" w:hAnsi="Arial" w:cs="Arial"/>
          </w:rPr>
          <w:t xml:space="preserve">All 10 </w:t>
        </w:r>
      </w:ins>
      <w:ins w:id="483" w:author="Tyler Bradshaw" w:date="2020-12-04T13:25:00Z">
        <w:r w:rsidR="00350ABC">
          <w:rPr>
            <w:rFonts w:ascii="Arial" w:hAnsi="Arial" w:cs="Arial"/>
          </w:rPr>
          <w:t xml:space="preserve">subcellular compartments </w:t>
        </w:r>
      </w:ins>
      <w:del w:id="484" w:author="Tyler Bradshaw" w:date="2020-12-04T10:36:00Z">
        <w:r w:rsidR="00453023" w:rsidRPr="00871A74" w:rsidDel="00446C14">
          <w:rPr>
            <w:rFonts w:ascii="Arial" w:hAnsi="Arial" w:cs="Arial"/>
          </w:rPr>
          <w:delText xml:space="preserve"> (</w:delText>
        </w:r>
        <w:r w:rsidR="002753D0" w:rsidRPr="00871A74" w:rsidDel="00446C14">
          <w:rPr>
            <w:rFonts w:ascii="Arial" w:hAnsi="Arial" w:cs="Arial"/>
          </w:rPr>
          <w:delText>see</w:delText>
        </w:r>
      </w:del>
      <w:del w:id="485" w:author="Tyler Bradshaw" w:date="2020-12-03T16:58:00Z">
        <w:r w:rsidR="002753D0" w:rsidRPr="00871A74" w:rsidDel="00FC6895">
          <w:rPr>
            <w:rFonts w:ascii="Arial" w:hAnsi="Arial" w:cs="Arial"/>
          </w:rPr>
          <w:delText xml:space="preserve"> </w:delText>
        </w:r>
        <w:r w:rsidDel="00FC6895">
          <w:rPr>
            <w:rFonts w:ascii="Arial" w:hAnsi="Arial" w:cs="Arial"/>
          </w:rPr>
          <w:delText>Methods for complete description of clustering approach</w:delText>
        </w:r>
      </w:del>
      <w:del w:id="486" w:author="Tyler Bradshaw" w:date="2020-12-04T10:36:00Z">
        <w:r w:rsidDel="00446C14">
          <w:rPr>
            <w:rFonts w:ascii="Arial" w:hAnsi="Arial" w:cs="Arial"/>
          </w:rPr>
          <w:delText>).</w:delText>
        </w:r>
      </w:del>
      <w:ins w:id="487" w:author="Tyler Bradshaw" w:date="2020-12-04T13:25:00Z">
        <w:r w:rsidR="00350ABC">
          <w:rPr>
            <w:rFonts w:ascii="Arial" w:hAnsi="Arial" w:cs="Arial"/>
          </w:rPr>
          <w:t xml:space="preserve">are represented </w:t>
        </w:r>
      </w:ins>
      <w:ins w:id="488" w:author="Tyler Bradshaw" w:date="2020-12-04T10:39:00Z">
        <w:r w:rsidR="00E8048E">
          <w:rPr>
            <w:rFonts w:ascii="Arial" w:hAnsi="Arial" w:cs="Arial"/>
          </w:rPr>
          <w:t>by unique modules in our spatial proteomics network.</w:t>
        </w:r>
      </w:ins>
      <w:del w:id="489" w:author="Tyler Bradshaw" w:date="2020-12-04T10:37:00Z">
        <w:r w:rsidDel="00446C14">
          <w:rPr>
            <w:rFonts w:ascii="Arial" w:hAnsi="Arial" w:cs="Arial"/>
          </w:rPr>
          <w:delText xml:space="preserve"> </w:delText>
        </w:r>
      </w:del>
    </w:p>
    <w:p w14:paraId="6EAC283C" w14:textId="5143A35F" w:rsidR="00350ABC" w:rsidRDefault="00350ABC" w:rsidP="00701C88">
      <w:pPr>
        <w:spacing w:line="480" w:lineRule="auto"/>
        <w:ind w:firstLine="720"/>
        <w:jc w:val="thaiDistribute"/>
        <w:rPr>
          <w:rFonts w:ascii="Arial" w:hAnsi="Arial" w:cs="Arial"/>
        </w:rPr>
      </w:pPr>
      <w:ins w:id="490" w:author="Tyler Bradshaw" w:date="2020-12-04T13:25:00Z">
        <w:r>
          <w:rPr>
            <w:rFonts w:ascii="Arial" w:hAnsi="Arial" w:cs="Arial"/>
          </w:rPr>
          <w:t>Endoplasmic reticulum (ER), Lysosome</w:t>
        </w:r>
      </w:ins>
      <w:ins w:id="491" w:author="Tyler Bradshaw" w:date="2020-12-04T13:26:00Z">
        <w:r>
          <w:rPr>
            <w:rFonts w:ascii="Arial" w:hAnsi="Arial" w:cs="Arial"/>
          </w:rPr>
          <w:t xml:space="preserve">, Peroxisome, Mitochondria, </w:t>
        </w:r>
        <w:proofErr w:type="spellStart"/>
        <w:r>
          <w:rPr>
            <w:rFonts w:ascii="Arial" w:hAnsi="Arial" w:cs="Arial"/>
          </w:rPr>
          <w:t>Nucle</w:t>
        </w:r>
      </w:ins>
      <w:proofErr w:type="spellEnd"/>
    </w:p>
    <w:p w14:paraId="346F112E" w14:textId="77777777" w:rsidR="00E8048E" w:rsidRDefault="00E8048E" w:rsidP="003C26AB">
      <w:pPr>
        <w:spacing w:line="480" w:lineRule="auto"/>
        <w:ind w:firstLine="720"/>
        <w:jc w:val="thaiDistribute"/>
        <w:rPr>
          <w:ins w:id="492" w:author="Tyler Bradshaw" w:date="2020-12-04T10:44:00Z"/>
          <w:rFonts w:ascii="Arial" w:hAnsi="Arial" w:cs="Arial"/>
        </w:rPr>
      </w:pPr>
      <w:ins w:id="493" w:author="Tyler Bradshaw" w:date="2020-12-04T10:42:00Z">
        <w:r>
          <w:rPr>
            <w:rFonts w:ascii="Arial" w:hAnsi="Arial" w:cs="Arial"/>
          </w:rPr>
          <w:t xml:space="preserve">The </w:t>
        </w:r>
        <w:r w:rsidRPr="00FC6895">
          <w:rPr>
            <w:rFonts w:ascii="Arial" w:hAnsi="Arial" w:cs="Arial"/>
          </w:rPr>
          <w:t xml:space="preserve">strength of linear </w:t>
        </w:r>
        <w:proofErr w:type="gramStart"/>
        <w:r w:rsidRPr="00FC6895">
          <w:rPr>
            <w:rFonts w:ascii="Arial" w:hAnsi="Arial" w:cs="Arial"/>
          </w:rPr>
          <w:t>mixed-models</w:t>
        </w:r>
        <w:proofErr w:type="gramEnd"/>
        <w:r w:rsidRPr="00FC6895">
          <w:rPr>
            <w:rFonts w:ascii="Arial" w:hAnsi="Arial" w:cs="Arial"/>
          </w:rPr>
          <w:t xml:space="preserve"> lies in their </w:t>
        </w:r>
        <w:r>
          <w:rPr>
            <w:rFonts w:ascii="Arial" w:hAnsi="Arial" w:cs="Arial"/>
          </w:rPr>
          <w:t>fl</w:t>
        </w:r>
        <w:r w:rsidRPr="00FC6895">
          <w:rPr>
            <w:rFonts w:ascii="Arial" w:hAnsi="Arial" w:cs="Arial"/>
          </w:rPr>
          <w:t xml:space="preserve">exibility. </w:t>
        </w:r>
      </w:ins>
      <w:r w:rsidR="009856A1" w:rsidRPr="00871A74">
        <w:rPr>
          <w:rFonts w:ascii="Arial" w:hAnsi="Arial" w:cs="Arial"/>
        </w:rPr>
        <w:t xml:space="preserve">To test for module-level </w:t>
      </w:r>
      <w:r w:rsidR="00F42F1B" w:rsidRPr="00871A74">
        <w:rPr>
          <w:rFonts w:ascii="Arial" w:hAnsi="Arial" w:cs="Arial"/>
        </w:rPr>
        <w:t>differences</w:t>
      </w:r>
      <w:r w:rsidR="009856A1" w:rsidRPr="00871A74">
        <w:rPr>
          <w:rFonts w:ascii="Arial" w:hAnsi="Arial" w:cs="Arial"/>
        </w:rPr>
        <w:t xml:space="preserve"> between WT and MUT brain, </w:t>
      </w:r>
      <w:ins w:id="494" w:author="Tyler Bradshaw" w:date="2020-12-03T16:59:00Z">
        <w:r w:rsidR="00FC6895">
          <w:rPr>
            <w:rFonts w:ascii="Arial" w:hAnsi="Arial" w:cs="Arial"/>
          </w:rPr>
          <w:t>we fit linear mixed-model</w:t>
        </w:r>
      </w:ins>
      <w:ins w:id="495" w:author="Tyler Bradshaw" w:date="2020-12-04T10:39:00Z">
        <w:r>
          <w:rPr>
            <w:rFonts w:ascii="Arial" w:hAnsi="Arial" w:cs="Arial"/>
          </w:rPr>
          <w:t xml:space="preserve">s </w:t>
        </w:r>
      </w:ins>
      <w:ins w:id="496" w:author="Tyler Bradshaw" w:date="2020-12-03T16:59:00Z">
        <w:r w:rsidR="00FC6895">
          <w:rPr>
            <w:rFonts w:ascii="Arial" w:hAnsi="Arial" w:cs="Arial"/>
          </w:rPr>
          <w:t xml:space="preserve">to each module-level subset of the data. </w:t>
        </w:r>
      </w:ins>
      <w:ins w:id="497" w:author="Tyler Bradshaw" w:date="2020-12-04T10:40:00Z">
        <w:r>
          <w:rPr>
            <w:rFonts w:ascii="Arial" w:hAnsi="Arial" w:cs="Arial"/>
          </w:rPr>
          <w:t xml:space="preserve">The data for each protein were sum normalized, to scale protein measurements. </w:t>
        </w:r>
      </w:ins>
      <w:del w:id="498" w:author="Tyler Bradshaw" w:date="2020-12-03T16:59:00Z">
        <w:r w:rsidR="009856A1" w:rsidRPr="00871A74" w:rsidDel="00FC6895">
          <w:rPr>
            <w:rFonts w:ascii="Arial" w:hAnsi="Arial" w:cs="Arial"/>
          </w:rPr>
          <w:delText xml:space="preserve">we summarized </w:delText>
        </w:r>
        <w:r w:rsidR="008C20E8" w:rsidDel="00FC6895">
          <w:rPr>
            <w:rFonts w:ascii="Arial" w:hAnsi="Arial" w:cs="Arial"/>
          </w:rPr>
          <w:delText xml:space="preserve">modules for each biological replicate (a single subcellular </w:delText>
        </w:r>
        <w:r w:rsidR="00F04090" w:rsidDel="00FC6895">
          <w:rPr>
            <w:rFonts w:ascii="Arial" w:hAnsi="Arial" w:cs="Arial"/>
          </w:rPr>
          <w:delText>fraction</w:delText>
        </w:r>
        <w:r w:rsidR="008C20E8" w:rsidDel="00FC6895">
          <w:rPr>
            <w:rFonts w:ascii="Arial" w:hAnsi="Arial" w:cs="Arial"/>
          </w:rPr>
          <w:delText xml:space="preserve"> prepared from either a WT or MUT mouse) </w:delText>
        </w:r>
        <w:r w:rsidR="009856A1" w:rsidRPr="00871A74" w:rsidDel="00FC6895">
          <w:rPr>
            <w:rFonts w:ascii="Arial" w:hAnsi="Arial" w:cs="Arial"/>
          </w:rPr>
          <w:delText xml:space="preserve">as the sum of their proteins, and extended our </w:delText>
        </w:r>
        <w:r w:rsidR="00AC385D" w:rsidRPr="00871A74" w:rsidDel="00FC6895">
          <w:rPr>
            <w:rFonts w:ascii="Arial" w:hAnsi="Arial" w:cs="Arial"/>
          </w:rPr>
          <w:delText>GL</w:delText>
        </w:r>
      </w:del>
      <w:del w:id="499" w:author="Tyler Bradshaw" w:date="2020-12-03T17:01:00Z">
        <w:r w:rsidR="00AC385D" w:rsidRPr="00871A74" w:rsidDel="00FC6895">
          <w:rPr>
            <w:rFonts w:ascii="Arial" w:hAnsi="Arial" w:cs="Arial"/>
          </w:rPr>
          <w:delText>M</w:delText>
        </w:r>
        <w:r w:rsidR="009856A1" w:rsidRPr="00871A74" w:rsidDel="00FC6895">
          <w:rPr>
            <w:rFonts w:ascii="Arial" w:hAnsi="Arial" w:cs="Arial"/>
          </w:rPr>
          <w:delText xml:space="preserve"> framework to </w:delText>
        </w:r>
        <w:r w:rsidR="00F42F1B" w:rsidRPr="00871A74" w:rsidDel="00FC6895">
          <w:rPr>
            <w:rFonts w:ascii="Arial" w:hAnsi="Arial" w:cs="Arial"/>
          </w:rPr>
          <w:delText>identify</w:delText>
        </w:r>
        <w:r w:rsidR="009856A1" w:rsidRPr="00871A74" w:rsidDel="00FC6895">
          <w:rPr>
            <w:rFonts w:ascii="Arial" w:hAnsi="Arial" w:cs="Arial"/>
          </w:rPr>
          <w:delText xml:space="preserve"> </w:delText>
        </w:r>
        <w:r w:rsidR="00F42F1B" w:rsidRPr="00871A74" w:rsidDel="00FC6895">
          <w:rPr>
            <w:rFonts w:ascii="Arial" w:hAnsi="Arial" w:cs="Arial"/>
          </w:rPr>
          <w:delText xml:space="preserve">changes in </w:delText>
        </w:r>
      </w:del>
      <w:del w:id="500" w:author="Tyler Bradshaw" w:date="2020-12-03T17:00:00Z">
        <w:r w:rsidR="009856A1" w:rsidRPr="00871A74" w:rsidDel="00FC6895">
          <w:rPr>
            <w:rFonts w:ascii="Arial" w:hAnsi="Arial" w:cs="Arial"/>
          </w:rPr>
          <w:delText xml:space="preserve">module </w:delText>
        </w:r>
      </w:del>
      <w:del w:id="501" w:author="Tyler Bradshaw" w:date="2020-12-03T17:01:00Z">
        <w:r w:rsidR="009856A1" w:rsidRPr="00871A74" w:rsidDel="00FC6895">
          <w:rPr>
            <w:rFonts w:ascii="Arial" w:hAnsi="Arial" w:cs="Arial"/>
          </w:rPr>
          <w:delText>abundance</w:delText>
        </w:r>
      </w:del>
      <w:del w:id="502" w:author="Tyler Bradshaw" w:date="2020-12-03T17:00:00Z">
        <w:r w:rsidR="00F42F1B" w:rsidRPr="00871A74" w:rsidDel="00FC6895">
          <w:rPr>
            <w:rFonts w:ascii="Arial" w:hAnsi="Arial" w:cs="Arial"/>
          </w:rPr>
          <w:delText xml:space="preserve"> </w:delText>
        </w:r>
      </w:del>
      <w:ins w:id="503" w:author="Tyler Bradshaw" w:date="2020-12-03T17:01:00Z">
        <w:r w:rsidR="00FC6895" w:rsidRPr="00FC6895">
          <w:rPr>
            <w:rFonts w:ascii="Arial" w:hAnsi="Arial" w:cs="Arial"/>
          </w:rPr>
          <w:t>In a mixed-model the</w:t>
        </w:r>
        <w:r w:rsidR="00FC6895">
          <w:rPr>
            <w:rFonts w:ascii="Arial" w:hAnsi="Arial" w:cs="Arial"/>
          </w:rPr>
          <w:t xml:space="preserve"> </w:t>
        </w:r>
        <w:r w:rsidR="00FC6895" w:rsidRPr="00FC6895">
          <w:rPr>
            <w:rFonts w:ascii="Arial" w:hAnsi="Arial" w:cs="Arial"/>
          </w:rPr>
          <w:t xml:space="preserve">response variable is taken to be a function of both </w:t>
        </w:r>
      </w:ins>
      <w:ins w:id="504" w:author="Tyler Bradshaw" w:date="2020-12-04T10:42:00Z">
        <w:r>
          <w:rPr>
            <w:rFonts w:ascii="Arial" w:hAnsi="Arial" w:cs="Arial"/>
          </w:rPr>
          <w:t>fixed</w:t>
        </w:r>
      </w:ins>
      <w:ins w:id="505" w:author="Tyler Bradshaw" w:date="2020-12-03T17:01:00Z">
        <w:r w:rsidR="00FC6895" w:rsidRPr="00FC6895">
          <w:rPr>
            <w:rFonts w:ascii="Arial" w:hAnsi="Arial" w:cs="Arial"/>
          </w:rPr>
          <w:t>- and random-effects. If</w:t>
        </w:r>
        <w:r w:rsidR="00FC6895">
          <w:rPr>
            <w:rFonts w:ascii="Arial" w:hAnsi="Arial" w:cs="Arial"/>
          </w:rPr>
          <w:t xml:space="preserve"> </w:t>
        </w:r>
        <w:r w:rsidR="00FC6895" w:rsidRPr="00FC6895">
          <w:rPr>
            <w:rFonts w:ascii="Arial" w:hAnsi="Arial" w:cs="Arial"/>
          </w:rPr>
          <w:t xml:space="preserve">the set of possible levels of a covariate is </w:t>
        </w:r>
      </w:ins>
      <w:ins w:id="506" w:author="Tyler Bradshaw" w:date="2020-12-04T10:42:00Z">
        <w:r>
          <w:rPr>
            <w:rFonts w:ascii="Arial" w:hAnsi="Arial" w:cs="Arial"/>
          </w:rPr>
          <w:t>fixed</w:t>
        </w:r>
      </w:ins>
      <w:ins w:id="507" w:author="Tyler Bradshaw" w:date="2020-12-03T17:01:00Z">
        <w:r w:rsidR="00FC6895" w:rsidRPr="00FC6895">
          <w:rPr>
            <w:rFonts w:ascii="Arial" w:hAnsi="Arial" w:cs="Arial"/>
          </w:rPr>
          <w:t xml:space="preserve"> and reproducible, then the factor</w:t>
        </w:r>
        <w:r w:rsidR="00FC6895">
          <w:rPr>
            <w:rFonts w:ascii="Arial" w:hAnsi="Arial" w:cs="Arial"/>
          </w:rPr>
          <w:t xml:space="preserve"> </w:t>
        </w:r>
        <w:r w:rsidR="00FC6895" w:rsidRPr="00FC6895">
          <w:rPr>
            <w:rFonts w:ascii="Arial" w:hAnsi="Arial" w:cs="Arial"/>
          </w:rPr>
          <w:t xml:space="preserve">is modeled as a </w:t>
        </w:r>
      </w:ins>
      <w:ins w:id="508" w:author="Tyler Bradshaw" w:date="2020-12-04T10:42:00Z">
        <w:r>
          <w:rPr>
            <w:rFonts w:ascii="Arial" w:hAnsi="Arial" w:cs="Arial"/>
          </w:rPr>
          <w:t>fixed</w:t>
        </w:r>
      </w:ins>
      <w:ins w:id="509" w:author="Tyler Bradshaw" w:date="2020-12-03T17:01:00Z">
        <w:r w:rsidR="00FC6895" w:rsidRPr="00FC6895">
          <w:rPr>
            <w:rFonts w:ascii="Arial" w:hAnsi="Arial" w:cs="Arial"/>
          </w:rPr>
          <w:t>-effect parameter. In contrast, if the levels of an observation</w:t>
        </w:r>
        <w:r w:rsidR="00FC6895">
          <w:rPr>
            <w:rFonts w:ascii="Arial" w:hAnsi="Arial" w:cs="Arial"/>
          </w:rPr>
          <w:t xml:space="preserve"> </w:t>
        </w:r>
      </w:ins>
      <w:ins w:id="510" w:author="Tyler Bradshaw" w:date="2020-12-04T10:42:00Z">
        <w:r w:rsidRPr="00FC6895">
          <w:rPr>
            <w:rFonts w:ascii="Arial" w:hAnsi="Arial" w:cs="Arial"/>
          </w:rPr>
          <w:t>re</w:t>
        </w:r>
        <w:r>
          <w:rPr>
            <w:rFonts w:ascii="Arial" w:hAnsi="Arial" w:cs="Arial"/>
          </w:rPr>
          <w:t>fl</w:t>
        </w:r>
        <w:r w:rsidRPr="00FC6895">
          <w:rPr>
            <w:rFonts w:ascii="Arial" w:hAnsi="Arial" w:cs="Arial"/>
          </w:rPr>
          <w:t>ect</w:t>
        </w:r>
      </w:ins>
      <w:ins w:id="511" w:author="Tyler Bradshaw" w:date="2020-12-03T17:01:00Z">
        <w:r w:rsidR="00FC6895" w:rsidRPr="00FC6895">
          <w:rPr>
            <w:rFonts w:ascii="Arial" w:hAnsi="Arial" w:cs="Arial"/>
          </w:rPr>
          <w:t xml:space="preserve"> a sampling of the set of all possible levels, then the covariate is modeled as</w:t>
        </w:r>
        <w:r w:rsidR="00FC6895">
          <w:rPr>
            <w:rFonts w:ascii="Arial" w:hAnsi="Arial" w:cs="Arial"/>
          </w:rPr>
          <w:t xml:space="preserve"> a</w:t>
        </w:r>
        <w:r w:rsidR="00FC6895" w:rsidRPr="00FC6895">
          <w:rPr>
            <w:rFonts w:ascii="Arial" w:hAnsi="Arial" w:cs="Arial"/>
          </w:rPr>
          <w:t xml:space="preserve"> </w:t>
        </w:r>
        <w:proofErr w:type="gramStart"/>
        <w:r w:rsidR="00FC6895" w:rsidRPr="00FC6895">
          <w:rPr>
            <w:rFonts w:ascii="Arial" w:hAnsi="Arial" w:cs="Arial"/>
          </w:rPr>
          <w:t>random-effect</w:t>
        </w:r>
        <w:proofErr w:type="gramEnd"/>
        <w:r w:rsidR="00FC6895" w:rsidRPr="00FC6895">
          <w:rPr>
            <w:rFonts w:ascii="Arial" w:hAnsi="Arial" w:cs="Arial"/>
          </w:rPr>
          <w:t xml:space="preserve">. Random or </w:t>
        </w:r>
        <w:proofErr w:type="gramStart"/>
        <w:r w:rsidR="00FC6895" w:rsidRPr="00FC6895">
          <w:rPr>
            <w:rFonts w:ascii="Arial" w:hAnsi="Arial" w:cs="Arial"/>
          </w:rPr>
          <w:t>mixed-effects</w:t>
        </w:r>
        <w:proofErr w:type="gramEnd"/>
        <w:r w:rsidR="00FC6895" w:rsidRPr="00FC6895">
          <w:rPr>
            <w:rFonts w:ascii="Arial" w:hAnsi="Arial" w:cs="Arial"/>
          </w:rPr>
          <w:t xml:space="preserve"> represent categorical variables that</w:t>
        </w:r>
        <w:r w:rsidR="00FC6895">
          <w:rPr>
            <w:rFonts w:ascii="Arial" w:hAnsi="Arial" w:cs="Arial"/>
          </w:rPr>
          <w:t xml:space="preserve"> </w:t>
        </w:r>
      </w:ins>
      <w:ins w:id="512" w:author="Tyler Bradshaw" w:date="2020-12-04T10:43:00Z">
        <w:r>
          <w:rPr>
            <w:rFonts w:ascii="Arial" w:hAnsi="Arial" w:cs="Arial"/>
          </w:rPr>
          <w:t>reflect</w:t>
        </w:r>
      </w:ins>
      <w:ins w:id="513" w:author="Tyler Bradshaw" w:date="2020-12-03T17:01:00Z">
        <w:r w:rsidR="00FC6895" w:rsidRPr="00FC6895">
          <w:rPr>
            <w:rFonts w:ascii="Arial" w:hAnsi="Arial" w:cs="Arial"/>
          </w:rPr>
          <w:t xml:space="preserve"> experimental or observational units within the dataset. As such, mixed</w:t>
        </w:r>
      </w:ins>
      <w:ins w:id="514" w:author="Tyler Bradshaw" w:date="2020-12-04T10:42:00Z">
        <w:r>
          <w:rPr>
            <w:rFonts w:ascii="Arial" w:hAnsi="Arial" w:cs="Arial"/>
          </w:rPr>
          <w:t>-</w:t>
        </w:r>
      </w:ins>
      <w:ins w:id="515" w:author="Tyler Bradshaw" w:date="2020-12-03T17:01:00Z">
        <w:r w:rsidR="00FC6895" w:rsidRPr="00FC6895">
          <w:rPr>
            <w:rFonts w:ascii="Arial" w:hAnsi="Arial" w:cs="Arial"/>
          </w:rPr>
          <w:t>effect</w:t>
        </w:r>
        <w:r w:rsidR="00FC6895">
          <w:rPr>
            <w:rFonts w:ascii="Arial" w:hAnsi="Arial" w:cs="Arial"/>
          </w:rPr>
          <w:t xml:space="preserve"> </w:t>
        </w:r>
        <w:r w:rsidR="00FC6895" w:rsidRPr="00FC6895">
          <w:rPr>
            <w:rFonts w:ascii="Arial" w:hAnsi="Arial" w:cs="Arial"/>
          </w:rPr>
          <w:t>parameters account for the variation occurring among lower levels of an</w:t>
        </w:r>
        <w:r w:rsidR="00FC6895">
          <w:rPr>
            <w:rFonts w:ascii="Arial" w:hAnsi="Arial" w:cs="Arial"/>
          </w:rPr>
          <w:t xml:space="preserve"> </w:t>
        </w:r>
        <w:r w:rsidR="00FC6895" w:rsidRPr="00FC6895">
          <w:rPr>
            <w:rFonts w:ascii="Arial" w:hAnsi="Arial" w:cs="Arial"/>
          </w:rPr>
          <w:t>upper level unit in the data (Bates et al., 2015).</w:t>
        </w:r>
      </w:ins>
      <w:ins w:id="516" w:author="Tyler Bradshaw" w:date="2020-12-04T10:43:00Z">
        <w:r>
          <w:rPr>
            <w:rFonts w:ascii="Arial" w:hAnsi="Arial" w:cs="Arial"/>
          </w:rPr>
          <w:t xml:space="preserve"> We extended the LMM f</w:t>
        </w:r>
      </w:ins>
      <w:ins w:id="517" w:author="Tyler Bradshaw" w:date="2020-12-03T17:01:00Z">
        <w:r w:rsidR="00FC6895" w:rsidRPr="00FC6895">
          <w:rPr>
            <w:rFonts w:ascii="Arial" w:hAnsi="Arial" w:cs="Arial"/>
          </w:rPr>
          <w:t>ramework developed by MSstatsTMT to perform</w:t>
        </w:r>
      </w:ins>
      <w:ins w:id="518" w:author="Tyler Bradshaw" w:date="2020-12-04T10:43:00Z">
        <w:r>
          <w:rPr>
            <w:rFonts w:ascii="Arial" w:hAnsi="Arial" w:cs="Arial"/>
          </w:rPr>
          <w:t xml:space="preserve"> </w:t>
        </w:r>
      </w:ins>
      <w:ins w:id="519" w:author="Tyler Bradshaw" w:date="2020-12-03T17:01:00Z">
        <w:r w:rsidR="00FC6895" w:rsidRPr="00FC6895">
          <w:rPr>
            <w:rFonts w:ascii="Arial" w:hAnsi="Arial" w:cs="Arial"/>
          </w:rPr>
          <w:t>inference at the level of protein groups. Given a map partitioning the proteome</w:t>
        </w:r>
      </w:ins>
      <w:ins w:id="520" w:author="Tyler Bradshaw" w:date="2020-12-04T10:43:00Z">
        <w:r>
          <w:rPr>
            <w:rFonts w:ascii="Arial" w:hAnsi="Arial" w:cs="Arial"/>
          </w:rPr>
          <w:t xml:space="preserve"> </w:t>
        </w:r>
      </w:ins>
      <w:ins w:id="521" w:author="Tyler Bradshaw" w:date="2020-12-03T17:01:00Z">
        <w:r w:rsidR="00FC6895" w:rsidRPr="00FC6895">
          <w:rPr>
            <w:rFonts w:ascii="Arial" w:hAnsi="Arial" w:cs="Arial"/>
          </w:rPr>
          <w:t>into modules of covarying proteins, we wish to assess the module-level difference</w:t>
        </w:r>
      </w:ins>
      <w:ins w:id="522" w:author="Tyler Bradshaw" w:date="2020-12-04T10:44:00Z">
        <w:r>
          <w:rPr>
            <w:rFonts w:ascii="Arial" w:hAnsi="Arial" w:cs="Arial"/>
          </w:rPr>
          <w:t xml:space="preserve"> </w:t>
        </w:r>
      </w:ins>
      <w:ins w:id="523" w:author="Tyler Bradshaw" w:date="2020-12-03T17:01:00Z">
        <w:r w:rsidR="00FC6895" w:rsidRPr="00FC6895">
          <w:rPr>
            <w:rFonts w:ascii="Arial" w:hAnsi="Arial" w:cs="Arial"/>
          </w:rPr>
          <w:t>between control and SWIP</w:t>
        </w:r>
        <w:r w:rsidR="00FC6895" w:rsidRPr="00E8048E">
          <w:rPr>
            <w:rFonts w:ascii="Arial" w:hAnsi="Arial" w:cs="Arial"/>
            <w:vertAlign w:val="superscript"/>
            <w:rPrChange w:id="524" w:author="Tyler Bradshaw" w:date="2020-12-04T10:43:00Z">
              <w:rPr>
                <w:rFonts w:ascii="Arial" w:hAnsi="Arial" w:cs="Arial"/>
              </w:rPr>
            </w:rPrChange>
          </w:rPr>
          <w:t>P1019R</w:t>
        </w:r>
        <w:r w:rsidR="00FC6895" w:rsidRPr="00FC6895">
          <w:rPr>
            <w:rFonts w:ascii="Arial" w:hAnsi="Arial" w:cs="Arial"/>
          </w:rPr>
          <w:t xml:space="preserve"> conditions. We </w:t>
        </w:r>
      </w:ins>
      <w:ins w:id="525" w:author="Tyler Bradshaw" w:date="2020-12-04T10:44:00Z">
        <w:r>
          <w:rPr>
            <w:rFonts w:ascii="Arial" w:hAnsi="Arial" w:cs="Arial"/>
          </w:rPr>
          <w:t xml:space="preserve">fit </w:t>
        </w:r>
        <w:r w:rsidRPr="00FC6895">
          <w:rPr>
            <w:rFonts w:ascii="Arial" w:hAnsi="Arial" w:cs="Arial"/>
          </w:rPr>
          <w:t>the</w:t>
        </w:r>
      </w:ins>
      <w:ins w:id="526" w:author="Tyler Bradshaw" w:date="2020-12-03T17:01:00Z">
        <w:r w:rsidR="00FC6895" w:rsidRPr="00FC6895">
          <w:rPr>
            <w:rFonts w:ascii="Arial" w:hAnsi="Arial" w:cs="Arial"/>
          </w:rPr>
          <w:t xml:space="preserve"> data for each module in</w:t>
        </w:r>
      </w:ins>
      <w:ins w:id="527" w:author="Tyler Bradshaw" w:date="2020-12-04T10:44:00Z">
        <w:r>
          <w:rPr>
            <w:rFonts w:ascii="Arial" w:hAnsi="Arial" w:cs="Arial"/>
          </w:rPr>
          <w:t xml:space="preserve"> </w:t>
        </w:r>
      </w:ins>
      <w:ins w:id="528" w:author="Tyler Bradshaw" w:date="2020-12-03T17:01:00Z">
        <w:r w:rsidR="00FC6895" w:rsidRPr="00FC6895">
          <w:rPr>
            <w:rFonts w:ascii="Arial" w:hAnsi="Arial" w:cs="Arial"/>
          </w:rPr>
          <w:t xml:space="preserve">the dataset with </w:t>
        </w:r>
        <w:proofErr w:type="gramStart"/>
        <w:r w:rsidR="00FC6895" w:rsidRPr="00FC6895">
          <w:rPr>
            <w:rFonts w:ascii="Arial" w:hAnsi="Arial" w:cs="Arial"/>
          </w:rPr>
          <w:t>a</w:t>
        </w:r>
        <w:proofErr w:type="gramEnd"/>
        <w:r w:rsidR="00FC6895" w:rsidRPr="00FC6895">
          <w:rPr>
            <w:rFonts w:ascii="Arial" w:hAnsi="Arial" w:cs="Arial"/>
          </w:rPr>
          <w:t xml:space="preserve"> LMM</w:t>
        </w:r>
      </w:ins>
      <w:ins w:id="529" w:author="Tyler Bradshaw" w:date="2020-12-04T10:44:00Z">
        <w:r>
          <w:rPr>
            <w:rFonts w:ascii="Arial" w:hAnsi="Arial" w:cs="Arial"/>
          </w:rPr>
          <w:t xml:space="preserve">. </w:t>
        </w:r>
      </w:ins>
      <w:ins w:id="530" w:author="Tyler Bradshaw" w:date="2020-12-03T17:01:00Z">
        <w:r w:rsidR="00FC6895" w:rsidRPr="00FC6895">
          <w:rPr>
            <w:rFonts w:ascii="Arial" w:hAnsi="Arial" w:cs="Arial"/>
          </w:rPr>
          <w:t>We represent the proteins within each module as the</w:t>
        </w:r>
      </w:ins>
      <w:ins w:id="531" w:author="Tyler Bradshaw" w:date="2020-12-04T10:44:00Z">
        <w:r>
          <w:rPr>
            <w:rFonts w:ascii="Arial" w:hAnsi="Arial" w:cs="Arial"/>
          </w:rPr>
          <w:t xml:space="preserve"> </w:t>
        </w:r>
      </w:ins>
      <w:ins w:id="532" w:author="Tyler Bradshaw" w:date="2020-12-03T17:01:00Z">
        <w:r w:rsidR="00FC6895" w:rsidRPr="00FC6895">
          <w:rPr>
            <w:rFonts w:ascii="Arial" w:hAnsi="Arial" w:cs="Arial"/>
          </w:rPr>
          <w:t xml:space="preserve">mixed-effect term Protein, capturing variation among a module’s </w:t>
        </w:r>
      </w:ins>
      <w:ins w:id="533" w:author="Tyler Bradshaw" w:date="2020-12-03T17:02:00Z">
        <w:r w:rsidR="00FC6895" w:rsidRPr="00FC6895">
          <w:rPr>
            <w:rFonts w:ascii="Arial" w:hAnsi="Arial" w:cs="Arial"/>
          </w:rPr>
          <w:t>constituent</w:t>
        </w:r>
        <w:r w:rsidR="00FC6895">
          <w:rPr>
            <w:rFonts w:ascii="Arial" w:hAnsi="Arial" w:cs="Arial"/>
          </w:rPr>
          <w:t xml:space="preserve"> </w:t>
        </w:r>
      </w:ins>
      <w:ins w:id="534" w:author="Tyler Bradshaw" w:date="2020-12-03T17:01:00Z">
        <w:r w:rsidR="00FC6895" w:rsidRPr="00FC6895">
          <w:rPr>
            <w:rFonts w:ascii="Arial" w:hAnsi="Arial" w:cs="Arial"/>
          </w:rPr>
          <w:t>proteins.</w:t>
        </w:r>
      </w:ins>
    </w:p>
    <w:p w14:paraId="6C67145D" w14:textId="53F97FDF" w:rsidR="0009405F" w:rsidRDefault="00F42F1B" w:rsidP="003C26AB">
      <w:pPr>
        <w:spacing w:line="480" w:lineRule="auto"/>
        <w:ind w:firstLine="720"/>
        <w:jc w:val="thaiDistribute"/>
        <w:rPr>
          <w:ins w:id="535" w:author="Tyler Bradshaw" w:date="2020-12-04T11:12:00Z"/>
          <w:rFonts w:ascii="Arial" w:hAnsi="Arial" w:cs="Arial"/>
        </w:rPr>
      </w:pPr>
      <w:del w:id="536" w:author="Tyler Bradshaw" w:date="2020-12-03T17:00:00Z">
        <w:r w:rsidRPr="00871A74" w:rsidDel="00FC6895">
          <w:rPr>
            <w:rFonts w:ascii="Arial" w:hAnsi="Arial" w:cs="Arial"/>
          </w:rPr>
          <w:delText>(adjusted for fraction differences)</w:delText>
        </w:r>
        <w:r w:rsidR="009856A1" w:rsidRPr="00871A74" w:rsidDel="00FC6895">
          <w:rPr>
            <w:rFonts w:ascii="Arial" w:hAnsi="Arial" w:cs="Arial"/>
          </w:rPr>
          <w:delText xml:space="preserve"> </w:delText>
        </w:r>
        <w:r w:rsidRPr="00871A74" w:rsidDel="00FC6895">
          <w:rPr>
            <w:rFonts w:ascii="Arial" w:hAnsi="Arial" w:cs="Arial"/>
          </w:rPr>
          <w:delText>between genotypes</w:delText>
        </w:r>
      </w:del>
      <w:del w:id="537" w:author="Tyler Bradshaw" w:date="2020-12-04T10:44:00Z">
        <w:r w:rsidR="009856A1" w:rsidRPr="00871A74" w:rsidDel="00E8048E">
          <w:rPr>
            <w:rFonts w:ascii="Arial" w:hAnsi="Arial" w:cs="Arial"/>
          </w:rPr>
          <w:delText>. 37</w:delText>
        </w:r>
      </w:del>
      <w:ins w:id="538" w:author="Tyler Bradshaw" w:date="2020-12-04T10:44:00Z">
        <w:r w:rsidR="00E8048E">
          <w:rPr>
            <w:rFonts w:ascii="Arial" w:hAnsi="Arial" w:cs="Arial"/>
          </w:rPr>
          <w:t>3</w:t>
        </w:r>
      </w:ins>
      <w:r w:rsidR="009856A1" w:rsidRPr="00871A74">
        <w:rPr>
          <w:rFonts w:ascii="Arial" w:hAnsi="Arial" w:cs="Arial"/>
        </w:rPr>
        <w:t xml:space="preserve"> of the </w:t>
      </w:r>
      <w:del w:id="539" w:author="Tyler Bradshaw" w:date="2020-12-04T10:44:00Z">
        <w:r w:rsidR="009856A1" w:rsidRPr="00871A74" w:rsidDel="00E8048E">
          <w:rPr>
            <w:rFonts w:ascii="Arial" w:hAnsi="Arial" w:cs="Arial"/>
          </w:rPr>
          <w:delText xml:space="preserve">255 </w:delText>
        </w:r>
      </w:del>
      <w:ins w:id="540" w:author="Tyler Bradshaw" w:date="2020-12-04T10:44:00Z">
        <w:r w:rsidR="00E8048E">
          <w:rPr>
            <w:rFonts w:ascii="Arial" w:hAnsi="Arial" w:cs="Arial"/>
          </w:rPr>
          <w:t>51</w:t>
        </w:r>
        <w:r w:rsidR="00E8048E" w:rsidRPr="00871A74">
          <w:rPr>
            <w:rFonts w:ascii="Arial" w:hAnsi="Arial" w:cs="Arial"/>
          </w:rPr>
          <w:t xml:space="preserve"> </w:t>
        </w:r>
      </w:ins>
      <w:r w:rsidR="009856A1" w:rsidRPr="00871A74">
        <w:rPr>
          <w:rFonts w:ascii="Arial" w:hAnsi="Arial" w:cs="Arial"/>
        </w:rPr>
        <w:t xml:space="preserve">modules exhibited </w:t>
      </w:r>
      <w:ins w:id="541" w:author="Tyler Bradshaw" w:date="2020-12-04T10:48:00Z">
        <w:r w:rsidR="00970BAA">
          <w:rPr>
            <w:rFonts w:ascii="Arial" w:hAnsi="Arial" w:cs="Arial"/>
          </w:rPr>
          <w:t xml:space="preserve">an overall </w:t>
        </w:r>
      </w:ins>
      <w:r w:rsidR="009856A1" w:rsidRPr="00871A74">
        <w:rPr>
          <w:rFonts w:ascii="Arial" w:hAnsi="Arial" w:cs="Arial"/>
        </w:rPr>
        <w:t>significant difference</w:t>
      </w:r>
      <w:del w:id="542" w:author="Tyler Bradshaw" w:date="2020-12-04T10:48:00Z">
        <w:r w:rsidR="009856A1" w:rsidRPr="00871A74" w:rsidDel="00970BAA">
          <w:rPr>
            <w:rFonts w:ascii="Arial" w:hAnsi="Arial" w:cs="Arial"/>
          </w:rPr>
          <w:delText>s</w:delText>
        </w:r>
      </w:del>
      <w:ins w:id="543" w:author="Tyler Bradshaw" w:date="2020-12-04T10:48:00Z">
        <w:r w:rsidR="00970BAA">
          <w:rPr>
            <w:rFonts w:ascii="Arial" w:hAnsi="Arial" w:cs="Arial"/>
          </w:rPr>
          <w:t xml:space="preserve"> b</w:t>
        </w:r>
        <w:r w:rsidR="00A074B0">
          <w:rPr>
            <w:rFonts w:ascii="Arial" w:hAnsi="Arial" w:cs="Arial"/>
          </w:rPr>
          <w:t>et</w:t>
        </w:r>
        <w:r w:rsidR="00970BAA">
          <w:rPr>
            <w:rFonts w:ascii="Arial" w:hAnsi="Arial" w:cs="Arial"/>
          </w:rPr>
          <w:t>ween</w:t>
        </w:r>
      </w:ins>
      <w:del w:id="544" w:author="Tyler Bradshaw" w:date="2020-12-04T10:48:00Z">
        <w:r w:rsidR="009856A1" w:rsidRPr="00871A74" w:rsidDel="00970BAA">
          <w:rPr>
            <w:rFonts w:ascii="Arial" w:hAnsi="Arial" w:cs="Arial"/>
          </w:rPr>
          <w:delText xml:space="preserve"> in</w:delText>
        </w:r>
      </w:del>
      <w:r w:rsidR="009856A1" w:rsidRPr="00871A74">
        <w:rPr>
          <w:rFonts w:ascii="Arial" w:hAnsi="Arial" w:cs="Arial"/>
        </w:rPr>
        <w:t xml:space="preserve"> WT versus MUT brain (Bonferroni </w:t>
      </w:r>
      <w:r w:rsidR="008C20E8">
        <w:rPr>
          <w:rFonts w:ascii="Arial" w:hAnsi="Arial" w:cs="Arial"/>
        </w:rPr>
        <w:t xml:space="preserve">P-Adjust </w:t>
      </w:r>
      <w:del w:id="545" w:author="Tyler Bradshaw" w:date="2020-12-04T10:45:00Z">
        <w:r w:rsidR="009856A1" w:rsidRPr="00871A74" w:rsidDel="00E8048E">
          <w:rPr>
            <w:rFonts w:ascii="Arial" w:hAnsi="Arial" w:cs="Arial"/>
          </w:rPr>
          <w:delText xml:space="preserve"> </w:delText>
        </w:r>
      </w:del>
      <w:r w:rsidR="009856A1" w:rsidRPr="00871A74">
        <w:rPr>
          <w:rFonts w:ascii="Arial" w:hAnsi="Arial" w:cs="Arial"/>
        </w:rPr>
        <w:t>&lt; 0.05</w:t>
      </w:r>
      <w:ins w:id="546" w:author="Tyler Bradshaw" w:date="2020-12-04T10:45:00Z">
        <w:r w:rsidR="00E8048E">
          <w:rPr>
            <w:rFonts w:ascii="Arial" w:hAnsi="Arial" w:cs="Arial"/>
          </w:rPr>
          <w:t xml:space="preserve">, </w:t>
        </w:r>
      </w:ins>
      <w:ins w:id="547" w:author="Tyler Bradshaw" w:date="2020-12-04T12:36:00Z">
        <w:r w:rsidR="00F87D2E">
          <w:rPr>
            <w:rFonts w:ascii="Arial" w:hAnsi="Arial" w:cs="Arial"/>
          </w:rPr>
          <w:t xml:space="preserve">percent change </w:t>
        </w:r>
      </w:ins>
      <w:ins w:id="548" w:author="Tyler Bradshaw" w:date="2020-12-04T10:45:00Z">
        <w:r w:rsidR="00E8048E">
          <w:rPr>
            <w:rFonts w:ascii="Arial" w:hAnsi="Arial" w:cs="Arial"/>
          </w:rPr>
          <w:t xml:space="preserve">&gt; </w:t>
        </w:r>
      </w:ins>
      <w:ins w:id="549" w:author="Tyler Bradshaw" w:date="2020-12-04T12:37:00Z">
        <w:r w:rsidR="00F87D2E">
          <w:rPr>
            <w:rFonts w:ascii="Arial" w:hAnsi="Arial" w:cs="Arial"/>
          </w:rPr>
          <w:t xml:space="preserve">± </w:t>
        </w:r>
      </w:ins>
      <w:ins w:id="550" w:author="Tyler Bradshaw" w:date="2020-12-04T10:45:00Z">
        <w:r w:rsidR="00E8048E">
          <w:rPr>
            <w:rFonts w:ascii="Arial" w:hAnsi="Arial" w:cs="Arial"/>
          </w:rPr>
          <w:t xml:space="preserve">5.0 % </w:t>
        </w:r>
      </w:ins>
      <w:del w:id="551" w:author="Tyler Bradshaw" w:date="2020-12-04T10:46:00Z">
        <w:r w:rsidR="009856A1" w:rsidRPr="00871A74" w:rsidDel="00D002F9">
          <w:rPr>
            <w:rFonts w:ascii="Arial" w:hAnsi="Arial" w:cs="Arial"/>
          </w:rPr>
          <w:delText>;</w:delText>
        </w:r>
      </w:del>
      <w:ins w:id="552" w:author="Tyler Bradshaw" w:date="2020-12-04T10:46:00Z">
        <w:r w:rsidR="00D002F9">
          <w:rPr>
            <w:rFonts w:ascii="Arial" w:hAnsi="Arial" w:cs="Arial"/>
          </w:rPr>
          <w:t>Control;</w:t>
        </w:r>
      </w:ins>
      <w:r w:rsidR="009856A1" w:rsidRPr="00871A74">
        <w:rPr>
          <w:rFonts w:ascii="Arial" w:hAnsi="Arial" w:cs="Arial"/>
        </w:rPr>
        <w:t xml:space="preserve"> </w:t>
      </w:r>
      <w:r w:rsidR="00BD0E0A">
        <w:rPr>
          <w:rFonts w:ascii="Arial" w:hAnsi="Arial" w:cs="Arial"/>
        </w:rPr>
        <w:t>Table S3</w:t>
      </w:r>
      <w:r w:rsidR="009856A1" w:rsidRPr="00871A74">
        <w:rPr>
          <w:rFonts w:ascii="Arial" w:hAnsi="Arial" w:cs="Arial"/>
        </w:rPr>
        <w:t xml:space="preserve">). </w:t>
      </w:r>
    </w:p>
    <w:p w14:paraId="43FFA749" w14:textId="71CF9A1D" w:rsidR="0009405F" w:rsidRDefault="0009405F" w:rsidP="003C26AB">
      <w:pPr>
        <w:spacing w:line="480" w:lineRule="auto"/>
        <w:ind w:firstLine="720"/>
        <w:jc w:val="thaiDistribute"/>
        <w:rPr>
          <w:ins w:id="553" w:author="Tyler Bradshaw" w:date="2020-12-04T11:13:00Z"/>
          <w:rFonts w:ascii="Arial" w:hAnsi="Arial" w:cs="Arial"/>
        </w:rPr>
      </w:pPr>
      <w:ins w:id="554" w:author="Tyler Bradshaw" w:date="2020-12-04T11:12:00Z">
        <w:r>
          <w:rPr>
            <w:rFonts w:ascii="Arial" w:hAnsi="Arial" w:cs="Arial"/>
          </w:rPr>
          <w:lastRenderedPageBreak/>
          <w:t xml:space="preserve">M23 (n = </w:t>
        </w:r>
      </w:ins>
      <w:ins w:id="555" w:author="Tyler Bradshaw" w:date="2020-12-04T11:13:00Z">
        <w:r>
          <w:rPr>
            <w:rFonts w:ascii="Arial" w:hAnsi="Arial" w:cs="Arial"/>
          </w:rPr>
          <w:t>134)</w:t>
        </w:r>
      </w:ins>
    </w:p>
    <w:p w14:paraId="445843EB" w14:textId="7482E882" w:rsidR="0009405F" w:rsidRDefault="0009405F" w:rsidP="003C26AB">
      <w:pPr>
        <w:spacing w:line="480" w:lineRule="auto"/>
        <w:ind w:firstLine="720"/>
        <w:jc w:val="thaiDistribute"/>
        <w:rPr>
          <w:ins w:id="556" w:author="Tyler Bradshaw" w:date="2020-12-04T11:13:00Z"/>
          <w:rFonts w:ascii="Arial" w:hAnsi="Arial" w:cs="Arial"/>
        </w:rPr>
      </w:pPr>
      <w:ins w:id="557" w:author="Tyler Bradshaw" w:date="2020-12-04T11:13:00Z">
        <w:r>
          <w:rPr>
            <w:rFonts w:ascii="Arial" w:hAnsi="Arial" w:cs="Arial"/>
          </w:rPr>
          <w:t xml:space="preserve">M21 (n = </w:t>
        </w:r>
      </w:ins>
      <w:ins w:id="558" w:author="Tyler Bradshaw" w:date="2020-12-04T11:14:00Z">
        <w:r>
          <w:rPr>
            <w:rFonts w:ascii="Arial" w:hAnsi="Arial" w:cs="Arial"/>
          </w:rPr>
          <w:t>146</w:t>
        </w:r>
      </w:ins>
      <w:ins w:id="559" w:author="Tyler Bradshaw" w:date="2020-12-04T11:13:00Z">
        <w:r>
          <w:rPr>
            <w:rFonts w:ascii="Arial" w:hAnsi="Arial" w:cs="Arial"/>
          </w:rPr>
          <w:t>)</w:t>
        </w:r>
      </w:ins>
      <w:ins w:id="560" w:author="Tyler Bradshaw" w:date="2020-12-04T11:42:00Z">
        <w:r w:rsidR="004E0906">
          <w:rPr>
            <w:rFonts w:ascii="Arial" w:hAnsi="Arial" w:cs="Arial"/>
          </w:rPr>
          <w:t xml:space="preserve"> Lysosome</w:t>
        </w:r>
      </w:ins>
    </w:p>
    <w:p w14:paraId="0149F807" w14:textId="70E60562" w:rsidR="0009405F" w:rsidRDefault="0009405F" w:rsidP="003C26AB">
      <w:pPr>
        <w:spacing w:line="480" w:lineRule="auto"/>
        <w:ind w:firstLine="720"/>
        <w:jc w:val="thaiDistribute"/>
        <w:rPr>
          <w:ins w:id="561" w:author="Tyler Bradshaw" w:date="2020-12-04T11:12:00Z"/>
          <w:rFonts w:ascii="Arial" w:hAnsi="Arial" w:cs="Arial"/>
        </w:rPr>
      </w:pPr>
      <w:ins w:id="562" w:author="Tyler Bradshaw" w:date="2020-12-04T11:13:00Z">
        <w:r>
          <w:rPr>
            <w:rFonts w:ascii="Arial" w:hAnsi="Arial" w:cs="Arial"/>
          </w:rPr>
          <w:t xml:space="preserve">M33 (n = </w:t>
        </w:r>
      </w:ins>
      <w:ins w:id="563" w:author="Tyler Bradshaw" w:date="2020-12-04T11:14:00Z">
        <w:r>
          <w:rPr>
            <w:rFonts w:ascii="Arial" w:hAnsi="Arial" w:cs="Arial"/>
          </w:rPr>
          <w:t>62</w:t>
        </w:r>
      </w:ins>
      <w:ins w:id="564" w:author="Tyler Bradshaw" w:date="2020-12-04T11:13:00Z">
        <w:r>
          <w:rPr>
            <w:rFonts w:ascii="Arial" w:hAnsi="Arial" w:cs="Arial"/>
          </w:rPr>
          <w:t>)</w:t>
        </w:r>
      </w:ins>
      <w:ins w:id="565" w:author="Tyler Bradshaw" w:date="2020-12-04T11:42:00Z">
        <w:r w:rsidR="004E0906">
          <w:rPr>
            <w:rFonts w:ascii="Arial" w:hAnsi="Arial" w:cs="Arial"/>
          </w:rPr>
          <w:t xml:space="preserve"> enriched for several protein complexes CORVET HOPS V</w:t>
        </w:r>
      </w:ins>
      <w:ins w:id="566" w:author="Tyler Bradshaw" w:date="2020-12-04T11:43:00Z">
        <w:r w:rsidR="004E0906">
          <w:rPr>
            <w:rFonts w:ascii="Arial" w:hAnsi="Arial" w:cs="Arial"/>
          </w:rPr>
          <w:t xml:space="preserve">PS </w:t>
        </w:r>
      </w:ins>
    </w:p>
    <w:p w14:paraId="32129A58" w14:textId="1EC94337" w:rsidR="00962075" w:rsidRPr="0009405F" w:rsidRDefault="000643B6" w:rsidP="004E0906">
      <w:pPr>
        <w:spacing w:line="480" w:lineRule="auto"/>
        <w:ind w:firstLine="720"/>
        <w:jc w:val="thaiDistribute"/>
        <w:rPr>
          <w:rFonts w:ascii="Arial" w:hAnsi="Arial" w:cs="Arial"/>
          <w:strike/>
          <w:rPrChange w:id="567" w:author="Tyler Bradshaw" w:date="2020-12-04T11:12:00Z">
            <w:rPr>
              <w:rFonts w:ascii="Arial" w:hAnsi="Arial" w:cs="Arial"/>
            </w:rPr>
          </w:rPrChange>
        </w:rPr>
      </w:pPr>
      <w:del w:id="568" w:author="Tyler Bradshaw" w:date="2020-12-04T10:49:00Z">
        <w:r w:rsidRPr="0009405F" w:rsidDel="00701C88">
          <w:rPr>
            <w:rFonts w:ascii="Arial" w:hAnsi="Arial" w:cs="Arial"/>
            <w:strike/>
            <w:rPrChange w:id="569" w:author="Tyler Bradshaw" w:date="2020-12-04T11:12:00Z">
              <w:rPr>
                <w:rFonts w:ascii="Arial" w:hAnsi="Arial" w:cs="Arial"/>
              </w:rPr>
            </w:rPrChange>
          </w:rPr>
          <w:delText>Of note, the module containing the WASH complex, M</w:delText>
        </w:r>
      </w:del>
      <w:del w:id="570" w:author="Tyler Bradshaw" w:date="2020-12-04T10:45:00Z">
        <w:r w:rsidRPr="0009405F" w:rsidDel="00E8048E">
          <w:rPr>
            <w:rFonts w:ascii="Arial" w:hAnsi="Arial" w:cs="Arial"/>
            <w:strike/>
            <w:rPrChange w:id="571" w:author="Tyler Bradshaw" w:date="2020-12-04T11:12:00Z">
              <w:rPr>
                <w:rFonts w:ascii="Arial" w:hAnsi="Arial" w:cs="Arial"/>
              </w:rPr>
            </w:rPrChange>
          </w:rPr>
          <w:delText>19</w:delText>
        </w:r>
      </w:del>
      <w:del w:id="572" w:author="Tyler Bradshaw" w:date="2020-12-04T10:49:00Z">
        <w:r w:rsidRPr="0009405F" w:rsidDel="00701C88">
          <w:rPr>
            <w:rFonts w:ascii="Arial" w:hAnsi="Arial" w:cs="Arial"/>
            <w:strike/>
            <w:rPrChange w:id="573" w:author="Tyler Bradshaw" w:date="2020-12-04T11:12:00Z">
              <w:rPr>
                <w:rFonts w:ascii="Arial" w:hAnsi="Arial" w:cs="Arial"/>
              </w:rPr>
            </w:rPrChange>
          </w:rPr>
          <w:delText xml:space="preserve">, </w:delText>
        </w:r>
        <w:r w:rsidR="00B2688E" w:rsidRPr="0009405F" w:rsidDel="00701C88">
          <w:rPr>
            <w:rFonts w:ascii="Arial" w:hAnsi="Arial" w:cs="Arial"/>
            <w:strike/>
            <w:rPrChange w:id="574" w:author="Tyler Bradshaw" w:date="2020-12-04T11:12:00Z">
              <w:rPr>
                <w:rFonts w:ascii="Arial" w:hAnsi="Arial" w:cs="Arial"/>
              </w:rPr>
            </w:rPrChange>
          </w:rPr>
          <w:delText xml:space="preserve">was </w:delText>
        </w:r>
        <w:r w:rsidR="001E7FA8" w:rsidRPr="0009405F" w:rsidDel="00701C88">
          <w:rPr>
            <w:rFonts w:ascii="Arial" w:hAnsi="Arial" w:cs="Arial"/>
            <w:strike/>
            <w:rPrChange w:id="575" w:author="Tyler Bradshaw" w:date="2020-12-04T11:12:00Z">
              <w:rPr>
                <w:rFonts w:ascii="Arial" w:hAnsi="Arial" w:cs="Arial"/>
              </w:rPr>
            </w:rPrChange>
          </w:rPr>
          <w:delText>predicted to have endosomal function by annotation</w:delText>
        </w:r>
        <w:r w:rsidR="00F04090" w:rsidRPr="0009405F" w:rsidDel="00701C88">
          <w:rPr>
            <w:rFonts w:ascii="Arial" w:hAnsi="Arial" w:cs="Arial"/>
            <w:strike/>
            <w:rPrChange w:id="576" w:author="Tyler Bradshaw" w:date="2020-12-04T11:12:00Z">
              <w:rPr>
                <w:rFonts w:ascii="Arial" w:hAnsi="Arial" w:cs="Arial"/>
              </w:rPr>
            </w:rPrChange>
          </w:rPr>
          <w:delText xml:space="preserve"> of protein function</w:delText>
        </w:r>
        <w:r w:rsidR="000B5575" w:rsidRPr="0009405F" w:rsidDel="00701C88">
          <w:rPr>
            <w:rFonts w:ascii="Arial" w:hAnsi="Arial" w:cs="Arial"/>
            <w:strike/>
            <w:rPrChange w:id="577" w:author="Tyler Bradshaw" w:date="2020-12-04T11:12:00Z">
              <w:rPr>
                <w:rFonts w:ascii="Arial" w:hAnsi="Arial" w:cs="Arial"/>
              </w:rPr>
            </w:rPrChange>
          </w:rPr>
          <w:delText>,</w:delText>
        </w:r>
        <w:r w:rsidR="00B2688E" w:rsidRPr="0009405F" w:rsidDel="00701C88">
          <w:rPr>
            <w:rFonts w:ascii="Arial" w:hAnsi="Arial" w:cs="Arial"/>
            <w:strike/>
            <w:rPrChange w:id="578" w:author="Tyler Bradshaw" w:date="2020-12-04T11:12:00Z">
              <w:rPr>
                <w:rFonts w:ascii="Arial" w:hAnsi="Arial" w:cs="Arial"/>
              </w:rPr>
            </w:rPrChange>
          </w:rPr>
          <w:delText xml:space="preserve"> and</w:delText>
        </w:r>
        <w:r w:rsidR="00F27678" w:rsidRPr="0009405F" w:rsidDel="00701C88">
          <w:rPr>
            <w:rFonts w:ascii="Arial" w:hAnsi="Arial" w:cs="Arial"/>
            <w:strike/>
            <w:rPrChange w:id="579" w:author="Tyler Bradshaw" w:date="2020-12-04T11:12:00Z">
              <w:rPr>
                <w:rFonts w:ascii="Arial" w:hAnsi="Arial" w:cs="Arial"/>
              </w:rPr>
            </w:rPrChange>
          </w:rPr>
          <w:delText xml:space="preserve"> was enriched for proteins identified by WASH</w:delText>
        </w:r>
        <w:r w:rsidR="00AB5C2F" w:rsidRPr="0009405F" w:rsidDel="00701C88">
          <w:rPr>
            <w:rFonts w:ascii="Arial" w:hAnsi="Arial" w:cs="Arial"/>
            <w:strike/>
            <w:rPrChange w:id="580" w:author="Tyler Bradshaw" w:date="2020-12-04T11:12:00Z">
              <w:rPr>
                <w:rFonts w:ascii="Arial" w:hAnsi="Arial" w:cs="Arial"/>
              </w:rPr>
            </w:rPrChange>
          </w:rPr>
          <w:delText>1</w:delText>
        </w:r>
        <w:r w:rsidR="00F27678" w:rsidRPr="0009405F" w:rsidDel="00701C88">
          <w:rPr>
            <w:rFonts w:ascii="Arial" w:hAnsi="Arial" w:cs="Arial"/>
            <w:strike/>
            <w:rPrChange w:id="581" w:author="Tyler Bradshaw" w:date="2020-12-04T11:12:00Z">
              <w:rPr>
                <w:rFonts w:ascii="Arial" w:hAnsi="Arial" w:cs="Arial"/>
              </w:rPr>
            </w:rPrChange>
          </w:rPr>
          <w:delText>-BioID</w:delText>
        </w:r>
        <w:r w:rsidR="00AB5C2F" w:rsidRPr="0009405F" w:rsidDel="00701C88">
          <w:rPr>
            <w:rFonts w:ascii="Arial" w:hAnsi="Arial" w:cs="Arial"/>
            <w:strike/>
            <w:rPrChange w:id="582" w:author="Tyler Bradshaw" w:date="2020-12-04T11:12:00Z">
              <w:rPr>
                <w:rFonts w:ascii="Arial" w:hAnsi="Arial" w:cs="Arial"/>
              </w:rPr>
            </w:rPrChange>
          </w:rPr>
          <w:delText>2</w:delText>
        </w:r>
        <w:r w:rsidR="00B2688E" w:rsidRPr="0009405F" w:rsidDel="00701C88">
          <w:rPr>
            <w:rFonts w:ascii="Arial" w:hAnsi="Arial" w:cs="Arial"/>
            <w:strike/>
            <w:rPrChange w:id="583" w:author="Tyler Bradshaw" w:date="2020-12-04T11:12:00Z">
              <w:rPr>
                <w:rFonts w:ascii="Arial" w:hAnsi="Arial" w:cs="Arial"/>
              </w:rPr>
            </w:rPrChange>
          </w:rPr>
          <w:delText xml:space="preserve"> (</w:delText>
        </w:r>
        <w:r w:rsidR="000D51C2" w:rsidRPr="0009405F" w:rsidDel="00701C88">
          <w:rPr>
            <w:rFonts w:ascii="Arial" w:hAnsi="Arial" w:cs="Arial"/>
            <w:strike/>
            <w:rPrChange w:id="584" w:author="Tyler Bradshaw" w:date="2020-12-04T11:12:00Z">
              <w:rPr>
                <w:rFonts w:ascii="Arial" w:hAnsi="Arial" w:cs="Arial"/>
              </w:rPr>
            </w:rPrChange>
          </w:rPr>
          <w:delText>hypergeometric test P-</w:delText>
        </w:r>
        <w:r w:rsidR="008C20E8" w:rsidRPr="0009405F" w:rsidDel="00701C88">
          <w:rPr>
            <w:rFonts w:ascii="Arial" w:hAnsi="Arial" w:cs="Arial"/>
            <w:strike/>
            <w:rPrChange w:id="585" w:author="Tyler Bradshaw" w:date="2020-12-04T11:12:00Z">
              <w:rPr>
                <w:rFonts w:ascii="Arial" w:hAnsi="Arial" w:cs="Arial"/>
              </w:rPr>
            </w:rPrChange>
          </w:rPr>
          <w:delText>Adjust</w:delText>
        </w:r>
        <w:r w:rsidR="009856A1" w:rsidRPr="0009405F" w:rsidDel="00701C88">
          <w:rPr>
            <w:rFonts w:ascii="Arial" w:hAnsi="Arial" w:cs="Arial"/>
            <w:strike/>
            <w:rPrChange w:id="586" w:author="Tyler Bradshaw" w:date="2020-12-04T11:12:00Z">
              <w:rPr>
                <w:rFonts w:ascii="Arial" w:hAnsi="Arial" w:cs="Arial"/>
              </w:rPr>
            </w:rPrChange>
          </w:rPr>
          <w:delText xml:space="preserve"> &lt; 0.05, </w:delText>
        </w:r>
        <w:r w:rsidR="00B2688E" w:rsidRPr="0009405F" w:rsidDel="00701C88">
          <w:rPr>
            <w:rFonts w:ascii="Arial" w:hAnsi="Arial" w:cs="Arial"/>
            <w:strike/>
            <w:rPrChange w:id="587" w:author="Tyler Bradshaw" w:date="2020-12-04T11:12:00Z">
              <w:rPr>
                <w:rFonts w:ascii="Arial" w:hAnsi="Arial" w:cs="Arial"/>
              </w:rPr>
            </w:rPrChange>
          </w:rPr>
          <w:delText>bold node edges, Fig</w:delText>
        </w:r>
        <w:r w:rsidR="00AE03C7" w:rsidRPr="0009405F" w:rsidDel="00701C88">
          <w:rPr>
            <w:rFonts w:ascii="Arial" w:hAnsi="Arial" w:cs="Arial"/>
            <w:strike/>
            <w:rPrChange w:id="588" w:author="Tyler Bradshaw" w:date="2020-12-04T11:12:00Z">
              <w:rPr>
                <w:rFonts w:ascii="Arial" w:hAnsi="Arial" w:cs="Arial"/>
              </w:rPr>
            </w:rPrChange>
          </w:rPr>
          <w:delText>ure</w:delText>
        </w:r>
        <w:r w:rsidR="00B2688E" w:rsidRPr="0009405F" w:rsidDel="00701C88">
          <w:rPr>
            <w:rFonts w:ascii="Arial" w:hAnsi="Arial" w:cs="Arial"/>
            <w:strike/>
            <w:rPrChange w:id="589" w:author="Tyler Bradshaw" w:date="2020-12-04T11:12:00Z">
              <w:rPr>
                <w:rFonts w:ascii="Arial" w:hAnsi="Arial" w:cs="Arial"/>
              </w:rPr>
            </w:rPrChange>
          </w:rPr>
          <w:delText xml:space="preserve"> </w:delText>
        </w:r>
        <w:r w:rsidR="00AE03C7" w:rsidRPr="0009405F" w:rsidDel="00701C88">
          <w:rPr>
            <w:rFonts w:ascii="Arial" w:hAnsi="Arial" w:cs="Arial"/>
            <w:strike/>
            <w:rPrChange w:id="590" w:author="Tyler Bradshaw" w:date="2020-12-04T11:12:00Z">
              <w:rPr>
                <w:rFonts w:ascii="Arial" w:hAnsi="Arial" w:cs="Arial"/>
              </w:rPr>
            </w:rPrChange>
          </w:rPr>
          <w:delText>2D</w:delText>
        </w:r>
        <w:r w:rsidR="00B2688E" w:rsidRPr="0009405F" w:rsidDel="00701C88">
          <w:rPr>
            <w:rFonts w:ascii="Arial" w:hAnsi="Arial" w:cs="Arial"/>
            <w:strike/>
            <w:rPrChange w:id="591" w:author="Tyler Bradshaw" w:date="2020-12-04T11:12:00Z">
              <w:rPr>
                <w:rFonts w:ascii="Arial" w:hAnsi="Arial" w:cs="Arial"/>
              </w:rPr>
            </w:rPrChange>
          </w:rPr>
          <w:delText xml:space="preserve">). </w:delText>
        </w:r>
      </w:del>
      <w:del w:id="592" w:author="Tyler Bradshaw" w:date="2020-12-04T11:43:00Z">
        <w:r w:rsidR="00B2688E" w:rsidRPr="0009405F" w:rsidDel="004E0906">
          <w:rPr>
            <w:rFonts w:ascii="Arial" w:hAnsi="Arial" w:cs="Arial"/>
            <w:strike/>
            <w:rPrChange w:id="593" w:author="Tyler Bradshaw" w:date="2020-12-04T11:12:00Z">
              <w:rPr>
                <w:rFonts w:ascii="Arial" w:hAnsi="Arial" w:cs="Arial"/>
              </w:rPr>
            </w:rPrChange>
          </w:rPr>
          <w:delText xml:space="preserve">Similar to </w:delText>
        </w:r>
        <w:r w:rsidR="009C06DF" w:rsidRPr="0009405F" w:rsidDel="004E0906">
          <w:rPr>
            <w:rFonts w:ascii="Arial" w:hAnsi="Arial" w:cs="Arial"/>
            <w:strike/>
            <w:rPrChange w:id="594" w:author="Tyler Bradshaw" w:date="2020-12-04T11:12:00Z">
              <w:rPr>
                <w:rFonts w:ascii="Arial" w:hAnsi="Arial" w:cs="Arial"/>
              </w:rPr>
            </w:rPrChange>
          </w:rPr>
          <w:delText xml:space="preserve">the WASH </w:delText>
        </w:r>
        <w:r w:rsidR="009856A1" w:rsidRPr="0009405F" w:rsidDel="004E0906">
          <w:rPr>
            <w:rFonts w:ascii="Arial" w:hAnsi="Arial" w:cs="Arial"/>
            <w:strike/>
            <w:rPrChange w:id="595" w:author="Tyler Bradshaw" w:date="2020-12-04T11:12:00Z">
              <w:rPr>
                <w:rFonts w:ascii="Arial" w:hAnsi="Arial" w:cs="Arial"/>
              </w:rPr>
            </w:rPrChange>
          </w:rPr>
          <w:delText>i</w:delText>
        </w:r>
        <w:r w:rsidR="009C06DF" w:rsidRPr="0009405F" w:rsidDel="004E0906">
          <w:rPr>
            <w:rFonts w:ascii="Arial" w:hAnsi="Arial" w:cs="Arial"/>
            <w:strike/>
            <w:rPrChange w:id="596" w:author="Tyler Bradshaw" w:date="2020-12-04T11:12:00Z">
              <w:rPr>
                <w:rFonts w:ascii="Arial" w:hAnsi="Arial" w:cs="Arial"/>
              </w:rPr>
            </w:rPrChange>
          </w:rPr>
          <w:delText>BioID proteome (Fig</w:delText>
        </w:r>
        <w:r w:rsidR="003A5FA5" w:rsidRPr="0009405F" w:rsidDel="004E0906">
          <w:rPr>
            <w:rFonts w:ascii="Arial" w:hAnsi="Arial" w:cs="Arial"/>
            <w:strike/>
            <w:rPrChange w:id="597" w:author="Tyler Bradshaw" w:date="2020-12-04T11:12:00Z">
              <w:rPr>
                <w:rFonts w:ascii="Arial" w:hAnsi="Arial" w:cs="Arial"/>
              </w:rPr>
            </w:rPrChange>
          </w:rPr>
          <w:delText>ure</w:delText>
        </w:r>
        <w:r w:rsidR="009C06DF" w:rsidRPr="0009405F" w:rsidDel="004E0906">
          <w:rPr>
            <w:rFonts w:ascii="Arial" w:hAnsi="Arial" w:cs="Arial"/>
            <w:strike/>
            <w:rPrChange w:id="598" w:author="Tyler Bradshaw" w:date="2020-12-04T11:12:00Z">
              <w:rPr>
                <w:rFonts w:ascii="Arial" w:hAnsi="Arial" w:cs="Arial"/>
              </w:rPr>
            </w:rPrChange>
          </w:rPr>
          <w:delText xml:space="preserve"> 1)</w:delText>
        </w:r>
        <w:r w:rsidR="00B2688E" w:rsidRPr="0009405F" w:rsidDel="004E0906">
          <w:rPr>
            <w:rFonts w:ascii="Arial" w:hAnsi="Arial" w:cs="Arial"/>
            <w:strike/>
            <w:rPrChange w:id="599" w:author="Tyler Bradshaw" w:date="2020-12-04T11:12:00Z">
              <w:rPr>
                <w:rFonts w:ascii="Arial" w:hAnsi="Arial" w:cs="Arial"/>
              </w:rPr>
            </w:rPrChange>
          </w:rPr>
          <w:delText>, M</w:delText>
        </w:r>
      </w:del>
      <w:del w:id="600" w:author="Tyler Bradshaw" w:date="2020-12-04T10:49:00Z">
        <w:r w:rsidR="00B2688E" w:rsidRPr="0009405F" w:rsidDel="00701C88">
          <w:rPr>
            <w:rFonts w:ascii="Arial" w:hAnsi="Arial" w:cs="Arial"/>
            <w:strike/>
            <w:rPrChange w:id="601" w:author="Tyler Bradshaw" w:date="2020-12-04T11:12:00Z">
              <w:rPr>
                <w:rFonts w:ascii="Arial" w:hAnsi="Arial" w:cs="Arial"/>
              </w:rPr>
            </w:rPrChange>
          </w:rPr>
          <w:delText>19</w:delText>
        </w:r>
      </w:del>
      <w:del w:id="602" w:author="Tyler Bradshaw" w:date="2020-12-04T11:43:00Z">
        <w:r w:rsidR="00B2688E" w:rsidRPr="0009405F" w:rsidDel="004E0906">
          <w:rPr>
            <w:rFonts w:ascii="Arial" w:hAnsi="Arial" w:cs="Arial"/>
            <w:strike/>
            <w:rPrChange w:id="603" w:author="Tyler Bradshaw" w:date="2020-12-04T11:12:00Z">
              <w:rPr>
                <w:rFonts w:ascii="Arial" w:hAnsi="Arial" w:cs="Arial"/>
              </w:rPr>
            </w:rPrChange>
          </w:rPr>
          <w:delText xml:space="preserve"> </w:delText>
        </w:r>
        <w:r w:rsidR="00F27678" w:rsidRPr="0009405F" w:rsidDel="004E0906">
          <w:rPr>
            <w:rFonts w:ascii="Arial" w:hAnsi="Arial" w:cs="Arial"/>
            <w:strike/>
            <w:rPrChange w:id="604" w:author="Tyler Bradshaw" w:date="2020-12-04T11:12:00Z">
              <w:rPr>
                <w:rFonts w:ascii="Arial" w:hAnsi="Arial" w:cs="Arial"/>
              </w:rPr>
            </w:rPrChange>
          </w:rPr>
          <w:delText xml:space="preserve">contained components of the CCC </w:delText>
        </w:r>
        <w:r w:rsidR="00D5043C" w:rsidRPr="0009405F" w:rsidDel="004E0906">
          <w:rPr>
            <w:rFonts w:ascii="Arial" w:hAnsi="Arial" w:cs="Arial"/>
            <w:strike/>
            <w:rPrChange w:id="605" w:author="Tyler Bradshaw" w:date="2020-12-04T11:12:00Z">
              <w:rPr>
                <w:rFonts w:ascii="Arial" w:hAnsi="Arial" w:cs="Arial"/>
              </w:rPr>
            </w:rPrChange>
          </w:rPr>
          <w:delText>(</w:delText>
        </w:r>
        <w:r w:rsidR="00EA3529" w:rsidRPr="0009405F" w:rsidDel="004E0906">
          <w:rPr>
            <w:rFonts w:ascii="Arial" w:hAnsi="Arial" w:cs="Arial"/>
            <w:strike/>
            <w:rPrChange w:id="606" w:author="Tyler Bradshaw" w:date="2020-12-04T11:12:00Z">
              <w:rPr>
                <w:rFonts w:ascii="Arial" w:hAnsi="Arial" w:cs="Arial"/>
              </w:rPr>
            </w:rPrChange>
          </w:rPr>
          <w:delText>CCDC22</w:delText>
        </w:r>
        <w:r w:rsidR="00D5043C" w:rsidRPr="0009405F" w:rsidDel="004E0906">
          <w:rPr>
            <w:rFonts w:ascii="Arial" w:hAnsi="Arial" w:cs="Arial"/>
            <w:strike/>
            <w:rPrChange w:id="607" w:author="Tyler Bradshaw" w:date="2020-12-04T11:12:00Z">
              <w:rPr>
                <w:rFonts w:ascii="Arial" w:hAnsi="Arial" w:cs="Arial"/>
              </w:rPr>
            </w:rPrChange>
          </w:rPr>
          <w:delText xml:space="preserve">, </w:delText>
        </w:r>
        <w:r w:rsidR="00EA3529" w:rsidRPr="0009405F" w:rsidDel="004E0906">
          <w:rPr>
            <w:rFonts w:ascii="Arial" w:hAnsi="Arial" w:cs="Arial"/>
            <w:strike/>
            <w:rPrChange w:id="608" w:author="Tyler Bradshaw" w:date="2020-12-04T11:12:00Z">
              <w:rPr>
                <w:rFonts w:ascii="Arial" w:hAnsi="Arial" w:cs="Arial"/>
              </w:rPr>
            </w:rPrChange>
          </w:rPr>
          <w:delText>CCDC93</w:delText>
        </w:r>
        <w:r w:rsidR="00D5043C" w:rsidRPr="0009405F" w:rsidDel="004E0906">
          <w:rPr>
            <w:rFonts w:ascii="Arial" w:hAnsi="Arial" w:cs="Arial"/>
            <w:strike/>
            <w:rPrChange w:id="609" w:author="Tyler Bradshaw" w:date="2020-12-04T11:12:00Z">
              <w:rPr>
                <w:rFonts w:ascii="Arial" w:hAnsi="Arial" w:cs="Arial"/>
              </w:rPr>
            </w:rPrChange>
          </w:rPr>
          <w:delText xml:space="preserve">, </w:delText>
        </w:r>
        <w:r w:rsidR="00EA3529" w:rsidRPr="0009405F" w:rsidDel="004E0906">
          <w:rPr>
            <w:rFonts w:ascii="Arial" w:hAnsi="Arial" w:cs="Arial"/>
            <w:strike/>
            <w:rPrChange w:id="610" w:author="Tyler Bradshaw" w:date="2020-12-04T11:12:00Z">
              <w:rPr>
                <w:rFonts w:ascii="Arial" w:hAnsi="Arial" w:cs="Arial"/>
              </w:rPr>
            </w:rPrChange>
          </w:rPr>
          <w:delText>COMMD1</w:delText>
        </w:r>
        <w:r w:rsidR="00D5043C" w:rsidRPr="0009405F" w:rsidDel="004E0906">
          <w:rPr>
            <w:rFonts w:ascii="Arial" w:hAnsi="Arial" w:cs="Arial"/>
            <w:strike/>
            <w:rPrChange w:id="611" w:author="Tyler Bradshaw" w:date="2020-12-04T11:12:00Z">
              <w:rPr>
                <w:rFonts w:ascii="Arial" w:hAnsi="Arial" w:cs="Arial"/>
              </w:rPr>
            </w:rPrChange>
          </w:rPr>
          <w:delText xml:space="preserve">-3, </w:delText>
        </w:r>
        <w:r w:rsidR="00EA3529" w:rsidRPr="0009405F" w:rsidDel="004E0906">
          <w:rPr>
            <w:rFonts w:ascii="Arial" w:hAnsi="Arial" w:cs="Arial"/>
            <w:strike/>
            <w:rPrChange w:id="612" w:author="Tyler Bradshaw" w:date="2020-12-04T11:12:00Z">
              <w:rPr>
                <w:rFonts w:ascii="Arial" w:hAnsi="Arial" w:cs="Arial"/>
              </w:rPr>
            </w:rPrChange>
          </w:rPr>
          <w:delText>COMMD</w:delText>
        </w:r>
        <w:r w:rsidR="00FF377C" w:rsidRPr="0009405F" w:rsidDel="004E0906">
          <w:rPr>
            <w:rFonts w:ascii="Arial" w:hAnsi="Arial" w:cs="Arial"/>
            <w:strike/>
            <w:rPrChange w:id="613" w:author="Tyler Bradshaw" w:date="2020-12-04T11:12:00Z">
              <w:rPr>
                <w:rFonts w:ascii="Arial" w:hAnsi="Arial" w:cs="Arial"/>
              </w:rPr>
            </w:rPrChange>
          </w:rPr>
          <w:delText>6-</w:delText>
        </w:r>
        <w:r w:rsidR="00EA3529" w:rsidRPr="0009405F" w:rsidDel="004E0906">
          <w:rPr>
            <w:rFonts w:ascii="Arial" w:hAnsi="Arial" w:cs="Arial"/>
            <w:strike/>
            <w:rPrChange w:id="614" w:author="Tyler Bradshaw" w:date="2020-12-04T11:12:00Z">
              <w:rPr>
                <w:rFonts w:ascii="Arial" w:hAnsi="Arial" w:cs="Arial"/>
              </w:rPr>
            </w:rPrChange>
          </w:rPr>
          <w:delText>7</w:delText>
        </w:r>
        <w:r w:rsidR="00D5043C" w:rsidRPr="0009405F" w:rsidDel="004E0906">
          <w:rPr>
            <w:rFonts w:ascii="Arial" w:hAnsi="Arial" w:cs="Arial"/>
            <w:strike/>
            <w:rPrChange w:id="615" w:author="Tyler Bradshaw" w:date="2020-12-04T11:12:00Z">
              <w:rPr>
                <w:rFonts w:ascii="Arial" w:hAnsi="Arial" w:cs="Arial"/>
              </w:rPr>
            </w:rPrChange>
          </w:rPr>
          <w:delText xml:space="preserve">, and </w:delText>
        </w:r>
        <w:commentRangeStart w:id="616"/>
        <w:r w:rsidR="00EA3529" w:rsidRPr="0009405F" w:rsidDel="004E0906">
          <w:rPr>
            <w:rFonts w:ascii="Arial" w:hAnsi="Arial" w:cs="Arial"/>
            <w:strike/>
            <w:rPrChange w:id="617" w:author="Tyler Bradshaw" w:date="2020-12-04T11:12:00Z">
              <w:rPr>
                <w:rFonts w:ascii="Arial" w:hAnsi="Arial" w:cs="Arial"/>
              </w:rPr>
            </w:rPrChange>
          </w:rPr>
          <w:delText>COMMD9</w:delText>
        </w:r>
        <w:commentRangeEnd w:id="616"/>
        <w:r w:rsidR="00701C88" w:rsidRPr="0009405F" w:rsidDel="004E0906">
          <w:rPr>
            <w:rStyle w:val="CommentReference"/>
            <w:strike/>
            <w:rPrChange w:id="618" w:author="Tyler Bradshaw" w:date="2020-12-04T11:12:00Z">
              <w:rPr>
                <w:rStyle w:val="CommentReference"/>
              </w:rPr>
            </w:rPrChange>
          </w:rPr>
          <w:commentReference w:id="616"/>
        </w:r>
        <w:r w:rsidR="00D5043C" w:rsidRPr="0009405F" w:rsidDel="004E0906">
          <w:rPr>
            <w:rFonts w:ascii="Arial" w:hAnsi="Arial" w:cs="Arial"/>
            <w:strike/>
            <w:rPrChange w:id="619" w:author="Tyler Bradshaw" w:date="2020-12-04T11:12:00Z">
              <w:rPr>
                <w:rFonts w:ascii="Arial" w:hAnsi="Arial" w:cs="Arial"/>
              </w:rPr>
            </w:rPrChange>
          </w:rPr>
          <w:delText>)</w:delText>
        </w:r>
        <w:r w:rsidR="00F27678" w:rsidRPr="0009405F" w:rsidDel="004E0906">
          <w:rPr>
            <w:rFonts w:ascii="Arial" w:hAnsi="Arial" w:cs="Arial"/>
            <w:strike/>
            <w:rPrChange w:id="620" w:author="Tyler Bradshaw" w:date="2020-12-04T11:12:00Z">
              <w:rPr>
                <w:rFonts w:ascii="Arial" w:hAnsi="Arial" w:cs="Arial"/>
              </w:rPr>
            </w:rPrChange>
          </w:rPr>
          <w:delText xml:space="preserve"> and Retr</w:delText>
        </w:r>
        <w:r w:rsidR="00D5043C" w:rsidRPr="0009405F" w:rsidDel="004E0906">
          <w:rPr>
            <w:rFonts w:ascii="Arial" w:hAnsi="Arial" w:cs="Arial"/>
            <w:strike/>
            <w:rPrChange w:id="621" w:author="Tyler Bradshaw" w:date="2020-12-04T11:12:00Z">
              <w:rPr>
                <w:rFonts w:ascii="Arial" w:hAnsi="Arial" w:cs="Arial"/>
              </w:rPr>
            </w:rPrChange>
          </w:rPr>
          <w:delText>ie</w:delText>
        </w:r>
        <w:r w:rsidR="00F27678" w:rsidRPr="0009405F" w:rsidDel="004E0906">
          <w:rPr>
            <w:rFonts w:ascii="Arial" w:hAnsi="Arial" w:cs="Arial"/>
            <w:strike/>
            <w:rPrChange w:id="622" w:author="Tyler Bradshaw" w:date="2020-12-04T11:12:00Z">
              <w:rPr>
                <w:rFonts w:ascii="Arial" w:hAnsi="Arial" w:cs="Arial"/>
              </w:rPr>
            </w:rPrChange>
          </w:rPr>
          <w:delText>ver sorting complex</w:delText>
        </w:r>
        <w:r w:rsidR="00AB5C2F" w:rsidRPr="0009405F" w:rsidDel="004E0906">
          <w:rPr>
            <w:rFonts w:ascii="Arial" w:hAnsi="Arial" w:cs="Arial"/>
            <w:strike/>
            <w:rPrChange w:id="623" w:author="Tyler Bradshaw" w:date="2020-12-04T11:12:00Z">
              <w:rPr>
                <w:rFonts w:ascii="Arial" w:hAnsi="Arial" w:cs="Arial"/>
              </w:rPr>
            </w:rPrChange>
          </w:rPr>
          <w:delText>es</w:delText>
        </w:r>
        <w:r w:rsidR="00D5043C" w:rsidRPr="0009405F" w:rsidDel="004E0906">
          <w:rPr>
            <w:rFonts w:ascii="Arial" w:hAnsi="Arial" w:cs="Arial"/>
            <w:strike/>
            <w:rPrChange w:id="624" w:author="Tyler Bradshaw" w:date="2020-12-04T11:12:00Z">
              <w:rPr>
                <w:rFonts w:ascii="Arial" w:hAnsi="Arial" w:cs="Arial"/>
              </w:rPr>
            </w:rPrChange>
          </w:rPr>
          <w:delText xml:space="preserve"> (</w:delText>
        </w:r>
        <w:r w:rsidR="00EA3529" w:rsidRPr="0009405F" w:rsidDel="004E0906">
          <w:rPr>
            <w:rFonts w:ascii="Arial" w:hAnsi="Arial" w:cs="Arial"/>
            <w:strike/>
            <w:rPrChange w:id="625" w:author="Tyler Bradshaw" w:date="2020-12-04T11:12:00Z">
              <w:rPr>
                <w:rFonts w:ascii="Arial" w:hAnsi="Arial" w:cs="Arial"/>
              </w:rPr>
            </w:rPrChange>
          </w:rPr>
          <w:delText xml:space="preserve">VPS26C </w:delText>
        </w:r>
        <w:r w:rsidR="00D5043C" w:rsidRPr="0009405F" w:rsidDel="004E0906">
          <w:rPr>
            <w:rFonts w:ascii="Arial" w:hAnsi="Arial" w:cs="Arial"/>
            <w:strike/>
            <w:rPrChange w:id="626" w:author="Tyler Bradshaw" w:date="2020-12-04T11:12:00Z">
              <w:rPr>
                <w:rFonts w:ascii="Arial" w:hAnsi="Arial" w:cs="Arial"/>
              </w:rPr>
            </w:rPrChange>
          </w:rPr>
          <w:delText xml:space="preserve">and </w:delText>
        </w:r>
        <w:r w:rsidR="00EA3529" w:rsidRPr="0009405F" w:rsidDel="004E0906">
          <w:rPr>
            <w:rFonts w:ascii="Arial" w:hAnsi="Arial" w:cs="Arial"/>
            <w:strike/>
            <w:rPrChange w:id="627" w:author="Tyler Bradshaw" w:date="2020-12-04T11:12:00Z">
              <w:rPr>
                <w:rFonts w:ascii="Arial" w:hAnsi="Arial" w:cs="Arial"/>
              </w:rPr>
            </w:rPrChange>
          </w:rPr>
          <w:delText>VPS35L</w:delText>
        </w:r>
        <w:r w:rsidR="00D5043C" w:rsidRPr="0009405F" w:rsidDel="004E0906">
          <w:rPr>
            <w:rFonts w:ascii="Arial" w:hAnsi="Arial" w:cs="Arial"/>
            <w:strike/>
            <w:rPrChange w:id="628" w:author="Tyler Bradshaw" w:date="2020-12-04T11:12:00Z">
              <w:rPr>
                <w:rFonts w:ascii="Arial" w:hAnsi="Arial" w:cs="Arial"/>
              </w:rPr>
            </w:rPrChange>
          </w:rPr>
          <w:delText>)</w:delText>
        </w:r>
        <w:r w:rsidR="00B2688E" w:rsidRPr="0009405F" w:rsidDel="004E0906">
          <w:rPr>
            <w:rFonts w:ascii="Arial" w:hAnsi="Arial" w:cs="Arial"/>
            <w:strike/>
            <w:rPrChange w:id="629" w:author="Tyler Bradshaw" w:date="2020-12-04T11:12:00Z">
              <w:rPr>
                <w:rFonts w:ascii="Arial" w:hAnsi="Arial" w:cs="Arial"/>
              </w:rPr>
            </w:rPrChange>
          </w:rPr>
          <w:delText>, but not the Retromer sorting complex</w:delText>
        </w:r>
        <w:r w:rsidR="00FB4FAA" w:rsidRPr="0009405F" w:rsidDel="004E0906">
          <w:rPr>
            <w:rFonts w:ascii="Arial" w:hAnsi="Arial" w:cs="Arial"/>
            <w:strike/>
            <w:rPrChange w:id="630" w:author="Tyler Bradshaw" w:date="2020-12-04T11:12:00Z">
              <w:rPr>
                <w:rFonts w:ascii="Arial" w:hAnsi="Arial" w:cs="Arial"/>
              </w:rPr>
            </w:rPrChange>
          </w:rPr>
          <w:delText xml:space="preserve">, suggesting that </w:delText>
        </w:r>
        <w:r w:rsidR="00325B70" w:rsidRPr="0009405F" w:rsidDel="004E0906">
          <w:rPr>
            <w:rFonts w:ascii="Arial" w:hAnsi="Arial" w:cs="Arial"/>
            <w:strike/>
            <w:rPrChange w:id="631" w:author="Tyler Bradshaw" w:date="2020-12-04T11:12:00Z">
              <w:rPr>
                <w:rFonts w:ascii="Arial" w:hAnsi="Arial" w:cs="Arial"/>
              </w:rPr>
            </w:rPrChange>
          </w:rPr>
          <w:delText xml:space="preserve">in the brain, </w:delText>
        </w:r>
        <w:r w:rsidR="00FB4FAA" w:rsidRPr="0009405F" w:rsidDel="004E0906">
          <w:rPr>
            <w:rFonts w:ascii="Arial" w:hAnsi="Arial" w:cs="Arial"/>
            <w:strike/>
            <w:rPrChange w:id="632" w:author="Tyler Bradshaw" w:date="2020-12-04T11:12:00Z">
              <w:rPr>
                <w:rFonts w:ascii="Arial" w:hAnsi="Arial" w:cs="Arial"/>
              </w:rPr>
            </w:rPrChange>
          </w:rPr>
          <w:delText>the WASH complex may not interact as closely with Retromer as it does in other cells</w:delText>
        </w:r>
        <w:r w:rsidR="000B5575" w:rsidRPr="0009405F" w:rsidDel="004E0906">
          <w:rPr>
            <w:rFonts w:ascii="Arial" w:hAnsi="Arial" w:cs="Arial"/>
            <w:strike/>
            <w:rPrChange w:id="633" w:author="Tyler Bradshaw" w:date="2020-12-04T11:12:00Z">
              <w:rPr>
                <w:rFonts w:ascii="Arial" w:hAnsi="Arial" w:cs="Arial"/>
              </w:rPr>
            </w:rPrChange>
          </w:rPr>
          <w:delText xml:space="preserve"> (Fig</w:delText>
        </w:r>
        <w:r w:rsidR="00AE03C7" w:rsidRPr="0009405F" w:rsidDel="004E0906">
          <w:rPr>
            <w:rFonts w:ascii="Arial" w:hAnsi="Arial" w:cs="Arial"/>
            <w:strike/>
            <w:rPrChange w:id="634" w:author="Tyler Bradshaw" w:date="2020-12-04T11:12:00Z">
              <w:rPr>
                <w:rFonts w:ascii="Arial" w:hAnsi="Arial" w:cs="Arial"/>
              </w:rPr>
            </w:rPrChange>
          </w:rPr>
          <w:delText>ure</w:delText>
        </w:r>
        <w:r w:rsidR="000B5575" w:rsidRPr="0009405F" w:rsidDel="004E0906">
          <w:rPr>
            <w:rFonts w:ascii="Arial" w:hAnsi="Arial" w:cs="Arial"/>
            <w:strike/>
            <w:rPrChange w:id="635" w:author="Tyler Bradshaw" w:date="2020-12-04T11:12:00Z">
              <w:rPr>
                <w:rFonts w:ascii="Arial" w:hAnsi="Arial" w:cs="Arial"/>
              </w:rPr>
            </w:rPrChange>
          </w:rPr>
          <w:delText xml:space="preserve"> 2</w:delText>
        </w:r>
        <w:r w:rsidR="00AE03C7" w:rsidRPr="0009405F" w:rsidDel="004E0906">
          <w:rPr>
            <w:rFonts w:ascii="Arial" w:hAnsi="Arial" w:cs="Arial"/>
            <w:strike/>
            <w:rPrChange w:id="636" w:author="Tyler Bradshaw" w:date="2020-12-04T11:12:00Z">
              <w:rPr>
                <w:rFonts w:ascii="Arial" w:hAnsi="Arial" w:cs="Arial"/>
              </w:rPr>
            </w:rPrChange>
          </w:rPr>
          <w:delText>D</w:delText>
        </w:r>
        <w:r w:rsidR="000B5575" w:rsidRPr="0009405F" w:rsidDel="004E0906">
          <w:rPr>
            <w:rFonts w:ascii="Arial" w:hAnsi="Arial" w:cs="Arial"/>
            <w:strike/>
            <w:rPrChange w:id="637" w:author="Tyler Bradshaw" w:date="2020-12-04T11:12:00Z">
              <w:rPr>
                <w:rFonts w:ascii="Arial" w:hAnsi="Arial" w:cs="Arial"/>
              </w:rPr>
            </w:rPrChange>
          </w:rPr>
          <w:delText>)</w:delText>
        </w:r>
        <w:r w:rsidR="00D5043C" w:rsidRPr="0009405F" w:rsidDel="004E0906">
          <w:rPr>
            <w:rFonts w:ascii="Arial" w:hAnsi="Arial" w:cs="Arial"/>
            <w:strike/>
            <w:rPrChange w:id="638" w:author="Tyler Bradshaw" w:date="2020-12-04T11:12:00Z">
              <w:rPr>
                <w:rFonts w:ascii="Arial" w:hAnsi="Arial" w:cs="Arial"/>
              </w:rPr>
            </w:rPrChange>
          </w:rPr>
          <w:delText xml:space="preserve">. </w:delText>
        </w:r>
      </w:del>
      <w:r w:rsidR="009856A1" w:rsidRPr="0009405F">
        <w:rPr>
          <w:rFonts w:ascii="Arial" w:hAnsi="Arial" w:cs="Arial"/>
          <w:strike/>
          <w:rPrChange w:id="639" w:author="Tyler Bradshaw" w:date="2020-12-04T11:12:00Z">
            <w:rPr>
              <w:rFonts w:ascii="Arial" w:hAnsi="Arial" w:cs="Arial"/>
            </w:rPr>
          </w:rPrChange>
        </w:rPr>
        <w:t>Across all fractions, t</w:t>
      </w:r>
      <w:r w:rsidR="00B2688E" w:rsidRPr="0009405F">
        <w:rPr>
          <w:rFonts w:ascii="Arial" w:hAnsi="Arial" w:cs="Arial"/>
          <w:strike/>
          <w:rPrChange w:id="640" w:author="Tyler Bradshaw" w:date="2020-12-04T11:12:00Z">
            <w:rPr>
              <w:rFonts w:ascii="Arial" w:hAnsi="Arial" w:cs="Arial"/>
            </w:rPr>
          </w:rPrChange>
        </w:rPr>
        <w:t xml:space="preserve">he abundance of </w:t>
      </w:r>
      <w:del w:id="641" w:author="Tyler Bradshaw" w:date="2020-12-04T11:43:00Z">
        <w:r w:rsidR="00752FA3" w:rsidRPr="0009405F" w:rsidDel="004E0906">
          <w:rPr>
            <w:rFonts w:ascii="Arial" w:hAnsi="Arial" w:cs="Arial"/>
            <w:strike/>
            <w:rPrChange w:id="642" w:author="Tyler Bradshaw" w:date="2020-12-04T11:12:00Z">
              <w:rPr>
                <w:rFonts w:ascii="Arial" w:hAnsi="Arial" w:cs="Arial"/>
              </w:rPr>
            </w:rPrChange>
          </w:rPr>
          <w:delText xml:space="preserve">M19 </w:delText>
        </w:r>
      </w:del>
      <w:ins w:id="643" w:author="Tyler Bradshaw" w:date="2020-12-04T11:43:00Z">
        <w:r w:rsidR="004E0906">
          <w:rPr>
            <w:rFonts w:ascii="Arial" w:hAnsi="Arial" w:cs="Arial"/>
            <w:strike/>
          </w:rPr>
          <w:t>M23</w:t>
        </w:r>
        <w:r w:rsidR="004E0906" w:rsidRPr="0009405F">
          <w:rPr>
            <w:rFonts w:ascii="Arial" w:hAnsi="Arial" w:cs="Arial"/>
            <w:strike/>
            <w:rPrChange w:id="644" w:author="Tyler Bradshaw" w:date="2020-12-04T11:12:00Z">
              <w:rPr>
                <w:rFonts w:ascii="Arial" w:hAnsi="Arial" w:cs="Arial"/>
              </w:rPr>
            </w:rPrChange>
          </w:rPr>
          <w:t xml:space="preserve"> </w:t>
        </w:r>
      </w:ins>
      <w:r w:rsidR="00752FA3" w:rsidRPr="0009405F">
        <w:rPr>
          <w:rFonts w:ascii="Arial" w:hAnsi="Arial" w:cs="Arial"/>
          <w:strike/>
          <w:rPrChange w:id="645" w:author="Tyler Bradshaw" w:date="2020-12-04T11:12:00Z">
            <w:rPr>
              <w:rFonts w:ascii="Arial" w:hAnsi="Arial" w:cs="Arial"/>
            </w:rPr>
          </w:rPrChange>
        </w:rPr>
        <w:t>was</w:t>
      </w:r>
      <w:r w:rsidR="00B2688E" w:rsidRPr="0009405F">
        <w:rPr>
          <w:rFonts w:ascii="Arial" w:hAnsi="Arial" w:cs="Arial"/>
          <w:strike/>
          <w:rPrChange w:id="646" w:author="Tyler Bradshaw" w:date="2020-12-04T11:12:00Z">
            <w:rPr>
              <w:rFonts w:ascii="Arial" w:hAnsi="Arial" w:cs="Arial"/>
            </w:rPr>
          </w:rPrChange>
        </w:rPr>
        <w:t xml:space="preserve"> significantly lower in MUT brain compared to WT</w:t>
      </w:r>
      <w:r w:rsidR="00D5043C" w:rsidRPr="0009405F">
        <w:rPr>
          <w:rFonts w:ascii="Arial" w:hAnsi="Arial" w:cs="Arial"/>
          <w:strike/>
          <w:rPrChange w:id="647" w:author="Tyler Bradshaw" w:date="2020-12-04T11:12:00Z">
            <w:rPr>
              <w:rFonts w:ascii="Arial" w:hAnsi="Arial" w:cs="Arial"/>
            </w:rPr>
          </w:rPrChange>
        </w:rPr>
        <w:t xml:space="preserve">, </w:t>
      </w:r>
      <w:r w:rsidR="00AB12EB" w:rsidRPr="0009405F">
        <w:rPr>
          <w:rFonts w:ascii="Arial" w:hAnsi="Arial" w:cs="Arial"/>
          <w:strike/>
          <w:rPrChange w:id="648" w:author="Tyler Bradshaw" w:date="2020-12-04T11:12:00Z">
            <w:rPr>
              <w:rFonts w:ascii="Arial" w:hAnsi="Arial" w:cs="Arial"/>
            </w:rPr>
          </w:rPrChange>
        </w:rPr>
        <w:t>providing evidence that</w:t>
      </w:r>
      <w:r w:rsidR="00166F84" w:rsidRPr="0009405F">
        <w:rPr>
          <w:rFonts w:ascii="Arial" w:hAnsi="Arial" w:cs="Arial"/>
          <w:strike/>
          <w:rPrChange w:id="649" w:author="Tyler Bradshaw" w:date="2020-12-04T11:12:00Z">
            <w:rPr>
              <w:rFonts w:ascii="Arial" w:hAnsi="Arial" w:cs="Arial"/>
            </w:rPr>
          </w:rPrChange>
        </w:rPr>
        <w:t xml:space="preserve"> th</w:t>
      </w:r>
      <w:r w:rsidR="00374ADC" w:rsidRPr="0009405F">
        <w:rPr>
          <w:rFonts w:ascii="Arial" w:hAnsi="Arial" w:cs="Arial"/>
          <w:strike/>
          <w:rPrChange w:id="650" w:author="Tyler Bradshaw" w:date="2020-12-04T11:12:00Z">
            <w:rPr>
              <w:rFonts w:ascii="Arial" w:hAnsi="Arial" w:cs="Arial"/>
            </w:rPr>
          </w:rPrChange>
        </w:rPr>
        <w:t>e</w:t>
      </w:r>
      <w:r w:rsidR="00166F84" w:rsidRPr="0009405F">
        <w:rPr>
          <w:rFonts w:ascii="Arial" w:hAnsi="Arial" w:cs="Arial"/>
          <w:strike/>
          <w:rPrChange w:id="651" w:author="Tyler Bradshaw" w:date="2020-12-04T11:12:00Z">
            <w:rPr>
              <w:rFonts w:ascii="Arial" w:hAnsi="Arial" w:cs="Arial"/>
            </w:rPr>
          </w:rPrChange>
        </w:rPr>
        <w:t xml:space="preserve"> SWIP</w:t>
      </w:r>
      <w:r w:rsidR="00374ADC" w:rsidRPr="0009405F">
        <w:rPr>
          <w:rFonts w:ascii="Arial" w:hAnsi="Arial" w:cs="Arial"/>
          <w:strike/>
          <w:vertAlign w:val="superscript"/>
          <w:rPrChange w:id="652" w:author="Tyler Bradshaw" w:date="2020-12-04T11:12:00Z">
            <w:rPr>
              <w:rFonts w:ascii="Arial" w:hAnsi="Arial" w:cs="Arial"/>
              <w:vertAlign w:val="superscript"/>
            </w:rPr>
          </w:rPrChange>
        </w:rPr>
        <w:t>P1019R</w:t>
      </w:r>
      <w:r w:rsidR="00166F84" w:rsidRPr="0009405F">
        <w:rPr>
          <w:rFonts w:ascii="Arial" w:hAnsi="Arial" w:cs="Arial"/>
          <w:strike/>
          <w:rPrChange w:id="653" w:author="Tyler Bradshaw" w:date="2020-12-04T11:12:00Z">
            <w:rPr>
              <w:rFonts w:ascii="Arial" w:hAnsi="Arial" w:cs="Arial"/>
            </w:rPr>
          </w:rPrChange>
        </w:rPr>
        <w:t xml:space="preserve"> mutation </w:t>
      </w:r>
      <w:r w:rsidR="005301C0" w:rsidRPr="0009405F">
        <w:rPr>
          <w:rFonts w:ascii="Arial" w:hAnsi="Arial" w:cs="Arial"/>
          <w:strike/>
          <w:rPrChange w:id="654" w:author="Tyler Bradshaw" w:date="2020-12-04T11:12:00Z">
            <w:rPr>
              <w:rFonts w:ascii="Arial" w:hAnsi="Arial" w:cs="Arial"/>
            </w:rPr>
          </w:rPrChange>
        </w:rPr>
        <w:t xml:space="preserve">reduces the stability of </w:t>
      </w:r>
      <w:r w:rsidR="00B2688E" w:rsidRPr="0009405F">
        <w:rPr>
          <w:rFonts w:ascii="Arial" w:hAnsi="Arial" w:cs="Arial"/>
          <w:strike/>
          <w:rPrChange w:id="655" w:author="Tyler Bradshaw" w:date="2020-12-04T11:12:00Z">
            <w:rPr>
              <w:rFonts w:ascii="Arial" w:hAnsi="Arial" w:cs="Arial"/>
            </w:rPr>
          </w:rPrChange>
        </w:rPr>
        <w:t>this</w:t>
      </w:r>
      <w:r w:rsidR="00B00FC7" w:rsidRPr="0009405F">
        <w:rPr>
          <w:rFonts w:ascii="Arial" w:hAnsi="Arial" w:cs="Arial"/>
          <w:strike/>
          <w:rPrChange w:id="656" w:author="Tyler Bradshaw" w:date="2020-12-04T11:12:00Z">
            <w:rPr>
              <w:rFonts w:ascii="Arial" w:hAnsi="Arial" w:cs="Arial"/>
            </w:rPr>
          </w:rPrChange>
        </w:rPr>
        <w:t xml:space="preserve"> protein</w:t>
      </w:r>
      <w:r w:rsidR="00B2688E" w:rsidRPr="0009405F">
        <w:rPr>
          <w:rFonts w:ascii="Arial" w:hAnsi="Arial" w:cs="Arial"/>
          <w:strike/>
          <w:rPrChange w:id="657" w:author="Tyler Bradshaw" w:date="2020-12-04T11:12:00Z">
            <w:rPr>
              <w:rFonts w:ascii="Arial" w:hAnsi="Arial" w:cs="Arial"/>
            </w:rPr>
          </w:rPrChange>
        </w:rPr>
        <w:t xml:space="preserve"> </w:t>
      </w:r>
      <w:r w:rsidR="00B00FC7" w:rsidRPr="0009405F">
        <w:rPr>
          <w:rFonts w:ascii="Arial" w:hAnsi="Arial" w:cs="Arial"/>
          <w:strike/>
          <w:rPrChange w:id="658" w:author="Tyler Bradshaw" w:date="2020-12-04T11:12:00Z">
            <w:rPr>
              <w:rFonts w:ascii="Arial" w:hAnsi="Arial" w:cs="Arial"/>
            </w:rPr>
          </w:rPrChange>
        </w:rPr>
        <w:t>sub</w:t>
      </w:r>
      <w:r w:rsidR="00B2688E" w:rsidRPr="0009405F">
        <w:rPr>
          <w:rFonts w:ascii="Arial" w:hAnsi="Arial" w:cs="Arial"/>
          <w:strike/>
          <w:rPrChange w:id="659" w:author="Tyler Bradshaw" w:date="2020-12-04T11:12:00Z">
            <w:rPr>
              <w:rFonts w:ascii="Arial" w:hAnsi="Arial" w:cs="Arial"/>
            </w:rPr>
          </w:rPrChange>
        </w:rPr>
        <w:t>network</w:t>
      </w:r>
      <w:r w:rsidR="005301C0" w:rsidRPr="0009405F">
        <w:rPr>
          <w:rFonts w:ascii="Arial" w:hAnsi="Arial" w:cs="Arial"/>
          <w:strike/>
          <w:rPrChange w:id="660" w:author="Tyler Bradshaw" w:date="2020-12-04T11:12:00Z">
            <w:rPr>
              <w:rFonts w:ascii="Arial" w:hAnsi="Arial" w:cs="Arial"/>
            </w:rPr>
          </w:rPrChange>
        </w:rPr>
        <w:t xml:space="preserve"> and impairs its</w:t>
      </w:r>
      <w:r w:rsidR="00B2688E" w:rsidRPr="0009405F">
        <w:rPr>
          <w:rFonts w:ascii="Arial" w:hAnsi="Arial" w:cs="Arial"/>
          <w:strike/>
          <w:rPrChange w:id="661" w:author="Tyler Bradshaw" w:date="2020-12-04T11:12:00Z">
            <w:rPr>
              <w:rFonts w:ascii="Arial" w:hAnsi="Arial" w:cs="Arial"/>
            </w:rPr>
          </w:rPrChange>
        </w:rPr>
        <w:t xml:space="preserve"> function (Fig</w:t>
      </w:r>
      <w:r w:rsidR="00AE03C7" w:rsidRPr="0009405F">
        <w:rPr>
          <w:rFonts w:ascii="Arial" w:hAnsi="Arial" w:cs="Arial"/>
          <w:strike/>
          <w:rPrChange w:id="662" w:author="Tyler Bradshaw" w:date="2020-12-04T11:12:00Z">
            <w:rPr>
              <w:rFonts w:ascii="Arial" w:hAnsi="Arial" w:cs="Arial"/>
            </w:rPr>
          </w:rPrChange>
        </w:rPr>
        <w:t>ure</w:t>
      </w:r>
      <w:r w:rsidR="00B2688E" w:rsidRPr="0009405F">
        <w:rPr>
          <w:rFonts w:ascii="Arial" w:hAnsi="Arial" w:cs="Arial"/>
          <w:strike/>
          <w:rPrChange w:id="663" w:author="Tyler Bradshaw" w:date="2020-12-04T11:12:00Z">
            <w:rPr>
              <w:rFonts w:ascii="Arial" w:hAnsi="Arial" w:cs="Arial"/>
            </w:rPr>
          </w:rPrChange>
        </w:rPr>
        <w:t xml:space="preserve"> </w:t>
      </w:r>
      <w:r w:rsidR="00D60FD0" w:rsidRPr="0009405F">
        <w:rPr>
          <w:rFonts w:ascii="Arial" w:hAnsi="Arial" w:cs="Arial"/>
          <w:strike/>
          <w:rPrChange w:id="664" w:author="Tyler Bradshaw" w:date="2020-12-04T11:12:00Z">
            <w:rPr>
              <w:rFonts w:ascii="Arial" w:hAnsi="Arial" w:cs="Arial"/>
            </w:rPr>
          </w:rPrChange>
        </w:rPr>
        <w:t>2F</w:t>
      </w:r>
      <w:r w:rsidR="00BD0E0A" w:rsidRPr="0009405F">
        <w:rPr>
          <w:rFonts w:ascii="Arial" w:hAnsi="Arial" w:cs="Arial"/>
          <w:strike/>
          <w:rPrChange w:id="665" w:author="Tyler Bradshaw" w:date="2020-12-04T11:12:00Z">
            <w:rPr>
              <w:rFonts w:ascii="Arial" w:hAnsi="Arial" w:cs="Arial"/>
            </w:rPr>
          </w:rPrChange>
        </w:rPr>
        <w:t>-</w:t>
      </w:r>
      <w:r w:rsidR="00D60FD0" w:rsidRPr="0009405F">
        <w:rPr>
          <w:rFonts w:ascii="Arial" w:hAnsi="Arial" w:cs="Arial"/>
          <w:strike/>
          <w:rPrChange w:id="666" w:author="Tyler Bradshaw" w:date="2020-12-04T11:12:00Z">
            <w:rPr>
              <w:rFonts w:ascii="Arial" w:hAnsi="Arial" w:cs="Arial"/>
            </w:rPr>
          </w:rPrChange>
        </w:rPr>
        <w:t>G</w:t>
      </w:r>
      <w:r w:rsidR="00B2688E" w:rsidRPr="0009405F">
        <w:rPr>
          <w:rFonts w:ascii="Arial" w:hAnsi="Arial" w:cs="Arial"/>
          <w:strike/>
          <w:rPrChange w:id="667" w:author="Tyler Bradshaw" w:date="2020-12-04T11:12:00Z">
            <w:rPr>
              <w:rFonts w:ascii="Arial" w:hAnsi="Arial" w:cs="Arial"/>
            </w:rPr>
          </w:rPrChange>
        </w:rPr>
        <w:t>)</w:t>
      </w:r>
      <w:r w:rsidR="00166F84" w:rsidRPr="0009405F">
        <w:rPr>
          <w:rFonts w:ascii="Arial" w:hAnsi="Arial" w:cs="Arial"/>
          <w:strike/>
          <w:rPrChange w:id="668" w:author="Tyler Bradshaw" w:date="2020-12-04T11:12:00Z">
            <w:rPr>
              <w:rFonts w:ascii="Arial" w:hAnsi="Arial" w:cs="Arial"/>
            </w:rPr>
          </w:rPrChange>
        </w:rPr>
        <w:t xml:space="preserve">. </w:t>
      </w:r>
    </w:p>
    <w:p w14:paraId="6A670923" w14:textId="474951B1" w:rsidR="00AD3624" w:rsidRPr="0009405F" w:rsidRDefault="00E13540" w:rsidP="00E13540">
      <w:pPr>
        <w:spacing w:line="480" w:lineRule="auto"/>
        <w:ind w:firstLine="720"/>
        <w:jc w:val="thaiDistribute"/>
        <w:rPr>
          <w:rFonts w:ascii="Arial" w:hAnsi="Arial" w:cs="Arial"/>
          <w:strike/>
          <w:rPrChange w:id="669" w:author="Tyler Bradshaw" w:date="2020-12-04T11:12:00Z">
            <w:rPr>
              <w:rFonts w:ascii="Arial" w:hAnsi="Arial" w:cs="Arial"/>
            </w:rPr>
          </w:rPrChange>
        </w:rPr>
      </w:pPr>
      <w:r w:rsidRPr="0009405F">
        <w:rPr>
          <w:rFonts w:ascii="Arial" w:hAnsi="Arial" w:cs="Arial"/>
          <w:strike/>
          <w:rPrChange w:id="670" w:author="Tyler Bradshaw" w:date="2020-12-04T11:12:00Z">
            <w:rPr>
              <w:rFonts w:ascii="Arial" w:hAnsi="Arial" w:cs="Arial"/>
            </w:rPr>
          </w:rPrChange>
        </w:rPr>
        <w:t xml:space="preserve">In contrast to the decreased abundance of </w:t>
      </w:r>
      <w:r w:rsidR="00927A94" w:rsidRPr="0009405F">
        <w:rPr>
          <w:rFonts w:ascii="Arial" w:hAnsi="Arial" w:cs="Arial"/>
          <w:strike/>
          <w:rPrChange w:id="671" w:author="Tyler Bradshaw" w:date="2020-12-04T11:12:00Z">
            <w:rPr>
              <w:rFonts w:ascii="Arial" w:hAnsi="Arial" w:cs="Arial"/>
            </w:rPr>
          </w:rPrChange>
        </w:rPr>
        <w:t>the WASH complex/endosome module</w:t>
      </w:r>
      <w:r w:rsidR="00DF30B3" w:rsidRPr="0009405F">
        <w:rPr>
          <w:rFonts w:ascii="Arial" w:hAnsi="Arial" w:cs="Arial"/>
          <w:strike/>
          <w:rPrChange w:id="672" w:author="Tyler Bradshaw" w:date="2020-12-04T11:12:00Z">
            <w:rPr>
              <w:rFonts w:ascii="Arial" w:hAnsi="Arial" w:cs="Arial"/>
            </w:rPr>
          </w:rPrChange>
        </w:rPr>
        <w:t>,</w:t>
      </w:r>
      <w:r w:rsidR="00927A94" w:rsidRPr="0009405F">
        <w:rPr>
          <w:rFonts w:ascii="Arial" w:hAnsi="Arial" w:cs="Arial"/>
          <w:strike/>
          <w:rPrChange w:id="673" w:author="Tyler Bradshaw" w:date="2020-12-04T11:12:00Z">
            <w:rPr>
              <w:rFonts w:ascii="Arial" w:hAnsi="Arial" w:cs="Arial"/>
            </w:rPr>
          </w:rPrChange>
        </w:rPr>
        <w:t xml:space="preserve"> </w:t>
      </w:r>
      <w:r w:rsidRPr="0009405F">
        <w:rPr>
          <w:rFonts w:ascii="Arial" w:hAnsi="Arial" w:cs="Arial"/>
          <w:strike/>
          <w:rPrChange w:id="674" w:author="Tyler Bradshaw" w:date="2020-12-04T11:12:00Z">
            <w:rPr>
              <w:rFonts w:ascii="Arial" w:hAnsi="Arial" w:cs="Arial"/>
            </w:rPr>
          </w:rPrChange>
        </w:rPr>
        <w:t xml:space="preserve">M19, we observed </w:t>
      </w:r>
      <w:r w:rsidR="000F4DA4" w:rsidRPr="0009405F">
        <w:rPr>
          <w:rFonts w:ascii="Arial" w:hAnsi="Arial" w:cs="Arial"/>
          <w:strike/>
          <w:rPrChange w:id="675" w:author="Tyler Bradshaw" w:date="2020-12-04T11:12:00Z">
            <w:rPr>
              <w:rFonts w:ascii="Arial" w:hAnsi="Arial" w:cs="Arial"/>
            </w:rPr>
          </w:rPrChange>
        </w:rPr>
        <w:t xml:space="preserve">three </w:t>
      </w:r>
      <w:r w:rsidRPr="0009405F">
        <w:rPr>
          <w:rFonts w:ascii="Arial" w:hAnsi="Arial" w:cs="Arial"/>
          <w:strike/>
          <w:rPrChange w:id="676" w:author="Tyler Bradshaw" w:date="2020-12-04T11:12:00Z">
            <w:rPr>
              <w:rFonts w:ascii="Arial" w:hAnsi="Arial" w:cs="Arial"/>
            </w:rPr>
          </w:rPrChange>
        </w:rPr>
        <w:t>modules</w:t>
      </w:r>
      <w:r w:rsidR="000F4DA4" w:rsidRPr="0009405F">
        <w:rPr>
          <w:rFonts w:ascii="Arial" w:hAnsi="Arial" w:cs="Arial"/>
          <w:strike/>
          <w:rPrChange w:id="677" w:author="Tyler Bradshaw" w:date="2020-12-04T11:12:00Z">
            <w:rPr>
              <w:rFonts w:ascii="Arial" w:hAnsi="Arial" w:cs="Arial"/>
            </w:rPr>
          </w:rPrChange>
        </w:rPr>
        <w:t xml:space="preserve"> (M2, M159, and M</w:t>
      </w:r>
      <w:r w:rsidRPr="0009405F">
        <w:rPr>
          <w:rFonts w:ascii="Arial" w:hAnsi="Arial" w:cs="Arial"/>
          <w:strike/>
          <w:rPrChange w:id="678" w:author="Tyler Bradshaw" w:date="2020-12-04T11:12:00Z">
            <w:rPr>
              <w:rFonts w:ascii="Arial" w:hAnsi="Arial" w:cs="Arial"/>
            </w:rPr>
          </w:rPrChange>
        </w:rPr>
        <w:t>213</w:t>
      </w:r>
      <w:r w:rsidR="000F4DA4" w:rsidRPr="0009405F">
        <w:rPr>
          <w:rFonts w:ascii="Arial" w:hAnsi="Arial" w:cs="Arial"/>
          <w:strike/>
          <w:rPrChange w:id="679" w:author="Tyler Bradshaw" w:date="2020-12-04T11:12:00Z">
            <w:rPr>
              <w:rFonts w:ascii="Arial" w:hAnsi="Arial" w:cs="Arial"/>
            </w:rPr>
          </w:rPrChange>
        </w:rPr>
        <w:t>)</w:t>
      </w:r>
      <w:r w:rsidRPr="0009405F">
        <w:rPr>
          <w:rFonts w:ascii="Arial" w:hAnsi="Arial" w:cs="Arial"/>
          <w:strike/>
          <w:rPrChange w:id="680" w:author="Tyler Bradshaw" w:date="2020-12-04T11:12:00Z">
            <w:rPr>
              <w:rFonts w:ascii="Arial" w:hAnsi="Arial" w:cs="Arial"/>
            </w:rPr>
          </w:rPrChange>
        </w:rPr>
        <w:t xml:space="preserve"> which </w:t>
      </w:r>
      <w:r w:rsidR="000F4DA4" w:rsidRPr="0009405F">
        <w:rPr>
          <w:rFonts w:ascii="Arial" w:hAnsi="Arial" w:cs="Arial"/>
          <w:strike/>
          <w:rPrChange w:id="681" w:author="Tyler Bradshaw" w:date="2020-12-04T11:12:00Z">
            <w:rPr>
              <w:rFonts w:ascii="Arial" w:hAnsi="Arial" w:cs="Arial"/>
            </w:rPr>
          </w:rPrChange>
        </w:rPr>
        <w:t xml:space="preserve">were enriched for </w:t>
      </w:r>
      <w:r w:rsidR="00927A94" w:rsidRPr="0009405F">
        <w:rPr>
          <w:rFonts w:ascii="Arial" w:hAnsi="Arial" w:cs="Arial"/>
          <w:strike/>
          <w:rPrChange w:id="682" w:author="Tyler Bradshaw" w:date="2020-12-04T11:12:00Z">
            <w:rPr>
              <w:rFonts w:ascii="Arial" w:hAnsi="Arial" w:cs="Arial"/>
            </w:rPr>
          </w:rPrChange>
        </w:rPr>
        <w:t>l</w:t>
      </w:r>
      <w:r w:rsidR="000F4DA4" w:rsidRPr="0009405F">
        <w:rPr>
          <w:rFonts w:ascii="Arial" w:hAnsi="Arial" w:cs="Arial"/>
          <w:strike/>
          <w:rPrChange w:id="683" w:author="Tyler Bradshaw" w:date="2020-12-04T11:12:00Z">
            <w:rPr>
              <w:rFonts w:ascii="Arial" w:hAnsi="Arial" w:cs="Arial"/>
            </w:rPr>
          </w:rPrChange>
        </w:rPr>
        <w:t xml:space="preserve">ysosomal protein </w:t>
      </w:r>
      <w:r w:rsidR="00927A94" w:rsidRPr="0009405F">
        <w:rPr>
          <w:rFonts w:ascii="Arial" w:hAnsi="Arial" w:cs="Arial"/>
          <w:strike/>
          <w:rPrChange w:id="684" w:author="Tyler Bradshaw" w:date="2020-12-04T11:12:00Z">
            <w:rPr>
              <w:rFonts w:ascii="Arial" w:hAnsi="Arial" w:cs="Arial"/>
            </w:rPr>
          </w:rPrChange>
        </w:rPr>
        <w:t xml:space="preserve">components </w:t>
      </w:r>
      <w:r w:rsidR="00E223D9" w:rsidRPr="0009405F">
        <w:rPr>
          <w:rFonts w:ascii="Arial" w:hAnsi="Arial" w:cs="Arial"/>
          <w:strike/>
          <w:rPrChange w:id="685" w:author="Tyler Bradshaw" w:date="2020-12-04T11:12:00Z">
            <w:rPr>
              <w:rFonts w:ascii="Arial" w:hAnsi="Arial" w:cs="Arial"/>
            </w:rPr>
          </w:rPrChange>
        </w:rPr>
        <w:fldChar w:fldCharType="begin" w:fldLock="1"/>
      </w:r>
      <w:r w:rsidR="00B441E1" w:rsidRPr="0009405F">
        <w:rPr>
          <w:rFonts w:ascii="Arial" w:hAnsi="Arial" w:cs="Arial"/>
          <w:strike/>
          <w:rPrChange w:id="686" w:author="Tyler Bradshaw" w:date="2020-12-04T11:12:00Z">
            <w:rPr>
              <w:rFonts w:ascii="Arial" w:hAnsi="Arial" w:cs="Arial"/>
            </w:rPr>
          </w:rPrChange>
        </w:rPr>
        <w: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instrText>
      </w:r>
      <w:r w:rsidR="00E223D9" w:rsidRPr="0009405F">
        <w:rPr>
          <w:rFonts w:ascii="Arial" w:hAnsi="Arial" w:cs="Arial"/>
          <w:strike/>
          <w:rPrChange w:id="687" w:author="Tyler Bradshaw" w:date="2020-12-04T11:12:00Z">
            <w:rPr>
              <w:rFonts w:ascii="Arial" w:hAnsi="Arial" w:cs="Arial"/>
            </w:rPr>
          </w:rPrChange>
        </w:rPr>
        <w:fldChar w:fldCharType="separate"/>
      </w:r>
      <w:r w:rsidR="00E223D9" w:rsidRPr="0009405F">
        <w:rPr>
          <w:rFonts w:ascii="Arial" w:hAnsi="Arial" w:cs="Arial"/>
          <w:strike/>
          <w:noProof/>
          <w:rPrChange w:id="688" w:author="Tyler Bradshaw" w:date="2020-12-04T11:12:00Z">
            <w:rPr>
              <w:rFonts w:ascii="Arial" w:hAnsi="Arial" w:cs="Arial"/>
              <w:noProof/>
            </w:rPr>
          </w:rPrChange>
        </w:rPr>
        <w:t>(Geladaki et al., 2019)</w:t>
      </w:r>
      <w:r w:rsidR="00E223D9" w:rsidRPr="0009405F">
        <w:rPr>
          <w:rFonts w:ascii="Arial" w:hAnsi="Arial" w:cs="Arial"/>
          <w:strike/>
          <w:rPrChange w:id="689" w:author="Tyler Bradshaw" w:date="2020-12-04T11:12:00Z">
            <w:rPr>
              <w:rFonts w:ascii="Arial" w:hAnsi="Arial" w:cs="Arial"/>
            </w:rPr>
          </w:rPrChange>
        </w:rPr>
        <w:fldChar w:fldCharType="end"/>
      </w:r>
      <w:r w:rsidR="00DF30B3" w:rsidRPr="0009405F">
        <w:rPr>
          <w:rFonts w:ascii="Arial" w:hAnsi="Arial" w:cs="Arial"/>
          <w:strike/>
          <w:rPrChange w:id="690" w:author="Tyler Bradshaw" w:date="2020-12-04T11:12:00Z">
            <w:rPr>
              <w:rFonts w:ascii="Arial" w:hAnsi="Arial" w:cs="Arial"/>
            </w:rPr>
          </w:rPrChange>
        </w:rPr>
        <w:t>,</w:t>
      </w:r>
      <w:r w:rsidR="00927A94" w:rsidRPr="0009405F">
        <w:rPr>
          <w:rFonts w:ascii="Arial" w:hAnsi="Arial" w:cs="Arial"/>
          <w:strike/>
          <w:rPrChange w:id="691" w:author="Tyler Bradshaw" w:date="2020-12-04T11:12:00Z">
            <w:rPr>
              <w:rFonts w:ascii="Arial" w:hAnsi="Arial" w:cs="Arial"/>
            </w:rPr>
          </w:rPrChange>
        </w:rPr>
        <w:t xml:space="preserve"> and exhibited increased abundance in MUT brain</w:t>
      </w:r>
      <w:r w:rsidR="007A3B9F" w:rsidRPr="0009405F">
        <w:rPr>
          <w:rFonts w:ascii="Arial" w:hAnsi="Arial" w:cs="Arial"/>
          <w:strike/>
          <w:rPrChange w:id="692" w:author="Tyler Bradshaw" w:date="2020-12-04T11:12:00Z">
            <w:rPr>
              <w:rFonts w:ascii="Arial" w:hAnsi="Arial" w:cs="Arial"/>
            </w:rPr>
          </w:rPrChange>
        </w:rPr>
        <w:t xml:space="preserve"> (Figure 3)</w:t>
      </w:r>
      <w:r w:rsidRPr="0009405F">
        <w:rPr>
          <w:rFonts w:ascii="Arial" w:hAnsi="Arial" w:cs="Arial"/>
          <w:strike/>
          <w:rPrChange w:id="693" w:author="Tyler Bradshaw" w:date="2020-12-04T11:12:00Z">
            <w:rPr>
              <w:rFonts w:ascii="Arial" w:hAnsi="Arial" w:cs="Arial"/>
            </w:rPr>
          </w:rPrChange>
        </w:rPr>
        <w:t xml:space="preserve">. </w:t>
      </w:r>
      <w:r w:rsidR="007A3B9F" w:rsidRPr="0009405F">
        <w:rPr>
          <w:rFonts w:ascii="Arial" w:hAnsi="Arial" w:cs="Arial"/>
          <w:strike/>
          <w:rPrChange w:id="694" w:author="Tyler Bradshaw" w:date="2020-12-04T11:12:00Z">
            <w:rPr>
              <w:rFonts w:ascii="Arial" w:hAnsi="Arial" w:cs="Arial"/>
            </w:rPr>
          </w:rPrChange>
        </w:rPr>
        <w:t xml:space="preserve">M159 (Figure 3B) contained the lysosomal protease Cathepsin A (CTSA), while </w:t>
      </w:r>
      <w:r w:rsidRPr="0009405F">
        <w:rPr>
          <w:rFonts w:ascii="Arial" w:hAnsi="Arial" w:cs="Arial"/>
          <w:strike/>
          <w:rPrChange w:id="695" w:author="Tyler Bradshaw" w:date="2020-12-04T11:12:00Z">
            <w:rPr>
              <w:rFonts w:ascii="Arial" w:hAnsi="Arial" w:cs="Arial"/>
            </w:rPr>
          </w:rPrChange>
        </w:rPr>
        <w:t xml:space="preserve">M213 (Figure </w:t>
      </w:r>
      <w:r w:rsidR="007A3B9F" w:rsidRPr="0009405F">
        <w:rPr>
          <w:rFonts w:ascii="Arial" w:hAnsi="Arial" w:cs="Arial"/>
          <w:strike/>
          <w:rPrChange w:id="696" w:author="Tyler Bradshaw" w:date="2020-12-04T11:12:00Z">
            <w:rPr>
              <w:rFonts w:ascii="Arial" w:hAnsi="Arial" w:cs="Arial"/>
            </w:rPr>
          </w:rPrChange>
        </w:rPr>
        <w:t>3D</w:t>
      </w:r>
      <w:r w:rsidRPr="0009405F">
        <w:rPr>
          <w:rFonts w:ascii="Arial" w:hAnsi="Arial" w:cs="Arial"/>
          <w:strike/>
          <w:rPrChange w:id="697" w:author="Tyler Bradshaw" w:date="2020-12-04T11:12:00Z">
            <w:rPr>
              <w:rFonts w:ascii="Arial" w:hAnsi="Arial" w:cs="Arial"/>
            </w:rPr>
          </w:rPrChange>
        </w:rPr>
        <w:t xml:space="preserve">) contained </w:t>
      </w:r>
      <w:r w:rsidRPr="0009405F">
        <w:rPr>
          <w:rStyle w:val="mim-text-font"/>
          <w:rFonts w:ascii="Arial" w:hAnsi="Arial" w:cs="Arial"/>
          <w:strike/>
          <w:rPrChange w:id="698" w:author="Tyler Bradshaw" w:date="2020-12-04T11:12:00Z">
            <w:rPr>
              <w:rStyle w:val="mim-text-font"/>
              <w:rFonts w:ascii="Arial" w:hAnsi="Arial" w:cs="Arial"/>
            </w:rPr>
          </w:rPrChange>
        </w:rPr>
        <w:t xml:space="preserve">Cathepsin B (CTSB), as well as </w:t>
      </w:r>
      <w:r w:rsidRPr="0009405F">
        <w:rPr>
          <w:rFonts w:ascii="Arial" w:hAnsi="Arial" w:cs="Arial"/>
          <w:strike/>
          <w:rPrChange w:id="699" w:author="Tyler Bradshaw" w:date="2020-12-04T11:12:00Z">
            <w:rPr>
              <w:rFonts w:ascii="Arial" w:hAnsi="Arial" w:cs="Arial"/>
            </w:rPr>
          </w:rPrChange>
        </w:rPr>
        <w:t xml:space="preserve">two key </w:t>
      </w:r>
      <w:r w:rsidRPr="0009405F">
        <w:rPr>
          <w:rStyle w:val="mim-text-font"/>
          <w:rFonts w:ascii="Arial" w:hAnsi="Arial" w:cs="Arial"/>
          <w:strike/>
          <w:rPrChange w:id="700" w:author="Tyler Bradshaw" w:date="2020-12-04T11:12:00Z">
            <w:rPr>
              <w:rStyle w:val="mim-text-font"/>
              <w:rFonts w:ascii="Arial" w:hAnsi="Arial" w:cs="Arial"/>
            </w:rPr>
          </w:rPrChange>
        </w:rPr>
        <w:t>lysosomal hydrolases GLB1 and MAN2B</w:t>
      </w:r>
      <w:r w:rsidR="00DF30B3" w:rsidRPr="0009405F">
        <w:rPr>
          <w:rStyle w:val="mim-text-font"/>
          <w:rFonts w:ascii="Arial" w:hAnsi="Arial" w:cs="Arial"/>
          <w:strike/>
          <w:rPrChange w:id="701" w:author="Tyler Bradshaw" w:date="2020-12-04T11:12:00Z">
            <w:rPr>
              <w:rStyle w:val="mim-text-font"/>
              <w:rFonts w:ascii="Arial" w:hAnsi="Arial" w:cs="Arial"/>
            </w:rPr>
          </w:rPrChange>
        </w:rPr>
        <w:t>2</w:t>
      </w:r>
      <w:r w:rsidRPr="0009405F">
        <w:rPr>
          <w:rStyle w:val="mim-text-font"/>
          <w:rFonts w:ascii="Arial" w:hAnsi="Arial" w:cs="Arial"/>
          <w:strike/>
          <w:rPrChange w:id="702" w:author="Tyler Bradshaw" w:date="2020-12-04T11:12:00Z">
            <w:rPr>
              <w:rStyle w:val="mim-text-font"/>
              <w:rFonts w:ascii="Arial" w:hAnsi="Arial" w:cs="Arial"/>
            </w:rPr>
          </w:rPrChange>
        </w:rPr>
        <w:t xml:space="preserve">, </w:t>
      </w:r>
      <w:r w:rsidR="007A3B9F" w:rsidRPr="0009405F">
        <w:rPr>
          <w:rStyle w:val="mim-text-font"/>
          <w:rFonts w:ascii="Arial" w:hAnsi="Arial" w:cs="Arial"/>
          <w:strike/>
          <w:rPrChange w:id="703" w:author="Tyler Bradshaw" w:date="2020-12-04T11:12:00Z">
            <w:rPr>
              <w:rStyle w:val="mim-text-font"/>
              <w:rFonts w:ascii="Arial" w:hAnsi="Arial" w:cs="Arial"/>
            </w:rPr>
          </w:rPrChange>
        </w:rPr>
        <w:t xml:space="preserve">and </w:t>
      </w:r>
      <w:r w:rsidRPr="0009405F">
        <w:rPr>
          <w:rFonts w:ascii="Arial" w:hAnsi="Arial" w:cs="Arial"/>
          <w:strike/>
          <w:rPrChange w:id="704" w:author="Tyler Bradshaw" w:date="2020-12-04T11:12:00Z">
            <w:rPr>
              <w:rFonts w:ascii="Arial" w:hAnsi="Arial" w:cs="Arial"/>
            </w:rPr>
          </w:rPrChange>
        </w:rPr>
        <w:t xml:space="preserve">M2 (Figure </w:t>
      </w:r>
      <w:r w:rsidR="007A3B9F" w:rsidRPr="0009405F">
        <w:rPr>
          <w:rFonts w:ascii="Arial" w:hAnsi="Arial" w:cs="Arial"/>
          <w:strike/>
          <w:rPrChange w:id="705" w:author="Tyler Bradshaw" w:date="2020-12-04T11:12:00Z">
            <w:rPr>
              <w:rFonts w:ascii="Arial" w:hAnsi="Arial" w:cs="Arial"/>
            </w:rPr>
          </w:rPrChange>
        </w:rPr>
        <w:t>3C</w:t>
      </w:r>
      <w:r w:rsidRPr="0009405F">
        <w:rPr>
          <w:rFonts w:ascii="Arial" w:hAnsi="Arial" w:cs="Arial"/>
          <w:strike/>
          <w:rPrChange w:id="706" w:author="Tyler Bradshaw" w:date="2020-12-04T11:12:00Z">
            <w:rPr>
              <w:rFonts w:ascii="Arial" w:hAnsi="Arial" w:cs="Arial"/>
            </w:rPr>
          </w:rPrChange>
        </w:rPr>
        <w:t>) contained two Cathepsins (CTSS and CTSL</w:t>
      </w:r>
      <w:r w:rsidR="00AD3624" w:rsidRPr="0009405F">
        <w:rPr>
          <w:rFonts w:ascii="Arial" w:hAnsi="Arial" w:cs="Arial"/>
          <w:strike/>
          <w:rPrChange w:id="707" w:author="Tyler Bradshaw" w:date="2020-12-04T11:12:00Z">
            <w:rPr>
              <w:rFonts w:ascii="Arial" w:hAnsi="Arial" w:cs="Arial"/>
            </w:rPr>
          </w:rPrChange>
        </w:rPr>
        <w:t>) and several lysosomal hydrolases (e.g. GNS, GLA, and MAN2B1)</w:t>
      </w:r>
      <w:r w:rsidRPr="0009405F">
        <w:rPr>
          <w:rFonts w:ascii="Arial" w:hAnsi="Arial" w:cs="Arial"/>
          <w:strike/>
          <w:rPrChange w:id="708" w:author="Tyler Bradshaw" w:date="2020-12-04T11:12:00Z">
            <w:rPr>
              <w:rFonts w:ascii="Arial" w:hAnsi="Arial" w:cs="Arial"/>
            </w:rPr>
          </w:rPrChange>
        </w:rPr>
        <w:t xml:space="preserve"> </w:t>
      </w:r>
      <w:r w:rsidRPr="0009405F">
        <w:rPr>
          <w:rFonts w:ascii="Arial" w:hAnsi="Arial" w:cs="Arial"/>
          <w:strike/>
          <w:rPrChange w:id="709" w:author="Tyler Bradshaw" w:date="2020-12-04T11:12:00Z">
            <w:rPr>
              <w:rFonts w:ascii="Arial" w:hAnsi="Arial" w:cs="Arial"/>
            </w:rPr>
          </w:rPrChange>
        </w:rPr>
        <w:fldChar w:fldCharType="begin" w:fldLock="1"/>
      </w:r>
      <w:r w:rsidR="00045F2E" w:rsidRPr="0009405F">
        <w:rPr>
          <w:rFonts w:ascii="Arial" w:hAnsi="Arial" w:cs="Arial"/>
          <w:strike/>
          <w:rPrChange w:id="710" w:author="Tyler Bradshaw" w:date="2020-12-04T11:12:00Z">
            <w:rPr>
              <w:rFonts w:ascii="Arial" w:hAnsi="Arial" w:cs="Arial"/>
            </w:rPr>
          </w:rPrChange>
        </w:rPr>
        <w:instrText>ADDIN CSL_CITATION {"citationItems":[{"id":"ITEM-1","itemData":{"DOI":"10.1016/j.cmet.2016.05.025","ISSN":"19327420","abstract":"Peripheral processes that mediate beneficial effects of exercise on the brain remain sparsely explored. Here, we show that a muscle secretory factor, cathepsin B (CTSB) protein, is important for the cognitive and neurogenic benefits of running. Proteomic analysis revealed elevated levels of CTSB in conditioned medium derived from skeletal muscle cell cultures treated with AMP-kinase agonist AICAR. Consistently, running increased CTSB levels in mouse gastrocnemius muscle and plasma. Furthermore, recombinant CTSB application enhanced expression of brain-derived neurotrophic factor (BDNF) and doublecortin (DCX) in adult hippocampal progenitor cells through a mechanism dependent on the multifunctional protein P11. In vivo, in CTSB knockout (KO) mice, running did not enhance adult hippocampal neurogenesis and spatial memory function. Interestingly, in Rhesus monkeys and humans, treadmill exercise elevated CTSB in plasma. In humans, changes in CTSB levels correlated with fitness and hippocampus-dependent memory function. Our findings suggest CTSB as a mediator of effects of exercise on cognition.","author":[{"dropping-particle":"","family":"Moon","given":"Hyo Youl","non-dropping-particle":"","parse-names":false,"suffix":""},{"dropping-particle":"","family":"Becke","given":"Andreas","non-dropping-particle":"","parse-names":false,"suffix":""},{"dropping-particle":"","family":"Berron","given":"David","non-dropping-particle":"","parse-names":false,"suffix":""},{"dropping-particle":"","family":"Becker","given":"Benjamin","non-dropping-particle":"","parse-names":false,"suffix":""},{"dropping-particle":"","family":"Sah","given":"Nirnath","non-dropping-particle":"","parse-names":false,"suffix":""},{"dropping-particle":"","family":"Benoni","given":"Galit","non-dropping-particle":"","parse-names":false,"suffix":""},{"dropping-particle":"","family":"Janke","given":"Emma","non-dropping-particle":"","parse-names":false,"suffix":""},{"dropping-particle":"","family":"Lubejko","given":"Susan T.","non-dropping-particle":"","parse-names":false,"suffix":""},{"dropping-particle":"","family":"Greig","given":"Nigel H.","non-dropping-particle":"","parse-names":false,"suffix":""},{"dropping-particle":"","family":"Mattison","given":"Julie A.","non-dropping-particle":"","parse-names":false,"suffix":""},{"dropping-particle":"","family":"Duzel","given":"Emrah","non-dropping-particle":"","parse-names":false,"suffix":""},{"dropping-particle":"","family":"Praag","given":"Henriette","non-dropping-particle":"van","parse-names":false,"suffix":""}],"container-title":"Cell Metabolism","id":"ITEM-1","issued":{"date-parts":[["2016"]]},"title":"Running-Induced Systemic Cathepsin B Secretion Is Associated with Memory Function","type":"article-journal"},"uris":["http://www.mendeley.com/documents/?uuid=a6deeb6f-859f-4305-a0ae-319700cfe39a"]},{"id":"ITEM-2","itemData":{"PMID":"24156116","abstract":"CLINICAL CHARACTERISTICS GLB1-related disorders comprise two phenotypically distinct lysosomal storage disorders: GM1 gangliosidosis and mucopolysaccharidosis type IVB (MPS IVB). GM1 gangliosidosis includes phenotypes that range from severe to mild. Type I (infantile) begins before age one year; progressive central nervous system dysfunction leads to spasticity, deafness, blindness, and decerebrate rigidity. Life expectancy is two to three years. Type II can be subdivided into the late-infantile form and juvenile form. Type II, late-infantile form begins between ages one and three years; life expectancy is five to ten years. Type II, juvenile form begins between ages three and ten years with insidious plateauing of motor and cognitive development followed by slow regression. Type II may or may not include skeletal dysplasia. Type III begins in the second to third decade with extrapyramidal signs, gait disturbance, and cardiomyopathy; and can be misidentified as Parkinson disease. Intellectual impairment is common late in the disease; skeletal involvement includes short stature, kyphosis, and scoliosis of varying severity. MPS IVB is characterized by skeletal changes, including short stature and skeletal dysplasia. Affected children have no distinctive clinical findings at birth. The severe form is usually apparent between ages one and three years, and the attenuated form in late childhood or adolescence. In addition to skeletal involvement, significant morbidity can result from respiratory compromise, obstructive sleep apnea, valvular heart disease, hearing impairment, corneal clouding, and spinal cord compression. Intellect is normal unless spinal cord compression leads to central nervous system compromise. DIAGNOSIS/TESTING The diagnosis of GLB1-related disorders is suspected in individuals with characteristic clinical, neuroimaging, radiographic, and biochemical findings. The diagnosis is confirmed by either deficiency of β-galactosidase enzyme activity or biallelic pathogenic variants in GLB1. MANAGEMENT Treatment of manifestations: Best provided by specialists in biochemical genetics, cardiology, orthopedics, and neurology and therapists knowledgeable about GLB1-related disorders; surgery is best performed in centers with surgeons and anesthesiologists experienced in the care of individuals with lysosomal storage disorders; occupational therapy to optimize activities of daily living (including adaptive equipment) and physical therapy to optimize ga…","author":[{"dropping-particle":"","family":"Regier","given":"Debra S","non-dropping-particle":"","parse-names":false,"suffix":""},{"dropping-particle":"","family":"Tifft","given":"Cynthia J","non-dropping-particle":"","parse-names":false,"suffix":""}],"container-title":"GeneReviews®","id":"ITEM-2","issued":{"date-parts":[["1993","8","29"]]},"publisher":"University of Washington, Seattle","title":"GLB1-Related Disorders","type":"book"},"uris":["http://www.mendeley.com/documents/?uuid=51c00184-ef88-3cad-a7ad-91043af7fbe0"]},{"id":"ITEM-3","itemData":{"DOI":"10.1083/jcb.121.6.1257","ISBN":"0021-9525","ISSN":"00219525","PMID":"8509447","abstract":"A central question in the endocytic process concerns the mechanism for sorting of recycling components (such as transferrin or low density lipoprotein receptors) from lysosomally directed components; membrane-associated molecules including receptors are generally directed towards the recycling pathway while the luminal content of sorting endosomes, consisting of the acid-released ligands, are lysosomally targeted. However, it is not known whether recycling membrane receptors follow bulk membrane flow or if these proteins are actively sorted from lysosomally directed material because of specific protein sequences and/or structural features. Using quantitative fluorescence microscopy we have determined the endocytic route and kinetics of traffic of the bulk carrier, membrane lipids, to address this issue directly. We show that N-[N-(7-nitro-2,1,3-benzoxadiazol-4-yl)-epsilon-aminohexanoyl]- sphingosylphosphorylcholine (C6-NBD-SM) in endocytosed as bulk membrane, and it transits the endocytic system kinetically and morphologically identically to fluorescently labeled transferrin in a CHO cell line. With indistinguishable kinetics, the two labeled markers sort from lysosomally destined molecules in peripherally located sorting endosomes, accumulate in a peri-centriolar recycling compartment, and finally exit the cell. Other fluorescently labeled lipids, C6-NBD-phosphatidylcholine and galactosylceramide also traverse the same pathway. The constitutive nature of sorting of bulk membrane towards the recycling pathway and the lysosomal direction of fluid phase implies a geometric basis of sorting.","author":[{"dropping-particle":"","family":"Mayor","given":"S.","non-dropping-particle":"","parse-names":false,"suffix":""},{"dropping-particle":"","family":"Presley","given":"J. F.","non-dropping-particle":"","parse-names":false,"suffix":""},{"dropping-particle":"","family":"Maxfield","given":"F. R.","non-dropping-particle":"","parse-names":false,"suffix":""}],"container-title":"Journal of Cell Biology","id":"ITEM-3","issued":{"date-parts":[["1993"]]},"title":"Sorting of membrane components from endosomes and subsequent recycling to the cell surface occurs by a bulk flow process","type":"article-journal"},"uris":["http://www.mendeley.com/documents/?uuid=a9ebc33f-bfb6-4e5f-8e2c-5e2f5e1ba62e"]},{"id":"ITEM-4","itemData":{"DOI":"10.1371/journal.pgen.1004349","ISSN":"15537404","PMID":"24785692","abstract":"As newly synthesized glycoproteins move through the secretory pathway, the asparagine-linked glycan (N-glycan) undergoes extensive modifications involving the sequential removal and addition of sugar residues. These modifications are critical for the proper assembly, quality control and transport of glycoproteins during biosynthesis. The importance of N-glycosylation is illustrated by a growing list of diseases that result from defects in the biosynthesis and processing of N-linked glycans. The major rhodopsin in Drosophila melanogaster photoreceptors, Rh1, is highly unique among glycoproteins, as the N-glycan appears to be completely removed during Rh1 biosynthesis and maturation. However, much of the deglycosylation pathway for Rh1 remains unknown. To elucidate the key steps in Rh1 deglycosylation in vivo, we characterized mutant alleles of four Drosophila glycosyl hydrolases, namely α-mannosidase-II (α-Man-II), α-mannosidase-IIb (α-Man-IIb), a β-N-acetylglucosaminidase called fused lobes (Fdl), and hexosaminidase 1 (Hexo1). We have demonstrated that these four enzymes play essential and unique roles in a highly coordinated pathway for oligosaccharide trimming during Rh1 biosynthesis. Our results reveal that α-Man-II and α-Man-IIb are not isozymes like their mammalian counterparts, but rather function at distinct stages in Rh1 maturation. Also of significance, our results indicate that Hexo1 has a biosynthetic role in N-glycan processing during Rh1 maturation. This is unexpected given that in humans, the hexosaminidases are typically lysosomal enzymes involved in N-glycan catabolism with no known roles in protein biosynthesis. Here, we present a genetic dissection of glycoprotein processing in Drosophila and unveil key steps in N-glycan trimming during Rh1 biosynthesis. Taken together, our results provide fundamental advances towards understanding the complex and highly regulated pathway of N-glycosylation in vivo and reveal novel insights into the functions of glycosyl hydrolases in the secretory pathway. © 2014 Rosenbaum et al.","author":[{"dropping-particle":"","family":"Rosenbaum","given":"Erica E.","non-dropping-particle":"","parse-names":false,"suffix":""},{"dropping-particle":"","family":"Vasiljevic","given":"Eva","non-dropping-particle":"","parse-names":false,"suffix":""},{"dropping-particle":"","family":"Brehm","given":"Kimberley S.","non-dropping-particle":"","parse-names":false,"suffix":""},{"dropping-particle":"","family":"Colley","given":"Nansi Jo","non-dropping-particle":"","parse-names":false,"suffix":""}],"container-title":"PLoS Genetics","id":"ITEM-4","issue":"5","issued":{"date-parts":[["2014"]]},"publisher":"Public Library of Science","title":"Mutations in Four Glycosyl Hydrolases Reveal a Highly Coordinated Pathway for Rhodopsin Biosynthesis and N-Glycan Trimming in Drosophila melanogaster","type":"article-journal","volume":"10"},"uris":["http://www.mendeley.com/documents/?uuid=544af273-4016-3067-af1f-5aba03e7737e"]},{"id":"ITEM-5","itemData":{"DOI":"10.1016/S0888-7543(02)00014-9","ISSN":"08887543","abstract":"Mucopolysaccharidosis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A.","non-dropping-particle":"","parse-names":false,"suffix":""}],"container-title":"Genomics","id":"ITEM-5","issue":"1","issued":{"date-parts":[["2003","1","1"]]},"page":"1-5","publisher":"Academic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N-acetylglucosamine-6-sulfatase","type":"article-journal","volume":"81"},"uris":["http://www.mendeley.com/documents/?uuid=bb3f7c98-3452-3a92-9c7b-611a2df8af46"]},{"id":"ITEM-6","itemData":{"DOI":"10.1002/humu.1380030204","ISSN":"10981004","abstract":"Fabry disease, an X</w:instrText>
      </w:r>
      <w:r w:rsidR="00045F2E" w:rsidRPr="0009405F">
        <w:rPr>
          <w:rFonts w:ascii="Cambria Math" w:hAnsi="Cambria Math" w:cs="Cambria Math"/>
          <w:strike/>
          <w:rPrChange w:id="711" w:author="Tyler Bradshaw" w:date="2020-12-04T11:12:00Z">
            <w:rPr>
              <w:rFonts w:ascii="Cambria Math" w:hAnsi="Cambria Math" w:cs="Cambria Math"/>
            </w:rPr>
          </w:rPrChange>
        </w:rPr>
        <w:instrText>‐</w:instrText>
      </w:r>
      <w:r w:rsidR="00045F2E" w:rsidRPr="0009405F">
        <w:rPr>
          <w:rFonts w:ascii="Arial" w:hAnsi="Arial" w:cs="Arial"/>
          <w:strike/>
          <w:rPrChange w:id="712" w:author="Tyler Bradshaw" w:date="2020-12-04T11:12:00Z">
            <w:rPr>
              <w:rFonts w:ascii="Arial" w:hAnsi="Arial" w:cs="Arial"/>
            </w:rPr>
          </w:rPrChange>
        </w:rPr>
        <w:instrText>linked inborn error of glycosphingolipid catabolism, results from mutations in the α</w:instrText>
      </w:r>
      <w:r w:rsidR="00045F2E" w:rsidRPr="0009405F">
        <w:rPr>
          <w:rFonts w:ascii="Cambria Math" w:hAnsi="Cambria Math" w:cs="Cambria Math"/>
          <w:strike/>
          <w:rPrChange w:id="713" w:author="Tyler Bradshaw" w:date="2020-12-04T11:12:00Z">
            <w:rPr>
              <w:rFonts w:ascii="Cambria Math" w:hAnsi="Cambria Math" w:cs="Cambria Math"/>
            </w:rPr>
          </w:rPrChange>
        </w:rPr>
        <w:instrText>‐</w:instrText>
      </w:r>
      <w:r w:rsidR="00045F2E" w:rsidRPr="0009405F">
        <w:rPr>
          <w:rFonts w:ascii="Arial" w:hAnsi="Arial" w:cs="Arial"/>
          <w:strike/>
          <w:rPrChange w:id="714" w:author="Tyler Bradshaw" w:date="2020-12-04T11:12:00Z">
            <w:rPr>
              <w:rFonts w:ascii="Arial" w:hAnsi="Arial" w:cs="Arial"/>
            </w:rPr>
          </w:rPrChange>
        </w:rPr>
        <w:instrText>galactosidase A gene at Xq22.1. Studies of the mutations in unrelated Fabry families have identified a variety of lesions indicating the molecular genetic heterogeneity underlying the disease. Forty</w:instrText>
      </w:r>
      <w:r w:rsidR="00045F2E" w:rsidRPr="0009405F">
        <w:rPr>
          <w:rFonts w:ascii="Cambria Math" w:hAnsi="Cambria Math" w:cs="Cambria Math"/>
          <w:strike/>
          <w:rPrChange w:id="715" w:author="Tyler Bradshaw" w:date="2020-12-04T11:12:00Z">
            <w:rPr>
              <w:rFonts w:ascii="Cambria Math" w:hAnsi="Cambria Math" w:cs="Cambria Math"/>
            </w:rPr>
          </w:rPrChange>
        </w:rPr>
        <w:instrText>‐</w:instrText>
      </w:r>
      <w:r w:rsidR="00045F2E" w:rsidRPr="0009405F">
        <w:rPr>
          <w:rFonts w:ascii="Arial" w:hAnsi="Arial" w:cs="Arial"/>
          <w:strike/>
          <w:rPrChange w:id="716" w:author="Tyler Bradshaw" w:date="2020-12-04T11:12:00Z">
            <w:rPr>
              <w:rFonts w:ascii="Arial" w:hAnsi="Arial" w:cs="Arial"/>
            </w:rPr>
          </w:rPrChange>
        </w:rPr>
        <w:instrText>nine different mutations have been described including five partial gene deletions, one partial gene duplication, nine small deletions and insertions, three splice junction consensus site alterations, and 31 coding region single base substitutions. Most mutations resulted in the classical disease phenotype; however, five missense mutations were detected in atypical hemizygotes who were asymptomatic or had symptoms confined to the heart, including N215S, which was described in three unrelated atypical males. Most mutations were confined to a single pedigree with the exception of N215S, R227Q, R227X, R342Q, and R342X, which were each found in several unrelated families. Five of the 14 coding region CpG dinucleotides were sites of point mutations including the CpGs in codons 227 and 342, which were each mutated in both orientations. The identification of the mutation in a given Fabry family permits precise prenatal diagnosis and heterozygote detection of other family members with this X</w:instrText>
      </w:r>
      <w:r w:rsidR="00045F2E" w:rsidRPr="0009405F">
        <w:rPr>
          <w:rFonts w:ascii="Cambria Math" w:hAnsi="Cambria Math" w:cs="Cambria Math"/>
          <w:strike/>
          <w:rPrChange w:id="717" w:author="Tyler Bradshaw" w:date="2020-12-04T11:12:00Z">
            <w:rPr>
              <w:rFonts w:ascii="Cambria Math" w:hAnsi="Cambria Math" w:cs="Cambria Math"/>
            </w:rPr>
          </w:rPrChange>
        </w:rPr>
        <w:instrText>‐</w:instrText>
      </w:r>
      <w:r w:rsidR="00045F2E" w:rsidRPr="0009405F">
        <w:rPr>
          <w:rFonts w:ascii="Arial" w:hAnsi="Arial" w:cs="Arial"/>
          <w:strike/>
          <w:rPrChange w:id="718" w:author="Tyler Bradshaw" w:date="2020-12-04T11:12:00Z">
            <w:rPr>
              <w:rFonts w:ascii="Arial" w:hAnsi="Arial" w:cs="Arial"/>
            </w:rPr>
          </w:rPrChange>
        </w:rPr>
        <w:instrText>linked recessive disease. Studies of additional Fabry families will provide information on the nature and frequency of the mutations causing this disease as well as potential insights into the structure/ function relationships of this lysosomal hydrolase. © 1994 Wiley</w:instrText>
      </w:r>
      <w:r w:rsidR="00045F2E" w:rsidRPr="0009405F">
        <w:rPr>
          <w:rFonts w:ascii="Cambria Math" w:hAnsi="Cambria Math" w:cs="Cambria Math"/>
          <w:strike/>
          <w:rPrChange w:id="719" w:author="Tyler Bradshaw" w:date="2020-12-04T11:12:00Z">
            <w:rPr>
              <w:rFonts w:ascii="Cambria Math" w:hAnsi="Cambria Math" w:cs="Cambria Math"/>
            </w:rPr>
          </w:rPrChange>
        </w:rPr>
        <w:instrText>‐</w:instrText>
      </w:r>
      <w:r w:rsidR="00045F2E" w:rsidRPr="0009405F">
        <w:rPr>
          <w:rFonts w:ascii="Arial" w:hAnsi="Arial" w:cs="Arial"/>
          <w:strike/>
          <w:rPrChange w:id="720" w:author="Tyler Bradshaw" w:date="2020-12-04T11:12:00Z">
            <w:rPr>
              <w:rFonts w:ascii="Arial" w:hAnsi="Arial" w:cs="Arial"/>
            </w:rPr>
          </w:rPrChange>
        </w:rPr>
        <w:instrText>Liss, Inc. Copyright © 1994 Wiley</w:instrText>
      </w:r>
      <w:r w:rsidR="00045F2E" w:rsidRPr="0009405F">
        <w:rPr>
          <w:rFonts w:ascii="Cambria Math" w:hAnsi="Cambria Math" w:cs="Cambria Math"/>
          <w:strike/>
          <w:rPrChange w:id="721" w:author="Tyler Bradshaw" w:date="2020-12-04T11:12:00Z">
            <w:rPr>
              <w:rFonts w:ascii="Cambria Math" w:hAnsi="Cambria Math" w:cs="Cambria Math"/>
            </w:rPr>
          </w:rPrChange>
        </w:rPr>
        <w:instrText>‐</w:instrText>
      </w:r>
      <w:r w:rsidR="00045F2E" w:rsidRPr="0009405F">
        <w:rPr>
          <w:rFonts w:ascii="Arial" w:hAnsi="Arial" w:cs="Arial"/>
          <w:strike/>
          <w:rPrChange w:id="722" w:author="Tyler Bradshaw" w:date="2020-12-04T11:12:00Z">
            <w:rPr>
              <w:rFonts w:ascii="Arial" w:hAnsi="Arial" w:cs="Arial"/>
            </w:rPr>
          </w:rPrChange>
        </w:rPr>
        <w:instrText>Liss, Inc., A Wiley Company","author":[{"dropping-particle":"","family":"Eng","given":"Christine M.","non-dropping-particle":"","parse-names":false,"suffix":""},{"dropping-particle":"","family":"Desnick","given":"Robert J.","non-dropping-particle":"","parse-names":false,"suffix":""}],"container-title":"Human Mutation","id":"ITEM-6","issue":"2","issued":{"date-parts":[["1994"]]},"page":"103-111","publisher":"Hum Mutat","title":"Molecular basis of fabry disease: Mutations and polymorphisms in the human α</w:instrText>
      </w:r>
      <w:r w:rsidR="00045F2E" w:rsidRPr="0009405F">
        <w:rPr>
          <w:rFonts w:ascii="Cambria Math" w:hAnsi="Cambria Math" w:cs="Cambria Math"/>
          <w:strike/>
          <w:rPrChange w:id="723" w:author="Tyler Bradshaw" w:date="2020-12-04T11:12:00Z">
            <w:rPr>
              <w:rFonts w:ascii="Cambria Math" w:hAnsi="Cambria Math" w:cs="Cambria Math"/>
            </w:rPr>
          </w:rPrChange>
        </w:rPr>
        <w:instrText>‐</w:instrText>
      </w:r>
      <w:r w:rsidR="00045F2E" w:rsidRPr="0009405F">
        <w:rPr>
          <w:rFonts w:ascii="Arial" w:hAnsi="Arial" w:cs="Arial"/>
          <w:strike/>
          <w:rPrChange w:id="724" w:author="Tyler Bradshaw" w:date="2020-12-04T11:12:00Z">
            <w:rPr>
              <w:rFonts w:ascii="Arial" w:hAnsi="Arial" w:cs="Arial"/>
            </w:rPr>
          </w:rPrChange>
        </w:rPr>
        <w:instrText>galactosidase A gene","type":"article-journal","volume":"3"},"uris":["http://www.mendeley.com/documents/?uuid=d0755710-2e1d-3023-a23e-2b15f2a1d393"]},{"id":"ITEM-7","itemData":{"DOI":"10.1016/j.biopha.2018.05.148","ISSN":"19506007","PMID":"29885636","abstract":"The state of enzymes in the human body determines the normal physiology or pathology, so all the six classes of enzymes are crucial. Proteases, the hydrolases, can be of several types based on the nucleophilic amino acid or the metal cofactor needed for their activity. Cathepsins are proteases with serine, cysteine, or aspartic acid residues as the nucleophiles, which are vital for digestion, coagulation, immune response, adipogenesis, hormone liberation, peptide synthesis, among a litany of other functions. But inflammatory state radically affects their normal roles. Released from the lysosomes, they degrade extracellular matrix proteins such as collagen and elastin, mediating parasite infection, autoimmune diseases, tumor metastasis, cardiovascular issues, and neural degeneration, among other health hazards. Over the years, the different types and isoforms of cathepsin, their optimal pH and functions have been studied, yet much information is still elusive. By taming and harnessing cathepsins, by inhibitors and judicious lifestyle, a gamut of malignancies can be resolved. This review discusses these aspects, which can be of clinical relevance.","author":[{"droppin</w:instrText>
      </w:r>
      <w:r w:rsidR="00045F2E" w:rsidRPr="0009405F">
        <w:rPr>
          <w:rFonts w:ascii="Arial" w:hAnsi="Arial" w:cs="Arial"/>
          <w:strike/>
          <w:lang w:val="da-DK"/>
          <w:rPrChange w:id="725" w:author="Tyler Bradshaw" w:date="2020-12-04T11:12:00Z">
            <w:rPr>
              <w:rFonts w:ascii="Arial" w:hAnsi="Arial" w:cs="Arial"/>
            </w:rPr>
          </w:rPrChange>
        </w:rPr>
        <w:instrText>g-particle":"","family":"Patel","given":"Seema","non-dropping-particle":"","parse-names":false,"suffix":""},{"dropping-particle":"","family":"Homaei","given":"Ahmad","non-dropping-particle":"","parse-names":false,"suffix":""},{"dropping-particle":"","family":"El-Seedi","given":"Hesham R.","non-dropping-particle":"","parse-names":false,"suffix":""},{"dropping-particle":"","family":"Akhtar","given":"Nadeem","non-dropping-particle":"","parse-names":false,"suffix":""}],"container-title":"Biomedicine and Pharmacotherapy","id":"ITEM-7","issued":{"date-parts":[["2018","9","1"]]},"page":"526-532","publisher":"Elsevier Masson SAS","title":"Cathepsins: Proteases that are vital for survival but can also be fatal","type":"article","volume":"105"},"uris":["http://www.mendeley.com/documents/?uuid=888ce92c-d7df-3c08-9fe0-2cbcdfde7e10"]}],"mendeley":{"formattedCitation":"(Eng and Desnick, 1994; Mayor et al., 1993; Mok et al., 2003; Moon et al., 2016; Patel et al., 2018; Regier and Tifft, 1993; Rosenbaum et al., 2014)","plainTextFormattedCitation":"(Eng and Desnick, 1994; Mayor et al., 1993; Mok et al., 2003; Moon et al., 2016; Patel et al., 2018; Regier and Tifft, 1993; Rosenbaum et al., 2014)","previouslyFormattedCitation":"(Eng and Desnick, 1994; Mayor et al., 1993; Mok et al., 2003; Moon et al., 2016; Patel et al., 2018; Regier and Tifft, 1993; Rosenbaum et al., 2014)"},"properties":{"noteIndex":0},"schema":"https://github.com/citation-style-language/schema/raw/master/csl-citation.json"}</w:instrText>
      </w:r>
      <w:r w:rsidRPr="0009405F">
        <w:rPr>
          <w:rFonts w:ascii="Arial" w:hAnsi="Arial" w:cs="Arial"/>
          <w:strike/>
          <w:rPrChange w:id="726" w:author="Tyler Bradshaw" w:date="2020-12-04T11:12:00Z">
            <w:rPr>
              <w:rFonts w:ascii="Arial" w:hAnsi="Arial" w:cs="Arial"/>
            </w:rPr>
          </w:rPrChange>
        </w:rPr>
        <w:fldChar w:fldCharType="separate"/>
      </w:r>
      <w:r w:rsidR="00B441E1" w:rsidRPr="0009405F">
        <w:rPr>
          <w:rFonts w:ascii="Arial" w:hAnsi="Arial" w:cs="Arial"/>
          <w:strike/>
          <w:noProof/>
          <w:lang w:val="da-DK"/>
          <w:rPrChange w:id="727" w:author="Tyler Bradshaw" w:date="2020-12-04T11:12:00Z">
            <w:rPr>
              <w:rFonts w:ascii="Arial" w:hAnsi="Arial" w:cs="Arial"/>
              <w:noProof/>
              <w:lang w:val="da-DK"/>
            </w:rPr>
          </w:rPrChange>
        </w:rPr>
        <w:t>(Eng and Desnick, 1994; Mayor et al., 1993; Mok et al., 2003; Moon et al., 2016; Patel et al., 2018; Regier and Tifft, 1993; Rosenbaum et al., 2014)</w:t>
      </w:r>
      <w:r w:rsidRPr="0009405F">
        <w:rPr>
          <w:rFonts w:ascii="Arial" w:hAnsi="Arial" w:cs="Arial"/>
          <w:strike/>
          <w:rPrChange w:id="728" w:author="Tyler Bradshaw" w:date="2020-12-04T11:12:00Z">
            <w:rPr>
              <w:rFonts w:ascii="Arial" w:hAnsi="Arial" w:cs="Arial"/>
            </w:rPr>
          </w:rPrChange>
        </w:rPr>
        <w:fldChar w:fldCharType="end"/>
      </w:r>
      <w:r w:rsidRPr="0009405F">
        <w:rPr>
          <w:rFonts w:ascii="Arial" w:hAnsi="Arial" w:cs="Arial"/>
          <w:strike/>
          <w:lang w:val="da-DK"/>
          <w:rPrChange w:id="729" w:author="Tyler Bradshaw" w:date="2020-12-04T11:12:00Z">
            <w:rPr>
              <w:rFonts w:ascii="Arial" w:hAnsi="Arial" w:cs="Arial"/>
              <w:lang w:val="da-DK"/>
            </w:rPr>
          </w:rPrChange>
        </w:rPr>
        <w:t xml:space="preserve">. </w:t>
      </w:r>
      <w:r w:rsidRPr="0009405F">
        <w:rPr>
          <w:rFonts w:ascii="Arial" w:hAnsi="Arial" w:cs="Arial"/>
          <w:strike/>
          <w:rPrChange w:id="730" w:author="Tyler Bradshaw" w:date="2020-12-04T11:12:00Z">
            <w:rPr>
              <w:rFonts w:ascii="Arial" w:hAnsi="Arial" w:cs="Arial"/>
            </w:rPr>
          </w:rPrChange>
        </w:rPr>
        <w:t>Notably, M2 also contained the lysosomal glycoprotein progranulin (GRN), which is integral to proper lysosome function and whose loss is widely linked with neurodegenerative pathologies</w:t>
      </w:r>
      <w:r w:rsidR="00AD3624" w:rsidRPr="0009405F">
        <w:rPr>
          <w:rFonts w:ascii="Arial" w:hAnsi="Arial" w:cs="Arial"/>
          <w:strike/>
          <w:rPrChange w:id="731" w:author="Tyler Bradshaw" w:date="2020-12-04T11:12:00Z">
            <w:rPr>
              <w:rFonts w:ascii="Arial" w:hAnsi="Arial" w:cs="Arial"/>
            </w:rPr>
          </w:rPrChange>
        </w:rPr>
        <w:t xml:space="preserve"> </w:t>
      </w:r>
      <w:r w:rsidR="00AD3624" w:rsidRPr="0009405F">
        <w:rPr>
          <w:rFonts w:ascii="Arial" w:hAnsi="Arial" w:cs="Arial"/>
          <w:strike/>
          <w:rPrChange w:id="732" w:author="Tyler Bradshaw" w:date="2020-12-04T11:12:00Z">
            <w:rPr>
              <w:rFonts w:ascii="Arial" w:hAnsi="Arial" w:cs="Arial"/>
            </w:rPr>
          </w:rPrChange>
        </w:rPr>
        <w:fldChar w:fldCharType="begin" w:fldLock="1"/>
      </w:r>
      <w:r w:rsidR="00045F2E" w:rsidRPr="0009405F">
        <w:rPr>
          <w:rFonts w:ascii="Arial" w:hAnsi="Arial" w:cs="Arial"/>
          <w:strike/>
          <w:rPrChange w:id="733" w:author="Tyler Bradshaw" w:date="2020-12-04T11:12:00Z">
            <w:rPr>
              <w:rFonts w:ascii="Arial" w:hAnsi="Arial" w:cs="Arial"/>
            </w:rPr>
          </w:rPrChange>
        </w:rPr>
        <w:instrText>ADDIN CSL_CITATION {"citationItems":[{"id":"ITEM-1","itemData":{"DOI":"10.1007/978-1-4939-8559-3_18","ISSN":"10643745","abstract":"Accumulating evidence suggests that progranulin is essential for proper lysosomal function. Progranulin is a lysosomal resident protein and sortilin has been demonstrated to be the lysosomal trafficking receptor for progranulin. Here we describe the methods used to study the interaction between progranulin and sortilin, as well as the critical role of sortilin in mediating the lysosomal delivery of progranulin.","author":[{"dropping-particle":"","family":"Zhou","given":"Xiaolai","non-dropping-particle":"","parse-names":false,"suffix":""},{"dropping-particle":"","family":"Sullivan","given":"Peter M.","non-dropping-particle":"","parse-names":false,"suffix":""},{"dropping-particle":"","family":"Paushter","given":"Daniel H.","non-dropping-particle":"","parse-names":false,"suffix":""},{"dropping-particle":"","family":"Hu","given":"Fenghua","non-dropping-particle":"","parse-names":false,"suffix":""}],"container-title":"Methods in Molecular Biology","id":"ITEM-1","issued":{"date-parts":[["2018"]]},"page":"269-288","publisher":"Humana Press Inc.","title":"The interaction between progranulin with sortilin and the lysosome","type":"chapter","volume":"1806"},"uris":["http://www.mendeley.com/documents/?uuid=d4cb377b-37ee-3331-87a6-755d556da381"]},{"id":"ITEM-2","itemData":{"DOI":"10.1111/jnc.13622","ISSN":"14714159","abstract":"Frontotemporal lobar degeneration (FTLD) comprises a highly heterogeneous group of disorders clinically associated with behavioral and personality changes, language impairment, and deficits in executive functioning, and pathologically associated with degeneration of frontal and temporal lobes. Some patients present with motor symptoms including amyotrophic lateral sclerosis. Genetic research over the past two decades in FTLD families led to the identification of three common FTLD genes (microtubule-associated protein tau, progranulin, and chromosome 9 open reading frame 72) and a small number of rare FTLD genes, explaining the disease in almost all autosomal dominant FTLD families but only a minority of apparently sporadic patients or patients in whom the family history is less clear. Identification of additional FTLD (risk) genes is therefore highly anticipated, especially with the emerging use of next-generation sequencing. Common variants in the transmembrane protein 106 B were identified as a genetic risk factor of FTLD and disease modifier in patients with known mutations. This review summarizes for each FTLD gene what we know about the type and frequency of mutations, their associated clinical and pathological features, and potential disease mechanisms. We also provide an overview of emerging disease pathways encompassing multiple FTLD genes. We further discuss how FTLD specific issues, such as disease heterogeneity, the presence of an unclear family history and the possible role of an oligogenic basis of FTLD, can pose challenges for future FTLD gene identification and risk assessment of specific variants. Finally, we highlight emerging clinical, genetic, and translational research opportunities that lie ahead. (Figure presented.) Genetic research led to the identification of three common FTLD genes with rare variants (MAPT, GRN, and C9orf72) and a small number of rare genes. Efforts are now ongoing, which aimed at the identification of rare variants with high risk and/or low frequency variants with intermediate effect. Common risk variants have also been identified, such as TMEM106B. This review discusses the current knowledge on FTLD genes and the emerging disease pathways encompassing multiple FTLD genes.","author":[{"dropping-particle":"","family":"Pottier","given":"Cyril","non-dropping-particle":"","parse-names":false,"suffix":""},{"dropping-particle":"","family":"Ravenscroft","given":"Thomas A.","non-dropping-particle":"","parse-names":false,"suffix":""},{"dropping-particle":"","family":"Sanchez-Contreras","given":"Monica","non-dropping-particle":"","parse-names":false,"suffix":""},{"dropping-particle":"","family":"Rademakers","given":"Rosa","non-dropping-particle":"","parse-names":false,"suffix":""}],"container-title":"Journal of Neurochemistry","id":"ITEM-2","issued":{"date-parts":[["2016","8","1"]]},"page":"32-53","publisher":"Blackwell Publishing Ltd","title":"Genetics of FTLD: overview and what else we can expect from genetic studies","type":"article"},"uris":["http://www.mendeley.com/documents/?uuid=0f3a9a2d-cbbc-3d00-9489-2ce3ae21365e"]},{"id":"ITEM-3","itemData":{"DOI":"10.1093/hmg/ddx011","ISSN":"14602083","abstract":"Progranulin (PGRN) haploinsufficiency resulting from loss-of-function mutations in the PGRN gene causes frontotemporal lobar degeneration accompanied by TDP-43 accumulation, and patients with homozygous mutations in the PGRN gene present with neuronal ceroid lipofuscinosis. Although it remains unknown why PGRN deficiency causes neurodegenerative diseases, there is increasing evidence that PGRN is implicated in lysosomal functions. Here, we show PGRN is a secretory lysosomal protein that regulates lysosomal function and biogenesis by controlling the acidification of lysosomes. PGRN gene expression and protein levels increased concomitantly with the increase of lysosomal biogenesis induced by lysosome alkalizers or serum starvation. Down-regulation or insufficiency of PGRN led to the increased lysosomal gene expression and protein levels, while PGRN overexpression led to the decreased lysosomal gene expression and protein levels. In particular, the level of mature cathepsin D (CTSDmat) dramatically changed depending upon PGRN levels. The acidification of lysosomes was facilitated in cells transfected with PGRN. Then, this caused degradation of CTSDmat by cathepsin B. Secreted PGRN is incorporated into cells via sortilin or cation-independent mannose 6-phosphate receptor, and facilitated the acidification of lysosomes and degradation of CTSDmat. Moreover, the change of PGRN levels led to a cell-type-specific increase of insoluble TDP- 43. In the brain tissue of FTLD-TDP patients with PGRN deficiency, CTSD and phosphorylated TDP-43 accumulated in neurons. Our study provides new insights into the physiological function of PGRN and the role of PGRN insufficiency in the pathogenesis of neurodegenerative diseases.","author":[{"dropping-particle":"","family":"Tanaka","given":"Yoshinori","non-dropping-particle":"","parse-names":false,"suffix":""},{"dropping-particle":"","family":"Suzuki","given":"Genjiro","non-dropping-particle":"","parse-names":false,"suffix":""},{"dropping-particle":"","family":"Matsuwaki","given":"Takashi","non-dropping-particle":"","parse-names":false,"suffix":""},{"dropping-particle":"","family":"Hosokawa","given":"Masato","non-dropping-particle":"","parse-names":false,"suffix":""},{"dropping-particle":"","family":"Serrano","given":"Geidy","non-dropping-particle":"","parse-names":false,"suffix":""},{"dropping-particle":"","family":"Beach","given":"Thomas G.","non-dropping-particle":"","parse-names":false,"suffix":""},{"dropping-particle":"","family":"Yamanouchi","given":"Keitaro","non-dropping-particle":"","parse-names":false,"suffix":""},{"dropping-particle":"","family":"Hasegawa","given":"Masato","non-dropping-particle":"","parse-names":false,"suffix":""},{"dropping-particle":"","family":"Nishihara","given":"Masugi","non-dropping-particle":"","parse-names":false,"suffix":""}],"container-title":"Human Molecular Genetics","id":"ITEM-3","issue":"5","issued":{"date-parts":[["2017"]]},"page":"969-988","title":"Progranulin regulates lysosomal function and biogenesis through acidification of lysosomes","type":"article-journal","volume":"26"},"uris":["http://www.mendeley.com/documents/?uuid=9851959c-bbff-3b1f-b11f-398397d9ef7a"]},{"id":"ITEM-4","itemData":{"DOI":"10.1038/nature05016","ISSN":"14764687","PMID":"16862116","abstract":"Frontotemporal dementia (FTD) is the second most common cause of dementia in people under the age of 65 years. A large proportion of FTD patients (35-50%) have a family history of dementia, consistent with a strong genetic component to the disease. In 1998, mutations in the gene encoding the microtubule- associated protein tau (MAPT) were shown to cause familial FTD with parkinsonism linked to chromosome 17q21 (FTDP-17). The neuropathology of patients with defined MAPT mutations is characterized by cytoplasmic neurofibrillary inclusions composed of hyperphosphorylated tau. However, in multiple FTD families with significant evidence for linkage to the same region on chromosome 17q21 (D17S1787-D17S806), mutations in MAPT have not been found and the patients consistently lack tau-immunoreactive inclusion pathology. In contrast, these patients have ubiquitin (ub)-immunoreactive neuronal cytoplasmic inclusions and characteristic lentiform ub-immunoreactive neuronal intranuclear inclusions. Here we demonstrate that in these families, FTD is caused by mutations in progranulin (PGRN) that are likely to create null alleles. PGRN is located 1.7 Mb centromeric of MAPT on chromosome 17q21.31 and encodes a 68.5-kDa secreted growth factor involved in the regulation of multiple processes including development, wound repair and inflammation. PGRN has also been strongly linked to tumorigenesis. Moreover, PGRN expression is increased in activated microglia in many neurodegenerative diseases including Creutzfeldt-Jakob disease, motor neuron disease and Alzheimer's disease. Our results identify mutations in PGRN as a cause of neurodegenerative disease and indicate the importance of PGRN function for neuronal survival. © 2006 Nature Publishing Group.","author":[{"dropping-particle":"","family":"Baker","given":"Matt","non-dropping-particle":"","parse-names":false,"suffix":""},{"dropping-particle":"","family":"Mackenzie","given":"Ian R.","non-dropping-particle":"","parse-names":false,"suffix":""},{"dropping-particle":"","family":"Pickering-Brown","given":"Stuart M.","non-dropping-particle":"","parse-names":false,"suffix":""},{"dropping-particle":"","family":"Gass","given":"Jennifer","non-dropping-particle":"","parse-names":false,"suffix":""},{"dropping-particle":"","family":"Rademakers","given":"Rosa","non-dropping-particle":"","parse-names":false,"suffix":""},{"dropping-particle":"","family":"Lindholm","given":"Caroline","non-dropping-particle":"","parse-names":false,"suffix":""},{"dropping-particle":"","family":"Snowden","given":"Julie","non-dropping-particle":"","parse-names":false,"suffix":""},{"dropping-particle":"","family":"Adamson","given":"Jennifer","non-dropping-particle":"","parse-names":false,"suffix":""},{"dropping-particle":"","family":"Sadovnick","given":"A. Dessa","non-dropping-particle":"","parse-names":false,"suffix":""},{"dropping-particle":"","family":"Rollinson","given":"Sara","non-dropping-particle":"","parse-names":false,"suffix":""},{"dropping-particle":"","family":"Cannon","given":"Ashley","non-dropping-particle":"","parse-names":false,"suffix":""},{"dropping-particle":"","family":"Dwosh","given":"Emily","non-dropping-particle":"","parse-names":false,"suffix":""},{"dropping-particle":"","family":"Neary","given":"David","non-dropping-particle":"","parse-names":false,"suffix":""},{"dropping-particle":"","family":"Melquist","given":"Stacey","non-dropping-particle":"","parse-names":false,"suffix":""},{"dropping-particle":"","family":"Richardson","given":"Anna","non-dropping-particle":"","parse-names":false,"suffix":""},{"dropping-particle":"","family":"Dickson","given":"Dennis","non-dropping-particle":"","parse-names":false,"suffix":""},{"dropping-particle":"","family":"Berger","given":"Zdenek","non-dropping-particle":"","parse-names":false,"suffix":""},{"dropping-particle":"","family":"Eriksen","given":"Jason","non-dropping-particle":"","parse-names":false,"suffix":""},{"dropping-particle":"","family":"Robinson","given":"Todd","non-dropping-particle":"","parse-names":false,"suffix":""},{"dropping-particle":"","family":"Zehr","given":"Cynthia","non-dropping-particle":"","parse-names":false,"suffix":""},{"dropping-particle":"","family":"Dickey","given":"Chad A.","non-dropping-particle":"","parse-names":false,"suffix":""},{"dropping-particle":"","family":"Crook","given":"Richard","non-dro</w:instrText>
      </w:r>
      <w:r w:rsidR="00045F2E" w:rsidRPr="0009405F">
        <w:rPr>
          <w:rFonts w:ascii="Arial" w:hAnsi="Arial" w:cs="Arial"/>
          <w:strike/>
          <w:lang w:val="da-DK"/>
          <w:rPrChange w:id="734" w:author="Tyler Bradshaw" w:date="2020-12-04T11:12:00Z">
            <w:rPr>
              <w:rFonts w:ascii="Arial" w:hAnsi="Arial" w:cs="Arial"/>
            </w:rPr>
          </w:rPrChange>
        </w:rPr>
        <w:instrText>pping-particle":"","parse-names":false,"suffix":""},{"dropping-particle":"","family":"McGowan","given":"Eileen","non-dropping-particle":"","parse-names":false,"suffix":""},{"dropping-particle":"","family":"Mann","given":"David","non-dropping-particle":"","parse-names":false,"suffix":""},{"dropping-particle":"","family":"Boeve","given":"Bradley","non-dropping-particle":"","parse-names":false,"suffix":""},{"dropping-particle":"","family":"Feldman","given":"Howard","non-dropping-particle":"","parse-names":false,"suffix":""},{"dropping-particle":"","family":"Hutton","given":"Mike","non-dropping-particle":"","parse-names":false,"suffix":""}],"container-title":"Nature","id":"ITEM-4","issue":"7105","issued":{"date-parts":[["2006","8","24"]]},"page":"916-919","publisher":"Nature Publishing Group","title":"Mutations in progranulin cause tau-negative frontotemporal dementia linked to chromosome 17","type":"article-journal","volume":"442"},"uris":["http://www.mendeley.com/documents/?uuid=36d0dbb0-d82a-3e85-bc9d-c074a7b1ac04"]}],"mendeley":{"formattedCitation":"(Baker et al., 2006; Pottier et al., 2016; Tanaka et al., 2017; Zhou et al., 2018)","plainTextFormattedCitation":"(Baker et al., 2006; Pottier et al., 2016; Tanaka et al., 2017; Zhou et al., 2018)","previouslyFormattedCitation":"(Baker et al., 2006; Pottier et al., 2016; Tanaka et al., 2017; Zhou et al., 2018)"},"properties":{"noteIndex":0},"schema":"https://github.com/citation-style-language/schema/raw/master/csl-citation.json"}</w:instrText>
      </w:r>
      <w:r w:rsidR="00AD3624" w:rsidRPr="0009405F">
        <w:rPr>
          <w:rFonts w:ascii="Arial" w:hAnsi="Arial" w:cs="Arial"/>
          <w:strike/>
          <w:rPrChange w:id="735" w:author="Tyler Bradshaw" w:date="2020-12-04T11:12:00Z">
            <w:rPr>
              <w:rFonts w:ascii="Arial" w:hAnsi="Arial" w:cs="Arial"/>
            </w:rPr>
          </w:rPrChange>
        </w:rPr>
        <w:fldChar w:fldCharType="separate"/>
      </w:r>
      <w:r w:rsidR="00B441E1" w:rsidRPr="0009405F">
        <w:rPr>
          <w:rFonts w:ascii="Arial" w:hAnsi="Arial" w:cs="Arial"/>
          <w:strike/>
          <w:noProof/>
          <w:lang w:val="da-DK"/>
          <w:rPrChange w:id="736" w:author="Tyler Bradshaw" w:date="2020-12-04T11:12:00Z">
            <w:rPr>
              <w:rFonts w:ascii="Arial" w:hAnsi="Arial" w:cs="Arial"/>
              <w:noProof/>
              <w:lang w:val="da-DK"/>
            </w:rPr>
          </w:rPrChange>
        </w:rPr>
        <w:t>(Baker et al., 2006; Pottier et al., 2016; Tanaka et al., 2017; Zhou et al., 2018)</w:t>
      </w:r>
      <w:r w:rsidR="00AD3624" w:rsidRPr="0009405F">
        <w:rPr>
          <w:rFonts w:ascii="Arial" w:hAnsi="Arial" w:cs="Arial"/>
          <w:strike/>
          <w:rPrChange w:id="737" w:author="Tyler Bradshaw" w:date="2020-12-04T11:12:00Z">
            <w:rPr>
              <w:rFonts w:ascii="Arial" w:hAnsi="Arial" w:cs="Arial"/>
            </w:rPr>
          </w:rPrChange>
        </w:rPr>
        <w:fldChar w:fldCharType="end"/>
      </w:r>
      <w:r w:rsidRPr="0009405F">
        <w:rPr>
          <w:rFonts w:ascii="Arial" w:hAnsi="Arial" w:cs="Arial"/>
          <w:strike/>
          <w:lang w:val="da-DK"/>
          <w:rPrChange w:id="738" w:author="Tyler Bradshaw" w:date="2020-12-04T11:12:00Z">
            <w:rPr>
              <w:rFonts w:ascii="Arial" w:hAnsi="Arial" w:cs="Arial"/>
              <w:lang w:val="da-DK"/>
            </w:rPr>
          </w:rPrChange>
        </w:rPr>
        <w:t xml:space="preserve">. </w:t>
      </w:r>
      <w:r w:rsidRPr="0009405F">
        <w:rPr>
          <w:rFonts w:ascii="Arial" w:hAnsi="Arial" w:cs="Arial"/>
          <w:strike/>
          <w:rPrChange w:id="739" w:author="Tyler Bradshaw" w:date="2020-12-04T11:12:00Z">
            <w:rPr>
              <w:rFonts w:ascii="Arial" w:hAnsi="Arial" w:cs="Arial"/>
            </w:rPr>
          </w:rPrChange>
        </w:rPr>
        <w:t>In addition, M2 contained the hydrolase IDS, whose loss causes a lysosomal storage disorder that can present with neurological symptoms</w:t>
      </w:r>
      <w:r w:rsidR="00AD3624" w:rsidRPr="0009405F">
        <w:rPr>
          <w:rFonts w:ascii="Arial" w:hAnsi="Arial" w:cs="Arial"/>
          <w:strike/>
          <w:rPrChange w:id="740" w:author="Tyler Bradshaw" w:date="2020-12-04T11:12:00Z">
            <w:rPr>
              <w:rFonts w:ascii="Arial" w:hAnsi="Arial" w:cs="Arial"/>
            </w:rPr>
          </w:rPrChange>
        </w:rPr>
        <w:t xml:space="preserve"> </w:t>
      </w:r>
      <w:r w:rsidR="00AD3624" w:rsidRPr="0009405F">
        <w:rPr>
          <w:rFonts w:ascii="Arial" w:hAnsi="Arial" w:cs="Arial"/>
          <w:strike/>
          <w:rPrChange w:id="741" w:author="Tyler Bradshaw" w:date="2020-12-04T11:12:00Z">
            <w:rPr>
              <w:rFonts w:ascii="Arial" w:hAnsi="Arial" w:cs="Arial"/>
            </w:rPr>
          </w:rPrChange>
        </w:rPr>
        <w:fldChar w:fldCharType="begin" w:fldLock="1"/>
      </w:r>
      <w:r w:rsidR="00045F2E" w:rsidRPr="0009405F">
        <w:rPr>
          <w:rFonts w:ascii="Arial" w:hAnsi="Arial" w:cs="Arial"/>
          <w:strike/>
          <w:rPrChange w:id="742" w:author="Tyler Bradshaw" w:date="2020-12-04T11:12:00Z">
            <w:rPr>
              <w:rFonts w:ascii="Arial" w:hAnsi="Arial" w:cs="Arial"/>
            </w:rPr>
          </w:rPrChange>
        </w:rPr>
        <w:instrText>ADDIN CSL_CITATION {"citationItems":[{"id":"ITEM-1","itemData":{"DOI":"10.1002/humu.1380040206","ISSN":"10981004","PMID":"7981716","abstract":"Genomic DNA and cDNA from fibroblasts from nine unrelated German patients with X</w:instrText>
      </w:r>
      <w:r w:rsidR="00045F2E" w:rsidRPr="0009405F">
        <w:rPr>
          <w:rFonts w:ascii="Cambria Math" w:hAnsi="Cambria Math" w:cs="Cambria Math"/>
          <w:strike/>
          <w:rPrChange w:id="743" w:author="Tyler Bradshaw" w:date="2020-12-04T11:12:00Z">
            <w:rPr>
              <w:rFonts w:ascii="Cambria Math" w:hAnsi="Cambria Math" w:cs="Cambria Math"/>
            </w:rPr>
          </w:rPrChange>
        </w:rPr>
        <w:instrText>‐</w:instrText>
      </w:r>
      <w:r w:rsidR="00045F2E" w:rsidRPr="0009405F">
        <w:rPr>
          <w:rFonts w:ascii="Arial" w:hAnsi="Arial" w:cs="Arial"/>
          <w:strike/>
          <w:rPrChange w:id="744" w:author="Tyler Bradshaw" w:date="2020-12-04T11:12:00Z">
            <w:rPr>
              <w:rFonts w:ascii="Arial" w:hAnsi="Arial" w:cs="Arial"/>
            </w:rPr>
          </w:rPrChange>
        </w:rPr>
        <w:instrText>linked iduronate</w:instrText>
      </w:r>
      <w:r w:rsidR="00045F2E" w:rsidRPr="0009405F">
        <w:rPr>
          <w:rFonts w:ascii="Cambria Math" w:hAnsi="Cambria Math" w:cs="Cambria Math"/>
          <w:strike/>
          <w:rPrChange w:id="745" w:author="Tyler Bradshaw" w:date="2020-12-04T11:12:00Z">
            <w:rPr>
              <w:rFonts w:ascii="Cambria Math" w:hAnsi="Cambria Math" w:cs="Cambria Math"/>
            </w:rPr>
          </w:rPrChange>
        </w:rPr>
        <w:instrText>‐</w:instrText>
      </w:r>
      <w:r w:rsidR="00045F2E" w:rsidRPr="0009405F">
        <w:rPr>
          <w:rFonts w:ascii="Arial" w:hAnsi="Arial" w:cs="Arial"/>
          <w:strike/>
          <w:rPrChange w:id="746" w:author="Tyler Bradshaw" w:date="2020-12-04T11:12:00Z">
            <w:rPr>
              <w:rFonts w:ascii="Arial" w:hAnsi="Arial" w:cs="Arial"/>
            </w:rPr>
          </w:rPrChange>
        </w:rPr>
        <w:instrText>2</w:instrText>
      </w:r>
      <w:r w:rsidR="00045F2E" w:rsidRPr="0009405F">
        <w:rPr>
          <w:rFonts w:ascii="Cambria Math" w:hAnsi="Cambria Math" w:cs="Cambria Math"/>
          <w:strike/>
          <w:rPrChange w:id="747" w:author="Tyler Bradshaw" w:date="2020-12-04T11:12:00Z">
            <w:rPr>
              <w:rFonts w:ascii="Cambria Math" w:hAnsi="Cambria Math" w:cs="Cambria Math"/>
            </w:rPr>
          </w:rPrChange>
        </w:rPr>
        <w:instrText>‐</w:instrText>
      </w:r>
      <w:r w:rsidR="00045F2E" w:rsidRPr="0009405F">
        <w:rPr>
          <w:rFonts w:ascii="Arial" w:hAnsi="Arial" w:cs="Arial"/>
          <w:strike/>
          <w:rPrChange w:id="748" w:author="Tyler Bradshaw" w:date="2020-12-04T11:12:00Z">
            <w:rPr>
              <w:rFonts w:ascii="Arial" w:hAnsi="Arial" w:cs="Arial"/>
            </w:rPr>
          </w:rPrChange>
        </w:rPr>
        <w:instrText>sulfatase (IDS) deficiency showing variable clinical manifestation were screened for point mutations and small structural aberrations. Direct sequencing revealed a splice mutation skipping exon A, one nonsense mutation, and five missense mutations concerning the exons B, F and I of the IDS gene. Several novel missense mutations were found: A68E, S426X, I485R, Q293H, and D478G. One of the point mutations eliminating a recognition site for the restriction enzyme MspI was used as a direct marker for a prenatal diagnosis. A relationship between type of mutation and clinical picture could not be recognized. © 1994 Wiley</w:instrText>
      </w:r>
      <w:r w:rsidR="00045F2E" w:rsidRPr="0009405F">
        <w:rPr>
          <w:rFonts w:ascii="Cambria Math" w:hAnsi="Cambria Math" w:cs="Cambria Math"/>
          <w:strike/>
          <w:rPrChange w:id="749" w:author="Tyler Bradshaw" w:date="2020-12-04T11:12:00Z">
            <w:rPr>
              <w:rFonts w:ascii="Cambria Math" w:hAnsi="Cambria Math" w:cs="Cambria Math"/>
            </w:rPr>
          </w:rPrChange>
        </w:rPr>
        <w:instrText>‐</w:instrText>
      </w:r>
      <w:r w:rsidR="00045F2E" w:rsidRPr="0009405F">
        <w:rPr>
          <w:rFonts w:ascii="Arial" w:hAnsi="Arial" w:cs="Arial"/>
          <w:strike/>
          <w:rPrChange w:id="750" w:author="Tyler Bradshaw" w:date="2020-12-04T11:12:00Z">
            <w:rPr>
              <w:rFonts w:ascii="Arial" w:hAnsi="Arial" w:cs="Arial"/>
            </w:rPr>
          </w:rPrChange>
        </w:rPr>
        <w:instrText>Liss, Inc. Copyright © 1994 Wiley</w:instrText>
      </w:r>
      <w:r w:rsidR="00045F2E" w:rsidRPr="0009405F">
        <w:rPr>
          <w:rFonts w:ascii="Cambria Math" w:hAnsi="Cambria Math" w:cs="Cambria Math"/>
          <w:strike/>
          <w:rPrChange w:id="751" w:author="Tyler Bradshaw" w:date="2020-12-04T11:12:00Z">
            <w:rPr>
              <w:rFonts w:ascii="Cambria Math" w:hAnsi="Cambria Math" w:cs="Cambria Math"/>
            </w:rPr>
          </w:rPrChange>
        </w:rPr>
        <w:instrText>‐</w:instrText>
      </w:r>
      <w:r w:rsidR="00045F2E" w:rsidRPr="0009405F">
        <w:rPr>
          <w:rFonts w:ascii="Arial" w:hAnsi="Arial" w:cs="Arial"/>
          <w:strike/>
          <w:rPrChange w:id="752" w:author="Tyler Bradshaw" w:date="2020-12-04T11:12:00Z">
            <w:rPr>
              <w:rFonts w:ascii="Arial" w:hAnsi="Arial" w:cs="Arial"/>
            </w:rPr>
          </w:rPrChange>
        </w:rPr>
        <w:instrText>Liss, Inc., A Wiley Company","author":[{"dropping-particle":"","family":"Schröder","given":"Winnie","non-dropping-particle":"","parse-names":false,"suffix":""},{"dropping-particle":"","family":"Wulff","given":"Karin","non-dropping-particle":"","parse-names":false,"suffix":""},{"dropping-particle":"","family":"Wehnert","given":"Manfred","non-dropping-particle":"","parse-names":false,"suffix":""},{"dropping-particle":"","family":"Seidlitz","given":"Günter","non-dropping-particle":"","parse-names":false,"suffix":""},{"dropping-particle":"","family":"Herrmann","given":"Falko H","non-dropping-particle":"","parse-names":false,"suffix":""}],"container-title":"Human Mutation","id":"ITEM-1","issue":"2","issued":{"date-parts":[["1994"]]},"page":"128-131","title":"Mutations of the iduronate</w:instrText>
      </w:r>
      <w:r w:rsidR="00045F2E" w:rsidRPr="0009405F">
        <w:rPr>
          <w:rFonts w:ascii="Cambria Math" w:hAnsi="Cambria Math" w:cs="Cambria Math"/>
          <w:strike/>
          <w:rPrChange w:id="753" w:author="Tyler Bradshaw" w:date="2020-12-04T11:12:00Z">
            <w:rPr>
              <w:rFonts w:ascii="Cambria Math" w:hAnsi="Cambria Math" w:cs="Cambria Math"/>
            </w:rPr>
          </w:rPrChange>
        </w:rPr>
        <w:instrText>‐</w:instrText>
      </w:r>
      <w:r w:rsidR="00045F2E" w:rsidRPr="0009405F">
        <w:rPr>
          <w:rFonts w:ascii="Arial" w:hAnsi="Arial" w:cs="Arial"/>
          <w:strike/>
          <w:rPrChange w:id="754" w:author="Tyler Bradshaw" w:date="2020-12-04T11:12:00Z">
            <w:rPr>
              <w:rFonts w:ascii="Arial" w:hAnsi="Arial" w:cs="Arial"/>
            </w:rPr>
          </w:rPrChange>
        </w:rPr>
        <w:instrText>2</w:instrText>
      </w:r>
      <w:r w:rsidR="00045F2E" w:rsidRPr="0009405F">
        <w:rPr>
          <w:rFonts w:ascii="Cambria Math" w:hAnsi="Cambria Math" w:cs="Cambria Math"/>
          <w:strike/>
          <w:rPrChange w:id="755" w:author="Tyler Bradshaw" w:date="2020-12-04T11:12:00Z">
            <w:rPr>
              <w:rFonts w:ascii="Cambria Math" w:hAnsi="Cambria Math" w:cs="Cambria Math"/>
            </w:rPr>
          </w:rPrChange>
        </w:rPr>
        <w:instrText>‐</w:instrText>
      </w:r>
      <w:r w:rsidR="00045F2E" w:rsidRPr="0009405F">
        <w:rPr>
          <w:rFonts w:ascii="Arial" w:hAnsi="Arial" w:cs="Arial"/>
          <w:strike/>
          <w:rPrChange w:id="756" w:author="Tyler Bradshaw" w:date="2020-12-04T11:12:00Z">
            <w:rPr>
              <w:rFonts w:ascii="Arial" w:hAnsi="Arial" w:cs="Arial"/>
            </w:rPr>
          </w:rPrChange>
        </w:rPr>
        <w:instrText>sulfatase (IDS) gene in patients with hunter syndrome (mucopolysaccharidosis II)","type":"article-journal","volume":"4"},"uris":["http://www.mendeley.com/documents/?uuid=0ec08083-8d3e-30ba-b9c6-a20784d600f7"]},{"id":"ITEM-2","itemData":{"DOI":"10.1002/humu.1380020603","ISSN":"10981004","abstract":"A number of mutations in the X</w:instrText>
      </w:r>
      <w:r w:rsidR="00045F2E" w:rsidRPr="0009405F">
        <w:rPr>
          <w:rFonts w:ascii="Cambria Math" w:hAnsi="Cambria Math" w:cs="Cambria Math"/>
          <w:strike/>
          <w:rPrChange w:id="757" w:author="Tyler Bradshaw" w:date="2020-12-04T11:12:00Z">
            <w:rPr>
              <w:rFonts w:ascii="Cambria Math" w:hAnsi="Cambria Math" w:cs="Cambria Math"/>
            </w:rPr>
          </w:rPrChange>
        </w:rPr>
        <w:instrText>‐</w:instrText>
      </w:r>
      <w:r w:rsidR="00045F2E" w:rsidRPr="0009405F">
        <w:rPr>
          <w:rFonts w:ascii="Arial" w:hAnsi="Arial" w:cs="Arial"/>
          <w:strike/>
          <w:rPrChange w:id="758" w:author="Tyler Bradshaw" w:date="2020-12-04T11:12:00Z">
            <w:rPr>
              <w:rFonts w:ascii="Arial" w:hAnsi="Arial" w:cs="Arial"/>
            </w:rPr>
          </w:rPrChange>
        </w:rPr>
        <w:instrText>chromosomal human iduronate</w:instrText>
      </w:r>
      <w:r w:rsidR="00045F2E" w:rsidRPr="0009405F">
        <w:rPr>
          <w:rFonts w:ascii="Cambria Math" w:hAnsi="Cambria Math" w:cs="Cambria Math"/>
          <w:strike/>
          <w:rPrChange w:id="759" w:author="Tyler Bradshaw" w:date="2020-12-04T11:12:00Z">
            <w:rPr>
              <w:rFonts w:ascii="Cambria Math" w:hAnsi="Cambria Math" w:cs="Cambria Math"/>
            </w:rPr>
          </w:rPrChange>
        </w:rPr>
        <w:instrText>‐</w:instrText>
      </w:r>
      <w:r w:rsidR="00045F2E" w:rsidRPr="0009405F">
        <w:rPr>
          <w:rFonts w:ascii="Arial" w:hAnsi="Arial" w:cs="Arial"/>
          <w:strike/>
          <w:rPrChange w:id="760" w:author="Tyler Bradshaw" w:date="2020-12-04T11:12:00Z">
            <w:rPr>
              <w:rFonts w:ascii="Arial" w:hAnsi="Arial" w:cs="Arial"/>
            </w:rPr>
          </w:rPrChange>
        </w:rPr>
        <w:instrText>2</w:instrText>
      </w:r>
      <w:r w:rsidR="00045F2E" w:rsidRPr="0009405F">
        <w:rPr>
          <w:rFonts w:ascii="Cambria Math" w:hAnsi="Cambria Math" w:cs="Cambria Math"/>
          <w:strike/>
          <w:rPrChange w:id="761" w:author="Tyler Bradshaw" w:date="2020-12-04T11:12:00Z">
            <w:rPr>
              <w:rFonts w:ascii="Cambria Math" w:hAnsi="Cambria Math" w:cs="Cambria Math"/>
            </w:rPr>
          </w:rPrChange>
        </w:rPr>
        <w:instrText>‐</w:instrText>
      </w:r>
      <w:r w:rsidR="00045F2E" w:rsidRPr="0009405F">
        <w:rPr>
          <w:rFonts w:ascii="Arial" w:hAnsi="Arial" w:cs="Arial"/>
          <w:strike/>
          <w:rPrChange w:id="762" w:author="Tyler Bradshaw" w:date="2020-12-04T11:12:00Z">
            <w:rPr>
              <w:rFonts w:ascii="Arial" w:hAnsi="Arial" w:cs="Arial"/>
            </w:rPr>
          </w:rPrChange>
        </w:rPr>
        <w:instrText>sulphatase gene have now been identified as the primary genetic defect leading to the clinical condition known as Hunter syndrome or mucopolysaccharidosis type II. The mutations that are tabulated include different deletions, splice</w:instrText>
      </w:r>
      <w:r w:rsidR="00045F2E" w:rsidRPr="0009405F">
        <w:rPr>
          <w:rFonts w:ascii="Cambria Math" w:hAnsi="Cambria Math" w:cs="Cambria Math"/>
          <w:strike/>
          <w:rPrChange w:id="763" w:author="Tyler Bradshaw" w:date="2020-12-04T11:12:00Z">
            <w:rPr>
              <w:rFonts w:ascii="Cambria Math" w:hAnsi="Cambria Math" w:cs="Cambria Math"/>
            </w:rPr>
          </w:rPrChange>
        </w:rPr>
        <w:instrText>‐</w:instrText>
      </w:r>
      <w:r w:rsidR="00045F2E" w:rsidRPr="0009405F">
        <w:rPr>
          <w:rFonts w:ascii="Arial" w:hAnsi="Arial" w:cs="Arial"/>
          <w:strike/>
          <w:rPrChange w:id="764" w:author="Tyler Bradshaw" w:date="2020-12-04T11:12:00Z">
            <w:rPr>
              <w:rFonts w:ascii="Arial" w:hAnsi="Arial" w:cs="Arial"/>
            </w:rPr>
          </w:rPrChange>
        </w:rPr>
        <w:instrText>site and point mutations. From the group of 319 patients thus far studied by Southern analysis, 14 have a full deletion of the gene and 48 have a partial deletion or other gross rearrangements. All patients with full deletions or gross rearrangements have severe clinical presentations. Twenty</w:instrText>
      </w:r>
      <w:r w:rsidR="00045F2E" w:rsidRPr="0009405F">
        <w:rPr>
          <w:rFonts w:ascii="Cambria Math" w:hAnsi="Cambria Math" w:cs="Cambria Math"/>
          <w:strike/>
          <w:rPrChange w:id="765" w:author="Tyler Bradshaw" w:date="2020-12-04T11:12:00Z">
            <w:rPr>
              <w:rFonts w:ascii="Cambria Math" w:hAnsi="Cambria Math" w:cs="Cambria Math"/>
            </w:rPr>
          </w:rPrChange>
        </w:rPr>
        <w:instrText>‐</w:instrText>
      </w:r>
      <w:r w:rsidR="00045F2E" w:rsidRPr="0009405F">
        <w:rPr>
          <w:rFonts w:ascii="Arial" w:hAnsi="Arial" w:cs="Arial"/>
          <w:strike/>
          <w:rPrChange w:id="766" w:author="Tyler Bradshaw" w:date="2020-12-04T11:12:00Z">
            <w:rPr>
              <w:rFonts w:ascii="Arial" w:hAnsi="Arial" w:cs="Arial"/>
            </w:rPr>
          </w:rPrChange>
        </w:rPr>
        <w:instrText>nine different “small” mutations have so far been characterised in a total of 32 patients. These include 4 nonsense and 13 missense mutations, 7 different small deletions from 1 to 3 bp, with most leading to a frameshift and premature chain termination, and 5 different splice</w:instrText>
      </w:r>
      <w:r w:rsidR="00045F2E" w:rsidRPr="0009405F">
        <w:rPr>
          <w:rFonts w:ascii="Cambria Math" w:hAnsi="Cambria Math" w:cs="Cambria Math"/>
          <w:strike/>
          <w:rPrChange w:id="767" w:author="Tyler Bradshaw" w:date="2020-12-04T11:12:00Z">
            <w:rPr>
              <w:rFonts w:ascii="Cambria Math" w:hAnsi="Cambria Math" w:cs="Cambria Math"/>
            </w:rPr>
          </w:rPrChange>
        </w:rPr>
        <w:instrText>‐</w:instrText>
      </w:r>
      <w:r w:rsidR="00045F2E" w:rsidRPr="0009405F">
        <w:rPr>
          <w:rFonts w:ascii="Arial" w:hAnsi="Arial" w:cs="Arial"/>
          <w:strike/>
          <w:rPrChange w:id="768" w:author="Tyler Bradshaw" w:date="2020-12-04T11:12:00Z">
            <w:rPr>
              <w:rFonts w:ascii="Arial" w:hAnsi="Arial" w:cs="Arial"/>
            </w:rPr>
          </w:rPrChange>
        </w:rPr>
        <w:instrText>site mutations also leading to small insertions or deletions in the mRNA. A 60 bp deletion, that results from a new donor splice</w:instrText>
      </w:r>
      <w:r w:rsidR="00045F2E" w:rsidRPr="0009405F">
        <w:rPr>
          <w:rFonts w:ascii="Cambria Math" w:hAnsi="Cambria Math" w:cs="Cambria Math"/>
          <w:strike/>
          <w:rPrChange w:id="769" w:author="Tyler Bradshaw" w:date="2020-12-04T11:12:00Z">
            <w:rPr>
              <w:rFonts w:ascii="Cambria Math" w:hAnsi="Cambria Math" w:cs="Cambria Math"/>
            </w:rPr>
          </w:rPrChange>
        </w:rPr>
        <w:instrText>‐</w:instrText>
      </w:r>
      <w:r w:rsidR="00045F2E" w:rsidRPr="0009405F">
        <w:rPr>
          <w:rFonts w:ascii="Arial" w:hAnsi="Arial" w:cs="Arial"/>
          <w:strike/>
          <w:rPrChange w:id="770" w:author="Tyler Bradshaw" w:date="2020-12-04T11:12:00Z">
            <w:rPr>
              <w:rFonts w:ascii="Arial" w:hAnsi="Arial" w:cs="Arial"/>
            </w:rPr>
          </w:rPrChange>
        </w:rPr>
        <w:instrText>site, has been observed in five unrelated patients with relatively mild clinical phenotypes. This information will not only be useful for MPS II patient and carrier diagnosis, but also will aid in the understanding of the structure and function of iduronate</w:instrText>
      </w:r>
      <w:r w:rsidR="00045F2E" w:rsidRPr="0009405F">
        <w:rPr>
          <w:rFonts w:ascii="Cambria Math" w:hAnsi="Cambria Math" w:cs="Cambria Math"/>
          <w:strike/>
          <w:rPrChange w:id="771" w:author="Tyler Bradshaw" w:date="2020-12-04T11:12:00Z">
            <w:rPr>
              <w:rFonts w:ascii="Cambria Math" w:hAnsi="Cambria Math" w:cs="Cambria Math"/>
            </w:rPr>
          </w:rPrChange>
        </w:rPr>
        <w:instrText>‐</w:instrText>
      </w:r>
      <w:r w:rsidR="00045F2E" w:rsidRPr="0009405F">
        <w:rPr>
          <w:rFonts w:ascii="Arial" w:hAnsi="Arial" w:cs="Arial"/>
          <w:strike/>
          <w:rPrChange w:id="772" w:author="Tyler Bradshaw" w:date="2020-12-04T11:12:00Z">
            <w:rPr>
              <w:rFonts w:ascii="Arial" w:hAnsi="Arial" w:cs="Arial"/>
            </w:rPr>
          </w:rPrChange>
        </w:rPr>
        <w:instrText>2</w:instrText>
      </w:r>
      <w:r w:rsidR="00045F2E" w:rsidRPr="0009405F">
        <w:rPr>
          <w:rFonts w:ascii="Cambria Math" w:hAnsi="Cambria Math" w:cs="Cambria Math"/>
          <w:strike/>
          <w:rPrChange w:id="773" w:author="Tyler Bradshaw" w:date="2020-12-04T11:12:00Z">
            <w:rPr>
              <w:rFonts w:ascii="Cambria Math" w:hAnsi="Cambria Math" w:cs="Cambria Math"/>
            </w:rPr>
          </w:rPrChange>
        </w:rPr>
        <w:instrText>‐</w:instrText>
      </w:r>
      <w:r w:rsidR="00045F2E" w:rsidRPr="0009405F">
        <w:rPr>
          <w:rFonts w:ascii="Arial" w:hAnsi="Arial" w:cs="Arial"/>
          <w:strike/>
          <w:rPrChange w:id="774" w:author="Tyler Bradshaw" w:date="2020-12-04T11:12:00Z">
            <w:rPr>
              <w:rFonts w:ascii="Arial" w:hAnsi="Arial" w:cs="Arial"/>
            </w:rPr>
          </w:rPrChange>
        </w:rPr>
        <w:instrText>sulphatase, and possibly in correlating genotype with phenotype. © 1993 Wiley</w:instrText>
      </w:r>
      <w:r w:rsidR="00045F2E" w:rsidRPr="0009405F">
        <w:rPr>
          <w:rFonts w:ascii="Cambria Math" w:hAnsi="Cambria Math" w:cs="Cambria Math"/>
          <w:strike/>
          <w:rPrChange w:id="775" w:author="Tyler Bradshaw" w:date="2020-12-04T11:12:00Z">
            <w:rPr>
              <w:rFonts w:ascii="Cambria Math" w:hAnsi="Cambria Math" w:cs="Cambria Math"/>
            </w:rPr>
          </w:rPrChange>
        </w:rPr>
        <w:instrText>‐</w:instrText>
      </w:r>
      <w:r w:rsidR="00045F2E" w:rsidRPr="0009405F">
        <w:rPr>
          <w:rFonts w:ascii="Arial" w:hAnsi="Arial" w:cs="Arial"/>
          <w:strike/>
          <w:rPrChange w:id="776" w:author="Tyler Bradshaw" w:date="2020-12-04T11:12:00Z">
            <w:rPr>
              <w:rFonts w:ascii="Arial" w:hAnsi="Arial" w:cs="Arial"/>
            </w:rPr>
          </w:rPrChange>
        </w:rPr>
        <w:instrText>Liss, Inc. Copyright © 1993 Wiley</w:instrText>
      </w:r>
      <w:r w:rsidR="00045F2E" w:rsidRPr="0009405F">
        <w:rPr>
          <w:rFonts w:ascii="Cambria Math" w:hAnsi="Cambria Math" w:cs="Cambria Math"/>
          <w:strike/>
          <w:rPrChange w:id="777" w:author="Tyler Bradshaw" w:date="2020-12-04T11:12:00Z">
            <w:rPr>
              <w:rFonts w:ascii="Cambria Math" w:hAnsi="Cambria Math" w:cs="Cambria Math"/>
            </w:rPr>
          </w:rPrChange>
        </w:rPr>
        <w:instrText>‐</w:instrText>
      </w:r>
      <w:r w:rsidR="00045F2E" w:rsidRPr="0009405F">
        <w:rPr>
          <w:rFonts w:ascii="Arial" w:hAnsi="Arial" w:cs="Arial"/>
          <w:strike/>
          <w:rPrChange w:id="778" w:author="Tyler Bradshaw" w:date="2020-12-04T11:12:00Z">
            <w:rPr>
              <w:rFonts w:ascii="Arial" w:hAnsi="Arial" w:cs="Arial"/>
            </w:rPr>
          </w:rPrChange>
        </w:rPr>
        <w:instrText>Liss, Inc., A Wiley Company","author":[{"dropping-particle":"","family":"Hopwood","given":"J. J.","non-dropping-particle":"","parse-names":false,"suffix":""},{"dropping-particle":"","family":"Bunge","given":"S.","non-dropping-particle":"","parse-names":false,"suffix":""},{"dropping-particle":"","family":"Morris","given":"C. P.","non-dropping-particle":"","parse-names":false,"suffix":""},{"dropping-particle":"","family":"Wilson","given":"P. J.","non-dropping-particle":"","parse-names":false,"suffix":""},{"dropping-particle":"","family":"Steglich","given":"C.","non-dropping-particle":"","parse-names":false,"suffix":""},{"dropping-particle":"","family":"Beck","given":"M.","non-dropping-particle":"","parse-names":false,"suffix":""},{"dropping-particle":"","family":"Schwinger","given":"E.","non-dropping-particle":"","parse-names":false,"suffix":""},{"dropping-particle":"","family":"Gal","given":"A.","non-dropping-particle":"","parse-names":false,"suffix":""}],"container-title":"Human Mutation","id":"ITEM-2","issue":"6","issued":{"date-parts":[["1993"]]},"page":"435-442","publisher":"Hum Mutat","title":"Molecular basis of mucopolysaccharidosis type II: Mutations in the iduronate</w:instrText>
      </w:r>
      <w:r w:rsidR="00045F2E" w:rsidRPr="0009405F">
        <w:rPr>
          <w:rFonts w:ascii="Cambria Math" w:hAnsi="Cambria Math" w:cs="Cambria Math"/>
          <w:strike/>
          <w:rPrChange w:id="779" w:author="Tyler Bradshaw" w:date="2020-12-04T11:12:00Z">
            <w:rPr>
              <w:rFonts w:ascii="Cambria Math" w:hAnsi="Cambria Math" w:cs="Cambria Math"/>
            </w:rPr>
          </w:rPrChange>
        </w:rPr>
        <w:instrText>‐</w:instrText>
      </w:r>
      <w:r w:rsidR="00045F2E" w:rsidRPr="0009405F">
        <w:rPr>
          <w:rFonts w:ascii="Arial" w:hAnsi="Arial" w:cs="Arial"/>
          <w:strike/>
          <w:rPrChange w:id="780" w:author="Tyler Bradshaw" w:date="2020-12-04T11:12:00Z">
            <w:rPr>
              <w:rFonts w:ascii="Arial" w:hAnsi="Arial" w:cs="Arial"/>
            </w:rPr>
          </w:rPrChange>
        </w:rPr>
        <w:instrText>2</w:instrText>
      </w:r>
      <w:r w:rsidR="00045F2E" w:rsidRPr="0009405F">
        <w:rPr>
          <w:rFonts w:ascii="Cambria Math" w:hAnsi="Cambria Math" w:cs="Cambria Math"/>
          <w:strike/>
          <w:rPrChange w:id="781" w:author="Tyler Bradshaw" w:date="2020-12-04T11:12:00Z">
            <w:rPr>
              <w:rFonts w:ascii="Cambria Math" w:hAnsi="Cambria Math" w:cs="Cambria Math"/>
            </w:rPr>
          </w:rPrChange>
        </w:rPr>
        <w:instrText>‐</w:instrText>
      </w:r>
      <w:r w:rsidR="00045F2E" w:rsidRPr="0009405F">
        <w:rPr>
          <w:rFonts w:ascii="Arial" w:hAnsi="Arial" w:cs="Arial"/>
          <w:strike/>
          <w:rPrChange w:id="782" w:author="Tyler Bradshaw" w:date="2020-12-04T11:12:00Z">
            <w:rPr>
              <w:rFonts w:ascii="Arial" w:hAnsi="Arial" w:cs="Arial"/>
            </w:rPr>
          </w:rPrChange>
        </w:rPr>
        <w:instrText>sulphatase gene","type":"article-journal","volume":"2"},"uris":["http://www.mendeley.com/documents/?uuid=d8a98fa5-1085-3160-925c-bcc17488dabf"]}],"mendeley":{"formattedCitation":"(Hopwood et al., 1993; Schröder et al., 1994)","plainTextFormattedCitation":"(Hopwood et al., 1993; Schröder et al., 1994)","previouslyFormattedCitation":"(Hopwood et al., 1993; Schröder et al., 1994)"},"properties":{"noteIndex":0},"schema":"https://github.com/citation-style-language/schema/raw/master/csl-citation.json"}</w:instrText>
      </w:r>
      <w:r w:rsidR="00AD3624" w:rsidRPr="0009405F">
        <w:rPr>
          <w:rFonts w:ascii="Arial" w:hAnsi="Arial" w:cs="Arial"/>
          <w:strike/>
          <w:rPrChange w:id="783" w:author="Tyler Bradshaw" w:date="2020-12-04T11:12:00Z">
            <w:rPr>
              <w:rFonts w:ascii="Arial" w:hAnsi="Arial" w:cs="Arial"/>
            </w:rPr>
          </w:rPrChange>
        </w:rPr>
        <w:fldChar w:fldCharType="separate"/>
      </w:r>
      <w:r w:rsidR="00B441E1" w:rsidRPr="0009405F">
        <w:rPr>
          <w:rFonts w:ascii="Arial" w:hAnsi="Arial" w:cs="Arial"/>
          <w:strike/>
          <w:noProof/>
          <w:rPrChange w:id="784" w:author="Tyler Bradshaw" w:date="2020-12-04T11:12:00Z">
            <w:rPr>
              <w:rFonts w:ascii="Arial" w:hAnsi="Arial" w:cs="Arial"/>
              <w:noProof/>
            </w:rPr>
          </w:rPrChange>
        </w:rPr>
        <w:t>(Hopwood et al., 1993; Schröder et al., 1994)</w:t>
      </w:r>
      <w:r w:rsidR="00AD3624" w:rsidRPr="0009405F">
        <w:rPr>
          <w:rFonts w:ascii="Arial" w:hAnsi="Arial" w:cs="Arial"/>
          <w:strike/>
          <w:rPrChange w:id="785" w:author="Tyler Bradshaw" w:date="2020-12-04T11:12:00Z">
            <w:rPr>
              <w:rFonts w:ascii="Arial" w:hAnsi="Arial" w:cs="Arial"/>
            </w:rPr>
          </w:rPrChange>
        </w:rPr>
        <w:fldChar w:fldCharType="end"/>
      </w:r>
      <w:r w:rsidRPr="0009405F">
        <w:rPr>
          <w:rFonts w:ascii="Arial" w:hAnsi="Arial" w:cs="Arial"/>
          <w:strike/>
          <w:rPrChange w:id="786" w:author="Tyler Bradshaw" w:date="2020-12-04T11:12:00Z">
            <w:rPr>
              <w:rFonts w:ascii="Arial" w:hAnsi="Arial" w:cs="Arial"/>
            </w:rPr>
          </w:rPrChange>
        </w:rPr>
        <w:t>. The overall increase in abundance of modules M2</w:t>
      </w:r>
      <w:r w:rsidR="00E223D9" w:rsidRPr="0009405F">
        <w:rPr>
          <w:rFonts w:ascii="Arial" w:hAnsi="Arial" w:cs="Arial"/>
          <w:strike/>
          <w:rPrChange w:id="787" w:author="Tyler Bradshaw" w:date="2020-12-04T11:12:00Z">
            <w:rPr>
              <w:rFonts w:ascii="Arial" w:hAnsi="Arial" w:cs="Arial"/>
            </w:rPr>
          </w:rPrChange>
        </w:rPr>
        <w:t>, M159,</w:t>
      </w:r>
      <w:r w:rsidRPr="0009405F">
        <w:rPr>
          <w:rFonts w:ascii="Arial" w:hAnsi="Arial" w:cs="Arial"/>
          <w:strike/>
          <w:rPrChange w:id="788" w:author="Tyler Bradshaw" w:date="2020-12-04T11:12:00Z">
            <w:rPr>
              <w:rFonts w:ascii="Arial" w:hAnsi="Arial" w:cs="Arial"/>
            </w:rPr>
          </w:rPrChange>
        </w:rPr>
        <w:t xml:space="preserve"> and M213</w:t>
      </w:r>
      <w:r w:rsidR="00685903" w:rsidRPr="0009405F">
        <w:rPr>
          <w:rFonts w:ascii="Arial" w:hAnsi="Arial" w:cs="Arial"/>
          <w:strike/>
          <w:rPrChange w:id="789" w:author="Tyler Bradshaw" w:date="2020-12-04T11:12:00Z">
            <w:rPr>
              <w:rFonts w:ascii="Arial" w:hAnsi="Arial" w:cs="Arial"/>
            </w:rPr>
          </w:rPrChange>
        </w:rPr>
        <w:t>, and these key lysosomal proteins</w:t>
      </w:r>
      <w:r w:rsidR="00E223D9" w:rsidRPr="0009405F">
        <w:rPr>
          <w:rFonts w:ascii="Arial" w:hAnsi="Arial" w:cs="Arial"/>
          <w:strike/>
          <w:rPrChange w:id="790" w:author="Tyler Bradshaw" w:date="2020-12-04T11:12:00Z">
            <w:rPr>
              <w:rFonts w:ascii="Arial" w:hAnsi="Arial" w:cs="Arial"/>
            </w:rPr>
          </w:rPrChange>
        </w:rPr>
        <w:t xml:space="preserve"> </w:t>
      </w:r>
      <w:r w:rsidRPr="0009405F">
        <w:rPr>
          <w:rFonts w:ascii="Arial" w:hAnsi="Arial" w:cs="Arial"/>
          <w:strike/>
          <w:rPrChange w:id="791" w:author="Tyler Bradshaw" w:date="2020-12-04T11:12:00Z">
            <w:rPr>
              <w:rFonts w:ascii="Arial" w:hAnsi="Arial" w:cs="Arial"/>
            </w:rPr>
          </w:rPrChange>
        </w:rPr>
        <w:t xml:space="preserve">(Figure </w:t>
      </w:r>
      <w:r w:rsidR="007A3B9F" w:rsidRPr="0009405F">
        <w:rPr>
          <w:rFonts w:ascii="Arial" w:hAnsi="Arial" w:cs="Arial"/>
          <w:strike/>
          <w:rPrChange w:id="792" w:author="Tyler Bradshaw" w:date="2020-12-04T11:12:00Z">
            <w:rPr>
              <w:rFonts w:ascii="Arial" w:hAnsi="Arial" w:cs="Arial"/>
            </w:rPr>
          </w:rPrChange>
        </w:rPr>
        <w:t>3E-G</w:t>
      </w:r>
      <w:r w:rsidRPr="0009405F">
        <w:rPr>
          <w:rFonts w:ascii="Arial" w:hAnsi="Arial" w:cs="Arial"/>
          <w:strike/>
          <w:rPrChange w:id="793" w:author="Tyler Bradshaw" w:date="2020-12-04T11:12:00Z">
            <w:rPr>
              <w:rFonts w:ascii="Arial" w:hAnsi="Arial" w:cs="Arial"/>
            </w:rPr>
          </w:rPrChange>
        </w:rPr>
        <w:t>)</w:t>
      </w:r>
      <w:r w:rsidR="00E223D9" w:rsidRPr="0009405F">
        <w:rPr>
          <w:rFonts w:ascii="Arial" w:hAnsi="Arial" w:cs="Arial"/>
          <w:strike/>
          <w:rPrChange w:id="794" w:author="Tyler Bradshaw" w:date="2020-12-04T11:12:00Z">
            <w:rPr>
              <w:rFonts w:ascii="Arial" w:hAnsi="Arial" w:cs="Arial"/>
            </w:rPr>
          </w:rPrChange>
        </w:rPr>
        <w:t>,</w:t>
      </w:r>
      <w:r w:rsidRPr="0009405F">
        <w:rPr>
          <w:rFonts w:ascii="Arial" w:hAnsi="Arial" w:cs="Arial"/>
          <w:strike/>
          <w:rPrChange w:id="795" w:author="Tyler Bradshaw" w:date="2020-12-04T11:12:00Z">
            <w:rPr>
              <w:rFonts w:ascii="Arial" w:hAnsi="Arial" w:cs="Arial"/>
            </w:rPr>
          </w:rPrChange>
        </w:rPr>
        <w:t xml:space="preserve"> may </w:t>
      </w:r>
      <w:r w:rsidR="00AD3624" w:rsidRPr="0009405F">
        <w:rPr>
          <w:rFonts w:ascii="Arial" w:hAnsi="Arial" w:cs="Arial"/>
          <w:strike/>
          <w:rPrChange w:id="796" w:author="Tyler Bradshaw" w:date="2020-12-04T11:12:00Z">
            <w:rPr>
              <w:rFonts w:ascii="Arial" w:hAnsi="Arial" w:cs="Arial"/>
            </w:rPr>
          </w:rPrChange>
        </w:rPr>
        <w:t xml:space="preserve">therefore </w:t>
      </w:r>
      <w:r w:rsidRPr="0009405F">
        <w:rPr>
          <w:rFonts w:ascii="Arial" w:hAnsi="Arial" w:cs="Arial"/>
          <w:strike/>
          <w:rPrChange w:id="797" w:author="Tyler Bradshaw" w:date="2020-12-04T11:12:00Z">
            <w:rPr>
              <w:rFonts w:ascii="Arial" w:hAnsi="Arial" w:cs="Arial"/>
            </w:rPr>
          </w:rPrChange>
        </w:rPr>
        <w:t>reflect an increase in flux through degradative lysosomal pathways in SWIP</w:t>
      </w:r>
      <w:r w:rsidRPr="0009405F">
        <w:rPr>
          <w:rFonts w:ascii="Arial" w:hAnsi="Arial" w:cs="Arial"/>
          <w:strike/>
          <w:vertAlign w:val="superscript"/>
          <w:rPrChange w:id="798" w:author="Tyler Bradshaw" w:date="2020-12-04T11:12:00Z">
            <w:rPr>
              <w:rFonts w:ascii="Arial" w:hAnsi="Arial" w:cs="Arial"/>
              <w:vertAlign w:val="superscript"/>
            </w:rPr>
          </w:rPrChange>
        </w:rPr>
        <w:t>P1019R</w:t>
      </w:r>
      <w:r w:rsidRPr="0009405F">
        <w:rPr>
          <w:rFonts w:ascii="Arial" w:hAnsi="Arial" w:cs="Arial"/>
          <w:strike/>
          <w:rPrChange w:id="799" w:author="Tyler Bradshaw" w:date="2020-12-04T11:12:00Z">
            <w:rPr>
              <w:rFonts w:ascii="Arial" w:hAnsi="Arial" w:cs="Arial"/>
            </w:rPr>
          </w:rPrChange>
        </w:rPr>
        <w:t xml:space="preserve"> brain. </w:t>
      </w:r>
    </w:p>
    <w:p w14:paraId="156A4E90" w14:textId="71914987" w:rsidR="00E13540" w:rsidRPr="0009405F" w:rsidRDefault="00E13540" w:rsidP="00E13540">
      <w:pPr>
        <w:spacing w:line="480" w:lineRule="auto"/>
        <w:ind w:firstLine="720"/>
        <w:jc w:val="thaiDistribute"/>
        <w:rPr>
          <w:rFonts w:ascii="Arial" w:hAnsi="Arial" w:cs="Arial"/>
          <w:strike/>
          <w:rPrChange w:id="800" w:author="Tyler Bradshaw" w:date="2020-12-04T11:12:00Z">
            <w:rPr>
              <w:rFonts w:ascii="Arial" w:hAnsi="Arial" w:cs="Arial"/>
            </w:rPr>
          </w:rPrChange>
        </w:rPr>
      </w:pPr>
      <w:r w:rsidRPr="0009405F">
        <w:rPr>
          <w:rFonts w:ascii="Arial" w:hAnsi="Arial" w:cs="Arial"/>
          <w:strike/>
          <w:rPrChange w:id="801" w:author="Tyler Bradshaw" w:date="2020-12-04T11:12:00Z">
            <w:rPr>
              <w:rFonts w:ascii="Arial" w:hAnsi="Arial" w:cs="Arial"/>
            </w:rPr>
          </w:rPrChange>
        </w:rPr>
        <w:lastRenderedPageBreak/>
        <w:t xml:space="preserve">Furthermore, Module 2 (Figure </w:t>
      </w:r>
      <w:r w:rsidR="007A3B9F" w:rsidRPr="0009405F">
        <w:rPr>
          <w:rFonts w:ascii="Arial" w:hAnsi="Arial" w:cs="Arial"/>
          <w:strike/>
          <w:rPrChange w:id="802" w:author="Tyler Bradshaw" w:date="2020-12-04T11:12:00Z">
            <w:rPr>
              <w:rFonts w:ascii="Arial" w:hAnsi="Arial" w:cs="Arial"/>
            </w:rPr>
          </w:rPrChange>
        </w:rPr>
        <w:t>3C</w:t>
      </w:r>
      <w:r w:rsidRPr="0009405F">
        <w:rPr>
          <w:rFonts w:ascii="Arial" w:hAnsi="Arial" w:cs="Arial"/>
          <w:strike/>
          <w:rPrChange w:id="803" w:author="Tyler Bradshaw" w:date="2020-12-04T11:12:00Z">
            <w:rPr>
              <w:rFonts w:ascii="Arial" w:hAnsi="Arial" w:cs="Arial"/>
            </w:rPr>
          </w:rPrChange>
        </w:rPr>
        <w:t xml:space="preserve">) included multiple membrane proteins and extracellular proteins, such as ITGA5 </w:t>
      </w:r>
      <w:r w:rsidR="00465FA6" w:rsidRPr="0009405F">
        <w:rPr>
          <w:rFonts w:ascii="Arial" w:hAnsi="Arial" w:cs="Arial"/>
          <w:strike/>
          <w:rPrChange w:id="804" w:author="Tyler Bradshaw" w:date="2020-12-04T11:12:00Z">
            <w:rPr>
              <w:rFonts w:ascii="Arial" w:hAnsi="Arial" w:cs="Arial"/>
            </w:rPr>
          </w:rPrChange>
        </w:rPr>
        <w:t>(an integrin shown to be upregulated and redistributed upon loss of WASH</w:t>
      </w:r>
      <w:r w:rsidR="003D583B" w:rsidRPr="0009405F">
        <w:rPr>
          <w:rFonts w:ascii="Arial" w:hAnsi="Arial" w:cs="Arial"/>
          <w:strike/>
          <w:rPrChange w:id="805" w:author="Tyler Bradshaw" w:date="2020-12-04T11:12:00Z">
            <w:rPr>
              <w:rFonts w:ascii="Arial" w:hAnsi="Arial" w:cs="Arial"/>
            </w:rPr>
          </w:rPrChange>
        </w:rPr>
        <w:t>1</w:t>
      </w:r>
      <w:r w:rsidR="00465FA6" w:rsidRPr="0009405F">
        <w:rPr>
          <w:rFonts w:ascii="Arial" w:hAnsi="Arial" w:cs="Arial"/>
          <w:strike/>
          <w:rPrChange w:id="806" w:author="Tyler Bradshaw" w:date="2020-12-04T11:12:00Z">
            <w:rPr>
              <w:rFonts w:ascii="Arial" w:hAnsi="Arial" w:cs="Arial"/>
            </w:rPr>
          </w:rPrChange>
        </w:rPr>
        <w:t>)</w:t>
      </w:r>
      <w:r w:rsidRPr="0009405F">
        <w:rPr>
          <w:rFonts w:ascii="Arial" w:hAnsi="Arial" w:cs="Arial"/>
          <w:strike/>
          <w:rPrChange w:id="807" w:author="Tyler Bradshaw" w:date="2020-12-04T11:12:00Z">
            <w:rPr>
              <w:rFonts w:ascii="Arial" w:hAnsi="Arial" w:cs="Arial"/>
            </w:rPr>
          </w:rPrChange>
        </w:rPr>
        <w:t xml:space="preserve">, ATP13A2 (a cation transporter whose loss causes a </w:t>
      </w:r>
      <w:r w:rsidRPr="0009405F">
        <w:rPr>
          <w:rStyle w:val="mim-text-font"/>
          <w:rFonts w:ascii="Arial" w:hAnsi="Arial" w:cs="Arial"/>
          <w:strike/>
          <w:rPrChange w:id="808" w:author="Tyler Bradshaw" w:date="2020-12-04T11:12:00Z">
            <w:rPr>
              <w:rStyle w:val="mim-text-font"/>
              <w:rFonts w:ascii="Arial" w:hAnsi="Arial" w:cs="Arial"/>
            </w:rPr>
          </w:rPrChange>
        </w:rPr>
        <w:t xml:space="preserve">Parkinsonian syndrome), </w:t>
      </w:r>
      <w:r w:rsidRPr="0009405F">
        <w:rPr>
          <w:rFonts w:ascii="Arial" w:hAnsi="Arial" w:cs="Arial"/>
          <w:strike/>
          <w:rPrChange w:id="809" w:author="Tyler Bradshaw" w:date="2020-12-04T11:12:00Z">
            <w:rPr>
              <w:rFonts w:ascii="Arial" w:hAnsi="Arial" w:cs="Arial"/>
            </w:rPr>
          </w:rPrChange>
        </w:rPr>
        <w:t xml:space="preserve">and MMP17 (an extracellular metalloprotease), </w:t>
      </w:r>
      <w:r w:rsidR="00AD3624" w:rsidRPr="0009405F">
        <w:rPr>
          <w:rFonts w:ascii="Arial" w:hAnsi="Arial" w:cs="Arial"/>
          <w:strike/>
          <w:rPrChange w:id="810" w:author="Tyler Bradshaw" w:date="2020-12-04T11:12:00Z">
            <w:rPr>
              <w:rFonts w:ascii="Arial" w:hAnsi="Arial" w:cs="Arial"/>
            </w:rPr>
          </w:rPrChange>
        </w:rPr>
        <w:t>suggesting</w:t>
      </w:r>
      <w:r w:rsidRPr="0009405F">
        <w:rPr>
          <w:rFonts w:ascii="Arial" w:hAnsi="Arial" w:cs="Arial"/>
          <w:strike/>
          <w:rPrChange w:id="811" w:author="Tyler Bradshaw" w:date="2020-12-04T11:12:00Z">
            <w:rPr>
              <w:rFonts w:ascii="Arial" w:hAnsi="Arial" w:cs="Arial"/>
            </w:rPr>
          </w:rPrChange>
        </w:rPr>
        <w:t xml:space="preserve"> a link between </w:t>
      </w:r>
      <w:r w:rsidR="00AD3624" w:rsidRPr="0009405F">
        <w:rPr>
          <w:rFonts w:ascii="Arial" w:hAnsi="Arial" w:cs="Arial"/>
          <w:strike/>
          <w:rPrChange w:id="812" w:author="Tyler Bradshaw" w:date="2020-12-04T11:12:00Z">
            <w:rPr>
              <w:rFonts w:ascii="Arial" w:hAnsi="Arial" w:cs="Arial"/>
            </w:rPr>
          </w:rPrChange>
        </w:rPr>
        <w:t>these proteins and</w:t>
      </w:r>
      <w:r w:rsidRPr="0009405F">
        <w:rPr>
          <w:rFonts w:ascii="Arial" w:hAnsi="Arial" w:cs="Arial"/>
          <w:strike/>
          <w:rPrChange w:id="813" w:author="Tyler Bradshaw" w:date="2020-12-04T11:12:00Z">
            <w:rPr>
              <w:rFonts w:ascii="Arial" w:hAnsi="Arial" w:cs="Arial"/>
            </w:rPr>
          </w:rPrChange>
        </w:rPr>
        <w:t xml:space="preserve"> lysosomal enzymatic function</w:t>
      </w:r>
      <w:r w:rsidR="00AD3624" w:rsidRPr="0009405F">
        <w:rPr>
          <w:rFonts w:ascii="Arial" w:hAnsi="Arial" w:cs="Arial"/>
          <w:strike/>
          <w:rPrChange w:id="814" w:author="Tyler Bradshaw" w:date="2020-12-04T11:12:00Z">
            <w:rPr>
              <w:rFonts w:ascii="Arial" w:hAnsi="Arial" w:cs="Arial"/>
            </w:rPr>
          </w:rPrChange>
        </w:rPr>
        <w:t xml:space="preserve"> </w:t>
      </w:r>
      <w:r w:rsidR="00AD3624" w:rsidRPr="0009405F">
        <w:rPr>
          <w:rFonts w:ascii="Arial" w:hAnsi="Arial" w:cs="Arial"/>
          <w:strike/>
          <w:rPrChange w:id="815" w:author="Tyler Bradshaw" w:date="2020-12-04T11:12:00Z">
            <w:rPr>
              <w:rFonts w:ascii="Arial" w:hAnsi="Arial" w:cs="Arial"/>
            </w:rPr>
          </w:rPrChange>
        </w:rPr>
        <w:fldChar w:fldCharType="begin" w:fldLock="1"/>
      </w:r>
      <w:r w:rsidR="00045F2E" w:rsidRPr="0009405F">
        <w:rPr>
          <w:rFonts w:ascii="Arial" w:hAnsi="Arial" w:cs="Arial"/>
          <w:strike/>
          <w:rPrChange w:id="816" w:author="Tyler Bradshaw" w:date="2020-12-04T11:12:00Z">
            <w:rPr>
              <w:rFonts w:ascii="Arial" w:hAnsi="Arial" w:cs="Arial"/>
            </w:rPr>
          </w:rPrChange>
        </w:rPr>
        <w:instrText>ADDIN CSL_CITATION {"citationItems":[{"id":"ITEM-1","itemData":{"DOI":"10.1242/jcs.080986","ISSN":"00219533","PMID":"22114305","abstract":"The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Science","id":"ITEM-1","issue":"22","issued":{"date-parts":[["2011","11","15"]]},"page":"3753-3759","publisher":"The Company of Biologists Ltd","title":"The Arp2/3 activator WASH regulates α5β1-integrin-mediated invasive migration","type":"article-journal","volume":"124"},"uris":["http://www.mendeley.com/documents/?uuid=9217536e-9fa0-336f-9310-f5e8f8fd854c"]},{"id":"ITEM-2","itemData":{"DOI":"10.1038/ng1884","ISSN":"10614036","abstract":"Neurodegenerative disorders such as Parkinson and Alzheimer disease cause motor and cognitive dysfunction and belong to a heterogeneous group of common and disabling disorders. Although the complex molecular pathophysiology of neurodegeneration is largely unknown, major advances have been achieved by elucidating the genetic defects underlying mendelian forms of these diseases. This has led to the discovery of common pathophysiological pathways such as enhanced oxidative stress, protein misfolding and aggregation and dysfunction of the ubiquitin-proteasome system. Here, we describe loss-of-function mutations in a previously uncharacterized, predominantly neuronal P-type ATPase gene, ATP13A2, underlying an autosomal recessive form of early-onset parkinsonism with pyramidal degeneration and dementia (PARK9, Kufor-Rakeb syndrome). Whereas the wild-type protein was located in the lysosome of transiently transfected cells, the unstable truncated mutants were retained in the endoplasmic reticulum and degraded by the proteasome. Our findings link a class of proteins with unknown function and substrate specificity to the protein networks implicated in neurodegeneration and parkinsonism. © 2006 Nature Publishing Group.","author":[{"dropping-particle":"","family":"Ramirez","given":"Alfredo","non-dropping-particle":"","parse-names":false,"suffix":""},{"dropping-particle":"","family":"Heimbach","given":"André","non-dropping-particle":"","parse-names":false,"suffix":""},{"dropping-particle":"","family":"Gründemann","given":"Jan","non-dropping-particle":"","parse-names":false,"suffix":""},{"dropping-particle":"","family":"Stiller","given":"Barbara","non-dropping-particle":"","parse-names":false,"suffix":""},{"dropping-particle":"","family":"Hampshire","given":"Dan","non-dropping-particle":"","parse-names":false,"suffix":""},{"dropping-particle":"","family":"Cid","given":"L. Pablo","non-dropping-particle":"","parse-names":false,"suffix":""},{"dropping-particle":"","family":"Goebel","given":"Ingrid","non-dropping-particle":"","parse-names":false,"suffix":""},{"dropping-particle":"","family":"Mubaidin","given":"Ammar F.","non-dropping-particle":"","parse-names":false,"suffix":""},{"dropping-particle":"","family":"Wriekat","given":"Abdul Latif","non-dropping-particle":"","parse-names":false,"suffix":""},{"dropping-particle":"","family":"Roeper","given":"Jochen","non-dropping-particle":"","parse-names":false,"suffix":""},{"dropping-particle":"","family":"Al-Din","given":"Amir","non-dropping-particle":"","parse-names":false,"suffix":""},{"dropping-particle":"","family":"Hillmer","given":"Axel M.","non-dropping-particle":"","parse-names":false,"suffix":""},{"dropping-particle":"","family":"Karsak","given":"Meliha","non-dropping-particle":"","parse-names":false,"suffix":""},{"dropping-particle":"","family":"Liss","given":"Birgit","non-dropping-particle":"","parse-names":false,"suffix":""},{"dropping-particle":"","family":"Woods","given":"C. Geoffrey","non-dropping-particle":"","parse-names":false,"suffix":""},{"dropping-particle":"","family":"Behrens","given":"Maria I.","non-dropping-particle":"","parse-names":false,"suffix":""},{"dropping-particle":"","family":"Kubisch","given":"Christian","non-dropping-particle":"","parse-names":false,"suffix":""}],"container-title":"Nature Genetics","id":"ITEM-2","issue":"10","issued":{"date-parts":[["2006","10"]]},"page":"1184-1191","publisher":"Nat Genet","title":"Hereditary parkinsonism with dementia is caused by mutations in ATP13A2, encoding a lysosomal type 5 P-type ATPase","type":"article-journal","volume":"38"},"uris":["http://www.mendeley.com/documents/?uuid=57548e72-d38d-3a9a-bc0e-5fb0ac85d52d"]},{"id":"ITEM-3","itemData":{"DOI":"10.1074/jbc.275.19.14046","ISSN":"00219258","PMID":"10799478","abstract":"Membrane type 4 matrix metalloproteinase (MT4-MMP) shows the least sequence homology to the other MT-MMPs, suggesting a distinct function for this protein. We have isolated a complete cDNA corresponding to the mouse homologue which includes the signal peptide and a complete pro-domain, features that were lacking from the human form originally isolated. Mouse MT4-MMP (mMT4-MMP) expressed in COS-7 cells is located at the cell surface but does not show ability to activate pro-MMP2. The pro-catalytic domain was expressed in Escherichia coli as insoluble inclusions and active enzyme recovered after refolding. Activity of the isolated catalytic domain against synthetic peptides commonly used for MMP enzyme assays could be inhibited by TIMP1, -2, and -3. The recombinant mMT4-MMP catalytic domain was also unable to activate pro-MMP2 and was very poor at hydrolyzing components of the extracellular matrix with the exception of fibrinogen and fibrin. mMT4-MMP was able to hydrolyze efficiently a peptide consisting of the pro-tumor necrosis factor α (TNFα) cleavage site, a glutathione S-transferase-pro- TNFα fusion protein, and was found to shed pro-TNFα when co-transfected in COS-7 cells. MT4-MMP was detected by Western blot in monocyte/macrophage cell lines which in combination with its fibrinolytic and TNFα-converting activity suggests a role in inflammation.","author":[{"dropping-particle":"","family":"English","given":"William R.","non-dropping-particle":"","parse-names":false,"suffix":""},{"dropping-particle":"","family":"Puente","given":"Xose S.","non-dropping-particle":"","parse-names":false,"suffix":""},{"dropping-particle":"","family":"Freije","given":"José M.P.","non-dropping-particle":"","parse-names":false,"suffix":""},{"dropping-particle":"","family":"Knäuper","given":"Vera","non-dropping-particle":"","parse-names":false,"suffix":""},{"dropping-particle":"","family":"Amour","given":"Augustin","non-dropping-particle":"","parse-names":false,"suffix":""},{"dropping-particle":"","family":"Merryweather","given":"Ann","non-dropping-particle":"","parse-names":false,"suffix":""},{"dropping-particle":"","family":"López-Otín","given":"Carlos","non-dropping-particle":"","parse-names":false,"suffix":""},{"dropping-particle":"","family":"Murphy","given":"Gillian","non-dropping-particle":"","parse-names":false,"suffix":""}],"container-title":"Journal of Biological Chemistry","id":"ITEM-3","issue":"19","issued":{"date-parts":[["2000","5","12"]]},"page":"14046-14055","publisher":"J Biol Chem","title":"Membrane type 4 matrix metalloproteinase (MMP17) has tumor necrosis factor-α convertase activity but does not activate pro-MMP2","type":"article-journal","volume":"275"},"uris":["http://www.mendeley.com/documents/?uuid=a00b2aa9-3597-31de-ac2d-bd0b34a5923b"]}],"mendeley":{"formattedCitation":"(English et al., 2000; Ramirez et al., 2006; Zech et al., 2011)","plainTextFormattedCitation":"(English et al., 2000; Ramirez et al., 2006; Zech et al., 2011)","previouslyFormattedCitation":"(English et al., 2000; Ramirez et al., 2006; Zech et al., 2011)"},"properties":{"noteIndex":0},"schema":"https://github.com/citation-style-language/schema/raw/master/csl-citation.json"}</w:instrText>
      </w:r>
      <w:r w:rsidR="00AD3624" w:rsidRPr="0009405F">
        <w:rPr>
          <w:rFonts w:ascii="Arial" w:hAnsi="Arial" w:cs="Arial"/>
          <w:strike/>
          <w:rPrChange w:id="817" w:author="Tyler Bradshaw" w:date="2020-12-04T11:12:00Z">
            <w:rPr>
              <w:rFonts w:ascii="Arial" w:hAnsi="Arial" w:cs="Arial"/>
            </w:rPr>
          </w:rPrChange>
        </w:rPr>
        <w:fldChar w:fldCharType="separate"/>
      </w:r>
      <w:r w:rsidR="00AD3624" w:rsidRPr="0009405F">
        <w:rPr>
          <w:rFonts w:ascii="Arial" w:hAnsi="Arial" w:cs="Arial"/>
          <w:strike/>
          <w:noProof/>
          <w:rPrChange w:id="818" w:author="Tyler Bradshaw" w:date="2020-12-04T11:12:00Z">
            <w:rPr>
              <w:rFonts w:ascii="Arial" w:hAnsi="Arial" w:cs="Arial"/>
              <w:noProof/>
            </w:rPr>
          </w:rPrChange>
        </w:rPr>
        <w:t>(English et al., 2000; Ramirez et al., 2006; Zech et al., 2011)</w:t>
      </w:r>
      <w:r w:rsidR="00AD3624" w:rsidRPr="0009405F">
        <w:rPr>
          <w:rFonts w:ascii="Arial" w:hAnsi="Arial" w:cs="Arial"/>
          <w:strike/>
          <w:rPrChange w:id="819" w:author="Tyler Bradshaw" w:date="2020-12-04T11:12:00Z">
            <w:rPr>
              <w:rFonts w:ascii="Arial" w:hAnsi="Arial" w:cs="Arial"/>
            </w:rPr>
          </w:rPrChange>
        </w:rPr>
        <w:fldChar w:fldCharType="end"/>
      </w:r>
      <w:r w:rsidRPr="0009405F">
        <w:rPr>
          <w:rFonts w:ascii="Arial" w:hAnsi="Arial" w:cs="Arial"/>
          <w:strike/>
          <w:rPrChange w:id="820" w:author="Tyler Bradshaw" w:date="2020-12-04T11:12:00Z">
            <w:rPr>
              <w:rFonts w:ascii="Arial" w:hAnsi="Arial" w:cs="Arial"/>
            </w:rPr>
          </w:rPrChange>
        </w:rPr>
        <w:t xml:space="preserve">. </w:t>
      </w:r>
      <w:r w:rsidR="00AD3624" w:rsidRPr="0009405F">
        <w:rPr>
          <w:rFonts w:ascii="Arial" w:hAnsi="Arial" w:cs="Arial"/>
          <w:strike/>
          <w:rPrChange w:id="821" w:author="Tyler Bradshaw" w:date="2020-12-04T11:12:00Z">
            <w:rPr>
              <w:rFonts w:ascii="Arial" w:hAnsi="Arial" w:cs="Arial"/>
            </w:rPr>
          </w:rPrChange>
        </w:rPr>
        <w:t>I</w:t>
      </w:r>
      <w:r w:rsidRPr="0009405F">
        <w:rPr>
          <w:rFonts w:ascii="Arial" w:hAnsi="Arial" w:cs="Arial"/>
          <w:strike/>
          <w:rPrChange w:id="822" w:author="Tyler Bradshaw" w:date="2020-12-04T11:12:00Z">
            <w:rPr>
              <w:rFonts w:ascii="Arial" w:hAnsi="Arial" w:cs="Arial"/>
            </w:rPr>
          </w:rPrChange>
        </w:rPr>
        <w:t xml:space="preserve">ncreased abundance of these M2 proteins in MUT brain may indicate that WASH complex disruption </w:t>
      </w:r>
      <w:r w:rsidR="00465FA6" w:rsidRPr="0009405F">
        <w:rPr>
          <w:rFonts w:ascii="Arial" w:hAnsi="Arial" w:cs="Arial"/>
          <w:strike/>
          <w:rPrChange w:id="823" w:author="Tyler Bradshaw" w:date="2020-12-04T11:12:00Z">
            <w:rPr>
              <w:rFonts w:ascii="Arial" w:hAnsi="Arial" w:cs="Arial"/>
            </w:rPr>
          </w:rPrChange>
        </w:rPr>
        <w:t>alters their cellular localization</w:t>
      </w:r>
      <w:r w:rsidRPr="0009405F">
        <w:rPr>
          <w:rFonts w:ascii="Arial" w:hAnsi="Arial" w:cs="Arial"/>
          <w:strike/>
          <w:rPrChange w:id="824" w:author="Tyler Bradshaw" w:date="2020-12-04T11:12:00Z">
            <w:rPr>
              <w:rFonts w:ascii="Arial" w:hAnsi="Arial" w:cs="Arial"/>
            </w:rPr>
          </w:rPrChange>
        </w:rPr>
        <w:t xml:space="preserve">. Taken together, these changes </w:t>
      </w:r>
      <w:r w:rsidR="007E08F6" w:rsidRPr="0009405F">
        <w:rPr>
          <w:rFonts w:ascii="Arial" w:hAnsi="Arial" w:cs="Arial"/>
          <w:strike/>
          <w:rPrChange w:id="825" w:author="Tyler Bradshaw" w:date="2020-12-04T11:12:00Z">
            <w:rPr>
              <w:rFonts w:ascii="Arial" w:hAnsi="Arial" w:cs="Arial"/>
            </w:rPr>
          </w:rPrChange>
        </w:rPr>
        <w:t xml:space="preserve">appear </w:t>
      </w:r>
      <w:r w:rsidRPr="0009405F">
        <w:rPr>
          <w:rFonts w:ascii="Arial" w:hAnsi="Arial" w:cs="Arial"/>
          <w:strike/>
          <w:rPrChange w:id="826" w:author="Tyler Bradshaw" w:date="2020-12-04T11:12:00Z">
            <w:rPr>
              <w:rFonts w:ascii="Arial" w:hAnsi="Arial" w:cs="Arial"/>
            </w:rPr>
          </w:rPrChange>
        </w:rPr>
        <w:t xml:space="preserve">to reflect a pathological condition characterized by distorted lysosomal metabolism and altered </w:t>
      </w:r>
      <w:r w:rsidR="00AD3624" w:rsidRPr="0009405F">
        <w:rPr>
          <w:rFonts w:ascii="Arial" w:hAnsi="Arial" w:cs="Arial"/>
          <w:strike/>
          <w:rPrChange w:id="827" w:author="Tyler Bradshaw" w:date="2020-12-04T11:12:00Z">
            <w:rPr>
              <w:rFonts w:ascii="Arial" w:hAnsi="Arial" w:cs="Arial"/>
            </w:rPr>
          </w:rPrChange>
        </w:rPr>
        <w:t xml:space="preserve">cellular </w:t>
      </w:r>
      <w:r w:rsidRPr="0009405F">
        <w:rPr>
          <w:rFonts w:ascii="Arial" w:hAnsi="Arial" w:cs="Arial"/>
          <w:strike/>
          <w:rPrChange w:id="828" w:author="Tyler Bradshaw" w:date="2020-12-04T11:12:00Z">
            <w:rPr>
              <w:rFonts w:ascii="Arial" w:hAnsi="Arial" w:cs="Arial"/>
            </w:rPr>
          </w:rPrChange>
        </w:rPr>
        <w:t>trafficking.</w:t>
      </w:r>
    </w:p>
    <w:p w14:paraId="7596A708" w14:textId="14A61A53" w:rsidR="006D263F" w:rsidRPr="0009405F" w:rsidRDefault="00AF6084" w:rsidP="003C26AB">
      <w:pPr>
        <w:spacing w:line="480" w:lineRule="auto"/>
        <w:jc w:val="thaiDistribute"/>
        <w:rPr>
          <w:rFonts w:ascii="Arial" w:hAnsi="Arial" w:cs="Arial"/>
          <w:strike/>
          <w:rPrChange w:id="829" w:author="Tyler Bradshaw" w:date="2020-12-04T11:12:00Z">
            <w:rPr>
              <w:rFonts w:ascii="Arial" w:hAnsi="Arial" w:cs="Arial"/>
            </w:rPr>
          </w:rPrChange>
        </w:rPr>
      </w:pPr>
      <w:r w:rsidRPr="0009405F">
        <w:rPr>
          <w:rFonts w:ascii="Arial" w:hAnsi="Arial" w:cs="Arial"/>
          <w:strike/>
          <w:rPrChange w:id="830" w:author="Tyler Bradshaw" w:date="2020-12-04T11:12:00Z">
            <w:rPr>
              <w:rFonts w:ascii="Arial" w:hAnsi="Arial" w:cs="Arial"/>
            </w:rPr>
          </w:rPrChange>
        </w:rPr>
        <w:tab/>
        <w:t>I</w:t>
      </w:r>
      <w:r w:rsidR="00A049E7" w:rsidRPr="0009405F">
        <w:rPr>
          <w:rFonts w:ascii="Arial" w:hAnsi="Arial" w:cs="Arial"/>
          <w:strike/>
          <w:rPrChange w:id="831" w:author="Tyler Bradshaw" w:date="2020-12-04T11:12:00Z">
            <w:rPr>
              <w:rFonts w:ascii="Arial" w:hAnsi="Arial" w:cs="Arial"/>
            </w:rPr>
          </w:rPrChange>
        </w:rPr>
        <w:t xml:space="preserve">n addition to </w:t>
      </w:r>
      <w:r w:rsidR="00F9639B" w:rsidRPr="0009405F">
        <w:rPr>
          <w:rFonts w:ascii="Arial" w:hAnsi="Arial" w:cs="Arial"/>
          <w:strike/>
          <w:rPrChange w:id="832" w:author="Tyler Bradshaw" w:date="2020-12-04T11:12:00Z">
            <w:rPr>
              <w:rFonts w:ascii="Arial" w:hAnsi="Arial" w:cs="Arial"/>
            </w:rPr>
          </w:rPrChange>
        </w:rPr>
        <w:t xml:space="preserve">these </w:t>
      </w:r>
      <w:r w:rsidR="00A049E7" w:rsidRPr="0009405F">
        <w:rPr>
          <w:rFonts w:ascii="Arial" w:hAnsi="Arial" w:cs="Arial"/>
          <w:strike/>
          <w:rPrChange w:id="833" w:author="Tyler Bradshaw" w:date="2020-12-04T11:12:00Z">
            <w:rPr>
              <w:rFonts w:ascii="Arial" w:hAnsi="Arial" w:cs="Arial"/>
            </w:rPr>
          </w:rPrChange>
        </w:rPr>
        <w:t xml:space="preserve">endo-lysosomal changes, </w:t>
      </w:r>
      <w:r w:rsidR="00374ADC" w:rsidRPr="0009405F">
        <w:rPr>
          <w:rFonts w:ascii="Arial" w:hAnsi="Arial" w:cs="Arial"/>
          <w:strike/>
          <w:rPrChange w:id="834" w:author="Tyler Bradshaw" w:date="2020-12-04T11:12:00Z">
            <w:rPr>
              <w:rFonts w:ascii="Arial" w:hAnsi="Arial" w:cs="Arial"/>
            </w:rPr>
          </w:rPrChange>
        </w:rPr>
        <w:t>network alterations were</w:t>
      </w:r>
      <w:r w:rsidR="00A049E7" w:rsidRPr="0009405F">
        <w:rPr>
          <w:rFonts w:ascii="Arial" w:hAnsi="Arial" w:cs="Arial"/>
          <w:strike/>
          <w:rPrChange w:id="835" w:author="Tyler Bradshaw" w:date="2020-12-04T11:12:00Z">
            <w:rPr>
              <w:rFonts w:ascii="Arial" w:hAnsi="Arial" w:cs="Arial"/>
            </w:rPr>
          </w:rPrChange>
        </w:rPr>
        <w:t xml:space="preserve"> evident</w:t>
      </w:r>
      <w:r w:rsidR="00374ADC" w:rsidRPr="0009405F">
        <w:rPr>
          <w:rFonts w:ascii="Arial" w:hAnsi="Arial" w:cs="Arial"/>
          <w:strike/>
          <w:rPrChange w:id="836" w:author="Tyler Bradshaw" w:date="2020-12-04T11:12:00Z">
            <w:rPr>
              <w:rFonts w:ascii="Arial" w:hAnsi="Arial" w:cs="Arial"/>
            </w:rPr>
          </w:rPrChange>
        </w:rPr>
        <w:t xml:space="preserve"> </w:t>
      </w:r>
      <w:r w:rsidR="006F7974" w:rsidRPr="0009405F">
        <w:rPr>
          <w:rFonts w:ascii="Arial" w:hAnsi="Arial" w:cs="Arial"/>
          <w:strike/>
          <w:rPrChange w:id="837" w:author="Tyler Bradshaw" w:date="2020-12-04T11:12:00Z">
            <w:rPr>
              <w:rFonts w:ascii="Arial" w:hAnsi="Arial" w:cs="Arial"/>
            </w:rPr>
          </w:rPrChange>
        </w:rPr>
        <w:t xml:space="preserve">for </w:t>
      </w:r>
      <w:r w:rsidR="00755289" w:rsidRPr="0009405F">
        <w:rPr>
          <w:rFonts w:ascii="Arial" w:hAnsi="Arial" w:cs="Arial"/>
          <w:strike/>
          <w:rPrChange w:id="838" w:author="Tyler Bradshaw" w:date="2020-12-04T11:12:00Z">
            <w:rPr>
              <w:rFonts w:ascii="Arial" w:hAnsi="Arial" w:cs="Arial"/>
            </w:rPr>
          </w:rPrChange>
        </w:rPr>
        <w:t xml:space="preserve">an </w:t>
      </w:r>
      <w:r w:rsidR="00800C58" w:rsidRPr="0009405F">
        <w:rPr>
          <w:rFonts w:ascii="Arial" w:hAnsi="Arial" w:cs="Arial"/>
          <w:strike/>
          <w:rPrChange w:id="839" w:author="Tyler Bradshaw" w:date="2020-12-04T11:12:00Z">
            <w:rPr>
              <w:rFonts w:ascii="Arial" w:hAnsi="Arial" w:cs="Arial"/>
            </w:rPr>
          </w:rPrChange>
        </w:rPr>
        <w:t>endoplasmic reticulum (ER) module</w:t>
      </w:r>
      <w:r w:rsidR="006F7974" w:rsidRPr="0009405F">
        <w:rPr>
          <w:rFonts w:ascii="Arial" w:hAnsi="Arial" w:cs="Arial"/>
          <w:strike/>
          <w:rPrChange w:id="840" w:author="Tyler Bradshaw" w:date="2020-12-04T11:12:00Z">
            <w:rPr>
              <w:rFonts w:ascii="Arial" w:hAnsi="Arial" w:cs="Arial"/>
            </w:rPr>
          </w:rPrChange>
        </w:rPr>
        <w:t xml:space="preserve"> (</w:t>
      </w:r>
      <w:r w:rsidR="002B1C96" w:rsidRPr="0009405F">
        <w:rPr>
          <w:rFonts w:ascii="Arial" w:hAnsi="Arial" w:cs="Arial"/>
          <w:strike/>
          <w:rPrChange w:id="841" w:author="Tyler Bradshaw" w:date="2020-12-04T11:12:00Z">
            <w:rPr>
              <w:rFonts w:ascii="Arial" w:hAnsi="Arial" w:cs="Arial"/>
            </w:rPr>
          </w:rPrChange>
        </w:rPr>
        <w:t>M83</w:t>
      </w:r>
      <w:r w:rsidR="006F7974" w:rsidRPr="0009405F">
        <w:rPr>
          <w:rFonts w:ascii="Arial" w:hAnsi="Arial" w:cs="Arial"/>
          <w:strike/>
          <w:rPrChange w:id="842" w:author="Tyler Bradshaw" w:date="2020-12-04T11:12:00Z">
            <w:rPr>
              <w:rFonts w:ascii="Arial" w:hAnsi="Arial" w:cs="Arial"/>
            </w:rPr>
          </w:rPrChange>
        </w:rPr>
        <w:t>)</w:t>
      </w:r>
      <w:r w:rsidR="000B5575" w:rsidRPr="0009405F">
        <w:rPr>
          <w:rFonts w:ascii="Arial" w:hAnsi="Arial" w:cs="Arial"/>
          <w:strike/>
          <w:rPrChange w:id="843" w:author="Tyler Bradshaw" w:date="2020-12-04T11:12:00Z">
            <w:rPr>
              <w:rFonts w:ascii="Arial" w:hAnsi="Arial" w:cs="Arial"/>
            </w:rPr>
          </w:rPrChange>
        </w:rPr>
        <w:t xml:space="preserve">, </w:t>
      </w:r>
      <w:r w:rsidR="006D263F" w:rsidRPr="0009405F">
        <w:rPr>
          <w:rFonts w:ascii="Arial" w:hAnsi="Arial" w:cs="Arial"/>
          <w:strike/>
          <w:rPrChange w:id="844" w:author="Tyler Bradshaw" w:date="2020-12-04T11:12:00Z">
            <w:rPr>
              <w:rFonts w:ascii="Arial" w:hAnsi="Arial" w:cs="Arial"/>
            </w:rPr>
          </w:rPrChange>
        </w:rPr>
        <w:t xml:space="preserve">supporting a </w:t>
      </w:r>
      <w:r w:rsidR="00AB12EB" w:rsidRPr="0009405F">
        <w:rPr>
          <w:rFonts w:ascii="Arial" w:hAnsi="Arial" w:cs="Arial"/>
          <w:strike/>
          <w:rPrChange w:id="845" w:author="Tyler Bradshaw" w:date="2020-12-04T11:12:00Z">
            <w:rPr>
              <w:rFonts w:ascii="Arial" w:hAnsi="Arial" w:cs="Arial"/>
            </w:rPr>
          </w:rPrChange>
        </w:rPr>
        <w:t xml:space="preserve">shift </w:t>
      </w:r>
      <w:r w:rsidR="006D263F" w:rsidRPr="0009405F">
        <w:rPr>
          <w:rFonts w:ascii="Arial" w:hAnsi="Arial" w:cs="Arial"/>
          <w:strike/>
          <w:rPrChange w:id="846" w:author="Tyler Bradshaw" w:date="2020-12-04T11:12:00Z">
            <w:rPr>
              <w:rFonts w:ascii="Arial" w:hAnsi="Arial" w:cs="Arial"/>
            </w:rPr>
          </w:rPrChange>
        </w:rPr>
        <w:t xml:space="preserve">in </w:t>
      </w:r>
      <w:r w:rsidR="00FB4FAA" w:rsidRPr="0009405F">
        <w:rPr>
          <w:rFonts w:ascii="Arial" w:hAnsi="Arial" w:cs="Arial"/>
          <w:strike/>
          <w:rPrChange w:id="847" w:author="Tyler Bradshaw" w:date="2020-12-04T11:12:00Z">
            <w:rPr>
              <w:rFonts w:ascii="Arial" w:hAnsi="Arial" w:cs="Arial"/>
            </w:rPr>
          </w:rPrChange>
        </w:rPr>
        <w:t xml:space="preserve">the </w:t>
      </w:r>
      <w:proofErr w:type="spellStart"/>
      <w:r w:rsidR="006F7974" w:rsidRPr="0009405F">
        <w:rPr>
          <w:rFonts w:ascii="Arial" w:hAnsi="Arial" w:cs="Arial"/>
          <w:strike/>
          <w:rPrChange w:id="848" w:author="Tyler Bradshaw" w:date="2020-12-04T11:12:00Z">
            <w:rPr>
              <w:rFonts w:ascii="Arial" w:hAnsi="Arial" w:cs="Arial"/>
            </w:rPr>
          </w:rPrChange>
        </w:rPr>
        <w:t>proteostasis</w:t>
      </w:r>
      <w:proofErr w:type="spellEnd"/>
      <w:r w:rsidR="006D263F" w:rsidRPr="0009405F">
        <w:rPr>
          <w:rFonts w:ascii="Arial" w:hAnsi="Arial" w:cs="Arial"/>
          <w:strike/>
          <w:rPrChange w:id="849" w:author="Tyler Bradshaw" w:date="2020-12-04T11:12:00Z">
            <w:rPr>
              <w:rFonts w:ascii="Arial" w:hAnsi="Arial" w:cs="Arial"/>
            </w:rPr>
          </w:rPrChange>
        </w:rPr>
        <w:t xml:space="preserve"> </w:t>
      </w:r>
      <w:r w:rsidR="00FB4FAA" w:rsidRPr="0009405F">
        <w:rPr>
          <w:rFonts w:ascii="Arial" w:hAnsi="Arial" w:cs="Arial"/>
          <w:strike/>
          <w:rPrChange w:id="850" w:author="Tyler Bradshaw" w:date="2020-12-04T11:12:00Z">
            <w:rPr>
              <w:rFonts w:ascii="Arial" w:hAnsi="Arial" w:cs="Arial"/>
            </w:rPr>
          </w:rPrChange>
        </w:rPr>
        <w:t xml:space="preserve">of </w:t>
      </w:r>
      <w:r w:rsidR="006D263F" w:rsidRPr="0009405F">
        <w:rPr>
          <w:rFonts w:ascii="Arial" w:hAnsi="Arial" w:cs="Arial"/>
          <w:strike/>
          <w:rPrChange w:id="851" w:author="Tyler Bradshaw" w:date="2020-12-04T11:12:00Z">
            <w:rPr>
              <w:rFonts w:ascii="Arial" w:hAnsi="Arial" w:cs="Arial"/>
            </w:rPr>
          </w:rPrChange>
        </w:rPr>
        <w:t>mutant neurons</w:t>
      </w:r>
      <w:r w:rsidR="006B2303" w:rsidRPr="0009405F">
        <w:rPr>
          <w:rFonts w:ascii="Arial" w:hAnsi="Arial" w:cs="Arial"/>
          <w:strike/>
          <w:rPrChange w:id="852" w:author="Tyler Bradshaw" w:date="2020-12-04T11:12:00Z">
            <w:rPr>
              <w:rFonts w:ascii="Arial" w:hAnsi="Arial" w:cs="Arial"/>
            </w:rPr>
          </w:rPrChange>
        </w:rPr>
        <w:t xml:space="preserve"> (</w:t>
      </w:r>
      <w:r w:rsidR="003D583B" w:rsidRPr="0009405F">
        <w:rPr>
          <w:rFonts w:ascii="Arial" w:hAnsi="Arial" w:cs="Arial"/>
          <w:strike/>
          <w:rPrChange w:id="853" w:author="Tyler Bradshaw" w:date="2020-12-04T11:12:00Z">
            <w:rPr>
              <w:rFonts w:ascii="Arial" w:hAnsi="Arial" w:cs="Arial"/>
            </w:rPr>
          </w:rPrChange>
        </w:rPr>
        <w:t>Figure 2-figure supplement 3B</w:t>
      </w:r>
      <w:r w:rsidR="006B2303" w:rsidRPr="0009405F">
        <w:rPr>
          <w:rFonts w:ascii="Arial" w:hAnsi="Arial" w:cs="Arial"/>
          <w:strike/>
          <w:rPrChange w:id="854" w:author="Tyler Bradshaw" w:date="2020-12-04T11:12:00Z">
            <w:rPr>
              <w:rFonts w:ascii="Arial" w:hAnsi="Arial" w:cs="Arial"/>
            </w:rPr>
          </w:rPrChange>
        </w:rPr>
        <w:t>)</w:t>
      </w:r>
      <w:r w:rsidR="006D263F" w:rsidRPr="0009405F">
        <w:rPr>
          <w:rFonts w:ascii="Arial" w:hAnsi="Arial" w:cs="Arial"/>
          <w:strike/>
          <w:rPrChange w:id="855" w:author="Tyler Bradshaw" w:date="2020-12-04T11:12:00Z">
            <w:rPr>
              <w:rFonts w:ascii="Arial" w:hAnsi="Arial" w:cs="Arial"/>
            </w:rPr>
          </w:rPrChange>
        </w:rPr>
        <w:t xml:space="preserve">. </w:t>
      </w:r>
      <w:r w:rsidR="006F7974" w:rsidRPr="0009405F">
        <w:rPr>
          <w:rFonts w:ascii="Arial" w:hAnsi="Arial" w:cs="Arial"/>
          <w:strike/>
          <w:rPrChange w:id="856" w:author="Tyler Bradshaw" w:date="2020-12-04T11:12:00Z">
            <w:rPr>
              <w:rFonts w:ascii="Arial" w:hAnsi="Arial" w:cs="Arial"/>
            </w:rPr>
          </w:rPrChange>
        </w:rPr>
        <w:t>Notably</w:t>
      </w:r>
      <w:r w:rsidR="006D263F" w:rsidRPr="0009405F">
        <w:rPr>
          <w:rFonts w:ascii="Arial" w:hAnsi="Arial" w:cs="Arial"/>
          <w:strike/>
          <w:rPrChange w:id="857" w:author="Tyler Bradshaw" w:date="2020-12-04T11:12:00Z">
            <w:rPr>
              <w:rFonts w:ascii="Arial" w:hAnsi="Arial" w:cs="Arial"/>
            </w:rPr>
          </w:rPrChange>
        </w:rPr>
        <w:t xml:space="preserve">, </w:t>
      </w:r>
      <w:r w:rsidR="00800C58" w:rsidRPr="0009405F">
        <w:rPr>
          <w:rFonts w:ascii="Arial" w:hAnsi="Arial" w:cs="Arial"/>
          <w:strike/>
          <w:rPrChange w:id="858" w:author="Tyler Bradshaw" w:date="2020-12-04T11:12:00Z">
            <w:rPr>
              <w:rFonts w:ascii="Arial" w:hAnsi="Arial" w:cs="Arial"/>
            </w:rPr>
          </w:rPrChange>
        </w:rPr>
        <w:t xml:space="preserve">within </w:t>
      </w:r>
      <w:r w:rsidR="000B5575" w:rsidRPr="0009405F">
        <w:rPr>
          <w:rFonts w:ascii="Arial" w:hAnsi="Arial" w:cs="Arial"/>
          <w:strike/>
          <w:rPrChange w:id="859" w:author="Tyler Bradshaw" w:date="2020-12-04T11:12:00Z">
            <w:rPr>
              <w:rFonts w:ascii="Arial" w:hAnsi="Arial" w:cs="Arial"/>
            </w:rPr>
          </w:rPrChange>
        </w:rPr>
        <w:t>the</w:t>
      </w:r>
      <w:r w:rsidR="00800C58" w:rsidRPr="0009405F">
        <w:rPr>
          <w:rFonts w:ascii="Arial" w:hAnsi="Arial" w:cs="Arial"/>
          <w:strike/>
          <w:rPrChange w:id="860" w:author="Tyler Bradshaw" w:date="2020-12-04T11:12:00Z">
            <w:rPr>
              <w:rFonts w:ascii="Arial" w:hAnsi="Arial" w:cs="Arial"/>
            </w:rPr>
          </w:rPrChange>
        </w:rPr>
        <w:t xml:space="preserve"> ER module, </w:t>
      </w:r>
      <w:r w:rsidR="002B1C96" w:rsidRPr="0009405F">
        <w:rPr>
          <w:rFonts w:ascii="Arial" w:hAnsi="Arial" w:cs="Arial"/>
          <w:strike/>
          <w:rPrChange w:id="861" w:author="Tyler Bradshaw" w:date="2020-12-04T11:12:00Z">
            <w:rPr>
              <w:rFonts w:ascii="Arial" w:hAnsi="Arial" w:cs="Arial"/>
            </w:rPr>
          </w:rPrChange>
        </w:rPr>
        <w:t>M83</w:t>
      </w:r>
      <w:r w:rsidR="006F7974" w:rsidRPr="0009405F">
        <w:rPr>
          <w:rFonts w:ascii="Arial" w:hAnsi="Arial" w:cs="Arial"/>
          <w:strike/>
          <w:rPrChange w:id="862" w:author="Tyler Bradshaw" w:date="2020-12-04T11:12:00Z">
            <w:rPr>
              <w:rFonts w:ascii="Arial" w:hAnsi="Arial" w:cs="Arial"/>
            </w:rPr>
          </w:rPrChange>
        </w:rPr>
        <w:t xml:space="preserve">, </w:t>
      </w:r>
      <w:r w:rsidR="00800C58" w:rsidRPr="0009405F">
        <w:rPr>
          <w:rFonts w:ascii="Arial" w:hAnsi="Arial" w:cs="Arial"/>
          <w:strike/>
          <w:rPrChange w:id="863" w:author="Tyler Bradshaw" w:date="2020-12-04T11:12:00Z">
            <w:rPr>
              <w:rFonts w:ascii="Arial" w:hAnsi="Arial" w:cs="Arial"/>
            </w:rPr>
          </w:rPrChange>
        </w:rPr>
        <w:t xml:space="preserve">there </w:t>
      </w:r>
      <w:r w:rsidR="006D263F" w:rsidRPr="0009405F">
        <w:rPr>
          <w:rFonts w:ascii="Arial" w:hAnsi="Arial" w:cs="Arial"/>
          <w:strike/>
          <w:rPrChange w:id="864" w:author="Tyler Bradshaw" w:date="2020-12-04T11:12:00Z">
            <w:rPr>
              <w:rFonts w:ascii="Arial" w:hAnsi="Arial" w:cs="Arial"/>
            </w:rPr>
          </w:rPrChange>
        </w:rPr>
        <w:t>was increased abundance of</w:t>
      </w:r>
      <w:r w:rsidR="00617255" w:rsidRPr="0009405F">
        <w:rPr>
          <w:rFonts w:ascii="Arial" w:hAnsi="Arial" w:cs="Arial"/>
          <w:strike/>
          <w:rPrChange w:id="865" w:author="Tyler Bradshaw" w:date="2020-12-04T11:12:00Z">
            <w:rPr>
              <w:rFonts w:ascii="Arial" w:hAnsi="Arial" w:cs="Arial"/>
            </w:rPr>
          </w:rPrChange>
        </w:rPr>
        <w:t xml:space="preserve"> </w:t>
      </w:r>
      <w:r w:rsidR="001E0337" w:rsidRPr="0009405F">
        <w:rPr>
          <w:rFonts w:ascii="Arial" w:hAnsi="Arial" w:cs="Arial"/>
          <w:strike/>
          <w:rPrChange w:id="866" w:author="Tyler Bradshaw" w:date="2020-12-04T11:12:00Z">
            <w:rPr>
              <w:rFonts w:ascii="Arial" w:hAnsi="Arial" w:cs="Arial"/>
            </w:rPr>
          </w:rPrChange>
        </w:rPr>
        <w:t>chaperone</w:t>
      </w:r>
      <w:r w:rsidR="00800C58" w:rsidRPr="0009405F">
        <w:rPr>
          <w:rFonts w:ascii="Arial" w:hAnsi="Arial" w:cs="Arial"/>
          <w:strike/>
          <w:rPrChange w:id="867" w:author="Tyler Bradshaw" w:date="2020-12-04T11:12:00Z">
            <w:rPr>
              <w:rFonts w:ascii="Arial" w:hAnsi="Arial" w:cs="Arial"/>
            </w:rPr>
          </w:rPrChange>
        </w:rPr>
        <w:t>s</w:t>
      </w:r>
      <w:r w:rsidR="001E0337" w:rsidRPr="0009405F">
        <w:rPr>
          <w:rFonts w:ascii="Arial" w:hAnsi="Arial" w:cs="Arial"/>
          <w:strike/>
          <w:rPrChange w:id="868" w:author="Tyler Bradshaw" w:date="2020-12-04T11:12:00Z">
            <w:rPr>
              <w:rFonts w:ascii="Arial" w:hAnsi="Arial" w:cs="Arial"/>
            </w:rPr>
          </w:rPrChange>
        </w:rPr>
        <w:t xml:space="preserve"> </w:t>
      </w:r>
      <w:r w:rsidR="00800C58" w:rsidRPr="0009405F">
        <w:rPr>
          <w:rFonts w:ascii="Arial" w:hAnsi="Arial" w:cs="Arial"/>
          <w:strike/>
          <w:rPrChange w:id="869" w:author="Tyler Bradshaw" w:date="2020-12-04T11:12:00Z">
            <w:rPr>
              <w:rFonts w:ascii="Arial" w:hAnsi="Arial" w:cs="Arial"/>
            </w:rPr>
          </w:rPrChange>
        </w:rPr>
        <w:t xml:space="preserve">(e.g. </w:t>
      </w:r>
      <w:r w:rsidR="00EA3529" w:rsidRPr="0009405F">
        <w:rPr>
          <w:rFonts w:ascii="Arial" w:hAnsi="Arial" w:cs="Arial"/>
          <w:strike/>
          <w:rPrChange w:id="870" w:author="Tyler Bradshaw" w:date="2020-12-04T11:12:00Z">
            <w:rPr>
              <w:rFonts w:ascii="Arial" w:hAnsi="Arial" w:cs="Arial"/>
            </w:rPr>
          </w:rPrChange>
        </w:rPr>
        <w:t>HSPA5</w:t>
      </w:r>
      <w:r w:rsidR="00C902A2" w:rsidRPr="0009405F">
        <w:rPr>
          <w:rFonts w:ascii="Arial" w:hAnsi="Arial" w:cs="Arial"/>
          <w:strike/>
          <w:rPrChange w:id="871" w:author="Tyler Bradshaw" w:date="2020-12-04T11:12:00Z">
            <w:rPr>
              <w:rFonts w:ascii="Arial" w:hAnsi="Arial" w:cs="Arial"/>
            </w:rPr>
          </w:rPrChange>
        </w:rPr>
        <w:t>, P</w:t>
      </w:r>
      <w:r w:rsidR="00EA3529" w:rsidRPr="0009405F">
        <w:rPr>
          <w:rFonts w:ascii="Arial" w:hAnsi="Arial" w:cs="Arial"/>
          <w:strike/>
          <w:rPrChange w:id="872" w:author="Tyler Bradshaw" w:date="2020-12-04T11:12:00Z">
            <w:rPr>
              <w:rFonts w:ascii="Arial" w:hAnsi="Arial" w:cs="Arial"/>
            </w:rPr>
          </w:rPrChange>
        </w:rPr>
        <w:t>DIA3</w:t>
      </w:r>
      <w:r w:rsidR="00C902A2" w:rsidRPr="0009405F">
        <w:rPr>
          <w:rFonts w:ascii="Arial" w:hAnsi="Arial" w:cs="Arial"/>
          <w:strike/>
          <w:rPrChange w:id="873" w:author="Tyler Bradshaw" w:date="2020-12-04T11:12:00Z">
            <w:rPr>
              <w:rFonts w:ascii="Arial" w:hAnsi="Arial" w:cs="Arial"/>
            </w:rPr>
          </w:rPrChange>
        </w:rPr>
        <w:t xml:space="preserve">, </w:t>
      </w:r>
      <w:r w:rsidR="001E0337" w:rsidRPr="0009405F">
        <w:rPr>
          <w:rFonts w:ascii="Arial" w:hAnsi="Arial" w:cs="Arial"/>
          <w:strike/>
          <w:rPrChange w:id="874" w:author="Tyler Bradshaw" w:date="2020-12-04T11:12:00Z">
            <w:rPr>
              <w:rFonts w:ascii="Arial" w:hAnsi="Arial" w:cs="Arial"/>
            </w:rPr>
          </w:rPrChange>
        </w:rPr>
        <w:t>P</w:t>
      </w:r>
      <w:r w:rsidR="00EA3529" w:rsidRPr="0009405F">
        <w:rPr>
          <w:rFonts w:ascii="Arial" w:hAnsi="Arial" w:cs="Arial"/>
          <w:strike/>
          <w:rPrChange w:id="875" w:author="Tyler Bradshaw" w:date="2020-12-04T11:12:00Z">
            <w:rPr>
              <w:rFonts w:ascii="Arial" w:hAnsi="Arial" w:cs="Arial"/>
            </w:rPr>
          </w:rPrChange>
        </w:rPr>
        <w:t>DIA</w:t>
      </w:r>
      <w:r w:rsidR="001E0337" w:rsidRPr="0009405F">
        <w:rPr>
          <w:rFonts w:ascii="Arial" w:hAnsi="Arial" w:cs="Arial"/>
          <w:strike/>
          <w:rPrChange w:id="876" w:author="Tyler Bradshaw" w:date="2020-12-04T11:12:00Z">
            <w:rPr>
              <w:rFonts w:ascii="Arial" w:hAnsi="Arial" w:cs="Arial"/>
            </w:rPr>
          </w:rPrChange>
        </w:rPr>
        <w:t>4</w:t>
      </w:r>
      <w:r w:rsidR="00C902A2" w:rsidRPr="0009405F">
        <w:rPr>
          <w:rFonts w:ascii="Arial" w:hAnsi="Arial" w:cs="Arial"/>
          <w:strike/>
          <w:rPrChange w:id="877" w:author="Tyler Bradshaw" w:date="2020-12-04T11:12:00Z">
            <w:rPr>
              <w:rFonts w:ascii="Arial" w:hAnsi="Arial" w:cs="Arial"/>
            </w:rPr>
          </w:rPrChange>
        </w:rPr>
        <w:t>, P</w:t>
      </w:r>
      <w:r w:rsidR="00EA3529" w:rsidRPr="0009405F">
        <w:rPr>
          <w:rFonts w:ascii="Arial" w:hAnsi="Arial" w:cs="Arial"/>
          <w:strike/>
          <w:rPrChange w:id="878" w:author="Tyler Bradshaw" w:date="2020-12-04T11:12:00Z">
            <w:rPr>
              <w:rFonts w:ascii="Arial" w:hAnsi="Arial" w:cs="Arial"/>
            </w:rPr>
          </w:rPrChange>
        </w:rPr>
        <w:t>DIA</w:t>
      </w:r>
      <w:r w:rsidR="00C902A2" w:rsidRPr="0009405F">
        <w:rPr>
          <w:rFonts w:ascii="Arial" w:hAnsi="Arial" w:cs="Arial"/>
          <w:strike/>
          <w:rPrChange w:id="879" w:author="Tyler Bradshaw" w:date="2020-12-04T11:12:00Z">
            <w:rPr>
              <w:rFonts w:ascii="Arial" w:hAnsi="Arial" w:cs="Arial"/>
            </w:rPr>
          </w:rPrChange>
        </w:rPr>
        <w:t>6, and D</w:t>
      </w:r>
      <w:r w:rsidR="00EA3529" w:rsidRPr="0009405F">
        <w:rPr>
          <w:rFonts w:ascii="Arial" w:hAnsi="Arial" w:cs="Arial"/>
          <w:strike/>
          <w:rPrChange w:id="880" w:author="Tyler Bradshaw" w:date="2020-12-04T11:12:00Z">
            <w:rPr>
              <w:rFonts w:ascii="Arial" w:hAnsi="Arial" w:cs="Arial"/>
            </w:rPr>
          </w:rPrChange>
        </w:rPr>
        <w:t>NAJC</w:t>
      </w:r>
      <w:r w:rsidR="00C902A2" w:rsidRPr="0009405F">
        <w:rPr>
          <w:rFonts w:ascii="Arial" w:hAnsi="Arial" w:cs="Arial"/>
          <w:strike/>
          <w:rPrChange w:id="881" w:author="Tyler Bradshaw" w:date="2020-12-04T11:12:00Z">
            <w:rPr>
              <w:rFonts w:ascii="Arial" w:hAnsi="Arial" w:cs="Arial"/>
            </w:rPr>
          </w:rPrChange>
        </w:rPr>
        <w:t>3</w:t>
      </w:r>
      <w:r w:rsidR="001E0337" w:rsidRPr="0009405F">
        <w:rPr>
          <w:rFonts w:ascii="Arial" w:hAnsi="Arial" w:cs="Arial"/>
          <w:strike/>
          <w:rPrChange w:id="882" w:author="Tyler Bradshaw" w:date="2020-12-04T11:12:00Z">
            <w:rPr>
              <w:rFonts w:ascii="Arial" w:hAnsi="Arial" w:cs="Arial"/>
            </w:rPr>
          </w:rPrChange>
        </w:rPr>
        <w:t>)</w:t>
      </w:r>
      <w:r w:rsidR="00617255" w:rsidRPr="0009405F">
        <w:rPr>
          <w:rFonts w:ascii="Arial" w:hAnsi="Arial" w:cs="Arial"/>
          <w:strike/>
          <w:rPrChange w:id="883" w:author="Tyler Bradshaw" w:date="2020-12-04T11:12:00Z">
            <w:rPr>
              <w:rFonts w:ascii="Arial" w:hAnsi="Arial" w:cs="Arial"/>
            </w:rPr>
          </w:rPrChange>
        </w:rPr>
        <w:t xml:space="preserve"> that are commonly engaged in</w:t>
      </w:r>
      <w:r w:rsidR="006D263F" w:rsidRPr="0009405F">
        <w:rPr>
          <w:rFonts w:ascii="Arial" w:hAnsi="Arial" w:cs="Arial"/>
          <w:strike/>
          <w:rPrChange w:id="884" w:author="Tyler Bradshaw" w:date="2020-12-04T11:12:00Z">
            <w:rPr>
              <w:rFonts w:ascii="Arial" w:hAnsi="Arial" w:cs="Arial"/>
            </w:rPr>
          </w:rPrChange>
        </w:rPr>
        <w:t xml:space="preserve"> presence of misfolded proteins</w:t>
      </w:r>
      <w:r w:rsidR="00617255" w:rsidRPr="0009405F">
        <w:rPr>
          <w:rFonts w:ascii="Arial" w:hAnsi="Arial" w:cs="Arial"/>
          <w:strike/>
          <w:rPrChange w:id="885" w:author="Tyler Bradshaw" w:date="2020-12-04T11:12:00Z">
            <w:rPr>
              <w:rFonts w:ascii="Arial" w:hAnsi="Arial" w:cs="Arial"/>
            </w:rPr>
          </w:rPrChange>
        </w:rPr>
        <w:t xml:space="preserve"> </w:t>
      </w:r>
      <w:r w:rsidR="00617255" w:rsidRPr="0009405F">
        <w:rPr>
          <w:rFonts w:ascii="Arial" w:hAnsi="Arial" w:cs="Arial"/>
          <w:strike/>
          <w:rPrChange w:id="886" w:author="Tyler Bradshaw" w:date="2020-12-04T11:12:00Z">
            <w:rPr>
              <w:rFonts w:ascii="Arial" w:hAnsi="Arial" w:cs="Arial"/>
            </w:rPr>
          </w:rPrChange>
        </w:rPr>
        <w:fldChar w:fldCharType="begin" w:fldLock="1"/>
      </w:r>
      <w:r w:rsidR="00045F2E" w:rsidRPr="0009405F">
        <w:rPr>
          <w:rFonts w:ascii="Arial" w:hAnsi="Arial" w:cs="Arial"/>
          <w:strike/>
          <w:rPrChange w:id="887" w:author="Tyler Bradshaw" w:date="2020-12-04T11:12:00Z">
            <w:rPr>
              <w:rFonts w:ascii="Arial" w:hAnsi="Arial" w:cs="Arial"/>
            </w:rPr>
          </w:rPrChange>
        </w:rPr>
        <w:instrText>ADDIN CSL_CITATION {"citationItems":[{"id":"ITEM-1","itemData":{"DOI":"10.1080/15548627.2020.1740529","ISSN":"15548635","PMID":"32164484","abstract":"AKT/PKB is downregulated by the ubiquitin-proteasome system (UPS), which plays a key role in cell survival and tumor progression in various types of cancer. The objective of this study was to determine the relationship between the sequential ubiquitination of lysine residues K284 to K214 in AKT and R-HSPA5 (the arginylated form of HSPA5), which contribute to the autophagic/lysosomal degradation of AKT when impaired proteasomal activity induces cellular stress. Results show that proteasome inhibitors (PIs) increased ATE1 (arginyltransferase 1)-mediated R-HSPA5 levels in a reactive oxygen species (ROS)-dependent manner. Further, binding of fully ubiquitinated AKT with R-HSPA5 induced AKT degradation via the autophagy-lysosome pathway. Specifically, the K48 (Lys48)-linked ubiquitinated form of AKT was selectively degraded in the lysosome with R-HSPA5. The deubiquitinase, USP7 (ubiquitin specific peptidase 7), prevented AKT degradation by inhibiting AKT ubiquitination via interaction with AKT. MUL1 (mitochondrial ubiquitin ligase activator of NFKB 1) also played a vital role in the lysosomal degradation of AKT by sequentially ubiquitinating AKT residues K284 to K214 for R-HSPA5-mediated autophagy. Consistent with this finding, despite HSPA5 arginylation, AKT was not degraded in mul1 KO cells. These results suggest that MUL1-mediated sequential ubiquitination of K284 to K214 may serve as a novel mechanism by which AKT is designated for lysosomal degradation. Moreover, binding of R-HSPA5 with fully ubiquitinated AKT is required for the autophagic/lysosomal degradation of AKT. Thus, modulating the MUL1-mediated non-proteasomal proteolysis mechanisms, such as sequential ubiquitination, may prove to be a novel therapeutic approach for cancer treatment. Abbreviations: AKT1: thymoma viral proto-oncogene 1; ATE1: arginyltransferase 1; ATG5: autophagy related 5; CASP3: caspase 3; EGFP: enhanced green fluorescent protein; GAPDH: glyceraldehyde-3-phosphate dehydrogenase; GSK3B; glycogen synthase kinase 3 beta; HA: hemagglutinin; HSPA5/GRP78/BIP: heat shock protein 5; LAMP1: lysosomal-associated membrane protein 1; MAP1LC3B: microtubule-associated protein 1 light chain 3 beta; MEF: mouse embryonic fibroblast; MUL1: mitochondrial ubiquitin ligase activator of NFKB1; NAC: N-acetylcysteine; NEK2: NIMA (never in mitosis gene a)-related expressed kinase 2; NH4Cl: ammonium chloride; PARP1: poly(ADP-ribose) polymerase family, member 1; PI: proteasome inhibitor; R-HSPA5: argin…","author":[{"dropping-particle":"","family":"Kim","given":"Hyo Jeong","non-dropping-particle":"","parse-names":false,"suffix":""},{"dropping-particle":"","family":"Kim","given":"Sun Yong","non-dropping-particle":"","parse-names":false,"suffix":""},{"dropping-particle":"","family":"Kim","given":"Dae Ho","non-dropping-particle":"","parse-names":false,"suffix":""},{"dropping-particle":"","family":"Park","given":"Joon Seong","non-dropping-particle":"","parse-names":false,"suffix":""},{"dropping-particle":"","family":"Jeong","given":"Seong Hyun","non-dropping-particle":"","parse-names":false,"suffix":""},{"dropping-particle":"","family":"Choi","given":"Young Won","non-dropping-particle":"","parse-names":false,"suffix":""},{"dropping-particle":"","family":"Kim","given":"Chul Ho","non-dropping-particle":"","parse-names":false,"suffix":""}],"container-title":"Autophagy","id":"ITEM-1","issued":{"date-parts":[["2020"]]},"publisher":"Taylor and Francis Inc.","title":"Crosstalk between HSPA5 arginylation and sequential ubiquitination leads to AKT degradation through autophagy flux","type":"article-journal"},"uris":["http://www.mendeley.com/documents/?uuid=91079be5-ff28-3d79-810f-6e9695ce0a93"]},{"id":"ITEM-2","itemData":{"DOI":"10.1016/j.ajhg.2014.10.013","ISSN":"15376605","PMID":"25466870","abstract":"Diabetes mellitus and neurodegeneration are common diseases for which shared genetic factors are still only partly known. Here, we show that loss of the BiP (immunoglobulin heavy-chain binding protein) co-chaperone DNAJC3 leads to diabetes mellitus and widespread neurodegeneration. We investigated three siblings with juvenile-onset diabetes and central and peripheral neurodegeneration, including ataxia, upper-motor-neuron damage, peripheral neuropathy, hearing loss, and cerebral atrophy. Exome sequencing identified a homozygous stop mutation in DNAJC3. Screening of a diabetes database with 226,194 individuals yielded eight phenotypically similar individuals and one family carrying a homozygous DNAJC3 deletion. DNAJC3 was absent in fibroblasts from all affected subjects in both families. To delineate the phenotypic and mutational spectrum and the genetic variability of DNAJC3, we analyzed 8,603 exomes, including 506 from families affected by diabetes, ataxia, upper-motor-neuron damage, peripheral neuropathy, or hearing loss. This analysis revealed only one further loss-of-function allele in DNAJC3 and no further associations in subjects with only a subset of the features of the main phenotype. Our findings demonstrate that loss-of-function DNAJC3 mutations lead to a monogenic, recessive form of diabetes mellitus in humans. Moreover, they present a common denominator for diabetes and widespread neurodegeneration. This complements findings from mice in which knockout of Dnajc3 leads to diabetes and modifies disease in a neurodegenerative model of Marinesco-Sjögren syndrome.","author":[{"dropping-particle":"","family":"Synofzik","given":"Matthis","non-dropping-particle":"","parse-names":false,"suffix":""},{"dropping-particle":"","family":"Haack","given":"Tobias B","non-dropping-particle":"","parse-names":false,"suffix":""},{"dropping-particle":"","family":"Kopajtich","given":"Robert","non-dropping-particle":"","parse-names":false,"suffix":""},{"dropping-particle":"","family":"Gorza","given":"Matteo","non-dropping-particle":"","parse-names":false,"suffix":""},{"dropping-particle":"","family":"Rapaport","given":"Doron","non-dropping-particle":"","parse-names":false,"suffix":""},{"dropping-particle":"","family":"Greiner","given":"Markus","non-dropping-particle":"","parse-names":false,"suffix":""},{"dropping-particle":"","family":"Schönfeld","given":"Caroline","non-dropping-particle":"","parse-names":false,"suffix":""},{"dropping-particle":"","family":"Freiberg","given":"Clemens","non-dropping-particle":"","parse-names":false,"suffix":""},{"dropping-particle":"","family":"Schorr","given":"Stefan","non-dropping-particle":"","parse-names":false,"suffix":""},{"dropping-particle":"","family":"Holl","given":"Reinhard W","non-dropping-particle":"","parse-names":false,"suffix":""},{"dropping-particle":"","family":"Gonzalez","given":"Michael A","non-dropping-particle":"","parse-names":false,"suffix":""},{"dropping-particle":"","family":"Fritsche","given":"Andreas","non-dropping-particle":"","parse-names":false,"suffix":""},{"dropping-particle":"","family":"Fallier-Becker","given":"Petra","non-dropping-particle":"","parse-names":false,"suffix":""},{"dropping-particle":"","family":"Zimmermann","given":"Richard","non-dropping-particle":"","parse-names":false,"suffix":""},{"dropping-particle":"","family":"Strom","given":"Tim M","non-dropping-particle":"","parse-names":false,"suffix":""},{"dropping-particle":"","family":"Meitinger","given":"Thomas","non-dropping-particle":"","parse-names":false,"suffix":""},{"dropping-particle":"","family":"Züchner","given":"Stephan","non-dropping-particle":"","parse-names":false,"suffix":""},{"dropping-particle":"","family":"Schüle","given":"Rebecca","non-dropping-particle":"","parse-names":false,"suffix":""},{"dropping-particle":"","family":"Schöls","given":"Ludger","non-dropping-particle":"","parse-names":false,"suffix":""},{"dropping-particle":"","family":"Prokisch","given":"Holger","non-dropping-particle":"","parse-names":false,"suffix":""}],"container-title":"American Journal of Human Genetics","id":"ITEM-2","issue":"6","issued":{"date-parts":[["2014","12"]]},"page":"689-697","publisher":"Cell Press","title":"Absence of BiP Co-chaperone DNAJC3 causes diabetes mellitus and multisystemic neurodegeneration","type":"article-journal","volume":"95"},"uris":["http://www.mendeley.com/documents/?uuid=92b6678d-2a6c-41a6-94f4-a6d115e8d2d2"]},{"id":"ITEM-3","itemData":{"DOI":"10.1038/srep38091","ISSN":"20452322","PMID":"27905509","abstract":"Autophagy is protective in cadmium (Cd)-induced oxidative damage. Endoplasmic reticulum (ER) stress has been shown to induce autophagy in a process requiring the unfolded protein response signalling pathways. Cd treatment significantly increased senescence in neuronal cells, which was aggravated by 3-MA or silencing of Atg5 and abolished by rapamycin. Cd increased expression of ER stress regulators Bip, chop, eIf2α, and ATF4, and activated autophagy as evidenced by upregulated LC3. Moreover, the ER stress inhibitor mithramycin inhibited the expression of ER stress protein chaperone Bip and blocked autophagic flux. Downregulating Bip significantly blocked the conversion of LC3-I to LC3-II, decreased LC3 puncta formation, and prevented the increase of senescence in PC12 cells. Interestingly, knocking down Bip regulated the expression of p-AMPK, p-AKT and p-s6k induced by Cd. BAPTA, a Bip inhibitor, decreased the expression of p-AMPK and LC3-II, but enhanced neuronal senescence. In addition, we found that siRNA for Bip enhanced GATA4 expression after 6 h Cd exposure in PC12 cells, while rapamycin treatment decreased GATA4 levels induced by 24 h Cd exposure. These results indicate that autophagy degraded GATA4 in a Bip-dependent way. Our findings suggest that autophagy regulated by Bip expression after ER stress suppressed Cd-induced neuronal senescence.","author":[{"dropping-particle":"","family":"Wang","given":"Tao","non-dropping-particle":"","parse-names":false,"suffix":""},{"dropping-particle":"","family":"Yuan","given":"Yan","non-dropping-particle":"","parse-names":false,"suffix":""},{"dropping-particle":"","family":"Zou","given":"Hui","non-dropping-particle":"","parse-names":false,"suffix":""},{"dropping-particle":"","family":"Yang","given":"Jinlong","non-dropping-particle":"","parse-names":false,"suffix":""},{"dropping-particle":"","family":"Zhao","given":"Shiwen","non-dropping-particle":"","parse-names":false,"suffix":""},{"dropping-particle":"","family":"Ma","given":"Yonggang","non-dropping-particle":"","parse-names":false,"suffix":""},{"dropping-particle":"","family":"Wang","given":"Yi","non-dropping-particle":"","parse-names":false,"suffix":""},{"dropping-particle":"","family":"Bian","given":"Jianchun","non-dropping-particle":"","parse-names":false,"suffix":""},{"dropping-particle":"","family":"Liu","given":"Xuezhong","non-dropping-particle":"","parse-names":false,"suffix":""},{"dropping-particle":"","family":"Gu","given":"Jianhong","non-dropping-particle":"","parse-names":false,"suffix":""},{"dropping-particle":"","family":"Liu","given":"Zongping","non-dropping-particle":"","parse-names":false,"suffix":""},{"dropping-particle":"","family":"Zhu","given":"Jiaqiao","non-dropping-particle":"","parse-names":false,"suffix":""}],"container-title":"Scientific Reports","id":"ITEM-3","issued":{"date-parts":[["2016","12","1"]]},"publisher":"Nature Publishing Group","title":"The ER stress regulator Bip mediates cadmium-induced autophagy and neuronal senescence","type":"article-journal","volume":"6"},"uris":["http://www.mendeley.com/documents/?uuid=edb821b4-fc20-3d22-a425-f183e5bb3d16"]},{"id":"ITEM-4","itemData":{"DOI":"10.33594/000000059","ISSN":"14219778","PMID":"30958660","abstract":"Background/Aims: Endoplasmic reticulum (ER)-resident proteins with a C-terminal KDEL ER-retention sequence are captured in the Golgi apparatus by KDEL receptors (KDELRs). The binding of such proteins to these receptors induces their retrograde transport. Nevertheless, some KDEL proteins, such as Protein Disulfide Isomerases (PDIs), are found at the cell surface. PDIs target disulfide bridges in the extracellular domains of proteins, such as integrins or A Disintegrin And Metalloprotease 17 (ADAM17) leading to changes in the structure and function of these molecules. Integrins become activated and ADAM17 inactivated upon disulfide isomerization. The way that PDIs escape from retrograde transport and reach the plasma membrane remains far from clear. Various mechanisms might exist, depending on whether a local cell surface association or a more global secretion is required. Methods: To get a more detailed insight in the transport of PDIs to the cell surface, methods such as cell surface biotinylation, flow cytometric analysis, immunoprecipitation, fluorescence microscopy as well as labeling of cells with fluorescence labled recombinant PDIA6 was performed. Results: Here, we show that the C-terminal KDEL ER retention sequence is sufficient to prevent secretion of PDIA6 into the extracellular space but is mandatory for its association with the cell surface. The cell surface trafficking of PDIA1, PDIA3, and PDIA6 is dependent on KDELR1, which travels in a dynamic manner to the cell surface. This transport is assumed to result in PDI cell surface association, which differs from PDI inducible secretion into the extracellular space. Distinct PDIs differ in their trafficking properties. Endogenous KDELR1, detectable at the cell surface, might be involved not only in the transport of cell-surface-associated PDIs, but also in their retrieval and internalization from the extracellular space. Conclusion: Beside their ER retention motive PDIs travel to the cell surface. Here they target different proteins to render their function. To escape the ER PDIs travel via various pathways. One of them depends on the KDELR1, which can transport its target to the cell surface, where it is to be expected to release its cargo in close vicinity to its target molecules. Hence, the KDEL sequence is needed for cell surface association of PDIs, such as PDIA6.","author":[{"dropping-particle":"","family":"Bartels","given":"Anne Kathrin","non-dropping-particle":"","parse-names":false,"suffix":""},{"dropping-particle":"","family":"Göttert","given":"Sascha","non-dropping-particle":"","parse-names":false,"suffix":""},{"dropping-particle":"","family":"Desel","given":"Christine","non-dropping-particle":"","parse-names":false,"suffix":""},{"dropping-particle":"","family":"Schäfer","given":"Miriam","non-dropping-particle":"","parse-names":false,"suffix":""},{"dropping-particle":"","family":"Krossa","given":"Sebastian","non-dropping-particle":"","parse-names":false,"suffix":""},{"dropping-particle":"","family":"Scheidig","given":"Axel J.","non-dropping-particle":"","parse-names":false,"suffix":""},{"dropping-particle":"","family":"Grötzinger","given":"Joachim","non-dropping-particle":"","parse-names":false,"suffix":""},{"dropping-particle":"","family":"Lorenzen","given":"Inken","non-dropping-particle":"","parse-names":false,"suffix":""}],"container-title":"Cellular Physiology and Biochemistry","id":"ITEM-4","issue":"4","issued":{"date-parts":[["2019"]]},"page":"850-868","publisher":"Cell Physiol Biochem Press GmbH &amp; Co KG","title":"KDEL receptor 1 contributes to cell surface association of protein disulfide isomerases","type":"article-journal","volume":"52"},"uris":["http://www.mendeley.com/documents/?uuid=e69cae2d-fde1-3516-a42a-3f8d0950c12a"]},{"id":"ITEM-5","itemData":{"DOI":"10.1007/s12192-018-0897-y","ISSN":"14661268","abstract":"The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w:instrText>
      </w:r>
      <w:r w:rsidR="00045F2E" w:rsidRPr="0009405F">
        <w:rPr>
          <w:rFonts w:ascii="Arial" w:hAnsi="Arial" w:cs="Arial"/>
          <w:strike/>
          <w:lang w:val="da-DK"/>
          <w:rPrChange w:id="888" w:author="Tyler Bradshaw" w:date="2020-12-04T11:12:00Z">
            <w:rPr>
              <w:rFonts w:ascii="Arial" w:hAnsi="Arial" w:cs="Arial"/>
            </w:rPr>
          </w:rPrChange>
        </w:rPr>
        <w:instrText>e-specific patterns of IRE1</w:instrText>
      </w:r>
      <w:r w:rsidR="00045F2E" w:rsidRPr="0009405F">
        <w:rPr>
          <w:rFonts w:ascii="Arial" w:hAnsi="Arial" w:cs="Arial"/>
          <w:strike/>
          <w:rPrChange w:id="889" w:author="Tyler Bradshaw" w:date="2020-12-04T11:12:00Z">
            <w:rPr>
              <w:rFonts w:ascii="Arial" w:hAnsi="Arial" w:cs="Arial"/>
            </w:rPr>
          </w:rPrChange>
        </w:rPr>
        <w:instrText>α</w:instrText>
      </w:r>
      <w:r w:rsidR="00045F2E" w:rsidRPr="0009405F">
        <w:rPr>
          <w:rFonts w:ascii="Arial" w:hAnsi="Arial" w:cs="Arial"/>
          <w:strike/>
          <w:lang w:val="da-DK"/>
          <w:rPrChange w:id="890" w:author="Tyler Bradshaw" w:date="2020-12-04T11:12:00Z">
            <w:rPr>
              <w:rFonts w:ascii="Arial" w:hAnsi="Arial" w:cs="Arial"/>
            </w:rPr>
          </w:rPrChange>
        </w:rPr>
        <w:instrText>-XBP1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Chaperones","id":"ITEM-5","issue":"5","issued":{"date-parts":[["2018","9","1"]]},"page":"897-912","publisher":"Cell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genes","type":"article-journal","volume":"23"},"uris":["http://www.mendeley.com/documents/?uuid=3b957abe-9d98-35f0-8865-b60c60af5246"]}],"mendeley":{"formattedCitation":"(Bartels et al., 2019; Kim et al., 2020; Montibeller and de Belleroche, 2018; Synofzik et al., 2014; Wang et al., 2016)","plainTextFormattedCitation":"(Bartels et al., 2019; Kim et al., 2020; Montibeller and de Belleroche, 2018; Synofzik et al., 2014; Wang et al., 2016)","previouslyFormattedCitation":"(Bartels et al., 2019; Kim et al., 2020; Montibeller and de Belleroche, 2018; Synofzik et al., 2014; Wang et al., 2016)"},"properties":{"noteIndex":0},"schema":"https://github.com/citation-style-language/schema/raw/master/csl-citation.json"}</w:instrText>
      </w:r>
      <w:r w:rsidR="00617255" w:rsidRPr="0009405F">
        <w:rPr>
          <w:rFonts w:ascii="Arial" w:hAnsi="Arial" w:cs="Arial"/>
          <w:strike/>
          <w:rPrChange w:id="891" w:author="Tyler Bradshaw" w:date="2020-12-04T11:12:00Z">
            <w:rPr>
              <w:rFonts w:ascii="Arial" w:hAnsi="Arial" w:cs="Arial"/>
            </w:rPr>
          </w:rPrChange>
        </w:rPr>
        <w:fldChar w:fldCharType="separate"/>
      </w:r>
      <w:r w:rsidR="00B441E1" w:rsidRPr="0009405F">
        <w:rPr>
          <w:rFonts w:ascii="Arial" w:hAnsi="Arial" w:cs="Arial"/>
          <w:strike/>
          <w:noProof/>
          <w:lang w:val="da-DK"/>
          <w:rPrChange w:id="892" w:author="Tyler Bradshaw" w:date="2020-12-04T11:12:00Z">
            <w:rPr>
              <w:rFonts w:ascii="Arial" w:hAnsi="Arial" w:cs="Arial"/>
              <w:noProof/>
              <w:lang w:val="da-DK"/>
            </w:rPr>
          </w:rPrChange>
        </w:rPr>
        <w:t>(Bartels et al., 2019; Kim et al., 2020; Montibeller and de Belleroche, 2018; Synofzik et al., 2014; Wang et al., 2016)</w:t>
      </w:r>
      <w:r w:rsidR="00617255" w:rsidRPr="0009405F">
        <w:rPr>
          <w:rFonts w:ascii="Arial" w:hAnsi="Arial" w:cs="Arial"/>
          <w:strike/>
          <w:rPrChange w:id="893" w:author="Tyler Bradshaw" w:date="2020-12-04T11:12:00Z">
            <w:rPr>
              <w:rFonts w:ascii="Arial" w:hAnsi="Arial" w:cs="Arial"/>
            </w:rPr>
          </w:rPrChange>
        </w:rPr>
        <w:fldChar w:fldCharType="end"/>
      </w:r>
      <w:r w:rsidR="00617255" w:rsidRPr="0009405F">
        <w:rPr>
          <w:rFonts w:ascii="Arial" w:hAnsi="Arial" w:cs="Arial"/>
          <w:strike/>
          <w:lang w:val="da-DK"/>
          <w:rPrChange w:id="894" w:author="Tyler Bradshaw" w:date="2020-12-04T11:12:00Z">
            <w:rPr>
              <w:rFonts w:ascii="Arial" w:hAnsi="Arial" w:cs="Arial"/>
              <w:lang w:val="da-DK"/>
            </w:rPr>
          </w:rPrChange>
        </w:rPr>
        <w:t xml:space="preserve">. </w:t>
      </w:r>
      <w:r w:rsidR="00617255" w:rsidRPr="0009405F">
        <w:rPr>
          <w:rFonts w:ascii="Arial" w:hAnsi="Arial" w:cs="Arial"/>
          <w:strike/>
          <w:rPrChange w:id="895" w:author="Tyler Bradshaw" w:date="2020-12-04T11:12:00Z">
            <w:rPr>
              <w:rFonts w:ascii="Arial" w:hAnsi="Arial" w:cs="Arial"/>
            </w:rPr>
          </w:rPrChange>
        </w:rPr>
        <w:t>This elevation of ER stress modulators can be indicative of neurodegenerative states, in which the unfolded protein response (UPR) is activated to re</w:t>
      </w:r>
      <w:r w:rsidR="00D6171F" w:rsidRPr="0009405F">
        <w:rPr>
          <w:rFonts w:ascii="Arial" w:hAnsi="Arial" w:cs="Arial"/>
          <w:strike/>
          <w:rPrChange w:id="896" w:author="Tyler Bradshaw" w:date="2020-12-04T11:12:00Z">
            <w:rPr>
              <w:rFonts w:ascii="Arial" w:hAnsi="Arial" w:cs="Arial"/>
            </w:rPr>
          </w:rPrChange>
        </w:rPr>
        <w:t>solve</w:t>
      </w:r>
      <w:r w:rsidR="00617255" w:rsidRPr="0009405F">
        <w:rPr>
          <w:rFonts w:ascii="Arial" w:hAnsi="Arial" w:cs="Arial"/>
          <w:strike/>
          <w:rPrChange w:id="897" w:author="Tyler Bradshaw" w:date="2020-12-04T11:12:00Z">
            <w:rPr>
              <w:rFonts w:ascii="Arial" w:hAnsi="Arial" w:cs="Arial"/>
            </w:rPr>
          </w:rPrChange>
        </w:rPr>
        <w:t xml:space="preserve"> misfolded species </w:t>
      </w:r>
      <w:r w:rsidR="00617255" w:rsidRPr="0009405F">
        <w:rPr>
          <w:rFonts w:ascii="Arial" w:hAnsi="Arial" w:cs="Arial"/>
          <w:strike/>
          <w:rPrChange w:id="898" w:author="Tyler Bradshaw" w:date="2020-12-04T11:12:00Z">
            <w:rPr>
              <w:rFonts w:ascii="Arial" w:hAnsi="Arial" w:cs="Arial"/>
            </w:rPr>
          </w:rPrChange>
        </w:rPr>
        <w:fldChar w:fldCharType="begin" w:fldLock="1"/>
      </w:r>
      <w:r w:rsidR="00045F2E" w:rsidRPr="0009405F">
        <w:rPr>
          <w:rFonts w:ascii="Arial" w:hAnsi="Arial" w:cs="Arial"/>
          <w:strike/>
          <w:rPrChange w:id="899" w:author="Tyler Bradshaw" w:date="2020-12-04T11:12:00Z">
            <w:rPr>
              <w:rFonts w:ascii="Arial" w:hAnsi="Arial" w:cs="Arial"/>
            </w:rPr>
          </w:rPrChange>
        </w:rPr>
        <w: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beyond.","type":"article-journal","volume":"1648"},"uris":["http://www.mendeley.com/documents/?uuid=93f4f87e-a1de-3e63-912a-fc2a09f6a0e4"]},{"id":"ITEM-2","itemData":{"DOI":"10.1038/nrneurol.2017.99","ISSN":"17594766","abstract":"The clinical manifestation of neurodegenerative diseases is initiated by the selective alteration in the functionality of distinct neuronal populations. The pathology of many neurodegenerative diseases includes accumulation of misfolded proteins in the brain. In physiological conditions, the proteostasis network maintains normal protein folding, trafficking and degradation; alterations in this network-particularly disturbances to the function of endoplasmic reticulum (ER)-are thought to contribute to abnormal protein aggregation. ER stress triggers a signalling reaction known as the unfolded protein response (UPR), which induces adaptive programmes that improve protein folding and promote quality control mechanisms and degradative pathways or can activate apoptosis when damage is irreversible. In this Review, we discuss the latest advances in defining the functional contribution of ER stress to brain diseases, including novel evidence that relates the UPR to synaptic function, which has implications for cognition and memory. A complex concept is emerging wherein the consequences of ER stress can differ drastically depending on the disease context and the UPR signalling pathway that is altered. Strategies to target specific components of the UPR using small molecules and gene therapy are in development, and promise interesting avenues for future interventions to delay or stop neurodegeneration.","author":[{"dropping-particle":"","family":"Hetz","given":"Claudio","non-dropping-particle":"","parse-names":false,"suffix":""},{"dropping-particle":"","family":"Saxena","given":"Smita","non-dropping-particle":"","parse-names":false,"suffix":""}],"container-title":"Nature Reviews Neurology","id":"ITEM-2","issue":"8","issued":{"date-parts":[["2017"]]},"page":"477-491","title":"ER stress and the unfolded protein response in neurodegeneration","type":"article","volume":"13"},"uris":["http://www.mendeley.com/documents/?uuid=57e2ca44-7d0a-3e65-be12-889ec944a0e5"]}],"mendeley":{"formattedCitation":"(Garcia-Huerta et al., 2016; Hetz and Saxena, 2017)","plainTextFormattedCitation":"(Garcia-Huerta et al., 2016; Hetz and Saxena, 2017)","previouslyFormattedCitation":"(Garcia-Huerta et al., 2016; Hetz and Saxena, 2017)"},"properties":{"noteIndex":0},"schema":"https://github.com/citation-style-language/schema/raw/master/csl-citation.json"}</w:instrText>
      </w:r>
      <w:r w:rsidR="00617255" w:rsidRPr="0009405F">
        <w:rPr>
          <w:rFonts w:ascii="Arial" w:hAnsi="Arial" w:cs="Arial"/>
          <w:strike/>
          <w:rPrChange w:id="900" w:author="Tyler Bradshaw" w:date="2020-12-04T11:12:00Z">
            <w:rPr>
              <w:rFonts w:ascii="Arial" w:hAnsi="Arial" w:cs="Arial"/>
            </w:rPr>
          </w:rPrChange>
        </w:rPr>
        <w:fldChar w:fldCharType="separate"/>
      </w:r>
      <w:r w:rsidR="00B441E1" w:rsidRPr="0009405F">
        <w:rPr>
          <w:rFonts w:ascii="Arial" w:hAnsi="Arial" w:cs="Arial"/>
          <w:strike/>
          <w:noProof/>
          <w:rPrChange w:id="901" w:author="Tyler Bradshaw" w:date="2020-12-04T11:12:00Z">
            <w:rPr>
              <w:rFonts w:ascii="Arial" w:hAnsi="Arial" w:cs="Arial"/>
              <w:noProof/>
            </w:rPr>
          </w:rPrChange>
        </w:rPr>
        <w:t>(Garcia-Huerta et al., 2016; Hetz and Saxena, 2017)</w:t>
      </w:r>
      <w:r w:rsidR="00617255" w:rsidRPr="0009405F">
        <w:rPr>
          <w:rFonts w:ascii="Arial" w:hAnsi="Arial" w:cs="Arial"/>
          <w:strike/>
          <w:rPrChange w:id="902" w:author="Tyler Bradshaw" w:date="2020-12-04T11:12:00Z">
            <w:rPr>
              <w:rFonts w:ascii="Arial" w:hAnsi="Arial" w:cs="Arial"/>
            </w:rPr>
          </w:rPrChange>
        </w:rPr>
        <w:fldChar w:fldCharType="end"/>
      </w:r>
      <w:r w:rsidR="00617255" w:rsidRPr="0009405F">
        <w:rPr>
          <w:rFonts w:ascii="Arial" w:hAnsi="Arial" w:cs="Arial"/>
          <w:strike/>
          <w:rPrChange w:id="903" w:author="Tyler Bradshaw" w:date="2020-12-04T11:12:00Z">
            <w:rPr>
              <w:rFonts w:ascii="Arial" w:hAnsi="Arial" w:cs="Arial"/>
            </w:rPr>
          </w:rPrChange>
        </w:rPr>
        <w:t>.</w:t>
      </w:r>
      <w:r w:rsidR="006D263F" w:rsidRPr="0009405F">
        <w:rPr>
          <w:rFonts w:ascii="Arial" w:hAnsi="Arial" w:cs="Arial"/>
          <w:strike/>
          <w:rPrChange w:id="904" w:author="Tyler Bradshaw" w:date="2020-12-04T11:12:00Z">
            <w:rPr>
              <w:rFonts w:ascii="Arial" w:hAnsi="Arial" w:cs="Arial"/>
            </w:rPr>
          </w:rPrChange>
        </w:rPr>
        <w:t xml:space="preserve"> </w:t>
      </w:r>
      <w:r w:rsidR="00E13540" w:rsidRPr="0009405F">
        <w:rPr>
          <w:rFonts w:ascii="Arial" w:hAnsi="Arial" w:cs="Arial"/>
          <w:strike/>
          <w:rPrChange w:id="905" w:author="Tyler Bradshaw" w:date="2020-12-04T11:12:00Z">
            <w:rPr>
              <w:rFonts w:ascii="Arial" w:hAnsi="Arial" w:cs="Arial"/>
            </w:rPr>
          </w:rPrChange>
        </w:rPr>
        <w:t>T</w:t>
      </w:r>
      <w:r w:rsidR="006D263F" w:rsidRPr="0009405F">
        <w:rPr>
          <w:rFonts w:ascii="Arial" w:hAnsi="Arial" w:cs="Arial"/>
          <w:strike/>
          <w:rPrChange w:id="906" w:author="Tyler Bradshaw" w:date="2020-12-04T11:12:00Z">
            <w:rPr>
              <w:rFonts w:ascii="Arial" w:hAnsi="Arial" w:cs="Arial"/>
            </w:rPr>
          </w:rPrChange>
        </w:rPr>
        <w:t xml:space="preserve">hese data </w:t>
      </w:r>
      <w:r w:rsidR="00B21BD1" w:rsidRPr="0009405F">
        <w:rPr>
          <w:rFonts w:ascii="Arial" w:hAnsi="Arial" w:cs="Arial"/>
          <w:strike/>
          <w:rPrChange w:id="907" w:author="Tyler Bradshaw" w:date="2020-12-04T11:12:00Z">
            <w:rPr>
              <w:rFonts w:ascii="Arial" w:hAnsi="Arial" w:cs="Arial"/>
            </w:rPr>
          </w:rPrChange>
        </w:rPr>
        <w:t xml:space="preserve">demonstrate that </w:t>
      </w:r>
      <w:r w:rsidR="00E13540" w:rsidRPr="0009405F">
        <w:rPr>
          <w:rFonts w:ascii="Arial" w:hAnsi="Arial" w:cs="Arial"/>
          <w:strike/>
          <w:rPrChange w:id="908" w:author="Tyler Bradshaw" w:date="2020-12-04T11:12:00Z">
            <w:rPr>
              <w:rFonts w:ascii="Arial" w:hAnsi="Arial" w:cs="Arial"/>
            </w:rPr>
          </w:rPrChange>
        </w:rPr>
        <w:t>loss of WASH function</w:t>
      </w:r>
      <w:r w:rsidR="007235BD" w:rsidRPr="0009405F">
        <w:rPr>
          <w:rFonts w:ascii="Arial" w:hAnsi="Arial" w:cs="Arial"/>
          <w:strike/>
          <w:rPrChange w:id="909" w:author="Tyler Bradshaw" w:date="2020-12-04T11:12:00Z">
            <w:rPr>
              <w:rFonts w:ascii="Arial" w:hAnsi="Arial" w:cs="Arial"/>
            </w:rPr>
          </w:rPrChange>
        </w:rPr>
        <w:t xml:space="preserve"> </w:t>
      </w:r>
      <w:r w:rsidR="00E13540" w:rsidRPr="0009405F">
        <w:rPr>
          <w:rFonts w:ascii="Arial" w:hAnsi="Arial" w:cs="Arial"/>
          <w:strike/>
          <w:rPrChange w:id="910" w:author="Tyler Bradshaw" w:date="2020-12-04T11:12:00Z">
            <w:rPr>
              <w:rFonts w:ascii="Arial" w:hAnsi="Arial" w:cs="Arial"/>
            </w:rPr>
          </w:rPrChange>
        </w:rPr>
        <w:t xml:space="preserve">not only alters endo-lysosomal trafficking, but also causes </w:t>
      </w:r>
      <w:r w:rsidR="006D263F" w:rsidRPr="0009405F">
        <w:rPr>
          <w:rFonts w:ascii="Arial" w:hAnsi="Arial" w:cs="Arial"/>
          <w:strike/>
          <w:rPrChange w:id="911" w:author="Tyler Bradshaw" w:date="2020-12-04T11:12:00Z">
            <w:rPr>
              <w:rFonts w:ascii="Arial" w:hAnsi="Arial" w:cs="Arial"/>
            </w:rPr>
          </w:rPrChange>
        </w:rPr>
        <w:t xml:space="preserve">increased stress on cellular </w:t>
      </w:r>
      <w:r w:rsidR="00374ADC" w:rsidRPr="0009405F">
        <w:rPr>
          <w:rFonts w:ascii="Arial" w:hAnsi="Arial" w:cs="Arial"/>
          <w:strike/>
          <w:rPrChange w:id="912" w:author="Tyler Bradshaw" w:date="2020-12-04T11:12:00Z">
            <w:rPr>
              <w:rFonts w:ascii="Arial" w:hAnsi="Arial" w:cs="Arial"/>
            </w:rPr>
          </w:rPrChange>
        </w:rPr>
        <w:t>homeostasis</w:t>
      </w:r>
      <w:r w:rsidR="006D263F" w:rsidRPr="0009405F">
        <w:rPr>
          <w:rFonts w:ascii="Arial" w:hAnsi="Arial" w:cs="Arial"/>
          <w:strike/>
          <w:rPrChange w:id="913" w:author="Tyler Bradshaw" w:date="2020-12-04T11:12:00Z">
            <w:rPr>
              <w:rFonts w:ascii="Arial" w:hAnsi="Arial" w:cs="Arial"/>
            </w:rPr>
          </w:rPrChange>
        </w:rPr>
        <w:t>.</w:t>
      </w:r>
      <w:r w:rsidR="00C202C1" w:rsidRPr="0009405F">
        <w:rPr>
          <w:rFonts w:ascii="Arial" w:hAnsi="Arial" w:cs="Arial"/>
          <w:strike/>
          <w:rPrChange w:id="914" w:author="Tyler Bradshaw" w:date="2020-12-04T11:12:00Z">
            <w:rPr>
              <w:rFonts w:ascii="Arial" w:hAnsi="Arial" w:cs="Arial"/>
            </w:rPr>
          </w:rPrChange>
        </w:rPr>
        <w:t xml:space="preserve"> </w:t>
      </w:r>
    </w:p>
    <w:p w14:paraId="574B0E29" w14:textId="5C247D12" w:rsidR="00163D6C" w:rsidRPr="0009405F" w:rsidRDefault="00E13540" w:rsidP="00163D6C">
      <w:pPr>
        <w:spacing w:line="480" w:lineRule="auto"/>
        <w:ind w:firstLine="720"/>
        <w:jc w:val="thaiDistribute"/>
        <w:rPr>
          <w:rFonts w:ascii="Arial" w:hAnsi="Arial" w:cs="Arial"/>
          <w:strike/>
          <w:rPrChange w:id="915" w:author="Tyler Bradshaw" w:date="2020-12-04T11:12:00Z">
            <w:rPr>
              <w:rFonts w:ascii="Arial" w:hAnsi="Arial" w:cs="Arial"/>
            </w:rPr>
          </w:rPrChange>
        </w:rPr>
      </w:pPr>
      <w:r w:rsidRPr="0009405F">
        <w:rPr>
          <w:rFonts w:ascii="Arial" w:hAnsi="Arial" w:cs="Arial"/>
          <w:strike/>
          <w:rPrChange w:id="916" w:author="Tyler Bradshaw" w:date="2020-12-04T11:12:00Z">
            <w:rPr>
              <w:rFonts w:ascii="Arial" w:hAnsi="Arial" w:cs="Arial"/>
            </w:rPr>
          </w:rPrChange>
        </w:rPr>
        <w:t>Finally, b</w:t>
      </w:r>
      <w:r w:rsidR="00087EDF" w:rsidRPr="0009405F">
        <w:rPr>
          <w:rFonts w:ascii="Arial" w:hAnsi="Arial" w:cs="Arial"/>
          <w:strike/>
          <w:rPrChange w:id="917" w:author="Tyler Bradshaw" w:date="2020-12-04T11:12:00Z">
            <w:rPr>
              <w:rFonts w:ascii="Arial" w:hAnsi="Arial" w:cs="Arial"/>
            </w:rPr>
          </w:rPrChange>
        </w:rPr>
        <w:t>esides</w:t>
      </w:r>
      <w:r w:rsidR="00163D6C" w:rsidRPr="0009405F">
        <w:rPr>
          <w:rFonts w:ascii="Arial" w:hAnsi="Arial" w:cs="Arial"/>
          <w:strike/>
          <w:rPrChange w:id="918" w:author="Tyler Bradshaw" w:date="2020-12-04T11:12:00Z">
            <w:rPr>
              <w:rFonts w:ascii="Arial" w:hAnsi="Arial" w:cs="Arial"/>
            </w:rPr>
          </w:rPrChange>
        </w:rPr>
        <w:t xml:space="preserve"> these endo-lysosomal and homeostatic changes, we </w:t>
      </w:r>
      <w:r w:rsidR="00087EDF" w:rsidRPr="0009405F">
        <w:rPr>
          <w:rFonts w:ascii="Arial" w:hAnsi="Arial" w:cs="Arial"/>
          <w:strike/>
          <w:rPrChange w:id="919" w:author="Tyler Bradshaw" w:date="2020-12-04T11:12:00Z">
            <w:rPr>
              <w:rFonts w:ascii="Arial" w:hAnsi="Arial" w:cs="Arial"/>
            </w:rPr>
          </w:rPrChange>
        </w:rPr>
        <w:t xml:space="preserve">also </w:t>
      </w:r>
      <w:r w:rsidR="00163D6C" w:rsidRPr="0009405F">
        <w:rPr>
          <w:rFonts w:ascii="Arial" w:hAnsi="Arial" w:cs="Arial"/>
          <w:strike/>
          <w:rPrChange w:id="920" w:author="Tyler Bradshaw" w:date="2020-12-04T11:12:00Z">
            <w:rPr>
              <w:rFonts w:ascii="Arial" w:hAnsi="Arial" w:cs="Arial"/>
            </w:rPr>
          </w:rPrChange>
        </w:rPr>
        <w:t xml:space="preserve">observed two synaptic modules (M35 and </w:t>
      </w:r>
      <w:r w:rsidR="00DA062B" w:rsidRPr="0009405F">
        <w:rPr>
          <w:rFonts w:ascii="Arial" w:hAnsi="Arial" w:cs="Arial"/>
          <w:strike/>
          <w:rPrChange w:id="921" w:author="Tyler Bradshaw" w:date="2020-12-04T11:12:00Z">
            <w:rPr>
              <w:rFonts w:ascii="Arial" w:hAnsi="Arial" w:cs="Arial"/>
            </w:rPr>
          </w:rPrChange>
        </w:rPr>
        <w:t>M248</w:t>
      </w:r>
      <w:r w:rsidR="00163D6C" w:rsidRPr="0009405F">
        <w:rPr>
          <w:rFonts w:ascii="Arial" w:hAnsi="Arial" w:cs="Arial"/>
          <w:strike/>
          <w:rPrChange w:id="922" w:author="Tyler Bradshaw" w:date="2020-12-04T11:12:00Z">
            <w:rPr>
              <w:rFonts w:ascii="Arial" w:hAnsi="Arial" w:cs="Arial"/>
            </w:rPr>
          </w:rPrChange>
        </w:rPr>
        <w:t xml:space="preserve">) </w:t>
      </w:r>
      <w:r w:rsidR="00A24ED7" w:rsidRPr="0009405F">
        <w:rPr>
          <w:rFonts w:ascii="Arial" w:hAnsi="Arial" w:cs="Arial"/>
          <w:strike/>
          <w:rPrChange w:id="923" w:author="Tyler Bradshaw" w:date="2020-12-04T11:12:00Z">
            <w:rPr>
              <w:rFonts w:ascii="Arial" w:hAnsi="Arial" w:cs="Arial"/>
            </w:rPr>
          </w:rPrChange>
        </w:rPr>
        <w:t>that were</w:t>
      </w:r>
      <w:r w:rsidR="00163D6C" w:rsidRPr="0009405F">
        <w:rPr>
          <w:rFonts w:ascii="Arial" w:hAnsi="Arial" w:cs="Arial"/>
          <w:strike/>
          <w:rPrChange w:id="924" w:author="Tyler Bradshaw" w:date="2020-12-04T11:12:00Z">
            <w:rPr>
              <w:rFonts w:ascii="Arial" w:hAnsi="Arial" w:cs="Arial"/>
            </w:rPr>
          </w:rPrChange>
        </w:rPr>
        <w:t xml:space="preserve"> reduced in MUT brain</w:t>
      </w:r>
      <w:r w:rsidR="00087EDF" w:rsidRPr="0009405F">
        <w:rPr>
          <w:rFonts w:ascii="Arial" w:hAnsi="Arial" w:cs="Arial"/>
          <w:strike/>
          <w:rPrChange w:id="925" w:author="Tyler Bradshaw" w:date="2020-12-04T11:12:00Z">
            <w:rPr>
              <w:rFonts w:ascii="Arial" w:hAnsi="Arial" w:cs="Arial"/>
            </w:rPr>
          </w:rPrChange>
        </w:rPr>
        <w:t xml:space="preserve"> </w:t>
      </w:r>
      <w:r w:rsidR="00163D6C" w:rsidRPr="0009405F">
        <w:rPr>
          <w:rFonts w:ascii="Arial" w:hAnsi="Arial" w:cs="Arial"/>
          <w:strike/>
          <w:rPrChange w:id="926" w:author="Tyler Bradshaw" w:date="2020-12-04T11:12:00Z">
            <w:rPr>
              <w:rFonts w:ascii="Arial" w:hAnsi="Arial" w:cs="Arial"/>
            </w:rPr>
          </w:rPrChange>
        </w:rPr>
        <w:t>(</w:t>
      </w:r>
      <w:r w:rsidR="003D583B" w:rsidRPr="0009405F">
        <w:rPr>
          <w:rFonts w:ascii="Arial" w:hAnsi="Arial" w:cs="Arial"/>
          <w:strike/>
          <w:rPrChange w:id="927" w:author="Tyler Bradshaw" w:date="2020-12-04T11:12:00Z">
            <w:rPr>
              <w:rFonts w:ascii="Arial" w:hAnsi="Arial" w:cs="Arial"/>
            </w:rPr>
          </w:rPrChange>
        </w:rPr>
        <w:t>Figure 2-figure supplement 3C-D</w:t>
      </w:r>
      <w:r w:rsidR="00163D6C" w:rsidRPr="0009405F">
        <w:rPr>
          <w:rFonts w:ascii="Arial" w:hAnsi="Arial" w:cs="Arial"/>
          <w:strike/>
          <w:rPrChange w:id="928" w:author="Tyler Bradshaw" w:date="2020-12-04T11:12:00Z">
            <w:rPr>
              <w:rFonts w:ascii="Arial" w:hAnsi="Arial" w:cs="Arial"/>
            </w:rPr>
          </w:rPrChange>
        </w:rPr>
        <w:t>).</w:t>
      </w:r>
      <w:r w:rsidR="00087EDF" w:rsidRPr="0009405F">
        <w:rPr>
          <w:rFonts w:ascii="Arial" w:hAnsi="Arial" w:cs="Arial"/>
          <w:strike/>
          <w:rPrChange w:id="929" w:author="Tyler Bradshaw" w:date="2020-12-04T11:12:00Z">
            <w:rPr>
              <w:rFonts w:ascii="Arial" w:hAnsi="Arial" w:cs="Arial"/>
            </w:rPr>
          </w:rPrChange>
        </w:rPr>
        <w:t xml:space="preserve"> These included mostly excitatory post-synaptic proteins such </w:t>
      </w:r>
      <w:r w:rsidR="00087EDF" w:rsidRPr="0009405F">
        <w:rPr>
          <w:rFonts w:ascii="Arial" w:hAnsi="Arial" w:cs="Arial"/>
          <w:strike/>
          <w:rPrChange w:id="930" w:author="Tyler Bradshaw" w:date="2020-12-04T11:12:00Z">
            <w:rPr>
              <w:rFonts w:ascii="Arial" w:hAnsi="Arial" w:cs="Arial"/>
            </w:rPr>
          </w:rPrChange>
        </w:rPr>
        <w:lastRenderedPageBreak/>
        <w:t>as HOMER2 and DLG4</w:t>
      </w:r>
      <w:r w:rsidR="003D583B" w:rsidRPr="0009405F">
        <w:rPr>
          <w:rFonts w:ascii="Arial" w:hAnsi="Arial" w:cs="Arial"/>
          <w:strike/>
          <w:rPrChange w:id="931" w:author="Tyler Bradshaw" w:date="2020-12-04T11:12:00Z">
            <w:rPr>
              <w:rFonts w:ascii="Arial" w:hAnsi="Arial" w:cs="Arial"/>
            </w:rPr>
          </w:rPrChange>
        </w:rPr>
        <w:t xml:space="preserve"> (also identified in WASH1-BioID, Figure 1)</w:t>
      </w:r>
      <w:r w:rsidR="00087EDF" w:rsidRPr="0009405F">
        <w:rPr>
          <w:rFonts w:ascii="Arial" w:hAnsi="Arial" w:cs="Arial"/>
          <w:strike/>
          <w:rPrChange w:id="932" w:author="Tyler Bradshaw" w:date="2020-12-04T11:12:00Z">
            <w:rPr>
              <w:rFonts w:ascii="Arial" w:hAnsi="Arial" w:cs="Arial"/>
            </w:rPr>
          </w:rPrChange>
        </w:rPr>
        <w:t>, consistent with endosomal WASH influencing synaptic regulation. Decreased abundance of these modules indicates that loss of the WASH complex may result in failure of these proteins to be properly trafficked to the synapse.</w:t>
      </w:r>
      <w:ins w:id="933" w:author="Jamie Courtland" w:date="2020-10-26T10:41:00Z">
        <w:r w:rsidR="00A72BE9" w:rsidRPr="0009405F">
          <w:rPr>
            <w:rFonts w:ascii="Arial" w:hAnsi="Arial" w:cs="Arial"/>
            <w:strike/>
            <w:rPrChange w:id="934" w:author="Tyler Bradshaw" w:date="2020-12-04T11:12:00Z">
              <w:rPr>
                <w:rFonts w:ascii="Arial" w:hAnsi="Arial" w:cs="Arial"/>
              </w:rPr>
            </w:rPrChange>
          </w:rPr>
          <w:t xml:space="preserve"> In line with these findings, we observed </w:t>
        </w:r>
      </w:ins>
      <w:ins w:id="935" w:author="Jamie Courtland" w:date="2020-10-26T10:44:00Z">
        <w:r w:rsidR="00FB06D7" w:rsidRPr="0009405F">
          <w:rPr>
            <w:rFonts w:ascii="Arial" w:hAnsi="Arial" w:cs="Arial"/>
            <w:strike/>
            <w:rPrChange w:id="936" w:author="Tyler Bradshaw" w:date="2020-12-04T11:12:00Z">
              <w:rPr>
                <w:rFonts w:ascii="Arial" w:hAnsi="Arial" w:cs="Arial"/>
              </w:rPr>
            </w:rPrChange>
          </w:rPr>
          <w:t>less excitatory synapses</w:t>
        </w:r>
      </w:ins>
      <w:ins w:id="937" w:author="Jamie Courtland" w:date="2020-10-26T10:41:00Z">
        <w:r w:rsidR="00A72BE9" w:rsidRPr="0009405F">
          <w:rPr>
            <w:rFonts w:ascii="Arial" w:hAnsi="Arial" w:cs="Arial"/>
            <w:strike/>
            <w:rPrChange w:id="938" w:author="Tyler Bradshaw" w:date="2020-12-04T11:12:00Z">
              <w:rPr>
                <w:rFonts w:ascii="Arial" w:hAnsi="Arial" w:cs="Arial"/>
              </w:rPr>
            </w:rPrChange>
          </w:rPr>
          <w:t xml:space="preserve"> in adult MUT brain compared to WT (Figure 2-figure supplement 4)</w:t>
        </w:r>
      </w:ins>
      <w:ins w:id="939" w:author="Jamie Courtland" w:date="2020-10-26T10:49:00Z">
        <w:r w:rsidR="00FB06D7" w:rsidRPr="0009405F">
          <w:rPr>
            <w:rFonts w:ascii="Arial" w:hAnsi="Arial" w:cs="Arial"/>
            <w:strike/>
            <w:rPrChange w:id="940" w:author="Tyler Bradshaw" w:date="2020-12-04T11:12:00Z">
              <w:rPr>
                <w:rFonts w:ascii="Arial" w:hAnsi="Arial" w:cs="Arial"/>
              </w:rPr>
            </w:rPrChange>
          </w:rPr>
          <w:t xml:space="preserve">, validating that </w:t>
        </w:r>
      </w:ins>
      <w:ins w:id="941" w:author="Jamie Courtland" w:date="2020-10-26T10:50:00Z">
        <w:r w:rsidR="00FB06D7" w:rsidRPr="0009405F">
          <w:rPr>
            <w:rFonts w:ascii="Arial" w:hAnsi="Arial" w:cs="Arial"/>
            <w:strike/>
            <w:rPrChange w:id="942" w:author="Tyler Bradshaw" w:date="2020-12-04T11:12:00Z">
              <w:rPr>
                <w:rFonts w:ascii="Arial" w:hAnsi="Arial" w:cs="Arial"/>
              </w:rPr>
            </w:rPrChange>
          </w:rPr>
          <w:t>these</w:t>
        </w:r>
      </w:ins>
      <w:ins w:id="943" w:author="Jamie Courtland" w:date="2020-10-26T10:49:00Z">
        <w:r w:rsidR="00FB06D7" w:rsidRPr="0009405F">
          <w:rPr>
            <w:rFonts w:ascii="Arial" w:hAnsi="Arial" w:cs="Arial"/>
            <w:strike/>
            <w:rPrChange w:id="944" w:author="Tyler Bradshaw" w:date="2020-12-04T11:12:00Z">
              <w:rPr>
                <w:rFonts w:ascii="Arial" w:hAnsi="Arial" w:cs="Arial"/>
              </w:rPr>
            </w:rPrChange>
          </w:rPr>
          <w:t xml:space="preserve"> </w:t>
        </w:r>
      </w:ins>
      <w:ins w:id="945" w:author="Jamie Courtland" w:date="2020-10-26T10:50:00Z">
        <w:r w:rsidR="00FB06D7" w:rsidRPr="0009405F">
          <w:rPr>
            <w:rFonts w:ascii="Arial" w:hAnsi="Arial" w:cs="Arial"/>
            <w:strike/>
            <w:rPrChange w:id="946" w:author="Tyler Bradshaw" w:date="2020-12-04T11:12:00Z">
              <w:rPr>
                <w:rFonts w:ascii="Arial" w:hAnsi="Arial" w:cs="Arial"/>
              </w:rPr>
            </w:rPrChange>
          </w:rPr>
          <w:t>modul</w:t>
        </w:r>
      </w:ins>
      <w:ins w:id="947" w:author="Jamie Courtland" w:date="2020-10-26T10:51:00Z">
        <w:r w:rsidR="00FB06D7" w:rsidRPr="0009405F">
          <w:rPr>
            <w:rFonts w:ascii="Arial" w:hAnsi="Arial" w:cs="Arial"/>
            <w:strike/>
            <w:rPrChange w:id="948" w:author="Tyler Bradshaw" w:date="2020-12-04T11:12:00Z">
              <w:rPr>
                <w:rFonts w:ascii="Arial" w:hAnsi="Arial" w:cs="Arial"/>
              </w:rPr>
            </w:rPrChange>
          </w:rPr>
          <w:t>e-level differences</w:t>
        </w:r>
      </w:ins>
      <w:ins w:id="949" w:author="Jamie Courtland" w:date="2020-10-26T10:49:00Z">
        <w:r w:rsidR="00FB06D7" w:rsidRPr="0009405F">
          <w:rPr>
            <w:rFonts w:ascii="Arial" w:hAnsi="Arial" w:cs="Arial"/>
            <w:strike/>
            <w:rPrChange w:id="950" w:author="Tyler Bradshaw" w:date="2020-12-04T11:12:00Z">
              <w:rPr>
                <w:rFonts w:ascii="Arial" w:hAnsi="Arial" w:cs="Arial"/>
              </w:rPr>
            </w:rPrChange>
          </w:rPr>
          <w:t xml:space="preserve"> correlate with cellular alterations</w:t>
        </w:r>
      </w:ins>
      <w:ins w:id="951" w:author="Jamie Courtland" w:date="2020-10-26T10:50:00Z">
        <w:r w:rsidR="00FB06D7" w:rsidRPr="0009405F">
          <w:rPr>
            <w:rFonts w:ascii="Arial" w:hAnsi="Arial" w:cs="Arial"/>
            <w:strike/>
            <w:rPrChange w:id="952" w:author="Tyler Bradshaw" w:date="2020-12-04T11:12:00Z">
              <w:rPr>
                <w:rFonts w:ascii="Arial" w:hAnsi="Arial" w:cs="Arial"/>
              </w:rPr>
            </w:rPrChange>
          </w:rPr>
          <w:t xml:space="preserve"> </w:t>
        </w:r>
        <w:r w:rsidR="00FB06D7" w:rsidRPr="0009405F">
          <w:rPr>
            <w:rFonts w:ascii="Arial" w:hAnsi="Arial" w:cs="Arial"/>
            <w:i/>
            <w:iCs/>
            <w:strike/>
            <w:rPrChange w:id="953" w:author="Tyler Bradshaw" w:date="2020-12-04T11:12:00Z">
              <w:rPr>
                <w:rFonts w:ascii="Arial" w:hAnsi="Arial" w:cs="Arial"/>
              </w:rPr>
            </w:rPrChange>
          </w:rPr>
          <w:t>in vivo</w:t>
        </w:r>
      </w:ins>
      <w:ins w:id="954" w:author="Jamie Courtland" w:date="2020-10-26T10:41:00Z">
        <w:r w:rsidR="00A72BE9" w:rsidRPr="0009405F">
          <w:rPr>
            <w:rFonts w:ascii="Arial" w:hAnsi="Arial" w:cs="Arial"/>
            <w:strike/>
            <w:rPrChange w:id="955" w:author="Tyler Bradshaw" w:date="2020-12-04T11:12:00Z">
              <w:rPr>
                <w:rFonts w:ascii="Arial" w:hAnsi="Arial" w:cs="Arial"/>
              </w:rPr>
            </w:rPrChange>
          </w:rPr>
          <w:t>.</w:t>
        </w:r>
      </w:ins>
      <w:bookmarkEnd w:id="215"/>
    </w:p>
    <w:p w14:paraId="2F92C66F" w14:textId="77777777" w:rsidR="008958FA" w:rsidRPr="00871A74" w:rsidRDefault="008958FA" w:rsidP="003C26AB">
      <w:pPr>
        <w:spacing w:line="480" w:lineRule="auto"/>
        <w:ind w:firstLine="720"/>
        <w:jc w:val="thaiDistribute"/>
        <w:rPr>
          <w:rFonts w:ascii="Arial" w:hAnsi="Arial" w:cs="Arial"/>
        </w:rPr>
      </w:pPr>
    </w:p>
    <w:p w14:paraId="2CD352CA" w14:textId="6C879C2D" w:rsidR="00C202C1" w:rsidRPr="00871A74" w:rsidDel="000F4367" w:rsidRDefault="00C202C1" w:rsidP="000F4367">
      <w:pPr>
        <w:spacing w:line="480" w:lineRule="auto"/>
        <w:jc w:val="thaiDistribute"/>
        <w:rPr>
          <w:del w:id="956" w:author="Tyler Bradshaw" w:date="2020-12-05T17:32:00Z"/>
          <w:rFonts w:ascii="Arial" w:hAnsi="Arial" w:cs="Arial"/>
        </w:rPr>
        <w:pPrChange w:id="957" w:author="Tyler Bradshaw" w:date="2020-12-05T17:32:00Z">
          <w:pPr>
            <w:spacing w:line="480" w:lineRule="auto"/>
            <w:jc w:val="thaiDistribute"/>
          </w:pPr>
        </w:pPrChange>
      </w:pPr>
      <w:del w:id="958" w:author="Tyler Bradshaw" w:date="2020-12-05T17:32:00Z">
        <w:r w:rsidRPr="00871A74" w:rsidDel="000F4367">
          <w:rPr>
            <w:rFonts w:ascii="Arial" w:hAnsi="Arial" w:cs="Arial"/>
            <w:b/>
            <w:bCs/>
          </w:rPr>
          <w:delText xml:space="preserve">Mutant neurons display structural </w:delText>
        </w:r>
        <w:r w:rsidR="007235BD" w:rsidRPr="00871A74" w:rsidDel="000F4367">
          <w:rPr>
            <w:rFonts w:ascii="Arial" w:hAnsi="Arial" w:cs="Arial"/>
            <w:b/>
            <w:bCs/>
          </w:rPr>
          <w:delText xml:space="preserve">abnormalities </w:delText>
        </w:r>
        <w:r w:rsidRPr="00871A74" w:rsidDel="000F4367">
          <w:rPr>
            <w:rFonts w:ascii="Arial" w:hAnsi="Arial" w:cs="Arial"/>
            <w:b/>
            <w:bCs/>
          </w:rPr>
          <w:delText>in endo</w:delText>
        </w:r>
        <w:r w:rsidR="00344FBD" w:rsidRPr="00871A74" w:rsidDel="000F4367">
          <w:rPr>
            <w:rFonts w:ascii="Arial" w:hAnsi="Arial" w:cs="Arial"/>
            <w:b/>
            <w:bCs/>
          </w:rPr>
          <w:delText>-</w:delText>
        </w:r>
        <w:r w:rsidRPr="00871A74" w:rsidDel="000F4367">
          <w:rPr>
            <w:rFonts w:ascii="Arial" w:hAnsi="Arial" w:cs="Arial"/>
            <w:b/>
            <w:bCs/>
          </w:rPr>
          <w:delText xml:space="preserve">lysosomal compartments </w:delText>
        </w:r>
        <w:r w:rsidRPr="00871A74" w:rsidDel="000F4367">
          <w:rPr>
            <w:rFonts w:ascii="Arial" w:hAnsi="Arial" w:cs="Arial"/>
            <w:b/>
            <w:bCs/>
            <w:i/>
            <w:iCs/>
          </w:rPr>
          <w:delText xml:space="preserve">in vitro. </w:delText>
        </w:r>
        <w:r w:rsidR="00712106" w:rsidRPr="00871A74" w:rsidDel="000F4367">
          <w:rPr>
            <w:rFonts w:ascii="Arial" w:hAnsi="Arial" w:cs="Arial"/>
          </w:rPr>
          <w:delText xml:space="preserve">Combined, the proteomics data strongly suggested that </w:delText>
        </w:r>
        <w:r w:rsidR="00FB4FAA" w:rsidRPr="00871A74" w:rsidDel="000F4367">
          <w:rPr>
            <w:rFonts w:ascii="Arial" w:hAnsi="Arial" w:cs="Arial"/>
          </w:rPr>
          <w:delText>endo-lysosomal pathway</w:delText>
        </w:r>
        <w:r w:rsidR="00B00FC7" w:rsidDel="000F4367">
          <w:rPr>
            <w:rFonts w:ascii="Arial" w:hAnsi="Arial" w:cs="Arial"/>
          </w:rPr>
          <w:delText>s</w:delText>
        </w:r>
        <w:r w:rsidR="00FB4FAA" w:rsidRPr="00871A74" w:rsidDel="000F4367">
          <w:rPr>
            <w:rFonts w:ascii="Arial" w:hAnsi="Arial" w:cs="Arial"/>
          </w:rPr>
          <w:delText xml:space="preserve"> </w:delText>
        </w:r>
        <w:r w:rsidR="00B00FC7" w:rsidDel="000F4367">
          <w:rPr>
            <w:rFonts w:ascii="Arial" w:hAnsi="Arial" w:cs="Arial"/>
          </w:rPr>
          <w:delText>are</w:delText>
        </w:r>
        <w:r w:rsidR="00B00FC7" w:rsidRPr="00871A74" w:rsidDel="000F4367">
          <w:rPr>
            <w:rFonts w:ascii="Arial" w:hAnsi="Arial" w:cs="Arial"/>
          </w:rPr>
          <w:delText xml:space="preserve"> </w:delText>
        </w:r>
        <w:r w:rsidR="00FB4FAA" w:rsidRPr="00871A74" w:rsidDel="000F4367">
          <w:rPr>
            <w:rFonts w:ascii="Arial" w:hAnsi="Arial" w:cs="Arial"/>
          </w:rPr>
          <w:delText>altered in adult SWIP</w:delText>
        </w:r>
        <w:r w:rsidR="00FB4FAA" w:rsidRPr="00871A74" w:rsidDel="000F4367">
          <w:rPr>
            <w:rFonts w:ascii="Arial" w:hAnsi="Arial" w:cs="Arial"/>
            <w:vertAlign w:val="superscript"/>
          </w:rPr>
          <w:delText xml:space="preserve">P1019R </w:delText>
        </w:r>
        <w:r w:rsidR="00FB4FAA" w:rsidRPr="00871A74" w:rsidDel="000F4367">
          <w:rPr>
            <w:rFonts w:ascii="Arial" w:hAnsi="Arial" w:cs="Arial"/>
          </w:rPr>
          <w:delText>mutant mouse brain</w:delText>
        </w:r>
        <w:r w:rsidR="00712106" w:rsidRPr="00871A74" w:rsidDel="000F4367">
          <w:rPr>
            <w:rFonts w:ascii="Arial" w:hAnsi="Arial" w:cs="Arial"/>
          </w:rPr>
          <w:delText>.</w:delText>
        </w:r>
        <w:r w:rsidR="00FB4FAA" w:rsidRPr="00871A74" w:rsidDel="000F4367">
          <w:rPr>
            <w:rFonts w:ascii="Arial" w:hAnsi="Arial" w:cs="Arial"/>
          </w:rPr>
          <w:delText xml:space="preserve"> </w:delText>
        </w:r>
        <w:r w:rsidR="00712106" w:rsidRPr="00871A74" w:rsidDel="000F4367">
          <w:rPr>
            <w:rFonts w:ascii="Arial" w:hAnsi="Arial" w:cs="Arial"/>
          </w:rPr>
          <w:delText>Next, we</w:delText>
        </w:r>
        <w:r w:rsidR="00FB4FAA" w:rsidRPr="00871A74" w:rsidDel="000F4367">
          <w:rPr>
            <w:rFonts w:ascii="Arial" w:hAnsi="Arial" w:cs="Arial"/>
          </w:rPr>
          <w:delText xml:space="preserve"> analyzed whether structural changes in this system were evident in primary neurons. </w:delText>
        </w:r>
        <w:r w:rsidRPr="00871A74" w:rsidDel="000F4367">
          <w:rPr>
            <w:rFonts w:ascii="Arial" w:hAnsi="Arial" w:cs="Arial"/>
          </w:rPr>
          <w:delText xml:space="preserve"> </w:delText>
        </w:r>
        <w:r w:rsidR="00184749" w:rsidRPr="00871A74" w:rsidDel="000F4367">
          <w:rPr>
            <w:rFonts w:ascii="Arial" w:hAnsi="Arial" w:cs="Arial"/>
          </w:rPr>
          <w:delText>C</w:delText>
        </w:r>
        <w:r w:rsidRPr="00871A74" w:rsidDel="000F4367">
          <w:rPr>
            <w:rFonts w:ascii="Arial" w:hAnsi="Arial" w:cs="Arial"/>
          </w:rPr>
          <w:delText xml:space="preserve">ortical neurons from littermate WT and MUT </w:delText>
        </w:r>
        <w:r w:rsidR="008958FA" w:rsidRPr="00871A74" w:rsidDel="000F4367">
          <w:rPr>
            <w:rFonts w:ascii="Arial" w:hAnsi="Arial" w:cs="Arial"/>
          </w:rPr>
          <w:delText xml:space="preserve">P0 pups </w:delText>
        </w:r>
        <w:r w:rsidR="00184749" w:rsidRPr="00871A74" w:rsidDel="000F4367">
          <w:rPr>
            <w:rFonts w:ascii="Arial" w:hAnsi="Arial" w:cs="Arial"/>
          </w:rPr>
          <w:delText xml:space="preserve">were cultured </w:delText>
        </w:r>
        <w:r w:rsidRPr="00871A74" w:rsidDel="000F4367">
          <w:rPr>
            <w:rFonts w:ascii="Arial" w:hAnsi="Arial" w:cs="Arial"/>
          </w:rPr>
          <w:delText xml:space="preserve">for 15 days </w:delText>
        </w:r>
        <w:r w:rsidRPr="00871A74" w:rsidDel="000F4367">
          <w:rPr>
            <w:rFonts w:ascii="Arial" w:hAnsi="Arial" w:cs="Arial"/>
            <w:i/>
          </w:rPr>
          <w:delText>in vitro</w:delText>
        </w:r>
        <w:r w:rsidRPr="00871A74" w:rsidDel="000F4367">
          <w:rPr>
            <w:rFonts w:ascii="Arial" w:hAnsi="Arial" w:cs="Arial"/>
          </w:rPr>
          <w:delText xml:space="preserve"> (DIV15, Fig</w:delText>
        </w:r>
        <w:r w:rsidR="00AE03C7" w:rsidRPr="00871A74" w:rsidDel="000F4367">
          <w:rPr>
            <w:rFonts w:ascii="Arial" w:hAnsi="Arial" w:cs="Arial"/>
          </w:rPr>
          <w:delText>ure</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A</w:delText>
        </w:r>
        <w:r w:rsidRPr="00871A74" w:rsidDel="000F4367">
          <w:rPr>
            <w:rFonts w:ascii="Arial" w:hAnsi="Arial" w:cs="Arial"/>
          </w:rPr>
          <w:delText>)</w:delText>
        </w:r>
        <w:r w:rsidR="00184749" w:rsidRPr="00871A74" w:rsidDel="000F4367">
          <w:rPr>
            <w:rFonts w:ascii="Arial" w:hAnsi="Arial" w:cs="Arial"/>
          </w:rPr>
          <w:delText xml:space="preserve">, </w:delText>
        </w:r>
        <w:r w:rsidRPr="00871A74" w:rsidDel="000F4367">
          <w:rPr>
            <w:rFonts w:ascii="Arial" w:hAnsi="Arial" w:cs="Arial"/>
          </w:rPr>
          <w:delText xml:space="preserve">then fixed and stained for </w:delText>
        </w:r>
        <w:r w:rsidR="003424A2" w:rsidRPr="00871A74" w:rsidDel="000F4367">
          <w:rPr>
            <w:rFonts w:ascii="Arial" w:hAnsi="Arial" w:cs="Arial"/>
          </w:rPr>
          <w:delText xml:space="preserve">established </w:delText>
        </w:r>
        <w:r w:rsidRPr="00871A74" w:rsidDel="000F4367">
          <w:rPr>
            <w:rFonts w:ascii="Arial" w:hAnsi="Arial" w:cs="Arial"/>
          </w:rPr>
          <w:delText>markers of early endosomes (</w:delText>
        </w:r>
        <w:r w:rsidR="005F3CE5" w:rsidRPr="00871A74" w:rsidDel="000F4367">
          <w:rPr>
            <w:rFonts w:ascii="Arial" w:hAnsi="Arial" w:cs="Arial"/>
          </w:rPr>
          <w:delText>Early Endosome Antigen 1</w:delText>
        </w:r>
        <w:r w:rsidR="004755B3" w:rsidRPr="00871A74" w:rsidDel="000F4367">
          <w:rPr>
            <w:rFonts w:ascii="Arial" w:hAnsi="Arial" w:cs="Arial"/>
          </w:rPr>
          <w:delText>,</w:delText>
        </w:r>
        <w:r w:rsidR="005F3CE5" w:rsidRPr="00871A74" w:rsidDel="000F4367">
          <w:rPr>
            <w:rFonts w:ascii="Arial" w:hAnsi="Arial" w:cs="Arial"/>
          </w:rPr>
          <w:delText xml:space="preserve"> </w:delText>
        </w:r>
        <w:r w:rsidRPr="00871A74" w:rsidDel="000F4367">
          <w:rPr>
            <w:rFonts w:ascii="Arial" w:hAnsi="Arial" w:cs="Arial"/>
          </w:rPr>
          <w:delText>EEA1</w:delText>
        </w:r>
        <w:r w:rsidR="004755B3" w:rsidRPr="00871A74" w:rsidDel="000F4367">
          <w:rPr>
            <w:rFonts w:ascii="Arial" w:hAnsi="Arial" w:cs="Arial"/>
          </w:rPr>
          <w:delText>;</w:delText>
        </w:r>
        <w:r w:rsidRPr="00871A74" w:rsidDel="000F4367">
          <w:rPr>
            <w:rFonts w:ascii="Arial" w:hAnsi="Arial" w:cs="Arial"/>
          </w:rPr>
          <w:delText xml:space="preserve">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 xml:space="preserve">B and </w:delText>
        </w:r>
        <w:r w:rsidR="00BD0E0A" w:rsidDel="000F4367">
          <w:rPr>
            <w:rFonts w:ascii="Arial" w:hAnsi="Arial" w:cs="Arial"/>
          </w:rPr>
          <w:delText>4</w:delText>
        </w:r>
        <w:r w:rsidR="00AE03C7" w:rsidRPr="00871A74" w:rsidDel="000F4367">
          <w:rPr>
            <w:rFonts w:ascii="Arial" w:hAnsi="Arial" w:cs="Arial"/>
          </w:rPr>
          <w:delText>C</w:delText>
        </w:r>
        <w:r w:rsidRPr="00871A74" w:rsidDel="000F4367">
          <w:rPr>
            <w:rFonts w:ascii="Arial" w:hAnsi="Arial" w:cs="Arial"/>
          </w:rPr>
          <w:delText>) and lysosomes (Cathepsin D</w:delText>
        </w:r>
        <w:r w:rsidR="004755B3" w:rsidRPr="00871A74" w:rsidDel="000F4367">
          <w:rPr>
            <w:rFonts w:ascii="Arial" w:hAnsi="Arial" w:cs="Arial"/>
          </w:rPr>
          <w:delText>,</w:delText>
        </w:r>
        <w:r w:rsidR="005F3CE5" w:rsidRPr="00871A74" w:rsidDel="000F4367">
          <w:rPr>
            <w:rFonts w:ascii="Arial" w:hAnsi="Arial" w:cs="Arial"/>
          </w:rPr>
          <w:delText xml:space="preserve"> CathD</w:delText>
        </w:r>
        <w:r w:rsidR="004755B3" w:rsidRPr="00871A74" w:rsidDel="000F4367">
          <w:rPr>
            <w:rFonts w:ascii="Arial" w:hAnsi="Arial" w:cs="Arial"/>
          </w:rPr>
          <w:delText>;</w:delText>
        </w:r>
        <w:r w:rsidRPr="00871A74" w:rsidDel="000F4367">
          <w:rPr>
            <w:rFonts w:ascii="Arial" w:hAnsi="Arial" w:cs="Arial"/>
          </w:rPr>
          <w:delText xml:space="preserve">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 xml:space="preserve">D and </w:delText>
        </w:r>
        <w:r w:rsidR="00BD0E0A" w:rsidDel="000F4367">
          <w:rPr>
            <w:rFonts w:ascii="Arial" w:hAnsi="Arial" w:cs="Arial"/>
          </w:rPr>
          <w:delText>4</w:delText>
        </w:r>
        <w:r w:rsidR="00AE03C7" w:rsidRPr="00871A74" w:rsidDel="000F4367">
          <w:rPr>
            <w:rFonts w:ascii="Arial" w:hAnsi="Arial" w:cs="Arial"/>
          </w:rPr>
          <w:delText>E</w:delText>
        </w:r>
        <w:r w:rsidRPr="00871A74" w:rsidDel="000F4367">
          <w:rPr>
            <w:rFonts w:ascii="Arial" w:hAnsi="Arial" w:cs="Arial"/>
          </w:rPr>
          <w:delText xml:space="preserve">). </w:delText>
        </w:r>
        <w:r w:rsidR="00184749" w:rsidRPr="00871A74" w:rsidDel="000F4367">
          <w:rPr>
            <w:rFonts w:ascii="Arial" w:hAnsi="Arial" w:cs="Arial"/>
          </w:rPr>
          <w:delText>R</w:delText>
        </w:r>
        <w:r w:rsidRPr="00871A74" w:rsidDel="000F4367">
          <w:rPr>
            <w:rFonts w:ascii="Arial" w:hAnsi="Arial" w:cs="Arial"/>
          </w:rPr>
          <w:delText>econstruct</w:delText>
        </w:r>
        <w:r w:rsidR="00184749" w:rsidRPr="00871A74" w:rsidDel="000F4367">
          <w:rPr>
            <w:rFonts w:ascii="Arial" w:hAnsi="Arial" w:cs="Arial"/>
          </w:rPr>
          <w:delText>ed</w:delText>
        </w:r>
        <w:r w:rsidRPr="00871A74" w:rsidDel="000F4367">
          <w:rPr>
            <w:rFonts w:ascii="Arial" w:hAnsi="Arial" w:cs="Arial"/>
          </w:rPr>
          <w:delText xml:space="preserve"> three-dimensional volumes of EEA1 and Cathepsin D puncta </w:delText>
        </w:r>
        <w:r w:rsidR="00184749" w:rsidRPr="00871A74" w:rsidDel="000F4367">
          <w:rPr>
            <w:rFonts w:ascii="Arial" w:hAnsi="Arial" w:cs="Arial"/>
          </w:rPr>
          <w:delText>revealed</w:delText>
        </w:r>
        <w:r w:rsidRPr="00871A74" w:rsidDel="000F4367">
          <w:rPr>
            <w:rFonts w:ascii="Arial" w:hAnsi="Arial" w:cs="Arial"/>
          </w:rPr>
          <w:delText xml:space="preserve"> </w:delText>
        </w:r>
        <w:r w:rsidR="0064374F" w:rsidRPr="00871A74" w:rsidDel="000F4367">
          <w:rPr>
            <w:rFonts w:ascii="Arial" w:hAnsi="Arial" w:cs="Arial"/>
          </w:rPr>
          <w:delText xml:space="preserve">that </w:delText>
        </w:r>
        <w:r w:rsidRPr="00871A74" w:rsidDel="000F4367">
          <w:rPr>
            <w:rFonts w:ascii="Arial" w:hAnsi="Arial" w:cs="Arial"/>
          </w:rPr>
          <w:delText>MUT neurons display larger EEA1+ somatic puncta than WT neurons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 xml:space="preserve">G and </w:delText>
        </w:r>
        <w:r w:rsidR="00BD0E0A" w:rsidDel="000F4367">
          <w:rPr>
            <w:rFonts w:ascii="Arial" w:hAnsi="Arial" w:cs="Arial"/>
          </w:rPr>
          <w:delText>4</w:delText>
        </w:r>
        <w:r w:rsidR="00AE03C7" w:rsidRPr="00871A74" w:rsidDel="000F4367">
          <w:rPr>
            <w:rFonts w:ascii="Arial" w:hAnsi="Arial" w:cs="Arial"/>
          </w:rPr>
          <w:delText>J</w:delText>
        </w:r>
        <w:r w:rsidRPr="00871A74" w:rsidDel="000F4367">
          <w:rPr>
            <w:rFonts w:ascii="Arial" w:hAnsi="Arial" w:cs="Arial"/>
          </w:rPr>
          <w:delText>), but no difference in the total number of EEA1+ puncta (Fig</w:delText>
        </w:r>
        <w:r w:rsidR="00AE03C7" w:rsidRPr="00871A74" w:rsidDel="000F4367">
          <w:rPr>
            <w:rFonts w:ascii="Arial" w:hAnsi="Arial" w:cs="Arial"/>
          </w:rPr>
          <w:delText>ure</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F</w:delText>
        </w:r>
        <w:r w:rsidRPr="00871A74" w:rsidDel="000F4367">
          <w:rPr>
            <w:rFonts w:ascii="Arial" w:hAnsi="Arial" w:cs="Arial"/>
          </w:rPr>
          <w:delText>)</w:delText>
        </w:r>
        <w:r w:rsidR="00184749" w:rsidRPr="00871A74" w:rsidDel="000F4367">
          <w:rPr>
            <w:rFonts w:ascii="Arial" w:hAnsi="Arial" w:cs="Arial"/>
          </w:rPr>
          <w:delText>. This</w:delText>
        </w:r>
        <w:r w:rsidRPr="00871A74" w:rsidDel="000F4367">
          <w:rPr>
            <w:rFonts w:ascii="Arial" w:hAnsi="Arial" w:cs="Arial"/>
          </w:rPr>
          <w:delText xml:space="preserve"> </w:delText>
        </w:r>
        <w:r w:rsidR="00184749" w:rsidRPr="00871A74" w:rsidDel="000F4367">
          <w:rPr>
            <w:rFonts w:ascii="Arial" w:hAnsi="Arial" w:cs="Arial"/>
          </w:rPr>
          <w:delText>finding is</w:delText>
        </w:r>
        <w:r w:rsidRPr="00871A74" w:rsidDel="000F4367">
          <w:rPr>
            <w:rFonts w:ascii="Arial" w:hAnsi="Arial" w:cs="Arial"/>
          </w:rPr>
          <w:delText xml:space="preserve"> consistent with </w:delText>
        </w:r>
        <w:r w:rsidR="00184749" w:rsidRPr="00871A74" w:rsidDel="000F4367">
          <w:rPr>
            <w:rFonts w:ascii="Arial" w:hAnsi="Arial" w:cs="Arial"/>
          </w:rPr>
          <w:delText>a loss</w:delText>
        </w:r>
        <w:r w:rsidR="00B00FC7" w:rsidDel="000F4367">
          <w:rPr>
            <w:rFonts w:ascii="Arial" w:hAnsi="Arial" w:cs="Arial"/>
          </w:rPr>
          <w:delText>-</w:delText>
        </w:r>
        <w:r w:rsidR="00184749" w:rsidRPr="00871A74" w:rsidDel="000F4367">
          <w:rPr>
            <w:rFonts w:ascii="Arial" w:hAnsi="Arial" w:cs="Arial"/>
          </w:rPr>
          <w:delText>of</w:delText>
        </w:r>
        <w:r w:rsidR="00B00FC7" w:rsidDel="000F4367">
          <w:rPr>
            <w:rFonts w:ascii="Arial" w:hAnsi="Arial" w:cs="Arial"/>
          </w:rPr>
          <w:delText>-</w:delText>
        </w:r>
        <w:r w:rsidR="00184749" w:rsidRPr="00871A74" w:rsidDel="000F4367">
          <w:rPr>
            <w:rFonts w:ascii="Arial" w:hAnsi="Arial" w:cs="Arial"/>
          </w:rPr>
          <w:delText>function mutation</w:delText>
        </w:r>
        <w:r w:rsidR="0064374F" w:rsidRPr="00871A74" w:rsidDel="000F4367">
          <w:rPr>
            <w:rFonts w:ascii="Arial" w:hAnsi="Arial" w:cs="Arial"/>
          </w:rPr>
          <w:delText>,</w:delText>
        </w:r>
        <w:r w:rsidR="00184749" w:rsidRPr="00871A74" w:rsidDel="000F4367">
          <w:rPr>
            <w:rFonts w:ascii="Arial" w:hAnsi="Arial" w:cs="Arial"/>
          </w:rPr>
          <w:delText xml:space="preserve"> as </w:delText>
        </w:r>
        <w:r w:rsidRPr="00871A74" w:rsidDel="000F4367">
          <w:rPr>
            <w:rFonts w:ascii="Arial" w:hAnsi="Arial" w:cs="Arial"/>
          </w:rPr>
          <w:delText xml:space="preserve">loss of WASH </w:delText>
        </w:r>
        <w:r w:rsidR="00184749" w:rsidRPr="00871A74" w:rsidDel="000F4367">
          <w:rPr>
            <w:rFonts w:ascii="Arial" w:hAnsi="Arial" w:cs="Arial"/>
          </w:rPr>
          <w:delText xml:space="preserve">activity </w:delText>
        </w:r>
        <w:r w:rsidRPr="00871A74" w:rsidDel="000F4367">
          <w:rPr>
            <w:rFonts w:ascii="Arial" w:hAnsi="Arial" w:cs="Arial"/>
          </w:rPr>
          <w:delText>prevents cargo scission from endosomes and leads to cargo accumulation</w:delText>
        </w:r>
        <w:r w:rsidR="00AE03C7" w:rsidRPr="00871A74" w:rsidDel="000F4367">
          <w:rPr>
            <w:rFonts w:ascii="Arial" w:hAnsi="Arial" w:cs="Arial"/>
          </w:rPr>
          <w:delText xml:space="preserve"> </w:delText>
        </w:r>
        <w:r w:rsidR="0064374F" w:rsidRPr="00871A74" w:rsidDel="000F4367">
          <w:rPr>
            <w:rFonts w:ascii="Arial" w:hAnsi="Arial" w:cs="Arial"/>
          </w:rPr>
          <w:fldChar w:fldCharType="begin" w:fldLock="1"/>
        </w:r>
        <w:r w:rsidR="00045F2E" w:rsidDel="000F4367">
          <w:rPr>
            <w:rFonts w:ascii="Arial" w:hAnsi="Arial" w:cs="Arial"/>
          </w:rPr>
          <w:del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Communications","id":"ITEM-2","issued":{"date-parts":[["2016","3","11"]]},"publisher":"Nature Publishing Group","title":"CCC- and WASH-mediated endosomal sorting of LDLR is required for normal clearance of circulating LDL","type":"article-journal","volume":"7"},"uris":["http://www.mendeley.com/documents/?uuid=702932d9-2e2d-3f48-a8a3-929b3a325aa4"]}],"mendeley":{"formattedCitation":"(Bartuzi et al., 2016; Gomez et al., 2012)","plainTextFormattedCitation":"(Bartuzi et al., 2016; Gomez et al., 2012)","previouslyFormattedCitation":"(Bartuzi et al., 2016; Gomez et al., 2012)"},"properties":{"noteIndex":0},"schema":"https://github.com/citation-style-language/schema/raw/master/csl-citation.json"}</w:delInstrText>
        </w:r>
        <w:r w:rsidR="0064374F" w:rsidRPr="00871A74" w:rsidDel="000F4367">
          <w:rPr>
            <w:rFonts w:ascii="Arial" w:hAnsi="Arial" w:cs="Arial"/>
          </w:rPr>
          <w:fldChar w:fldCharType="separate"/>
        </w:r>
        <w:r w:rsidR="009E6278" w:rsidRPr="00871A74" w:rsidDel="000F4367">
          <w:rPr>
            <w:rFonts w:ascii="Arial" w:hAnsi="Arial" w:cs="Arial"/>
            <w:noProof/>
          </w:rPr>
          <w:delText>(Bartuzi et al., 2016; Gomez et al., 2012)</w:delText>
        </w:r>
        <w:r w:rsidR="0064374F" w:rsidRPr="00871A74" w:rsidDel="000F4367">
          <w:rPr>
            <w:rFonts w:ascii="Arial" w:hAnsi="Arial" w:cs="Arial"/>
          </w:rPr>
          <w:fldChar w:fldCharType="end"/>
        </w:r>
        <w:r w:rsidRPr="00871A74" w:rsidDel="000F4367">
          <w:rPr>
            <w:rFonts w:ascii="Arial" w:hAnsi="Arial" w:cs="Arial"/>
          </w:rPr>
          <w:delText xml:space="preserve">. </w:delText>
        </w:r>
        <w:r w:rsidR="00FE167A" w:rsidDel="000F4367">
          <w:rPr>
            <w:rFonts w:ascii="Arial" w:hAnsi="Arial" w:cs="Arial"/>
          </w:rPr>
          <w:delText>Conversely</w:delText>
        </w:r>
        <w:r w:rsidRPr="00871A74" w:rsidDel="000F4367">
          <w:rPr>
            <w:rFonts w:ascii="Arial" w:hAnsi="Arial" w:cs="Arial"/>
          </w:rPr>
          <w:delText>, MUT neurons exhibited significantly less Cathepsin D+ puncta than WT neurons (Fig</w:delText>
        </w:r>
        <w:r w:rsidR="00AE03C7" w:rsidRPr="00871A74" w:rsidDel="000F4367">
          <w:rPr>
            <w:rFonts w:ascii="Arial" w:hAnsi="Arial" w:cs="Arial"/>
          </w:rPr>
          <w:delText>ure</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H</w:delText>
        </w:r>
        <w:r w:rsidRPr="00871A74" w:rsidDel="000F4367">
          <w:rPr>
            <w:rFonts w:ascii="Arial" w:hAnsi="Arial" w:cs="Arial"/>
          </w:rPr>
          <w:delText xml:space="preserve">), but the </w:delText>
        </w:r>
        <w:r w:rsidR="0079552B" w:rsidRPr="00871A74" w:rsidDel="000F4367">
          <w:rPr>
            <w:rFonts w:ascii="Arial" w:hAnsi="Arial" w:cs="Arial"/>
          </w:rPr>
          <w:delText xml:space="preserve">remaining </w:delText>
        </w:r>
        <w:r w:rsidRPr="00871A74" w:rsidDel="000F4367">
          <w:rPr>
            <w:rFonts w:ascii="Arial" w:hAnsi="Arial" w:cs="Arial"/>
          </w:rPr>
          <w:delText>puncta were significantly larger than those of WT neurons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4</w:delText>
        </w:r>
        <w:r w:rsidR="00AE03C7" w:rsidRPr="00871A74" w:rsidDel="000F4367">
          <w:rPr>
            <w:rFonts w:ascii="Arial" w:hAnsi="Arial" w:cs="Arial"/>
          </w:rPr>
          <w:delText xml:space="preserve">I and </w:delText>
        </w:r>
        <w:r w:rsidR="00BD0E0A" w:rsidDel="000F4367">
          <w:rPr>
            <w:rFonts w:ascii="Arial" w:hAnsi="Arial" w:cs="Arial"/>
          </w:rPr>
          <w:delText>4</w:delText>
        </w:r>
        <w:r w:rsidR="00AE03C7" w:rsidRPr="00871A74" w:rsidDel="000F4367">
          <w:rPr>
            <w:rFonts w:ascii="Arial" w:hAnsi="Arial" w:cs="Arial"/>
          </w:rPr>
          <w:delText>K</w:delText>
        </w:r>
        <w:r w:rsidRPr="00871A74" w:rsidDel="000F4367">
          <w:rPr>
            <w:rFonts w:ascii="Arial" w:hAnsi="Arial" w:cs="Arial"/>
          </w:rPr>
          <w:delText xml:space="preserve">). </w:delText>
        </w:r>
        <w:r w:rsidR="0079552B" w:rsidRPr="00871A74" w:rsidDel="000F4367">
          <w:rPr>
            <w:rFonts w:ascii="Arial" w:hAnsi="Arial" w:cs="Arial"/>
          </w:rPr>
          <w:delText xml:space="preserve">These data </w:delText>
        </w:r>
        <w:r w:rsidR="003424A2" w:rsidRPr="00871A74" w:rsidDel="000F4367">
          <w:rPr>
            <w:rFonts w:ascii="Arial" w:hAnsi="Arial" w:cs="Arial"/>
          </w:rPr>
          <w:delText xml:space="preserve">support the finding </w:delText>
        </w:r>
        <w:r w:rsidR="000B5575" w:rsidRPr="00871A74" w:rsidDel="000F4367">
          <w:rPr>
            <w:rFonts w:ascii="Arial" w:hAnsi="Arial" w:cs="Arial"/>
          </w:rPr>
          <w:delText xml:space="preserve">that the </w:delText>
        </w:r>
        <w:r w:rsidR="0079552B" w:rsidRPr="00871A74" w:rsidDel="000F4367">
          <w:rPr>
            <w:rFonts w:ascii="Arial" w:hAnsi="Arial" w:cs="Arial"/>
          </w:rPr>
          <w:delText>SWIP</w:delText>
        </w:r>
        <w:r w:rsidR="0079552B" w:rsidRPr="00871A74" w:rsidDel="000F4367">
          <w:rPr>
            <w:rFonts w:ascii="Arial" w:hAnsi="Arial" w:cs="Arial"/>
            <w:vertAlign w:val="superscript"/>
          </w:rPr>
          <w:delText>P1019R</w:delText>
        </w:r>
        <w:r w:rsidR="0079552B" w:rsidRPr="00871A74" w:rsidDel="000F4367">
          <w:rPr>
            <w:rFonts w:ascii="Arial" w:hAnsi="Arial" w:cs="Arial"/>
          </w:rPr>
          <w:delText xml:space="preserve"> </w:delText>
        </w:r>
        <w:r w:rsidR="000B5575" w:rsidRPr="00871A74" w:rsidDel="000F4367">
          <w:rPr>
            <w:rFonts w:ascii="Arial" w:hAnsi="Arial" w:cs="Arial"/>
          </w:rPr>
          <w:delText xml:space="preserve">mutation </w:delText>
        </w:r>
        <w:r w:rsidR="0079552B" w:rsidRPr="00871A74" w:rsidDel="000F4367">
          <w:rPr>
            <w:rFonts w:ascii="Arial" w:hAnsi="Arial" w:cs="Arial"/>
          </w:rPr>
          <w:delText xml:space="preserve">results in both molecular </w:delText>
        </w:r>
        <w:r w:rsidR="008958FA" w:rsidRPr="00871A74" w:rsidDel="000F4367">
          <w:rPr>
            <w:rFonts w:ascii="Arial" w:hAnsi="Arial" w:cs="Arial"/>
          </w:rPr>
          <w:delText>and</w:delText>
        </w:r>
        <w:r w:rsidR="0079552B" w:rsidRPr="00871A74" w:rsidDel="000F4367">
          <w:rPr>
            <w:rFonts w:ascii="Arial" w:hAnsi="Arial" w:cs="Arial"/>
          </w:rPr>
          <w:delText xml:space="preserve"> morphological abnormalities in the endo</w:delText>
        </w:r>
        <w:r w:rsidR="00344FBD" w:rsidRPr="00871A74" w:rsidDel="000F4367">
          <w:rPr>
            <w:rFonts w:ascii="Arial" w:hAnsi="Arial" w:cs="Arial"/>
          </w:rPr>
          <w:delText>-</w:delText>
        </w:r>
        <w:r w:rsidR="0079552B" w:rsidRPr="00871A74" w:rsidDel="000F4367">
          <w:rPr>
            <w:rFonts w:ascii="Arial" w:hAnsi="Arial" w:cs="Arial"/>
          </w:rPr>
          <w:delText>lysosomal pathway</w:delText>
        </w:r>
        <w:r w:rsidR="008958FA" w:rsidRPr="00871A74" w:rsidDel="000F4367">
          <w:rPr>
            <w:rFonts w:ascii="Arial" w:hAnsi="Arial" w:cs="Arial"/>
          </w:rPr>
          <w:delText>.</w:delText>
        </w:r>
      </w:del>
    </w:p>
    <w:p w14:paraId="421BC748" w14:textId="297F5306" w:rsidR="00C202C1" w:rsidRPr="00871A74" w:rsidDel="000F4367" w:rsidRDefault="00C202C1" w:rsidP="000F4367">
      <w:pPr>
        <w:spacing w:line="480" w:lineRule="auto"/>
        <w:jc w:val="thaiDistribute"/>
        <w:rPr>
          <w:del w:id="959" w:author="Tyler Bradshaw" w:date="2020-12-05T17:32:00Z"/>
          <w:rFonts w:ascii="Arial" w:hAnsi="Arial" w:cs="Arial"/>
          <w:b/>
          <w:bCs/>
        </w:rPr>
        <w:pPrChange w:id="960" w:author="Tyler Bradshaw" w:date="2020-12-05T17:32:00Z">
          <w:pPr>
            <w:spacing w:line="480" w:lineRule="auto"/>
            <w:jc w:val="thaiDistribute"/>
          </w:pPr>
        </w:pPrChange>
      </w:pPr>
    </w:p>
    <w:p w14:paraId="3EB8DBF7" w14:textId="5130D88A" w:rsidR="00C202C1" w:rsidRPr="00871A74" w:rsidDel="000F4367" w:rsidRDefault="00C202C1" w:rsidP="000F4367">
      <w:pPr>
        <w:spacing w:line="480" w:lineRule="auto"/>
        <w:jc w:val="thaiDistribute"/>
        <w:rPr>
          <w:del w:id="961" w:author="Tyler Bradshaw" w:date="2020-12-05T17:32:00Z"/>
          <w:rFonts w:ascii="Arial" w:hAnsi="Arial" w:cs="Arial"/>
        </w:rPr>
        <w:pPrChange w:id="962" w:author="Tyler Bradshaw" w:date="2020-12-05T17:32:00Z">
          <w:pPr>
            <w:spacing w:line="480" w:lineRule="auto"/>
            <w:jc w:val="thaiDistribute"/>
          </w:pPr>
        </w:pPrChange>
      </w:pPr>
      <w:del w:id="963" w:author="Tyler Bradshaw" w:date="2020-12-05T17:32:00Z">
        <w:r w:rsidRPr="00871A74" w:rsidDel="000F4367">
          <w:rPr>
            <w:rFonts w:ascii="Arial" w:hAnsi="Arial" w:cs="Arial"/>
            <w:b/>
            <w:bCs/>
          </w:rPr>
          <w:softHyphen/>
        </w:r>
        <w:r w:rsidRPr="00871A74" w:rsidDel="000F4367">
          <w:rPr>
            <w:rFonts w:ascii="Arial" w:hAnsi="Arial" w:cs="Arial"/>
            <w:b/>
            <w:bCs/>
          </w:rPr>
          <w:softHyphen/>
        </w:r>
        <w:r w:rsidR="0064374F" w:rsidRPr="00871A74" w:rsidDel="000F4367">
          <w:rPr>
            <w:rFonts w:ascii="Arial" w:hAnsi="Arial" w:cs="Arial"/>
            <w:b/>
            <w:bCs/>
          </w:rPr>
          <w:delText>SWIP</w:delText>
        </w:r>
        <w:r w:rsidR="0064374F" w:rsidRPr="00871A74" w:rsidDel="000F4367">
          <w:rPr>
            <w:rFonts w:ascii="Arial" w:hAnsi="Arial" w:cs="Arial"/>
            <w:b/>
            <w:bCs/>
            <w:vertAlign w:val="superscript"/>
          </w:rPr>
          <w:delText>P1019R</w:delText>
        </w:r>
        <w:r w:rsidRPr="00871A74" w:rsidDel="000F4367">
          <w:rPr>
            <w:rFonts w:ascii="Arial" w:hAnsi="Arial" w:cs="Arial"/>
            <w:b/>
            <w:bCs/>
            <w:i/>
            <w:iCs/>
          </w:rPr>
          <w:delText xml:space="preserve"> </w:delText>
        </w:r>
        <w:r w:rsidRPr="00871A74" w:rsidDel="000F4367">
          <w:rPr>
            <w:rFonts w:ascii="Arial" w:hAnsi="Arial" w:cs="Arial"/>
            <w:b/>
            <w:bCs/>
          </w:rPr>
          <w:delText xml:space="preserve">mutant brains exhibit </w:delText>
        </w:r>
        <w:r w:rsidR="005301C0" w:rsidRPr="00871A74" w:rsidDel="000F4367">
          <w:rPr>
            <w:rFonts w:ascii="Arial" w:hAnsi="Arial" w:cs="Arial"/>
            <w:b/>
            <w:bCs/>
          </w:rPr>
          <w:delText>markers of</w:delText>
        </w:r>
        <w:r w:rsidR="00296CC5" w:rsidRPr="00871A74" w:rsidDel="000F4367">
          <w:rPr>
            <w:rFonts w:ascii="Arial" w:hAnsi="Arial" w:cs="Arial"/>
            <w:b/>
            <w:bCs/>
          </w:rPr>
          <w:delText xml:space="preserve"> </w:delText>
        </w:r>
        <w:r w:rsidRPr="00871A74" w:rsidDel="000F4367">
          <w:rPr>
            <w:rFonts w:ascii="Arial" w:hAnsi="Arial" w:cs="Arial"/>
            <w:b/>
            <w:bCs/>
          </w:rPr>
          <w:delText xml:space="preserve">abnormal endo-lysosomal structures </w:delText>
        </w:r>
        <w:r w:rsidR="005301C0" w:rsidRPr="00871A74" w:rsidDel="000F4367">
          <w:rPr>
            <w:rFonts w:ascii="Arial" w:hAnsi="Arial" w:cs="Arial"/>
            <w:b/>
            <w:bCs/>
          </w:rPr>
          <w:delText xml:space="preserve">and </w:delText>
        </w:r>
        <w:r w:rsidR="003424A2" w:rsidRPr="00871A74" w:rsidDel="000F4367">
          <w:rPr>
            <w:rFonts w:ascii="Arial" w:hAnsi="Arial" w:cs="Arial"/>
            <w:b/>
            <w:bCs/>
          </w:rPr>
          <w:delText>cell death</w:delText>
        </w:r>
        <w:r w:rsidR="005301C0" w:rsidRPr="00871A74" w:rsidDel="000F4367">
          <w:rPr>
            <w:rFonts w:ascii="Arial" w:hAnsi="Arial" w:cs="Arial"/>
            <w:b/>
            <w:bCs/>
          </w:rPr>
          <w:delText xml:space="preserve"> </w:delText>
        </w:r>
        <w:r w:rsidRPr="00871A74" w:rsidDel="000F4367">
          <w:rPr>
            <w:rFonts w:ascii="Arial" w:hAnsi="Arial" w:cs="Arial"/>
            <w:b/>
            <w:bCs/>
            <w:i/>
            <w:iCs/>
          </w:rPr>
          <w:delText>in vivo</w:delText>
        </w:r>
        <w:r w:rsidRPr="00871A74" w:rsidDel="000F4367">
          <w:rPr>
            <w:rFonts w:ascii="Arial" w:hAnsi="Arial" w:cs="Arial"/>
            <w:b/>
            <w:bCs/>
          </w:rPr>
          <w:delText xml:space="preserve">. </w:delText>
        </w:r>
        <w:r w:rsidR="0079552B" w:rsidRPr="00871A74" w:rsidDel="000F4367">
          <w:rPr>
            <w:rFonts w:ascii="Arial" w:hAnsi="Arial" w:cs="Arial"/>
          </w:rPr>
          <w:delText>As there is strong evidence that dysfunctional endo</w:delText>
        </w:r>
        <w:r w:rsidR="00344FBD" w:rsidRPr="00871A74" w:rsidDel="000F4367">
          <w:rPr>
            <w:rFonts w:ascii="Arial" w:hAnsi="Arial" w:cs="Arial"/>
          </w:rPr>
          <w:delText>-</w:delText>
        </w:r>
        <w:r w:rsidR="0079552B" w:rsidRPr="00871A74" w:rsidDel="000F4367">
          <w:rPr>
            <w:rFonts w:ascii="Arial" w:hAnsi="Arial" w:cs="Arial"/>
          </w:rPr>
          <w:delText xml:space="preserve">lysosomal trafficking </w:delText>
        </w:r>
        <w:r w:rsidR="005301C0" w:rsidRPr="00871A74" w:rsidDel="000F4367">
          <w:rPr>
            <w:rFonts w:ascii="Arial" w:hAnsi="Arial" w:cs="Arial"/>
          </w:rPr>
          <w:delText xml:space="preserve">and elevated ER stress are associated with </w:delText>
        </w:r>
        <w:r w:rsidR="0079552B" w:rsidRPr="00871A74" w:rsidDel="000F4367">
          <w:rPr>
            <w:rFonts w:ascii="Arial" w:hAnsi="Arial" w:cs="Arial"/>
          </w:rPr>
          <w:delText>neurodegenerative disorders,</w:delText>
        </w:r>
        <w:r w:rsidRPr="00871A74" w:rsidDel="000F4367">
          <w:rPr>
            <w:rFonts w:ascii="Arial" w:hAnsi="Arial" w:cs="Arial"/>
          </w:rPr>
          <w:delText xml:space="preserve"> adolescent (P42) and adult </w:delText>
        </w:r>
        <w:r w:rsidR="00763F6E" w:rsidRPr="00871A74" w:rsidDel="000F4367">
          <w:rPr>
            <w:rFonts w:ascii="Arial" w:hAnsi="Arial" w:cs="Arial"/>
          </w:rPr>
          <w:delText>(</w:delText>
        </w:r>
        <w:r w:rsidR="00B176C3" w:rsidRPr="00871A74" w:rsidDel="000F4367">
          <w:rPr>
            <w:rFonts w:ascii="Arial" w:hAnsi="Arial" w:cs="Arial"/>
          </w:rPr>
          <w:delText>10 month-old</w:delText>
        </w:r>
        <w:r w:rsidR="00F63401" w:rsidRPr="00871A74" w:rsidDel="000F4367">
          <w:rPr>
            <w:rFonts w:ascii="Arial" w:hAnsi="Arial" w:cs="Arial"/>
          </w:rPr>
          <w:delText>, 10mo</w:delText>
        </w:r>
        <w:r w:rsidR="00763F6E" w:rsidRPr="00871A74" w:rsidDel="000F4367">
          <w:rPr>
            <w:rFonts w:ascii="Arial" w:hAnsi="Arial" w:cs="Arial"/>
          </w:rPr>
          <w:delText>)</w:delText>
        </w:r>
        <w:r w:rsidRPr="00871A74" w:rsidDel="000F4367">
          <w:rPr>
            <w:rFonts w:ascii="Arial" w:hAnsi="Arial" w:cs="Arial"/>
          </w:rPr>
          <w:delText xml:space="preserve"> WT and MUT brain tissue </w:delText>
        </w:r>
        <w:r w:rsidR="0079552B" w:rsidRPr="00871A74" w:rsidDel="000F4367">
          <w:rPr>
            <w:rFonts w:ascii="Arial" w:hAnsi="Arial" w:cs="Arial"/>
          </w:rPr>
          <w:delText>were analyzed for</w:delText>
        </w:r>
        <w:r w:rsidRPr="00871A74" w:rsidDel="000F4367">
          <w:rPr>
            <w:rFonts w:ascii="Arial" w:hAnsi="Arial" w:cs="Arial"/>
          </w:rPr>
          <w:delText xml:space="preserve"> </w:delText>
        </w:r>
        <w:r w:rsidR="0079552B" w:rsidRPr="00871A74" w:rsidDel="000F4367">
          <w:rPr>
            <w:rFonts w:ascii="Arial" w:hAnsi="Arial" w:cs="Arial"/>
          </w:rPr>
          <w:delText>the presence of</w:delText>
        </w:r>
        <w:r w:rsidRPr="00871A74" w:rsidDel="000F4367">
          <w:rPr>
            <w:rFonts w:ascii="Arial" w:hAnsi="Arial" w:cs="Arial"/>
          </w:rPr>
          <w:delText xml:space="preserve"> cleaved caspase-3</w:delText>
        </w:r>
        <w:r w:rsidR="0079552B" w:rsidRPr="00871A74" w:rsidDel="000F4367">
          <w:rPr>
            <w:rFonts w:ascii="Arial" w:hAnsi="Arial" w:cs="Arial"/>
          </w:rPr>
          <w:delText xml:space="preserve">, a marker of </w:delText>
        </w:r>
        <w:r w:rsidR="008958FA" w:rsidRPr="00871A74" w:rsidDel="000F4367">
          <w:rPr>
            <w:rFonts w:ascii="Arial" w:hAnsi="Arial" w:cs="Arial"/>
          </w:rPr>
          <w:delText>apoptotic pathway activation</w:delText>
        </w:r>
        <w:r w:rsidR="0079552B" w:rsidRPr="00871A74" w:rsidDel="000F4367">
          <w:rPr>
            <w:rFonts w:ascii="Arial" w:hAnsi="Arial" w:cs="Arial"/>
          </w:rPr>
          <w:delText xml:space="preserve">, in </w:delText>
        </w:r>
        <w:r w:rsidR="00E223D9" w:rsidDel="000F4367">
          <w:rPr>
            <w:rFonts w:ascii="Arial" w:hAnsi="Arial" w:cs="Arial"/>
          </w:rPr>
          <w:delText>four</w:delText>
        </w:r>
        <w:r w:rsidR="00E223D9" w:rsidRPr="00871A74" w:rsidDel="000F4367">
          <w:rPr>
            <w:rFonts w:ascii="Arial" w:hAnsi="Arial" w:cs="Arial"/>
          </w:rPr>
          <w:delText xml:space="preserve"> </w:delText>
        </w:r>
        <w:r w:rsidR="0079552B" w:rsidRPr="00871A74" w:rsidDel="000F4367">
          <w:rPr>
            <w:rFonts w:ascii="Arial" w:hAnsi="Arial" w:cs="Arial"/>
          </w:rPr>
          <w:delText>brain regions</w:delText>
        </w:r>
        <w:r w:rsidR="00617255" w:rsidDel="000F4367">
          <w:rPr>
            <w:rFonts w:ascii="Arial" w:hAnsi="Arial" w:cs="Arial"/>
          </w:rPr>
          <w:delText xml:space="preserve"> </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{"citationItems":[{"id":"ITEM-1","itemData":{"DOI":"10.1016/j.ceb.2003.10.009","ISSN":"09550674","abstract":"The core effectors of apoptosis encompass proteolytic enzymes of the caspase family, which reside as latent precursors in most nucleated metazoan cells. A majority of studies on apoptosis are based on the assumption that caspase precursors are activated by cleavage, a common mechanism for most protease zymogen activations. Although this appears to be true for the executioner caspases, recent research points to a distinct activation mechanism for the initiator caspases that trigger the apoptotic pathways. This mechanism is proximity-induced dimerization without cleavage, and its elucidation has led to the revision of concepts of feedback regulation of apoptosis.","author":[{"dropping-particle":"","family":"Boatright","given":"Kelly M.","non-dropping-particle":"","parse-names":false,"suffix":""},{"dropping-particle":"","family":"Salvesen","given":"Guy S.","non-dropping-particle":"","parse-names":false,"suffix":""}],"container-title":"Current Opinion in Cell Biology","id":"ITEM-1","issue":"6","issued":{"date-parts":[["2003","12","1"]]},"page":"725-731","publisher":"Elsevier Ltd","title":"Mechanisms of caspase activation","type":"article","volume":"15"},"uris":["http://www.mendeley.com/documents/?uuid=6e8d5aed-b2f5-3ebb-9953-af07b46ec739"]},{"id":"ITEM-2","itemData":{"DOI":"10.1038/sj.cdd.4400476","ISSN":"13509047","abstract":"Caspases are crucial mediators of programmed cell death (apoptosis). Among them, caspase-3 is a frequently activated death protease, catalyzing the specific cleavage of many key cellular proteins. However, the specific requirements of this (or any other) caspase in apoptosis have remained largely unknown until now. Pathways to caspase-3 activation have been identified that are either dependent on or independent of mitochondrial cytochrome c release and caspase-9 function. Caspase-9 is essential for normal brain development and is important or essential in other apoptotic scenarios in a remarkable tissue-, cell type- or death stimulus-specific manner. Caspase-3 is also required for some typical hallmarks of apoptosis, and is indispensable for apoptotic chromatin condensation and DNA fragmentation in all cell types examined. Thus, caspase-3 is essential for certain processes associated with the dismantling of the cell and the formation of apoptotic bodies, but it may also function before or at the stage when commitment to loss of cell viability is made.","author":[{"dropping-particle":"","family":"Porter","given":"Alan G.","non-dropping-particle":"","parse-names":false,"suffix":""},{"dropping-particle":"","family":"Jänicke","given":"Reiner U.","non-dropping-particle":"","parse-names":false,"suffix":""}],"container-title":"Cell Death and Differentiation","id":"ITEM-2","issue":"2","issued":{"date-parts":[["1999","2"]]},"page":"99-104","publisher":"Nature Publishing Group","title":"Emerging roles of caspase-3 in apoptosis","type":"article","volume":"6"},"uris":["http://www.mendeley.com/documents/?uuid=2c8dff3e-8d73-36a0-8924-6a741b2b58c3"]}],"mendeley":{"formattedCitation":"(Boatright and Salvesen, 2003; Porter and Jänicke, 1999)","plainTextFormattedCitation":"(Boatright and Salvesen, 2003; Porter and Jänicke, 1999)","previouslyFormattedCitation":"(Boatright and Salvesen, 2003; Porter and Jänicke, 1999)"},"properties":{"noteIndex":0},"schema":"https://github.com/citation-style-language/schema/raw/master/csl-citation.json"}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(Boatright and Salvesen, 2003; Porter and Jänicke, 1999)</w:delText>
        </w:r>
        <w:r w:rsidRPr="00871A74" w:rsidDel="000F4367">
          <w:rPr>
            <w:rFonts w:ascii="Arial" w:hAnsi="Arial" w:cs="Arial"/>
          </w:rPr>
          <w:fldChar w:fldCharType="end"/>
        </w:r>
        <w:r w:rsidRPr="00871A74" w:rsidDel="000F4367">
          <w:rPr>
            <w:rFonts w:ascii="Arial" w:hAnsi="Arial" w:cs="Arial"/>
          </w:rPr>
          <w:delText>.</w:delText>
        </w:r>
        <w:r w:rsidR="00617255" w:rsidDel="000F4367">
          <w:rPr>
            <w:rFonts w:ascii="Arial" w:hAnsi="Arial" w:cs="Arial"/>
          </w:rPr>
          <w:delText xml:space="preserve"> </w:delText>
        </w:r>
        <w:r w:rsidR="0079552B" w:rsidRPr="00871A74" w:rsidDel="000F4367">
          <w:rPr>
            <w:rFonts w:ascii="Arial" w:hAnsi="Arial" w:cs="Arial"/>
          </w:rPr>
          <w:delText>V</w:delText>
        </w:r>
        <w:r w:rsidRPr="00871A74" w:rsidDel="000F4367">
          <w:rPr>
            <w:rFonts w:ascii="Arial" w:hAnsi="Arial" w:cs="Arial"/>
          </w:rPr>
          <w:delText>ery little cleaved caspase-3 staining was present in WT and MUT mice at adolescence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5</w:delText>
        </w:r>
        <w:r w:rsidR="00AE03C7" w:rsidRPr="00871A74" w:rsidDel="000F4367">
          <w:rPr>
            <w:rFonts w:ascii="Arial" w:hAnsi="Arial" w:cs="Arial"/>
          </w:rPr>
          <w:delText xml:space="preserve">A, </w:delText>
        </w:r>
        <w:r w:rsidR="00BD0E0A" w:rsidDel="000F4367">
          <w:rPr>
            <w:rFonts w:ascii="Arial" w:hAnsi="Arial" w:cs="Arial"/>
          </w:rPr>
          <w:delText>5</w:delText>
        </w:r>
        <w:r w:rsidR="00AE03C7" w:rsidRPr="00871A74" w:rsidDel="000F4367">
          <w:rPr>
            <w:rFonts w:ascii="Arial" w:hAnsi="Arial" w:cs="Arial"/>
          </w:rPr>
          <w:delText>B</w:delText>
        </w:r>
        <w:r w:rsidRPr="00871A74" w:rsidDel="000F4367">
          <w:rPr>
            <w:rFonts w:ascii="Arial" w:hAnsi="Arial" w:cs="Arial"/>
          </w:rPr>
          <w:delText>,</w:delText>
        </w:r>
        <w:r w:rsidR="00617255" w:rsidDel="000F4367">
          <w:rPr>
            <w:rFonts w:ascii="Arial" w:hAnsi="Arial" w:cs="Arial"/>
          </w:rPr>
          <w:delText xml:space="preserve"> and</w:delText>
        </w:r>
        <w:r w:rsidR="00AE03C7" w:rsidRPr="00871A74" w:rsidDel="000F4367">
          <w:rPr>
            <w:rFonts w:ascii="Arial" w:hAnsi="Arial" w:cs="Arial"/>
          </w:rPr>
          <w:delText xml:space="preserve"> </w:delText>
        </w:r>
        <w:r w:rsidR="00552E16" w:rsidRPr="003D583B" w:rsidDel="000F4367">
          <w:rPr>
            <w:rFonts w:ascii="Arial" w:hAnsi="Arial" w:cs="Arial"/>
          </w:rPr>
          <w:delText xml:space="preserve">Figure </w:delText>
        </w:r>
        <w:r w:rsidR="00552E16" w:rsidDel="000F4367">
          <w:rPr>
            <w:rFonts w:ascii="Arial" w:hAnsi="Arial" w:cs="Arial"/>
          </w:rPr>
          <w:delText>5</w:delText>
        </w:r>
        <w:r w:rsidR="00552E16" w:rsidRPr="003D583B" w:rsidDel="000F4367">
          <w:rPr>
            <w:rFonts w:ascii="Arial" w:hAnsi="Arial" w:cs="Arial"/>
          </w:rPr>
          <w:delText xml:space="preserve">-figure supplement </w:delText>
        </w:r>
        <w:r w:rsidR="00552E16" w:rsidDel="000F4367">
          <w:rPr>
            <w:rFonts w:ascii="Arial" w:hAnsi="Arial" w:cs="Arial"/>
          </w:rPr>
          <w:delText>1</w:delText>
        </w:r>
        <w:r w:rsidRPr="00871A74" w:rsidDel="000F4367">
          <w:rPr>
            <w:rFonts w:ascii="Arial" w:hAnsi="Arial" w:cs="Arial"/>
          </w:rPr>
          <w:delText xml:space="preserve">). However, at 10mo, the MUT motor cortices displayed significantly greater cleaved caspsase-3 staining compared to age-matched WT </w:delText>
        </w:r>
        <w:r w:rsidR="005B280C" w:rsidRPr="00871A74" w:rsidDel="000F4367">
          <w:rPr>
            <w:rFonts w:ascii="Arial" w:hAnsi="Arial" w:cs="Arial"/>
          </w:rPr>
          <w:delText xml:space="preserve">littermate </w:delText>
        </w:r>
        <w:r w:rsidRPr="00871A74" w:rsidDel="000F4367">
          <w:rPr>
            <w:rFonts w:ascii="Arial" w:hAnsi="Arial" w:cs="Arial"/>
          </w:rPr>
          <w:delText>controls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D60FD0" w:rsidDel="000F4367">
          <w:rPr>
            <w:rFonts w:ascii="Arial" w:hAnsi="Arial" w:cs="Arial"/>
          </w:rPr>
          <w:delText>5</w:delText>
        </w:r>
        <w:r w:rsidR="00617255" w:rsidDel="000F4367">
          <w:rPr>
            <w:rFonts w:ascii="Arial" w:hAnsi="Arial" w:cs="Arial"/>
          </w:rPr>
          <w:delText>D</w:delText>
        </w:r>
        <w:r w:rsidR="007E08F6" w:rsidDel="000F4367">
          <w:rPr>
            <w:rFonts w:ascii="Arial" w:hAnsi="Arial" w:cs="Arial"/>
          </w:rPr>
          <w:delText>, 5E, and 5H</w:delText>
        </w:r>
        <w:r w:rsidRPr="00871A74" w:rsidDel="000F4367">
          <w:rPr>
            <w:rFonts w:ascii="Arial" w:hAnsi="Arial" w:cs="Arial"/>
          </w:rPr>
          <w:delText>). Furthermore, this difference appeared to be selective for the motor cortex, as we did not observe significant differences in cleaved</w:delText>
        </w:r>
        <w:r w:rsidR="00F63401" w:rsidRPr="00871A74" w:rsidDel="000F4367">
          <w:rPr>
            <w:rFonts w:ascii="Arial" w:hAnsi="Arial" w:cs="Arial"/>
          </w:rPr>
          <w:delText xml:space="preserve"> </w:delText>
        </w:r>
        <w:r w:rsidRPr="00871A74" w:rsidDel="000F4367">
          <w:rPr>
            <w:rFonts w:ascii="Arial" w:hAnsi="Arial" w:cs="Arial"/>
          </w:rPr>
          <w:delText>caspase</w:delText>
        </w:r>
        <w:r w:rsidR="00F63401" w:rsidRPr="00871A74" w:rsidDel="000F4367">
          <w:rPr>
            <w:rFonts w:ascii="Arial" w:hAnsi="Arial" w:cs="Arial"/>
          </w:rPr>
          <w:delText>-</w:delText>
        </w:r>
        <w:r w:rsidRPr="00871A74" w:rsidDel="000F4367">
          <w:rPr>
            <w:rFonts w:ascii="Arial" w:hAnsi="Arial" w:cs="Arial"/>
          </w:rPr>
          <w:delText xml:space="preserve">3 staining at either age for </w:delText>
        </w:r>
        <w:r w:rsidR="00E223D9" w:rsidDel="000F4367">
          <w:rPr>
            <w:rFonts w:ascii="Arial" w:hAnsi="Arial" w:cs="Arial"/>
          </w:rPr>
          <w:delText xml:space="preserve">hippocampal, </w:delText>
        </w:r>
        <w:r w:rsidRPr="00871A74" w:rsidDel="000F4367">
          <w:rPr>
            <w:rFonts w:ascii="Arial" w:hAnsi="Arial" w:cs="Arial"/>
          </w:rPr>
          <w:delText>striatal</w:delText>
        </w:r>
        <w:r w:rsidR="00E223D9" w:rsidDel="000F4367">
          <w:rPr>
            <w:rFonts w:ascii="Arial" w:hAnsi="Arial" w:cs="Arial"/>
          </w:rPr>
          <w:delText>,</w:delText>
        </w:r>
        <w:r w:rsidRPr="00871A74" w:rsidDel="000F4367">
          <w:rPr>
            <w:rFonts w:ascii="Arial" w:hAnsi="Arial" w:cs="Arial"/>
          </w:rPr>
          <w:delText xml:space="preserve"> or cerebellar </w:delText>
        </w:r>
        <w:r w:rsidR="0064374F" w:rsidRPr="00871A74" w:rsidDel="000F4367">
          <w:rPr>
            <w:rFonts w:ascii="Arial" w:hAnsi="Arial" w:cs="Arial"/>
          </w:rPr>
          <w:delText xml:space="preserve">regions </w:delText>
        </w:r>
        <w:r w:rsidRPr="00871A74" w:rsidDel="000F4367">
          <w:rPr>
            <w:rFonts w:ascii="Arial" w:hAnsi="Arial" w:cs="Arial"/>
          </w:rPr>
          <w:delText>(</w:delText>
        </w:r>
        <w:r w:rsidR="00552E16" w:rsidRPr="003D583B" w:rsidDel="000F4367">
          <w:rPr>
            <w:rFonts w:ascii="Arial" w:hAnsi="Arial" w:cs="Arial"/>
          </w:rPr>
          <w:delText xml:space="preserve">Figure </w:delText>
        </w:r>
        <w:r w:rsidR="00552E16" w:rsidDel="000F4367">
          <w:rPr>
            <w:rFonts w:ascii="Arial" w:hAnsi="Arial" w:cs="Arial"/>
          </w:rPr>
          <w:delText>5</w:delText>
        </w:r>
        <w:r w:rsidR="00552E16" w:rsidRPr="003D583B" w:rsidDel="000F4367">
          <w:rPr>
            <w:rFonts w:ascii="Arial" w:hAnsi="Arial" w:cs="Arial"/>
          </w:rPr>
          <w:delText xml:space="preserve">-figure supplement </w:delText>
        </w:r>
        <w:r w:rsidR="00552E16" w:rsidDel="000F4367">
          <w:rPr>
            <w:rFonts w:ascii="Arial" w:hAnsi="Arial" w:cs="Arial"/>
          </w:rPr>
          <w:delText>1</w:delText>
        </w:r>
        <w:r w:rsidRPr="00871A74" w:rsidDel="000F4367">
          <w:rPr>
            <w:rFonts w:ascii="Arial" w:hAnsi="Arial" w:cs="Arial"/>
          </w:rPr>
          <w:delText xml:space="preserve">). </w:delText>
        </w:r>
      </w:del>
      <w:ins w:id="964" w:author="Jamie Courtland" w:date="2020-10-26T12:03:00Z">
        <w:del w:id="965" w:author="Tyler Bradshaw" w:date="2020-12-05T17:32:00Z">
          <w:r w:rsidR="0022719E" w:rsidDel="000F4367">
            <w:rPr>
              <w:rFonts w:ascii="Arial" w:hAnsi="Arial" w:cs="Arial"/>
            </w:rPr>
            <w:delText xml:space="preserve">Consistent with these findings, </w:delText>
          </w:r>
        </w:del>
      </w:ins>
      <w:ins w:id="966" w:author="Jamie Courtland" w:date="2020-10-26T12:09:00Z">
        <w:del w:id="967" w:author="Tyler Bradshaw" w:date="2020-12-05T17:32:00Z">
          <w:r w:rsidR="0022719E" w:rsidDel="000F4367">
            <w:rPr>
              <w:rFonts w:ascii="Arial" w:hAnsi="Arial" w:cs="Arial"/>
            </w:rPr>
            <w:delText xml:space="preserve">there were no </w:delText>
          </w:r>
        </w:del>
      </w:ins>
      <w:ins w:id="968" w:author="Jamie Courtland" w:date="2020-10-26T12:03:00Z">
        <w:del w:id="969" w:author="Tyler Bradshaw" w:date="2020-12-05T17:32:00Z">
          <w:r w:rsidR="0022719E" w:rsidDel="000F4367">
            <w:rPr>
              <w:rFonts w:ascii="Arial" w:hAnsi="Arial" w:cs="Arial"/>
            </w:rPr>
            <w:delText>significant difference</w:delText>
          </w:r>
        </w:del>
      </w:ins>
      <w:ins w:id="970" w:author="Jamie Courtland" w:date="2020-10-26T12:09:00Z">
        <w:del w:id="971" w:author="Tyler Bradshaw" w:date="2020-12-05T17:32:00Z">
          <w:r w:rsidR="0022719E" w:rsidDel="000F4367">
            <w:rPr>
              <w:rFonts w:ascii="Arial" w:hAnsi="Arial" w:cs="Arial"/>
            </w:rPr>
            <w:delText>s</w:delText>
          </w:r>
        </w:del>
      </w:ins>
      <w:ins w:id="972" w:author="Jamie Courtland" w:date="2020-10-26T12:03:00Z">
        <w:del w:id="973" w:author="Tyler Bradshaw" w:date="2020-12-05T17:32:00Z">
          <w:r w:rsidR="0022719E" w:rsidDel="000F4367">
            <w:rPr>
              <w:rFonts w:ascii="Arial" w:hAnsi="Arial" w:cs="Arial"/>
            </w:rPr>
            <w:delText xml:space="preserve"> in dopaminergic cell number in the substantia nigra pars compacta or </w:delText>
          </w:r>
        </w:del>
      </w:ins>
      <w:ins w:id="974" w:author="Jamie Courtland" w:date="2020-10-26T12:05:00Z">
        <w:del w:id="975" w:author="Tyler Bradshaw" w:date="2020-12-05T17:32:00Z">
          <w:r w:rsidR="0022719E" w:rsidDel="000F4367">
            <w:rPr>
              <w:rFonts w:ascii="Arial" w:hAnsi="Arial" w:cs="Arial"/>
            </w:rPr>
            <w:delText xml:space="preserve">in </w:delText>
          </w:r>
        </w:del>
      </w:ins>
      <w:ins w:id="976" w:author="Jamie Courtland" w:date="2020-10-26T12:03:00Z">
        <w:del w:id="977" w:author="Tyler Bradshaw" w:date="2020-12-05T17:32:00Z">
          <w:r w:rsidR="0022719E" w:rsidDel="000F4367">
            <w:rPr>
              <w:rFonts w:ascii="Arial" w:hAnsi="Arial" w:cs="Arial"/>
            </w:rPr>
            <w:delText xml:space="preserve">dopaminergic innervation of the striatum in adult brain, suggesting </w:delText>
          </w:r>
        </w:del>
      </w:ins>
      <w:ins w:id="978" w:author="Jamie Courtland" w:date="2020-10-26T12:04:00Z">
        <w:del w:id="979" w:author="Tyler Bradshaw" w:date="2020-12-05T17:32:00Z">
          <w:r w:rsidR="0022719E" w:rsidDel="000F4367">
            <w:rPr>
              <w:rFonts w:ascii="Arial" w:hAnsi="Arial" w:cs="Arial"/>
            </w:rPr>
            <w:delText xml:space="preserve">that the motor cortex was the primary </w:delText>
          </w:r>
        </w:del>
      </w:ins>
      <w:ins w:id="980" w:author="Jamie Courtland" w:date="2020-10-26T12:06:00Z">
        <w:del w:id="981" w:author="Tyler Bradshaw" w:date="2020-12-05T17:32:00Z">
          <w:r w:rsidR="0022719E" w:rsidDel="000F4367">
            <w:rPr>
              <w:rFonts w:ascii="Arial" w:hAnsi="Arial" w:cs="Arial"/>
            </w:rPr>
            <w:delText xml:space="preserve">movement-related </w:delText>
          </w:r>
        </w:del>
      </w:ins>
      <w:ins w:id="982" w:author="Jamie Courtland" w:date="2020-10-26T12:05:00Z">
        <w:del w:id="983" w:author="Tyler Bradshaw" w:date="2020-12-05T17:32:00Z">
          <w:r w:rsidR="0022719E" w:rsidDel="000F4367">
            <w:rPr>
              <w:rFonts w:ascii="Arial" w:hAnsi="Arial" w:cs="Arial"/>
            </w:rPr>
            <w:delText>region altered in SWIP</w:delText>
          </w:r>
          <w:r w:rsidR="0022719E" w:rsidRPr="00B615F5" w:rsidDel="000F4367">
            <w:rPr>
              <w:rFonts w:ascii="Arial" w:hAnsi="Arial" w:cs="Arial"/>
              <w:vertAlign w:val="superscript"/>
            </w:rPr>
            <w:delText>P109R</w:delText>
          </w:r>
          <w:r w:rsidR="0022719E" w:rsidDel="000F4367">
            <w:rPr>
              <w:rFonts w:ascii="Arial" w:hAnsi="Arial" w:cs="Arial"/>
            </w:rPr>
            <w:delText xml:space="preserve"> brain (Figure 5-figure supplement 2). </w:delText>
          </w:r>
        </w:del>
      </w:ins>
      <w:del w:id="984" w:author="Tyler Bradshaw" w:date="2020-12-05T17:32:00Z">
        <w:r w:rsidRPr="00871A74" w:rsidDel="000F4367">
          <w:rPr>
            <w:rFonts w:ascii="Arial" w:hAnsi="Arial" w:cs="Arial"/>
          </w:rPr>
          <w:delText xml:space="preserve">These data suggested that neurons of the </w:delText>
        </w:r>
        <w:r w:rsidR="0079552B" w:rsidRPr="00871A74" w:rsidDel="000F4367">
          <w:rPr>
            <w:rFonts w:ascii="Arial" w:hAnsi="Arial" w:cs="Arial"/>
          </w:rPr>
          <w:delText>motor cortex</w:delText>
        </w:r>
        <w:r w:rsidRPr="00871A74" w:rsidDel="000F4367">
          <w:rPr>
            <w:rFonts w:ascii="Arial" w:hAnsi="Arial" w:cs="Arial"/>
          </w:rPr>
          <w:delText xml:space="preserve"> were particularly susceptible to disruption of endo</w:delText>
        </w:r>
        <w:r w:rsidR="00344FBD" w:rsidRPr="00871A74" w:rsidDel="000F4367">
          <w:rPr>
            <w:rFonts w:ascii="Arial" w:hAnsi="Arial" w:cs="Arial"/>
          </w:rPr>
          <w:delText>-</w:delText>
        </w:r>
        <w:r w:rsidRPr="00871A74" w:rsidDel="000F4367">
          <w:rPr>
            <w:rFonts w:ascii="Arial" w:hAnsi="Arial" w:cs="Arial"/>
          </w:rPr>
          <w:delText>lysosomal pathway</w:delText>
        </w:r>
        <w:r w:rsidR="00F9639B" w:rsidDel="000F4367">
          <w:rPr>
            <w:rFonts w:ascii="Arial" w:hAnsi="Arial" w:cs="Arial"/>
          </w:rPr>
          <w:delText>s downstream of SWIP</w:delText>
        </w:r>
        <w:r w:rsidR="00F9639B" w:rsidRPr="00B615F5" w:rsidDel="000F4367">
          <w:rPr>
            <w:rFonts w:ascii="Arial" w:hAnsi="Arial" w:cs="Arial"/>
            <w:vertAlign w:val="superscript"/>
          </w:rPr>
          <w:delText>P109R</w:delText>
        </w:r>
        <w:r w:rsidRPr="00871A74" w:rsidDel="000F4367">
          <w:rPr>
            <w:rFonts w:ascii="Arial" w:hAnsi="Arial" w:cs="Arial"/>
          </w:rPr>
          <w:delText xml:space="preserve">, perhaps </w:delText>
        </w:r>
        <w:r w:rsidR="00C043B2" w:rsidRPr="00871A74" w:rsidDel="000F4367">
          <w:rPr>
            <w:rFonts w:ascii="Arial" w:hAnsi="Arial" w:cs="Arial"/>
          </w:rPr>
          <w:delText>because l</w:delText>
        </w:r>
        <w:r w:rsidRPr="00871A74" w:rsidDel="000F4367">
          <w:rPr>
            <w:rFonts w:ascii="Arial" w:hAnsi="Arial" w:cs="Arial"/>
          </w:rPr>
          <w:delText xml:space="preserve">ong-range </w:delText>
        </w:r>
        <w:r w:rsidR="00C043B2" w:rsidRPr="00871A74" w:rsidDel="000F4367">
          <w:rPr>
            <w:rFonts w:ascii="Arial" w:hAnsi="Arial" w:cs="Arial"/>
          </w:rPr>
          <w:delText>corticospinal</w:delText>
        </w:r>
        <w:r w:rsidR="005B280C" w:rsidRPr="00871A74" w:rsidDel="000F4367">
          <w:rPr>
            <w:rFonts w:ascii="Arial" w:hAnsi="Arial" w:cs="Arial"/>
          </w:rPr>
          <w:delText xml:space="preserve"> projections</w:delText>
        </w:r>
        <w:r w:rsidR="00C043B2" w:rsidRPr="00871A74" w:rsidDel="000F4367">
          <w:rPr>
            <w:rFonts w:ascii="Arial" w:hAnsi="Arial" w:cs="Arial"/>
          </w:rPr>
          <w:delText xml:space="preserve"> </w:delText>
        </w:r>
        <w:r w:rsidRPr="00871A74" w:rsidDel="000F4367">
          <w:rPr>
            <w:rFonts w:ascii="Arial" w:hAnsi="Arial" w:cs="Arial"/>
          </w:rPr>
          <w:delText>require high fidelity of trafficking pathways</w:delText>
        </w:r>
        <w:r w:rsidR="00AE03C7" w:rsidRPr="00871A74" w:rsidDel="000F4367">
          <w:rPr>
            <w:rFonts w:ascii="Arial" w:hAnsi="Arial" w:cs="Arial"/>
          </w:rPr>
          <w:delText xml:space="preserve"> </w:delText>
        </w:r>
        <w:r w:rsidR="00325B70" w:rsidRPr="00871A74" w:rsidDel="000F4367">
          <w:rPr>
            <w:rFonts w:ascii="Arial" w:hAnsi="Arial" w:cs="Arial"/>
          </w:rPr>
          <w:fldChar w:fldCharType="begin" w:fldLock="1"/>
        </w:r>
        <w:r w:rsidR="00C73DAD" w:rsidDel="000F4367">
          <w:rPr>
            <w:rFonts w:ascii="Arial" w:hAnsi="Arial" w:cs="Arial"/>
          </w:rPr>
          <w:delInstrText>ADDIN CSL_CITATION {"citationItems":[{"id":"ITEM-1","itemData":{"DOI":"10.1038/nrn2946","ISSN":"1471003X","abstract":"Voluntary movement is a fundamental way in which animals respond to, and interact with, their environment. In mammals, the main CNS pathway controlling voluntary movement is the corticospinal tract, which encompasses connections between the cerebral motor cortex and the spinal cord. Hereditary spastic paraplegias (HSPs) are a group of genetic disorders that lead to a length-dependent, distal axonopathy of fibres of the corticospinal tract, causing lower limb spasticity and weakness. Recent work aimed at elucidating the molecular cell biology underlying the HSPs has revealed the importance of basic cellular processes - especially membrane trafficking and organelle morphogenesis and distribution - in axonal maintenance and degeneration. © 2011 Macmillan Publishers Limited. All rights reserved.","author":[{"dropping-particle":"","family":"Blackstone","given":"Craig","non-dropping-particle":"","parse-names":false,"suffix":""},{"dropping-particle":"","family":"O'Kane","given":"Cahir J.","non-dropping-particle":"","parse-names":false,"suffix":""},{"dropping-particle":"","family":"Reid","given":"Evan","non-dropping-particle":"","parse-names":false,"suffix":""}],"container-title":"Nature Reviews Neuroscience","id":"ITEM-1","issue":"1","issued":{"date-parts":[["2011","1"]]},"page":"31-42","publisher":"NIH Public Access","title":"Hereditary spastic paraplegias: Membrane traffic and the motor pathway","type":"article","volume":"12"},"uris":["http://www.mendeley.com/documents/?uuid=df73206a-313c-39bf-930c-8e184f3c8a58"]},{"id":"ITEM-2","itemData":{"DOI":"10.1016/j.celrep.2018.07.081","ISSN":"22111247","PMID":"30157421","abstract":"Length-dependent axonopathy of the corticospinal tract causes lower limb spasticity and is characteristic of several neurological disorders, including hereditary spastic paraplegia (HSP) and amyotrophic lateral sclerosis. Mutations in Trk-fused gene (TFG) have been implicated in both diseases, but the pathomechanisms by which these alterations cause neuropathy remain unclear. Here, we biochemically and genetically define the impact of a mutation within the TFG coiled-coil domain, which underlies early-onset forms of HSP. We find that the TFG (p.R106C) mutation alters compaction of TFG ring complexes, which play a critical role in the export of cargoes from the endoplasmic reticulum (ER). Using CRISPR-mediated genome editing, we engineered human stem cells that express the mutant form of TFG at endogenous levels and identified specific defects in secretion from the ER and axon fasciculation following neuronal differentiation. Together, our data highlight a key role for TFG-mediated protein transport in the pathogenesis of HSP. Slosarek et al. demonstrate that pathological mutations in TFG, which underlie various forms of neurodegenerative disease, impair secretory protein transport from the endoplasmic reticulum and compromise the ability of axons to self-associate. These findings highlight a critical function for the early secretory pathway in neuronal maintenance.","author":[{"dropping-particle":"","family":"Slosarek","given":"Erin L.","non-dropping-particle":"","parse-names":false,"suffix":""},{"dropping-particle":"","family":"Schuh","given":"Amber L.","non-dropping-particle":"","parse-names":false,"suffix":""},{"dropping-particle":"","family":"Pustova","given":"Iryna","non-dropping-particle":"","parse-names":false,"suffix":""},{"dropping-particle":"","family":"Johnson","given":"Adam","non-dropping-particle":"","parse-names":false,"suffix":""},{"dropping-particle":"","family":"Bird","given":"Jennifer","non-dropping-particle":"","parse-names":false,"suffix":""},{"dropping-particle":"","family":"Johnson","given":"Matthew","non-dropping-particle":"","parse-names":false,"suffix":""},{"dropping-particle":"","family":"Frankel","given":"E. B.","non-dropping-particle":"","parse-names":false,"suffix":""},{"dropping-particle":"","family":"Bhattacharya","given":"Nilakshee","non-dropping-particle":"","parse-names":false,"suffix":""},{"dropping-particle":"","family":"Hanna","given":"Michael G.","non-dropping-particle":"","parse-names":false,"suffix":""},{"dropping-particle":"","family":"Burke","given":"Jordan E.","non-dropping-particle":"","parse-names":false,"suffix":""},{"dropping-particle":"","family":"Ruhl","given":"David A.","non-dropping-particle":"","parse-names":false,"suffix":""},{"dropping-particle":"","family":"Quinney","given":"Kyle","non-dropping-particle":"","parse-names":false,"suffix":""},{"dropping-particle":"","family":"Block","given":"Samuel","non-dropping-particle":"","parse-names":false,"suffix":""},{"dropping-particle":"","family":"Peotter","given":"Jennifer L.","non-dropping-particle":"","parse-names":false,"suffix":""},{"dropping-particle":"","family":"Chapman","given":"Edwin R.","non-dropping-particle":"","parse-names":false,"suffix":""},{"dropping-particle":"","family":"Sheets","given":"Michael D.","non-dropping-particle":"","parse-names":false,"suffix":""},{"dropping-particle":"","family":"Butcher","given":"Samuel E.","non-dropping-particle":"","parse-names":false,"suffix":""},{"dropping-particle":"","family":"Stagg","given":"Scott M.","non-dropping-particle":"","parse-names":false,"suffix":""},{"dropping-particle":"","family":"Audhya","given":"Anjon","non-dropping-particle":"","parse-names":false,"suffix":""}],"container-title":"Cell Reports","id":"ITEM-2","issue":"9","issued":{"date-parts":[["2018","8","28"]]},"page":"2248-2260","publisher":"Elsevier B.V.","title":"Pathogenic TFG Mutations Underlying Hereditary Spastic Paraplegia Impair Secretory Protein Trafficking and Axon Fasciculation","type":"article-journal","volume":"24"},"uris":["http://www.mendeley.com/documents/?uuid=14350373-abc8-38a3-b0bb-384a1332fa82"]},{"id":"ITEM-3","itemData":{"DOI":"10.1186/1750-1326-9-31","ISSN":"17501326","abstract":"Intracellular protein trafficking plays an important role in neuronal function and survival. Protein misfolding is a common theme found in many neurodegenerative diseases, and intracellular trafficking machinery contributes to the pathological accumulation and clearance of misfolded proteins. Although neurodegenerative diseases exhibit distinct pathological features, abnormal endocytic trafficking is apparent in several neurodegenerative diseases, such as Alzheimer's disease (AD), Down syndrome (DS) and Parkinson's disease (PD). In this review, we will focus on protein sorting defects in three major neurodegenerative diseases, including AD, DS and PD. An important pathological feature of AD is the presence of extracellular senile plaques in the brain. Senile plaques are composed of β-amyloid (Aβ) peptide aggregates. Multiple lines of evidence demonstrate that over-production/aggregation of Aβ in the brain is a primary cause of AD and attenuation of Aβ generation has become a topic of extreme interest in AD research. Aβ is generated from β-amyloid precursor protein (APP) through sequential cleavage by β-secretase and the γ-secretase complex. Alternatively, APP can be cleaved by α-secretase within the Aβ domain to release soluble APPα which precludes Aβ generation. DS patients display a strikingly similar pathology to AD patients, including the generation of neuronal amyloid plaques. Moreover, all DS patients develop an AD-like neuropathology by their 40 s. Therefore, understanding the metabolism/processing of APP and how these underlying mechanisms may be pathologically compromised is crucial for future AD and DS therapeutic strategies. Evidence accumulated thus far reveals that synaptic vesicle regulation, endocytic trafficking, and lysosome-mediated autophagy are involved in increased susceptibility to PD. Here we review current knowledge of endosomal trafficking regulation in AD, DS and PD.","author":[{"dropping-particle":"","family":"Wang","given":"Xin","non-dropping-particle":"","parse-names":false,"suffix":""},{"dropping-particle":"","family":"Huang","given":"Timothy","non-dropping-particle":"","parse-names":false,"suffix":""},{"dropping-particle":"","family":"Bu","given":"Guojun","non-dropping-particle":"","parse-names":false,"suffix":""},{"dropping-particle":"","family":"Xu","given":"Huaxi","non-dropping-particle":"","parse-names":false,"suffix":""}],"container-title":"Molecular neurodegeneration","id":"ITEM-3","issued":{"date-parts":[["2014"]]},"page":"31","publisher":"Mol Neurodegener","title":"Dysregulation of protein trafficking in neurodegeneration","type":"article","volume":"9"},"uris":["http://www.mendeley.com/documents/?uuid=03c02742-542f-335b-9721-75afd5386361"]}],"mendeley":{"formattedCitation":"(Blackstone et al., 2011; Slosarek et al., 2018; Wang et al., 2014)","plainTextFormattedCitation":"(Blackstone et al., 2011; Slosarek et al., 2018; Wang et al., 2014)","previouslyFormattedCitation":"(Blackstone et al., 2011; Slosarek et al., 2018; Wang et al., 2014)"},"properties":{"noteIndex":0},"schema":"https://github.com/citation-style-language/schema/raw/master/csl-citation.json"}</w:delInstrText>
        </w:r>
        <w:r w:rsidR="00325B70" w:rsidRPr="00871A74" w:rsidDel="000F4367">
          <w:rPr>
            <w:rFonts w:ascii="Arial" w:hAnsi="Arial" w:cs="Arial"/>
          </w:rPr>
          <w:fldChar w:fldCharType="separate"/>
        </w:r>
        <w:r w:rsidR="00B441E1" w:rsidRPr="00B441E1" w:rsidDel="000F4367">
          <w:rPr>
            <w:rFonts w:ascii="Arial" w:hAnsi="Arial" w:cs="Arial"/>
            <w:noProof/>
          </w:rPr>
          <w:delText>(Blackstone et al., 2011; Slosarek et al., 2018; Wang et al., 2014)</w:delText>
        </w:r>
        <w:r w:rsidR="00325B70" w:rsidRPr="00871A74" w:rsidDel="000F4367">
          <w:rPr>
            <w:rFonts w:ascii="Arial" w:hAnsi="Arial" w:cs="Arial"/>
          </w:rPr>
          <w:fldChar w:fldCharType="end"/>
        </w:r>
        <w:r w:rsidRPr="00871A74" w:rsidDel="000F4367">
          <w:rPr>
            <w:rFonts w:ascii="Arial" w:hAnsi="Arial" w:cs="Arial"/>
          </w:rPr>
          <w:delText xml:space="preserve">. </w:delText>
        </w:r>
      </w:del>
    </w:p>
    <w:p w14:paraId="54DB5F28" w14:textId="368E2556" w:rsidR="0064374F" w:rsidRPr="00871A74" w:rsidDel="000F4367" w:rsidRDefault="00C202C1" w:rsidP="000F4367">
      <w:pPr>
        <w:spacing w:line="480" w:lineRule="auto"/>
        <w:jc w:val="thaiDistribute"/>
        <w:rPr>
          <w:del w:id="985" w:author="Tyler Bradshaw" w:date="2020-12-05T17:32:00Z"/>
          <w:rFonts w:ascii="Arial" w:hAnsi="Arial" w:cs="Arial"/>
        </w:rPr>
        <w:pPrChange w:id="986" w:author="Tyler Bradshaw" w:date="2020-12-05T17:32:00Z">
          <w:pPr>
            <w:spacing w:line="480" w:lineRule="auto"/>
            <w:jc w:val="thaiDistribute"/>
          </w:pPr>
        </w:pPrChange>
      </w:pPr>
      <w:del w:id="987" w:author="Tyler Bradshaw" w:date="2020-12-05T17:32:00Z">
        <w:r w:rsidRPr="00871A74" w:rsidDel="000F4367">
          <w:rPr>
            <w:rFonts w:ascii="Arial" w:hAnsi="Arial" w:cs="Arial"/>
          </w:rPr>
          <w:tab/>
          <w:delText xml:space="preserve">To </w:delText>
        </w:r>
        <w:r w:rsidR="0079552B" w:rsidRPr="00871A74" w:rsidDel="000F4367">
          <w:rPr>
            <w:rFonts w:ascii="Arial" w:hAnsi="Arial" w:cs="Arial"/>
          </w:rPr>
          <w:delText xml:space="preserve">further </w:delText>
        </w:r>
        <w:r w:rsidRPr="00871A74" w:rsidDel="000F4367">
          <w:rPr>
            <w:rFonts w:ascii="Arial" w:hAnsi="Arial" w:cs="Arial"/>
          </w:rPr>
          <w:delText xml:space="preserve">examine </w:delText>
        </w:r>
        <w:r w:rsidR="005B280C" w:rsidRPr="00871A74" w:rsidDel="000F4367">
          <w:rPr>
            <w:rFonts w:ascii="Arial" w:hAnsi="Arial" w:cs="Arial"/>
          </w:rPr>
          <w:delText>the morphology of</w:delText>
        </w:r>
        <w:r w:rsidRPr="00871A74" w:rsidDel="000F4367">
          <w:rPr>
            <w:rFonts w:ascii="Arial" w:hAnsi="Arial" w:cs="Arial"/>
          </w:rPr>
          <w:delText xml:space="preserve"> primary motor cortex </w:delText>
        </w:r>
        <w:r w:rsidR="005B280C" w:rsidRPr="00871A74" w:rsidDel="000F4367">
          <w:rPr>
            <w:rFonts w:ascii="Arial" w:hAnsi="Arial" w:cs="Arial"/>
          </w:rPr>
          <w:delText>neurons</w:delText>
        </w:r>
        <w:r w:rsidR="00432EF0" w:rsidRPr="00871A74" w:rsidDel="000F4367">
          <w:rPr>
            <w:rFonts w:ascii="Arial" w:hAnsi="Arial" w:cs="Arial"/>
          </w:rPr>
          <w:delText xml:space="preserve"> </w:delText>
        </w:r>
        <w:r w:rsidRPr="00871A74" w:rsidDel="000F4367">
          <w:rPr>
            <w:rFonts w:ascii="Arial" w:hAnsi="Arial" w:cs="Arial"/>
          </w:rPr>
          <w:delText>at a subcellular resolution, samples from age-matched 7</w:delText>
        </w:r>
        <w:r w:rsidR="00C043B2" w:rsidRPr="00871A74" w:rsidDel="000F4367">
          <w:rPr>
            <w:rFonts w:ascii="Arial" w:hAnsi="Arial" w:cs="Arial"/>
          </w:rPr>
          <w:delText>-</w:delText>
        </w:r>
        <w:r w:rsidRPr="00871A74" w:rsidDel="000F4367">
          <w:rPr>
            <w:rFonts w:ascii="Arial" w:hAnsi="Arial" w:cs="Arial"/>
          </w:rPr>
          <w:delText>mo</w:delText>
        </w:r>
        <w:r w:rsidR="00763F6E" w:rsidRPr="00871A74" w:rsidDel="000F4367">
          <w:rPr>
            <w:rFonts w:ascii="Arial" w:hAnsi="Arial" w:cs="Arial"/>
          </w:rPr>
          <w:delText>nth-old</w:delText>
        </w:r>
        <w:r w:rsidRPr="00871A74" w:rsidDel="000F4367">
          <w:rPr>
            <w:rFonts w:ascii="Arial" w:hAnsi="Arial" w:cs="Arial"/>
          </w:rPr>
          <w:delText xml:space="preserve"> WT and MUT mice (</w:delText>
        </w:r>
        <w:r w:rsidR="00F63401" w:rsidRPr="00871A74" w:rsidDel="000F4367">
          <w:rPr>
            <w:rFonts w:ascii="Arial" w:hAnsi="Arial" w:cs="Arial"/>
          </w:rPr>
          <w:delText xml:space="preserve">7mo, </w:delText>
        </w:r>
        <w:r w:rsidRPr="00871A74" w:rsidDel="000F4367">
          <w:rPr>
            <w:rFonts w:ascii="Arial" w:hAnsi="Arial" w:cs="Arial"/>
          </w:rPr>
          <w:delText>3</w:delText>
        </w:r>
        <w:r w:rsidR="0079552B" w:rsidRPr="00871A74" w:rsidDel="000F4367">
          <w:rPr>
            <w:rFonts w:ascii="Arial" w:hAnsi="Arial" w:cs="Arial"/>
          </w:rPr>
          <w:delText xml:space="preserve"> </w:delText>
        </w:r>
        <w:r w:rsidR="008958FA" w:rsidRPr="00871A74" w:rsidDel="000F4367">
          <w:rPr>
            <w:rFonts w:ascii="Arial" w:hAnsi="Arial" w:cs="Arial"/>
          </w:rPr>
          <w:delText xml:space="preserve">animals </w:delText>
        </w:r>
        <w:r w:rsidR="0079552B" w:rsidRPr="00871A74" w:rsidDel="000F4367">
          <w:rPr>
            <w:rFonts w:ascii="Arial" w:hAnsi="Arial" w:cs="Arial"/>
          </w:rPr>
          <w:delText>each</w:delText>
        </w:r>
        <w:r w:rsidRPr="00871A74" w:rsidDel="000F4367">
          <w:rPr>
            <w:rFonts w:ascii="Arial" w:hAnsi="Arial" w:cs="Arial"/>
          </w:rPr>
          <w:delText xml:space="preserve">) </w:delText>
        </w:r>
        <w:r w:rsidR="00417E04" w:rsidRPr="00871A74" w:rsidDel="000F4367">
          <w:rPr>
            <w:rFonts w:ascii="Arial" w:hAnsi="Arial" w:cs="Arial"/>
          </w:rPr>
          <w:delText xml:space="preserve">were imaged by </w:delText>
        </w:r>
        <w:r w:rsidRPr="00871A74" w:rsidDel="000F4367">
          <w:rPr>
            <w:rFonts w:ascii="Arial" w:hAnsi="Arial" w:cs="Arial"/>
          </w:rPr>
          <w:delText xml:space="preserve">transmission electron microscopy (TEM). Strikingly, </w:delText>
        </w:r>
        <w:r w:rsidR="005B280C" w:rsidRPr="00871A74" w:rsidDel="000F4367">
          <w:rPr>
            <w:rFonts w:ascii="Arial" w:hAnsi="Arial" w:cs="Arial"/>
          </w:rPr>
          <w:delText>we observe</w:delText>
        </w:r>
        <w:r w:rsidR="004755B3" w:rsidRPr="00871A74" w:rsidDel="000F4367">
          <w:rPr>
            <w:rFonts w:ascii="Arial" w:hAnsi="Arial" w:cs="Arial"/>
          </w:rPr>
          <w:delText>d</w:delText>
        </w:r>
        <w:r w:rsidR="005B280C" w:rsidRPr="00871A74" w:rsidDel="000F4367">
          <w:rPr>
            <w:rFonts w:ascii="Arial" w:hAnsi="Arial" w:cs="Arial"/>
          </w:rPr>
          <w:delText xml:space="preserve"> large </w:delText>
        </w:r>
        <w:r w:rsidRPr="00871A74" w:rsidDel="000F4367">
          <w:rPr>
            <w:rFonts w:ascii="Arial" w:hAnsi="Arial" w:cs="Arial"/>
          </w:rPr>
          <w:delText xml:space="preserve">electron-dense inclusions </w:delText>
        </w:r>
        <w:r w:rsidR="005B280C" w:rsidRPr="00871A74" w:rsidDel="000F4367">
          <w:rPr>
            <w:rFonts w:ascii="Arial" w:hAnsi="Arial" w:cs="Arial"/>
          </w:rPr>
          <w:delText>in the cell bodies of MUT neurons (arrows, Fig</w:delText>
        </w:r>
        <w:r w:rsidR="00AE03C7" w:rsidRPr="00871A74" w:rsidDel="000F4367">
          <w:rPr>
            <w:rFonts w:ascii="Arial" w:hAnsi="Arial" w:cs="Arial"/>
          </w:rPr>
          <w:delText>ure</w:delText>
        </w:r>
        <w:r w:rsidR="005B280C" w:rsidRPr="00871A74" w:rsidDel="000F4367">
          <w:rPr>
            <w:rFonts w:ascii="Arial" w:hAnsi="Arial" w:cs="Arial"/>
          </w:rPr>
          <w:delText xml:space="preserve"> </w:delText>
        </w:r>
        <w:r w:rsidR="00BD0E0A" w:rsidDel="000F4367">
          <w:rPr>
            <w:rFonts w:ascii="Arial" w:hAnsi="Arial" w:cs="Arial"/>
          </w:rPr>
          <w:delText>5</w:delText>
        </w:r>
        <w:r w:rsidR="00CE42E4" w:rsidDel="000F4367">
          <w:rPr>
            <w:rFonts w:ascii="Arial" w:hAnsi="Arial" w:cs="Arial"/>
          </w:rPr>
          <w:delText>L</w:delText>
        </w:r>
        <w:r w:rsidR="00617255" w:rsidDel="000F4367">
          <w:rPr>
            <w:rFonts w:ascii="Arial" w:hAnsi="Arial" w:cs="Arial"/>
          </w:rPr>
          <w:delText xml:space="preserve">; pseudo-colored region, </w:delText>
        </w:r>
        <w:r w:rsidR="00BD0E0A" w:rsidDel="000F4367">
          <w:rPr>
            <w:rFonts w:ascii="Arial" w:hAnsi="Arial" w:cs="Arial"/>
          </w:rPr>
          <w:delText>5</w:delText>
        </w:r>
        <w:r w:rsidR="00CE42E4" w:rsidDel="000F4367">
          <w:rPr>
            <w:rFonts w:ascii="Arial" w:hAnsi="Arial" w:cs="Arial"/>
          </w:rPr>
          <w:delText>N</w:delText>
        </w:r>
        <w:r w:rsidR="005B280C" w:rsidRPr="00871A74" w:rsidDel="000F4367">
          <w:rPr>
            <w:rFonts w:ascii="Arial" w:hAnsi="Arial" w:cs="Arial"/>
          </w:rPr>
          <w:delText>).</w:delText>
        </w:r>
        <w:r w:rsidR="00432EF0" w:rsidRPr="00871A74" w:rsidDel="000F4367">
          <w:rPr>
            <w:rFonts w:ascii="Arial" w:hAnsi="Arial" w:cs="Arial"/>
          </w:rPr>
          <w:delText xml:space="preserve"> </w:delText>
        </w:r>
        <w:r w:rsidR="005B280C" w:rsidRPr="00871A74" w:rsidDel="000F4367">
          <w:rPr>
            <w:rFonts w:ascii="Arial" w:hAnsi="Arial" w:cs="Arial"/>
          </w:rPr>
          <w:delText xml:space="preserve">These dense structures were </w:delText>
        </w:r>
        <w:r w:rsidRPr="00871A74" w:rsidDel="000F4367">
          <w:rPr>
            <w:rFonts w:ascii="Arial" w:hAnsi="Arial" w:cs="Arial"/>
          </w:rPr>
          <w:delText>associated electron-lucent lipid-like inclusions (</w:delText>
        </w:r>
        <w:r w:rsidR="00617255" w:rsidRPr="00871A74" w:rsidDel="000F4367">
          <w:rPr>
            <w:rFonts w:ascii="Arial" w:hAnsi="Arial" w:cs="Arial"/>
          </w:rPr>
          <w:delText>a</w:delText>
        </w:r>
        <w:r w:rsidR="00617255" w:rsidDel="000F4367">
          <w:rPr>
            <w:rFonts w:ascii="Arial" w:hAnsi="Arial" w:cs="Arial"/>
          </w:rPr>
          <w:delText>sterisk</w:delText>
        </w:r>
        <w:r w:rsidRPr="00871A74" w:rsidDel="000F4367">
          <w:rPr>
            <w:rFonts w:ascii="Arial" w:hAnsi="Arial" w:cs="Arial"/>
          </w:rPr>
          <w:delText>, Fig</w:delText>
        </w:r>
        <w:r w:rsidR="00AE03C7" w:rsidRPr="00871A74" w:rsidDel="000F4367">
          <w:rPr>
            <w:rFonts w:ascii="Arial" w:hAnsi="Arial" w:cs="Arial"/>
          </w:rPr>
          <w:delText>ure</w:delText>
        </w:r>
        <w:r w:rsidR="0024543D" w:rsidDel="000F4367">
          <w:rPr>
            <w:rFonts w:ascii="Arial" w:hAnsi="Arial" w:cs="Arial"/>
          </w:rPr>
          <w:delText xml:space="preserve"> </w:delText>
        </w:r>
        <w:r w:rsidR="00BD0E0A" w:rsidDel="000F4367">
          <w:rPr>
            <w:rFonts w:ascii="Arial" w:hAnsi="Arial" w:cs="Arial"/>
          </w:rPr>
          <w:delText>5</w:delText>
        </w:r>
        <w:r w:rsidR="00CE42E4" w:rsidDel="000F4367">
          <w:rPr>
            <w:rFonts w:ascii="Arial" w:hAnsi="Arial" w:cs="Arial"/>
          </w:rPr>
          <w:delText>N</w:delText>
        </w:r>
        <w:r w:rsidRPr="00871A74" w:rsidDel="000F4367">
          <w:rPr>
            <w:rFonts w:ascii="Arial" w:hAnsi="Arial" w:cs="Arial"/>
          </w:rPr>
          <w:delText xml:space="preserve">), </w:delText>
        </w:r>
        <w:r w:rsidR="005B280C" w:rsidRPr="00871A74" w:rsidDel="000F4367">
          <w:rPr>
            <w:rFonts w:ascii="Arial" w:hAnsi="Arial" w:cs="Arial"/>
          </w:rPr>
          <w:delText xml:space="preserve">and </w:delText>
        </w:r>
        <w:r w:rsidR="00C50BF7" w:rsidRPr="00871A74" w:rsidDel="000F4367">
          <w:rPr>
            <w:rFonts w:ascii="Arial" w:hAnsi="Arial" w:cs="Arial"/>
          </w:rPr>
          <w:delText>were</w:delText>
        </w:r>
        <w:r w:rsidRPr="00871A74" w:rsidDel="000F4367">
          <w:rPr>
            <w:rFonts w:ascii="Arial" w:hAnsi="Arial" w:cs="Arial"/>
          </w:rPr>
          <w:delText xml:space="preserve"> </w:delText>
        </w:r>
        <w:r w:rsidR="0058163D" w:rsidDel="000F4367">
          <w:rPr>
            <w:rFonts w:ascii="Arial" w:hAnsi="Arial" w:cs="Arial"/>
          </w:rPr>
          <w:delText xml:space="preserve">visually </w:delText>
        </w:r>
        <w:r w:rsidRPr="00871A74" w:rsidDel="000F4367">
          <w:rPr>
            <w:rFonts w:ascii="Arial" w:hAnsi="Arial" w:cs="Arial"/>
          </w:rPr>
          <w:delText>consistent with</w:delText>
        </w:r>
      </w:del>
      <w:ins w:id="988" w:author="Jamie Courtland" w:date="2020-10-26T12:15:00Z">
        <w:del w:id="989" w:author="Tyler Bradshaw" w:date="2020-12-05T17:32:00Z">
          <w:r w:rsidR="00E109AF" w:rsidDel="000F4367">
            <w:rPr>
              <w:rFonts w:ascii="Arial" w:hAnsi="Arial" w:cs="Arial"/>
            </w:rPr>
            <w:delText xml:space="preserve">which supported the conclusion that these structures </w:delText>
          </w:r>
        </w:del>
      </w:ins>
      <w:ins w:id="990" w:author="Jamie Courtland" w:date="2020-10-26T12:16:00Z">
        <w:del w:id="991" w:author="Tyler Bradshaw" w:date="2020-12-05T17:32:00Z">
          <w:r w:rsidR="00E109AF" w:rsidDel="000F4367">
            <w:rPr>
              <w:rFonts w:ascii="Arial" w:hAnsi="Arial" w:cs="Arial"/>
            </w:rPr>
            <w:delText>were</w:delText>
          </w:r>
        </w:del>
      </w:ins>
      <w:del w:id="992" w:author="Tyler Bradshaw" w:date="2020-12-05T17:32:00Z">
        <w:r w:rsidRPr="00871A74" w:rsidDel="000F4367">
          <w:rPr>
            <w:rFonts w:ascii="Arial" w:hAnsi="Arial" w:cs="Arial"/>
          </w:rPr>
          <w:delText xml:space="preserve"> lipofuscin accumulation at lysosomal residual bodies</w:delText>
        </w:r>
        <w:r w:rsidR="00AE03C7" w:rsidRPr="00871A74" w:rsidDel="000F4367">
          <w:rPr>
            <w:rFonts w:ascii="Arial" w:hAnsi="Arial" w:cs="Arial"/>
          </w:rPr>
          <w:delText xml:space="preserve"> </w:delText>
        </w:r>
        <w:r w:rsidRPr="00871A74" w:rsidDel="000F4367">
          <w:rPr>
            <w:rFonts w:ascii="Arial" w:hAnsi="Arial" w:cs="Arial"/>
          </w:rPr>
          <w:fldChar w:fldCharType="begin" w:fldLock="1"/>
        </w:r>
        <w:r w:rsidR="00490FC3" w:rsidDel="000F4367">
          <w:rPr>
            <w:rFonts w:ascii="Arial" w:hAnsi="Arial" w:cs="Arial"/>
          </w:rPr>
          <w:del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ClC-6","type":"article-journal","volume":"103"},"uris":["http://www.mendeley.com/documents/?uuid=40359415-2396-3d1b-81c4-63f5a130aa56"]},{"id":"ITEM-3","itemData":{"DOI":"10.1093/hmg/ddx364","ISSN":"14602083","abstract":"Frontotemporal dementia (FTD) encompasses a group of neurodegenerative disorders characterized by cognitive and behavioral impairments. Heterozygous mutations in progranulin (PGRN) cause familial FTD and result in decreased PGRN expression, while homozygous mutations result in complete loss of PGRN expression and lead to the neurodegenerative lysosomal storage disorder neuronal ceroid lipofuscinosis (NCL). However, how dose-dependent PGRN mutations contribute to these two different diseases is not well understood. Using iPSC-derived human cortical neurons from FTD patients harboring PGRN mutations, we demonstrate that PGRN mutant neurons exhibit decreased nuclear TDP-43 and increased insoluble TDP-43, as well as enlarged electron-dense vesicles, lipofuscin accumulation, fingerprint-like profiles and granular osmiophilic deposits, suggesting that both FTD and NCL-like pathology are present in PGRN patient neurons as compared to isogenic controls. PGRN mutant neurons also show impaired lysosomal proteolysis and decreased activity of the lysosomal enzyme cathepsin D. Furthermore, we find that PGRN interacts with cathepsin D, and that PGRN increases the activity of cathepsin D but not cathepsins B or L. Finally, we show that granulin E, a cleavage product of PGRN, is sufficient to increase cathepsin D activity. This functional relationship between PGRN and cathepsin D provides a possible explanation for overlapping NCL-like pathology observed in patients with mutations in PGRN or CTSD, the gene encoding cathepsin D. Together, our work identifies PGRN as an activator of lysosomal cathepsin D activity, and suggests that decreased cathepsin D activity due to loss of PGRN contributes to both FTD and NCL pathology in a dose-dependent manner.","author":[{"dropping-particle":"","fam</w:delInstrText>
        </w:r>
        <w:r w:rsidR="00490FC3" w:rsidRPr="00490FC3" w:rsidDel="000F4367">
          <w:rPr>
            <w:rFonts w:ascii="Arial" w:hAnsi="Arial" w:cs="Arial"/>
            <w:lang w:val="da-DK"/>
            <w:rPrChange w:id="993" w:author="Jamie Courtland" w:date="2020-10-27T12:00:00Z">
              <w:rPr>
                <w:rFonts w:ascii="Arial" w:hAnsi="Arial" w:cs="Arial"/>
              </w:rPr>
            </w:rPrChange>
          </w:rPr>
          <w:delInstrText>ily":"Valdez","given":"Clarissa","non-dropping-particle":"","parse-names":false,"suffix":""},{"dropping-particle":"","family":"Wong","given":"Yvette C.","non-dropping-particle":"","parse-names":false,"suffix":""},{"dropping-particle":"","family":"Schwake","given":"Michael","non-dropping-particle":"","parse-names":false,"suffix":""},{"dropping-particle":"","family":"Bu","given":"Guojun","non-dropping-particle":"","parse-names":false,"suffix":""},{"dropping-particle":"","family":"Wszolek","given":"Zbigniew K.","non-dropping-particle":"","parse-names":false,"suffix":""},{"dropping-particle":"","family":"Krainc","given":"Dimitri","non-dropping-particle":"","parse-names":false,"suffix":""}],"container-title":"Human Molecular Genetics","id":"ITEM-3","issue":"24","issued":{"date-parts":[["2017"]]},"page":"4861-4872","title":"Progranulin-mediated deficiency of cathepsin D results in FTD and NCL-like phenotypes in neurons derived from FTD patients","type":"article-journal","volume":"26"},"uris":["http://www.mendeley.com/documents/?uuid=05c255a6-e91f-3c61-9598-18097c30a656"]}],"mendeley":{"formattedCitation":"(Poët et al., 2006b; Valdez et al., 2017; Yoshikawa et al., 2002)","plainTextFormattedCitation":"(Poët et al., 2006b; Valdez et al., 2017; Yoshikawa et al., 2002)","previouslyFormattedCitation":"(Poët et al., 2006b; Valdez et al., 2017; Yoshikawa et al., 2002)"},"properties":{"noteIndex":0},"schema":"https://github.com/citation-style-language/schema/raw/master/csl-citation.json"}</w:delInstrText>
        </w:r>
        <w:r w:rsidRPr="00871A74" w:rsidDel="000F4367">
          <w:rPr>
            <w:rFonts w:ascii="Arial" w:hAnsi="Arial" w:cs="Arial"/>
          </w:rPr>
          <w:fldChar w:fldCharType="separate"/>
        </w:r>
        <w:r w:rsidR="00661284" w:rsidRPr="00661284" w:rsidDel="000F4367">
          <w:rPr>
            <w:rFonts w:ascii="Arial" w:hAnsi="Arial" w:cs="Arial"/>
            <w:noProof/>
            <w:lang w:val="da-DK"/>
            <w:rPrChange w:id="994" w:author="Jamie Courtland" w:date="2020-10-27T11:50:00Z">
              <w:rPr>
                <w:rFonts w:ascii="Arial" w:hAnsi="Arial" w:cs="Arial"/>
                <w:noProof/>
              </w:rPr>
            </w:rPrChange>
          </w:rPr>
          <w:delText>(Poët et al., 2006b; Valdez et al., 2017; Yoshikawa et al., 2002)</w:delText>
        </w:r>
        <w:r w:rsidRPr="00871A74" w:rsidDel="000F4367">
          <w:rPr>
            <w:rFonts w:ascii="Arial" w:hAnsi="Arial" w:cs="Arial"/>
          </w:rPr>
          <w:fldChar w:fldCharType="end"/>
        </w:r>
        <w:r w:rsidRPr="00661284" w:rsidDel="000F4367">
          <w:rPr>
            <w:rFonts w:ascii="Arial" w:hAnsi="Arial" w:cs="Arial"/>
            <w:lang w:val="da-DK"/>
            <w:rPrChange w:id="995" w:author="Jamie Courtland" w:date="2020-10-27T11:50:00Z">
              <w:rPr>
                <w:rFonts w:ascii="Arial" w:hAnsi="Arial" w:cs="Arial"/>
              </w:rPr>
            </w:rPrChange>
          </w:rPr>
          <w:delText xml:space="preserve">. </w:delText>
        </w:r>
        <w:r w:rsidRPr="00871A74" w:rsidDel="000F4367">
          <w:rPr>
            <w:rFonts w:ascii="Arial" w:hAnsi="Arial" w:cs="Arial"/>
          </w:rPr>
          <w:delText xml:space="preserve">Lipofuscin is </w:delText>
        </w:r>
        <w:r w:rsidR="001B3279" w:rsidRPr="00871A74" w:rsidDel="000F4367">
          <w:rPr>
            <w:rFonts w:ascii="Arial" w:hAnsi="Arial" w:cs="Arial"/>
          </w:rPr>
          <w:delText>a by-product</w:delText>
        </w:r>
        <w:r w:rsidRPr="00871A74" w:rsidDel="000F4367">
          <w:rPr>
            <w:rFonts w:ascii="Arial" w:hAnsi="Arial" w:cs="Arial"/>
          </w:rPr>
          <w:delText xml:space="preserve"> of lysosomal breakdown of lipids, proteins, and carbohydrates, which naturally accumulates over time </w:delText>
        </w:r>
        <w:r w:rsidR="0042217D" w:rsidRPr="00871A74" w:rsidDel="000F4367">
          <w:rPr>
            <w:rFonts w:ascii="Arial" w:hAnsi="Arial" w:cs="Arial"/>
          </w:rPr>
          <w:delText xml:space="preserve">in non-dividing </w:delText>
        </w:r>
        <w:r w:rsidRPr="00871A74" w:rsidDel="000F4367">
          <w:rPr>
            <w:rFonts w:ascii="Arial" w:hAnsi="Arial" w:cs="Arial"/>
          </w:rPr>
          <w:delText>cells such as neurons</w:delText>
        </w:r>
        <w:r w:rsidR="00AE03C7" w:rsidRPr="00871A74" w:rsidDel="000F4367">
          <w:rPr>
            <w:rFonts w:ascii="Arial" w:hAnsi="Arial" w:cs="Arial"/>
          </w:rPr>
          <w:delText xml:space="preserve"> </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{"citationItems":[{"id":"ITEM-1","itemData":{"DOI":"10.1016/j.redox.2013.01.006","ISSN":"22132317","abstract":"Oxidative stress plays a crucial role in the development of the aging process and age dependent diseases. Both are closely connected to disturbances of proteostasis by protein oxidation and an impairment of the proteasomal system. The final consequence is the accumulation of highly cross-linked undegradable aggregates such as lipofuscin. These aggregates of damaged proteins are detrimental to normal cell functions. Here we provide an overview about effect of these aggregates on the proteasomal system, followed by transcription factor activation and loss of cell viability. Furthermore, findings on the mechanism of radical genesis, proteasomal inhibition and the required components of lipofuscin formation were resumed. © 2013 The Authors.","author":[{"dropping-particle":"","family":"Höhn","given":"Annika","non-dropping-particle":"","parse-names":false,"suffix":""},{"dropping-particle":"","family":"Grune","given":"Tilman","non-dropping-particle":"","parse-names":false,"suffix":""}],"container-title":"Redox Biology","id":"ITEM-1","issue":"1","issued":{"date-parts":[["2013"]]},"page":"140-144","publisher":"Elsevier B.V.","title":"Lipofuscin: Formation, effects and role of macroautophagy","type":"article","volume":"1"},"uris":["http://www.mendeley.com/documents/?uuid=02fc7dae-24ad-3734-a9f4-c728ad990b8c"]},{"id":"ITEM-2","itemData":{"DOI":"10.1111/j.1699-0463.1998.tb01346.x","ISSN":"09034641","PMID":"9531959","abstract":"Lipofuscin (age pigment) is a brown-yellow, electron-dense, autofluorescent material that accumulates progressively over time in lysosomes of postmitotic cells, such as neurons and cardiac myocytes. The exact mechanisms behind this accumulation are still unclear. This review outlines the present knowledge of age pigment formation, and considers possible mechanisms responsible for the increase of lipofuscin with age. Numerous studies indicate that the formation of lipofuscin is due to the oxidative alteration of macromolecules by oxygen-derived free radicals generated in reactions catalyzed by redox-active iron of low molecular weight. Two principal explanations for the increase of lipofuscin with age have been suggested. The first one is based on the notion that lipofuscin is not totally eliminated (either by degradation or exocytosis) even at young age, and, thus, accumulates in postmitotic cells as a function of time. Since oxidative reactions are obligatory for life, they would act as age-independent enhancers of lipofuscin accumulation, as well as of many other manifestations of senescence. The second explanation is that the increase of lipofuscin is an effect of aging, caused by an age-related enhancement of autophagocytosis, a decline in intralysosomal degradation, and/or a decrease in exocytosis.","author":[{"dropping-particle":"","family":"Terman","given":"Alexei","non-dropping-particle":"","parse-names":false,"suffix":""},{"dropping-particle":"","family":"Brunk","given":"Ulf T.","non-dropping-particle":"","parse-names":false,"suffix":""}],"container-title":"APMIS","id":"ITEM-2","issue":"1-6","issued":{"date-parts":[["1998","1"]]},"page":"265-276","publisher":"Wiley","title":"Lipofuscin: Mechanisms of formation and increase with age","type":"article-journal","volume":"106"},"uris":["http://www.mendeley.com/documents/?uuid=519901a5-497c-3076-85d0-d542cee5b397"]},{"id":"ITEM-3","itemData":{"DOI":"10.3389/fnins.2018.00464","ISSN":"1662453X","abstract":"Despite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w:delInstrText>
        </w:r>
        <w:r w:rsidR="00C73DAD" w:rsidRPr="000136F1" w:rsidDel="000F4367">
          <w:rPr>
            <w:rFonts w:ascii="Arial" w:hAnsi="Arial" w:cs="Arial"/>
            <w:lang w:val="da-DK"/>
          </w:rPr>
          <w:delInstrText xml:space="preserve">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Neuroscience","id":"ITEM-3","issue":"JUL","issued":{"date-parts":[["2018","7","5"]]},"page":"464","publisher":"Frontiers Media S.A.","title":"An overview of the role of lipofuscin in age-related neurodegeneration","type":"article","volume":"12"},"uris":["http://www.mendeley.com/documents/?uuid=b9845314-d4c7-3276-9529-36dc3813de5d"]}],"mendeley":{"formattedCitation":"(Höhn and Grune, 2013; Moreno-García et al., 2018; Terman and Brunk, 1998)","plainTextFormattedCitation":"(Höhn and Grune, 2013; Moreno-García et al., 2018; Terman and Brunk, 1998)","previouslyFormattedCitation":"(Höhn and Grune, 2013; Moreno-García et al., 2018; Terman and Brunk, 1998)"},"properties":{"noteIndex":0},"schema":"https://github.com/citation-style-language/schema/raw/master/csl-citation.json"}</w:delInstrText>
        </w:r>
        <w:r w:rsidRPr="00871A74" w:rsidDel="000F4367">
          <w:rPr>
            <w:rFonts w:ascii="Arial" w:hAnsi="Arial" w:cs="Arial"/>
          </w:rPr>
          <w:fldChar w:fldCharType="separate"/>
        </w:r>
        <w:r w:rsidR="00B441E1" w:rsidRPr="000136F1" w:rsidDel="000F4367">
          <w:rPr>
            <w:rFonts w:ascii="Arial" w:hAnsi="Arial" w:cs="Arial"/>
            <w:noProof/>
            <w:lang w:val="da-DK"/>
          </w:rPr>
          <w:delText>(Höhn and Grune, 2013; Moreno-García et al., 2018; Terman and Brunk, 1998)</w:delText>
        </w:r>
        <w:r w:rsidRPr="00871A74" w:rsidDel="000F4367">
          <w:rPr>
            <w:rFonts w:ascii="Arial" w:hAnsi="Arial" w:cs="Arial"/>
          </w:rPr>
          <w:fldChar w:fldCharType="end"/>
        </w:r>
        <w:r w:rsidRPr="00B441E1" w:rsidDel="000F4367">
          <w:rPr>
            <w:rFonts w:ascii="Arial" w:hAnsi="Arial" w:cs="Arial"/>
            <w:lang w:val="da-DK"/>
          </w:rPr>
          <w:delText xml:space="preserve">. </w:delText>
        </w:r>
        <w:r w:rsidR="00B50F9E" w:rsidRPr="00871A74" w:rsidDel="000F4367">
          <w:rPr>
            <w:rFonts w:ascii="Arial" w:hAnsi="Arial" w:cs="Arial"/>
          </w:rPr>
          <w:delText xml:space="preserve">However, excessive lipofuscin accumulation is </w:delText>
        </w:r>
        <w:r w:rsidR="00626350" w:rsidRPr="00871A74" w:rsidDel="000F4367">
          <w:rPr>
            <w:rFonts w:ascii="Arial" w:hAnsi="Arial" w:cs="Arial"/>
          </w:rPr>
          <w:delText>thought to be detrimental to cellular homeostasis</w:delText>
        </w:r>
        <w:r w:rsidR="008B5679" w:rsidRPr="00871A74" w:rsidDel="000F4367">
          <w:rPr>
            <w:rFonts w:ascii="Arial" w:hAnsi="Arial" w:cs="Arial"/>
          </w:rPr>
          <w:delText xml:space="preserve"> by inhibiting lysosomal function</w:delText>
        </w:r>
        <w:r w:rsidR="00B50F9E" w:rsidRPr="00871A74" w:rsidDel="000F4367">
          <w:rPr>
            <w:rFonts w:ascii="Arial" w:hAnsi="Arial" w:cs="Arial"/>
          </w:rPr>
          <w:delText xml:space="preserve"> and </w:delText>
        </w:r>
        <w:r w:rsidR="008B5679" w:rsidRPr="00871A74" w:rsidDel="000F4367">
          <w:rPr>
            <w:rFonts w:ascii="Arial" w:hAnsi="Arial" w:cs="Arial"/>
          </w:rPr>
          <w:delText xml:space="preserve">promoting </w:delText>
        </w:r>
        <w:r w:rsidR="003755BD" w:rsidRPr="00871A74" w:rsidDel="000F4367">
          <w:rPr>
            <w:rFonts w:ascii="Arial" w:hAnsi="Arial" w:cs="Arial"/>
          </w:rPr>
          <w:delText>oxidative stress, often leading to cell death</w:delText>
        </w:r>
        <w:r w:rsidR="00AE03C7" w:rsidRPr="00871A74" w:rsidDel="000F4367">
          <w:rPr>
            <w:rFonts w:ascii="Arial" w:hAnsi="Arial" w:cs="Arial"/>
          </w:rPr>
          <w:delText xml:space="preserve"> </w:delText>
        </w:r>
        <w:r w:rsidR="001B3279" w:rsidRPr="00871A74" w:rsidDel="000F4367">
          <w:rPr>
            <w:rFonts w:ascii="Arial" w:hAnsi="Arial" w:cs="Arial"/>
          </w:rPr>
          <w:fldChar w:fldCharType="begin" w:fldLock="1"/>
        </w:r>
        <w:r w:rsidR="00C73DAD" w:rsidDel="000F4367">
          <w:rPr>
            <w:rFonts w:ascii="Arial" w:hAnsi="Arial" w:cs="Arial"/>
          </w:rPr>
          <w:delInstrText>ADDIN CSL_CITATION {"citationItems":[{"id":"ITEM-1","itemData":{"DOI":"10.1016/S0891-5849(02)00959-0","ISSN":"08915849","PMID":"12208347","abstract":"The accumulation of lipofuscin within postmitotic cells is a recognized hallmark of aging occuring with a rate inversely related to longevity. Lipofuscin is an intralysosomal, polymeric substance, primarily composed of cross-linked protein residues, formed due to iron-catalyzed oxidative processes. Because it is undegradable and cannot be removed via exocytosis, lipofuscin accumulation in postmitotic cells is inevitable, whereas proliferative cells efficiently dilute it during division. The rate of lipofuscin formation can be experimentally manipulated. In cell culture models, oxidative stress (e.g., exposure to 40% ambient oxygen or low molecular weight iron) promotes lipofuscin accumulation, whereas growth at 8% oxygen and treatment with antioxidants or iron-chelators diminish it. Lipofuscin is a fluorochrome and may sensitize lysosomes to visible light, a process potentially important for the pathogenesis of age-related macular degeneration. Lipofuscin-associated iron sensitizes lysosomes to oxidative stress, jeopardizing lysosomal stability and causing apoptosis due to release of lysosomal contents. Lipofuscin accumulation may also diminish autophagocytotic capacity by acting as a sink for newly produced lysosomal enzymes and, therefore, interfere with recycling of cellular components. Lipofuscin, thus, may be much more directly related to cellular degeneration at old age than was hitherto believed. © 2002 Elsevier Science Inc.","author":[{"dropping-particle":"","family":"Brunk","given":"Ulf T.","non-dropping-particle":"","parse-names":false,"suffix":""},{"dropping-particle":"","family":"Terman","given":"Alexei","non-dropping-particle":"","parse-names":false,"suffix":""}],"container-title":"Free Radical Biology and Medicine","id":"ITEM-1","issue":"5","issued":{"date-parts":[["2002","9","1"]]},"page":"611-619","publisher":"Elsevier Inc.","title":"Lipofuscin: Mechanisms of age-related accumulation and influence on cell function","type":"article-journal","volume":"33"},"uris":["http://www.mendeley.com/documents/?uuid=fcacc9e3-1080-3cca-8631-8c865e6828db"]},{"id":"ITEM-2","itemData":{"DOI":"10.1016/j.freeradbiomed.2005.01.003","ISSN":"08915849","abstract":"Cellular senescence may be accompanied by accumulation of large aggregates of oxidized proteins, also known as lipofuscin. The hypothesis that cellular accumulation of lipofuscin-like materials (LIP) results in cell death as a result of proteasome inhibition was examined. Rat neonatal cardiomyocytes were incubated with synthetic LIP for up to 48 h. This was accompanied by increases in cellular autofluorescence (207% by 48 h; p &lt; 0.05) and electron microscopic evidence of internalization of LIP particles. LIP incubation resulted in loss of viability (-46% by 48 h; p &lt; 0.05) through apoptotic cell death. Although 20S-proteasome activity was increased by 74% after 6 h, both 20S- and 26S-proteasome activities were decreased after 48 h of incubation (-54% (p &lt; 0.05) and -50%, respectively), accompanied by large increases in ubiquitinated proteins. Several proteasome-regulated proapoptotic proteins, including c-Jun (2.9-fold; p &lt; 0.05), Bax (1.8-fold; p &lt; 0.05), and p27kip1 (3.2-fold; p &lt; 0.05), were observed to be increased by 48 h. Observation of ubiquitinated homologues of Bax and p27kip1 suggested that part of the increase was due to decreased proteasomal degradation of these proteins. The results of this study are consistent with the conclusion that accumulation of LIP results in inhibition of the proteasome, which initiates an apoptotic cascade as a result of dysregulation of several proapoptotic proteins. © 2005 Elsevier Inc. All rights reserved.","author":[{"dropping-particle":"","family":"Powell","given":"Saul R.","non-dropping-particle":"","parse-names":false,"suffix":""},{"dropping-particle":"","family":"Wang","given":"Ping","non-dropping-particle":"","parse-names":false,"suffix":""},{"dropping-particle":"","family":"Divald","given":"Andras","non-dropping-particle":"","parse-names":false,"suffix":""},{"dropping-particle":"","family":"Teichberg","given":"Saul","non-dropping-particle":"","parse-names":false,"suffix":""},{"dropping-particle":"","family":"Haridas","given":"Viraga","non-dropping-particle":"","parse-names":false,"suffix":""},{"dropping-particle":"","family":"McCloskey","given":"Thomas W.","non-dropping-particle":"","parse-names":false,"suffix":""},{"dropping-particle":"","family":"Davies","given":"Kelvin J.A.","non-dropping-particle":"","parse-names":false,"suffix":""},{"dropping-particle":"","family":"Katzeff","given":"Harvey","non-dropping-particle":"","parse-names":false,"suffix":""}],"container-title":"Free Radical Biology and Medicine","id":"ITEM-2","issue":"8","issued":{"date-parts":[["2005","4","15"]]},"page":"1093-1101","publisher":"Elsevier Inc.","title":"Aggregates of oxidized proteins (lipofuscin) induce apoptosis through proteasome inhibition and dysregulation of proapoptotic proteins","type":"article-journal","volume":"38"},"uris":["http://www.mendeley.com/documents/?uuid=ee82f184-24de-3ffe-96be-d6d4bd6862ea"]}],"mendeley":{"formattedCitation":"(Brunk and Terman, 2002; Powell et al., 2005)","plainTextFormattedCitation":"(Brunk and Terman, 2002; Powell et al., 2005)","previouslyFormattedCitation":"(Brunk and Terman, 2002; Powell et al., 2005)"},"properties":{"noteIndex":0},"schema":"https://github.com/citation-style-language/schema/raw/master/csl-citation.json"}</w:delInstrText>
        </w:r>
        <w:r w:rsidR="001B3279" w:rsidRPr="00871A74" w:rsidDel="000F4367">
          <w:rPr>
            <w:rFonts w:ascii="Arial" w:hAnsi="Arial" w:cs="Arial"/>
          </w:rPr>
          <w:fldChar w:fldCharType="separate"/>
        </w:r>
        <w:r w:rsidR="00B441E1" w:rsidRPr="00B441E1" w:rsidDel="000F4367">
          <w:rPr>
            <w:rFonts w:ascii="Arial" w:hAnsi="Arial" w:cs="Arial"/>
            <w:noProof/>
          </w:rPr>
          <w:delText>(Brunk and Terman, 2002; Powell et al., 2005)</w:delText>
        </w:r>
        <w:r w:rsidR="001B3279" w:rsidRPr="00871A74" w:rsidDel="000F4367">
          <w:rPr>
            <w:rFonts w:ascii="Arial" w:hAnsi="Arial" w:cs="Arial"/>
          </w:rPr>
          <w:fldChar w:fldCharType="end"/>
        </w:r>
        <w:r w:rsidR="00B50F9E" w:rsidRPr="00871A74" w:rsidDel="000F4367">
          <w:rPr>
            <w:rFonts w:ascii="Arial" w:hAnsi="Arial" w:cs="Arial"/>
          </w:rPr>
          <w:delText xml:space="preserve">. </w:delText>
        </w:r>
        <w:r w:rsidR="00626350" w:rsidRPr="00871A74" w:rsidDel="000F4367">
          <w:rPr>
            <w:rFonts w:ascii="Arial" w:hAnsi="Arial" w:cs="Arial"/>
          </w:rPr>
          <w:delText>As a result</w:delText>
        </w:r>
        <w:r w:rsidR="00B50F9E" w:rsidRPr="00871A74" w:rsidDel="000F4367">
          <w:rPr>
            <w:rFonts w:ascii="Arial" w:hAnsi="Arial" w:cs="Arial"/>
          </w:rPr>
          <w:delText>, elevated lipofuscin is considered a biomarker of neurodegenerative disorders, including Alzheimer’s disease, Parkinson’s disease, and Neuronal Ceroid Lipofuscinoses</w:delText>
        </w:r>
        <w:r w:rsidR="00AE03C7" w:rsidRPr="00871A74" w:rsidDel="000F4367">
          <w:rPr>
            <w:rFonts w:ascii="Arial" w:hAnsi="Arial" w:cs="Arial"/>
          </w:rPr>
          <w:delText xml:space="preserve"> </w:delText>
        </w:r>
        <w:r w:rsidR="00B50F9E"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{"citationItems":[{"id":"ITEM-1","itemData":{"DOI":"10.3389/fnins.2018.00464","ISSN":"1662453X","abstract":"Despite aging being by far the greatest risk factor for highly prevalent neurodegenerative disorders, the molecular underpinnings of age-related brain changes are still not well understood, particularly the transition from normal healthy brain aging to neuropathological aging. Aging is an extremely complex, multifactorial process involving the simultaneous interplay of several processes operating at many levels of the functional organization. The buildup of potentially toxic protein aggregates and their spreading through various brain regions has been identified as a major contributor to these pathologies. One of the most striking morphologic changes in neurons during normal aging is the accumulation of lipofuscin (LF) aggregates, as well as, neuromelanin pigments. LF is an autofluorescent lipopigment formed by lipids, metals and misfolded proteins, which is especially abundant in nerve cells, cardiac muscle cells and skin. Within the Central Nervous System (CNS), LF accumulates as aggregates, delineating a specific senescence pattern in both physiological and pathological states, altering neuronal cytoskeleton and cellular trafficking and metabolism, and being associated with neuronal loss, and glial proliferation and activation. Traditionally, the accumulation of LF in the CNS has been considered a secondary consequence of the aging process, being a mere bystander of the pathological buildup associated with different neurodegenerative disorders. Here, we discuss recent evidence suggesting the possibility that LF aggregates may have an active role in neurodegeneration. We argue that LF is a relevant effector of aging that represents a risk factor or driver for neurodegenerative disorders.","author":[{"dropping-particle":"","family":"Moreno-García","given":"Alexandra","non-dropping-particle":"","parse-names":false,"suffix":""},{"dropping-particle":"","family":"Kun","given":"Alejandra","non-dropping-particle":"","parse-names":false,"suffix":""},{"dropping-particle":"","family":"Calero","given":"Olga","non-dropping-particle":"","parse-names":false,"suffix":""},{"dropping-particle":"","family":"Medina","given":"Miguel","non-dropping-particle":"","parse-names":false,"suffix":""},{"dropping-particle":"","family":"Calero","given":"Miguel","non-dropping-particle":"","parse-names":false,"suffix":""}],"container-title":"Frontiers in Neuroscience","id":"ITEM-1","issue":"JUL","issued":{"date-parts":[["2018","7","5"]]},"page":"464","publisher":"Frontiers Media S.A.","title":"An overview of the role of lipofuscin in age-related neurodegeneration","type":"article","volume":"12"},"uris":["http://www.mendeley.com/documents/?uuid=b9845314-d4c7-3276-9529-36dc3813de5d"]}],"mendeley":{"formattedCitation":"(Moreno-García et al., 2018)","plainTextFormattedCitation":"(Moreno-García et al., 2018)","previouslyFormattedCitation":"(Moreno-García et al., 2018)"},"properties":{"noteIndex":0},"schema":"https://github.com/citation-style-language/schema/raw/master/csl-citation.json"}</w:delInstrText>
        </w:r>
        <w:r w:rsidR="00B50F9E" w:rsidRPr="00871A74" w:rsidDel="000F4367">
          <w:rPr>
            <w:rFonts w:ascii="Arial" w:hAnsi="Arial" w:cs="Arial"/>
          </w:rPr>
          <w:fldChar w:fldCharType="separate"/>
        </w:r>
        <w:r w:rsidR="009E6278" w:rsidRPr="00871A74" w:rsidDel="000F4367">
          <w:rPr>
            <w:rFonts w:ascii="Arial" w:hAnsi="Arial" w:cs="Arial"/>
            <w:noProof/>
          </w:rPr>
          <w:delText>(Moreno-García et al., 2018)</w:delText>
        </w:r>
        <w:r w:rsidR="00B50F9E" w:rsidRPr="00871A74" w:rsidDel="000F4367">
          <w:rPr>
            <w:rFonts w:ascii="Arial" w:hAnsi="Arial" w:cs="Arial"/>
          </w:rPr>
          <w:fldChar w:fldCharType="end"/>
        </w:r>
        <w:r w:rsidR="00B50F9E" w:rsidRPr="00871A74" w:rsidDel="000F4367">
          <w:rPr>
            <w:rFonts w:ascii="Arial" w:hAnsi="Arial" w:cs="Arial"/>
          </w:rPr>
          <w:delText>. Therefore, the</w:delText>
        </w:r>
        <w:r w:rsidR="0042217D" w:rsidRPr="00871A74" w:rsidDel="000F4367">
          <w:rPr>
            <w:rFonts w:ascii="Arial" w:hAnsi="Arial" w:cs="Arial"/>
          </w:rPr>
          <w:delText xml:space="preserve"> </w:delText>
        </w:r>
        <w:r w:rsidRPr="00871A74" w:rsidDel="000F4367">
          <w:rPr>
            <w:rFonts w:ascii="Arial" w:hAnsi="Arial" w:cs="Arial"/>
          </w:rPr>
          <w:delText xml:space="preserve">marked increase in lipofuscin area and number </w:delText>
        </w:r>
        <w:r w:rsidR="00B50F9E" w:rsidRPr="00871A74" w:rsidDel="000F4367">
          <w:rPr>
            <w:rFonts w:ascii="Arial" w:hAnsi="Arial" w:cs="Arial"/>
          </w:rPr>
          <w:delText xml:space="preserve">seen </w:delText>
        </w:r>
        <w:r w:rsidRPr="00871A74" w:rsidDel="000F4367">
          <w:rPr>
            <w:rFonts w:ascii="Arial" w:hAnsi="Arial" w:cs="Arial"/>
          </w:rPr>
          <w:delText xml:space="preserve">in MUT </w:delText>
        </w:r>
        <w:r w:rsidR="00417E04" w:rsidRPr="00871A74" w:rsidDel="000F4367">
          <w:rPr>
            <w:rFonts w:ascii="Arial" w:hAnsi="Arial" w:cs="Arial"/>
          </w:rPr>
          <w:delText>electron</w:delText>
        </w:r>
        <w:r w:rsidR="008958FA" w:rsidRPr="00871A74" w:rsidDel="000F4367">
          <w:rPr>
            <w:rFonts w:ascii="Arial" w:hAnsi="Arial" w:cs="Arial"/>
          </w:rPr>
          <w:delText xml:space="preserve"> </w:delText>
        </w:r>
        <w:r w:rsidR="00417E04" w:rsidRPr="00871A74" w:rsidDel="000F4367">
          <w:rPr>
            <w:rFonts w:ascii="Arial" w:hAnsi="Arial" w:cs="Arial"/>
          </w:rPr>
          <w:delText>microgra</w:delText>
        </w:r>
        <w:r w:rsidR="008958FA" w:rsidRPr="00871A74" w:rsidDel="000F4367">
          <w:rPr>
            <w:rFonts w:ascii="Arial" w:hAnsi="Arial" w:cs="Arial"/>
          </w:rPr>
          <w:delText>p</w:delText>
        </w:r>
        <w:r w:rsidR="00417E04" w:rsidRPr="00871A74" w:rsidDel="000F4367">
          <w:rPr>
            <w:rFonts w:ascii="Arial" w:hAnsi="Arial" w:cs="Arial"/>
          </w:rPr>
          <w:delText>hs</w:delText>
        </w:r>
        <w:r w:rsidRPr="00871A74" w:rsidDel="000F4367">
          <w:rPr>
            <w:rFonts w:ascii="Arial" w:hAnsi="Arial" w:cs="Arial"/>
          </w:rPr>
          <w:delText xml:space="preserve"> (Fig</w:delText>
        </w:r>
        <w:r w:rsidR="00AE03C7" w:rsidRPr="00871A74" w:rsidDel="000F4367">
          <w:rPr>
            <w:rFonts w:ascii="Arial" w:hAnsi="Arial" w:cs="Arial"/>
          </w:rPr>
          <w:delText>ures</w:delText>
        </w:r>
        <w:r w:rsidRPr="00871A74" w:rsidDel="000F4367">
          <w:rPr>
            <w:rFonts w:ascii="Arial" w:hAnsi="Arial" w:cs="Arial"/>
          </w:rPr>
          <w:delText xml:space="preserve"> </w:delText>
        </w:r>
        <w:r w:rsidR="00BD0E0A" w:rsidDel="000F4367">
          <w:rPr>
            <w:rFonts w:ascii="Arial" w:hAnsi="Arial" w:cs="Arial"/>
          </w:rPr>
          <w:delText>5</w:delText>
        </w:r>
        <w:r w:rsidR="00CE42E4" w:rsidDel="000F4367">
          <w:rPr>
            <w:rFonts w:ascii="Arial" w:hAnsi="Arial" w:cs="Arial"/>
          </w:rPr>
          <w:delText>O</w:delText>
        </w:r>
        <w:r w:rsidR="00AE03C7" w:rsidRPr="00871A74" w:rsidDel="000F4367">
          <w:rPr>
            <w:rFonts w:ascii="Arial" w:hAnsi="Arial" w:cs="Arial"/>
          </w:rPr>
          <w:delText xml:space="preserve"> and </w:delText>
        </w:r>
        <w:r w:rsidR="00BD0E0A" w:rsidDel="000F4367">
          <w:rPr>
            <w:rFonts w:ascii="Arial" w:hAnsi="Arial" w:cs="Arial"/>
          </w:rPr>
          <w:delText>5</w:delText>
        </w:r>
        <w:r w:rsidR="00CE42E4" w:rsidDel="000F4367">
          <w:rPr>
            <w:rFonts w:ascii="Arial" w:hAnsi="Arial" w:cs="Arial"/>
          </w:rPr>
          <w:delText>P</w:delText>
        </w:r>
        <w:r w:rsidR="00AE03C7" w:rsidRPr="00871A74" w:rsidDel="000F4367">
          <w:rPr>
            <w:rFonts w:ascii="Arial" w:hAnsi="Arial" w:cs="Arial"/>
          </w:rPr>
          <w:delText>,</w:delText>
        </w:r>
        <w:r w:rsidRPr="00871A74" w:rsidDel="000F4367">
          <w:rPr>
            <w:rFonts w:ascii="Arial" w:hAnsi="Arial" w:cs="Arial"/>
          </w:rPr>
          <w:delText xml:space="preserve"> respectively) </w:delText>
        </w:r>
        <w:r w:rsidR="00417E04" w:rsidRPr="00871A74" w:rsidDel="000F4367">
          <w:rPr>
            <w:rFonts w:ascii="Arial" w:hAnsi="Arial" w:cs="Arial"/>
          </w:rPr>
          <w:delText>is</w:delText>
        </w:r>
        <w:r w:rsidRPr="00871A74" w:rsidDel="000F4367">
          <w:rPr>
            <w:rFonts w:ascii="Arial" w:hAnsi="Arial" w:cs="Arial"/>
          </w:rPr>
          <w:delText xml:space="preserve"> consistent with </w:delText>
        </w:r>
        <w:r w:rsidR="00F9639B" w:rsidDel="000F4367">
          <w:rPr>
            <w:rFonts w:ascii="Arial" w:hAnsi="Arial" w:cs="Arial"/>
          </w:rPr>
          <w:delText xml:space="preserve">the increased abundance of lysosomal pathways observed by proteomics, and </w:delText>
        </w:r>
        <w:r w:rsidR="00FE167A" w:rsidDel="000F4367">
          <w:rPr>
            <w:rFonts w:ascii="Arial" w:hAnsi="Arial" w:cs="Arial"/>
          </w:rPr>
          <w:delText xml:space="preserve">likely </w:delText>
        </w:r>
        <w:r w:rsidR="00F9639B" w:rsidDel="000F4367">
          <w:rPr>
            <w:rFonts w:ascii="Arial" w:hAnsi="Arial" w:cs="Arial"/>
          </w:rPr>
          <w:delText xml:space="preserve">reflects </w:delText>
        </w:r>
        <w:r w:rsidR="0024543D" w:rsidDel="000F4367">
          <w:rPr>
            <w:rFonts w:ascii="Arial" w:hAnsi="Arial" w:cs="Arial"/>
          </w:rPr>
          <w:delText>a</w:delText>
        </w:r>
        <w:r w:rsidR="005F110C" w:rsidDel="000F4367">
          <w:rPr>
            <w:rFonts w:ascii="Arial" w:hAnsi="Arial" w:cs="Arial"/>
          </w:rPr>
          <w:delText xml:space="preserve">n </w:delText>
        </w:r>
        <w:r w:rsidR="0024543D" w:rsidDel="000F4367">
          <w:rPr>
            <w:rFonts w:ascii="Arial" w:hAnsi="Arial" w:cs="Arial"/>
          </w:rPr>
          <w:delText xml:space="preserve">increase in lysosomal breakdown of cellular material. </w:delText>
        </w:r>
        <w:r w:rsidR="001B3A47" w:rsidRPr="00871A74" w:rsidDel="000F4367">
          <w:rPr>
            <w:rFonts w:ascii="Arial" w:hAnsi="Arial" w:cs="Arial"/>
          </w:rPr>
          <w:delText xml:space="preserve">Together these data indicate that </w:delText>
        </w:r>
        <w:r w:rsidR="0024543D" w:rsidDel="000F4367">
          <w:rPr>
            <w:rFonts w:ascii="Arial" w:hAnsi="Arial" w:cs="Arial"/>
          </w:rPr>
          <w:delText>SWIP</w:delText>
        </w:r>
        <w:r w:rsidR="0024543D" w:rsidRPr="00CE42E4" w:rsidDel="000F4367">
          <w:rPr>
            <w:rFonts w:ascii="Arial" w:hAnsi="Arial" w:cs="Arial"/>
            <w:vertAlign w:val="superscript"/>
          </w:rPr>
          <w:delText>P1019R</w:delText>
        </w:r>
        <w:r w:rsidR="0024543D" w:rsidDel="000F4367">
          <w:rPr>
            <w:rFonts w:ascii="Arial" w:hAnsi="Arial" w:cs="Arial"/>
          </w:rPr>
          <w:delText xml:space="preserve"> results in pathological lysosomal function that could lead to </w:delText>
        </w:r>
        <w:r w:rsidR="001B3A47" w:rsidRPr="00871A74" w:rsidDel="000F4367">
          <w:rPr>
            <w:rFonts w:ascii="Arial" w:hAnsi="Arial" w:cs="Arial"/>
          </w:rPr>
          <w:delText>neurodegeneration.</w:delText>
        </w:r>
        <w:r w:rsidR="008958FA" w:rsidRPr="00871A74" w:rsidDel="000F4367">
          <w:rPr>
            <w:rFonts w:ascii="Arial" w:hAnsi="Arial" w:cs="Arial"/>
          </w:rPr>
          <w:delText xml:space="preserve"> </w:delText>
        </w:r>
      </w:del>
    </w:p>
    <w:p w14:paraId="7EDE65DB" w14:textId="063B28FD" w:rsidR="0064374F" w:rsidRPr="00871A74" w:rsidDel="000F4367" w:rsidRDefault="0064374F" w:rsidP="000F4367">
      <w:pPr>
        <w:spacing w:line="480" w:lineRule="auto"/>
        <w:jc w:val="thaiDistribute"/>
        <w:rPr>
          <w:del w:id="996" w:author="Tyler Bradshaw" w:date="2020-12-05T17:32:00Z"/>
          <w:rFonts w:ascii="Arial" w:hAnsi="Arial" w:cs="Arial"/>
          <w:b/>
          <w:bCs/>
        </w:rPr>
        <w:pPrChange w:id="997" w:author="Tyler Bradshaw" w:date="2020-12-05T17:32:00Z">
          <w:pPr>
            <w:spacing w:line="480" w:lineRule="auto"/>
            <w:jc w:val="thaiDistribute"/>
          </w:pPr>
        </w:pPrChange>
      </w:pPr>
    </w:p>
    <w:p w14:paraId="34F68B14" w14:textId="4195F141" w:rsidR="006D263F" w:rsidRPr="00871A74" w:rsidDel="000F4367" w:rsidRDefault="0064374F" w:rsidP="000F4367">
      <w:pPr>
        <w:spacing w:line="480" w:lineRule="auto"/>
        <w:jc w:val="thaiDistribute"/>
        <w:rPr>
          <w:del w:id="998" w:author="Tyler Bradshaw" w:date="2020-12-05T17:32:00Z"/>
          <w:rFonts w:ascii="Arial" w:hAnsi="Arial" w:cs="Arial"/>
        </w:rPr>
        <w:pPrChange w:id="999" w:author="Tyler Bradshaw" w:date="2020-12-05T17:32:00Z">
          <w:pPr>
            <w:spacing w:line="480" w:lineRule="auto"/>
            <w:jc w:val="thaiDistribute"/>
          </w:pPr>
        </w:pPrChange>
      </w:pPr>
      <w:del w:id="1000" w:author="Tyler Bradshaw" w:date="2020-12-05T17:32:00Z">
        <w:r w:rsidRPr="00871A74" w:rsidDel="000F4367">
          <w:rPr>
            <w:rFonts w:ascii="Arial" w:hAnsi="Arial" w:cs="Arial"/>
            <w:b/>
            <w:bCs/>
          </w:rPr>
          <w:delText>SWIP</w:delText>
        </w:r>
        <w:r w:rsidRPr="00871A74" w:rsidDel="000F4367">
          <w:rPr>
            <w:rFonts w:ascii="Arial" w:hAnsi="Arial" w:cs="Arial"/>
            <w:b/>
            <w:bCs/>
            <w:vertAlign w:val="superscript"/>
          </w:rPr>
          <w:delText>P1019R</w:delText>
        </w:r>
        <w:r w:rsidR="006D263F" w:rsidRPr="00871A74" w:rsidDel="000F4367">
          <w:rPr>
            <w:rFonts w:ascii="Arial" w:hAnsi="Arial" w:cs="Arial"/>
            <w:b/>
            <w:bCs/>
            <w:i/>
            <w:iCs/>
          </w:rPr>
          <w:delText xml:space="preserve"> </w:delText>
        </w:r>
        <w:r w:rsidR="006D263F" w:rsidRPr="00871A74" w:rsidDel="000F4367">
          <w:rPr>
            <w:rFonts w:ascii="Arial" w:hAnsi="Arial" w:cs="Arial"/>
            <w:b/>
            <w:bCs/>
          </w:rPr>
          <w:delText xml:space="preserve">mutant mice display persistent </w:delText>
        </w:r>
        <w:r w:rsidR="005B280C" w:rsidRPr="00871A74" w:rsidDel="000F4367">
          <w:rPr>
            <w:rFonts w:ascii="Arial" w:hAnsi="Arial" w:cs="Arial"/>
            <w:b/>
            <w:bCs/>
          </w:rPr>
          <w:delText xml:space="preserve">deficits </w:delText>
        </w:r>
        <w:r w:rsidR="006D263F" w:rsidRPr="00871A74" w:rsidDel="000F4367">
          <w:rPr>
            <w:rFonts w:ascii="Arial" w:hAnsi="Arial" w:cs="Arial"/>
            <w:b/>
            <w:bCs/>
          </w:rPr>
          <w:delText>in cued fear memory recall.</w:delText>
        </w:r>
        <w:r w:rsidR="002E19DF" w:rsidRPr="00871A74" w:rsidDel="000F4367">
          <w:rPr>
            <w:rFonts w:ascii="Arial" w:hAnsi="Arial" w:cs="Arial"/>
          </w:rPr>
          <w:delText xml:space="preserve"> </w:delText>
        </w:r>
        <w:r w:rsidR="0047496E" w:rsidRPr="00871A74" w:rsidDel="000F4367">
          <w:rPr>
            <w:rFonts w:ascii="Arial" w:hAnsi="Arial" w:cs="Arial"/>
          </w:rPr>
          <w:delText>To observe the functional consequences of the SWIP</w:delText>
        </w:r>
        <w:r w:rsidR="0047496E" w:rsidRPr="00871A74" w:rsidDel="000F4367">
          <w:rPr>
            <w:rFonts w:ascii="Arial" w:hAnsi="Arial" w:cs="Arial"/>
            <w:vertAlign w:val="superscript"/>
          </w:rPr>
          <w:delText>P1019R</w:delText>
        </w:r>
        <w:r w:rsidR="0047496E" w:rsidRPr="00871A74" w:rsidDel="000F4367">
          <w:rPr>
            <w:rFonts w:ascii="Arial" w:hAnsi="Arial" w:cs="Arial"/>
          </w:rPr>
          <w:delText xml:space="preserve"> mutation, we next studied WT and MUT mouse behavior. </w:delText>
        </w:r>
        <w:r w:rsidR="00417E04" w:rsidRPr="00871A74" w:rsidDel="000F4367">
          <w:rPr>
            <w:rFonts w:ascii="Arial" w:hAnsi="Arial" w:cs="Arial"/>
          </w:rPr>
          <w:delText>G</w:delText>
        </w:r>
        <w:r w:rsidR="006D263F" w:rsidRPr="00871A74" w:rsidDel="000F4367">
          <w:rPr>
            <w:rFonts w:ascii="Arial" w:hAnsi="Arial" w:cs="Arial"/>
          </w:rPr>
          <w:delText xml:space="preserve">iven that children </w:delText>
        </w:r>
        <w:r w:rsidR="009A0F83" w:rsidRPr="00871A74" w:rsidDel="000F4367">
          <w:rPr>
            <w:rFonts w:ascii="Arial" w:hAnsi="Arial" w:cs="Arial"/>
          </w:rPr>
          <w:delText>with homozygous</w:delText>
        </w:r>
        <w:r w:rsidR="00417E04" w:rsidRPr="00871A74" w:rsidDel="000F4367">
          <w:rPr>
            <w:rFonts w:ascii="Arial" w:hAnsi="Arial" w:cs="Arial"/>
          </w:rPr>
          <w:delText xml:space="preserve"> SWIP</w:delText>
        </w:r>
        <w:r w:rsidR="00417E04" w:rsidRPr="00871A74" w:rsidDel="000F4367">
          <w:rPr>
            <w:rFonts w:ascii="Arial" w:hAnsi="Arial" w:cs="Arial"/>
            <w:vertAlign w:val="superscript"/>
          </w:rPr>
          <w:delText>P1019R</w:delText>
        </w:r>
        <w:r w:rsidR="006D263F" w:rsidRPr="00871A74" w:rsidDel="000F4367">
          <w:rPr>
            <w:rFonts w:ascii="Arial" w:hAnsi="Arial" w:cs="Arial"/>
          </w:rPr>
          <w:delText xml:space="preserve"> point mutation</w:delText>
        </w:r>
        <w:r w:rsidR="00C010F2" w:rsidRPr="00871A74" w:rsidDel="000F4367">
          <w:rPr>
            <w:rFonts w:ascii="Arial" w:hAnsi="Arial" w:cs="Arial"/>
          </w:rPr>
          <w:delText>s</w:delText>
        </w:r>
        <w:r w:rsidR="006D263F" w:rsidRPr="00871A74" w:rsidDel="000F4367">
          <w:rPr>
            <w:rFonts w:ascii="Arial" w:hAnsi="Arial" w:cs="Arial"/>
          </w:rPr>
          <w:delText xml:space="preserve"> display intellectual disability</w:delText>
        </w:r>
        <w:r w:rsidR="00AE03C7" w:rsidRPr="00871A74" w:rsidDel="000F4367">
          <w:rPr>
            <w:rFonts w:ascii="Arial" w:hAnsi="Arial" w:cs="Arial"/>
          </w:rPr>
          <w:delText xml:space="preserve"> </w:delText>
        </w:r>
        <w:r w:rsidR="006D263F"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6D263F" w:rsidRPr="00871A74" w:rsidDel="000F4367">
          <w:rPr>
            <w:rFonts w:ascii="Arial" w:hAnsi="Arial" w:cs="Arial"/>
          </w:rPr>
          <w:fldChar w:fldCharType="separate"/>
        </w:r>
        <w:r w:rsidR="009E6278" w:rsidRPr="00871A74" w:rsidDel="000F4367">
          <w:rPr>
            <w:rFonts w:ascii="Arial" w:hAnsi="Arial" w:cs="Arial"/>
            <w:noProof/>
          </w:rPr>
          <w:delText>(Ropers et al., 2011)</w:delText>
        </w:r>
        <w:r w:rsidR="006D263F" w:rsidRPr="00871A74" w:rsidDel="000F4367">
          <w:rPr>
            <w:rFonts w:ascii="Arial" w:hAnsi="Arial" w:cs="Arial"/>
          </w:rPr>
          <w:fldChar w:fldCharType="end"/>
        </w:r>
        <w:r w:rsidR="00417E04" w:rsidRPr="00871A74" w:rsidDel="000F4367">
          <w:rPr>
            <w:rFonts w:ascii="Arial" w:hAnsi="Arial" w:cs="Arial"/>
          </w:rPr>
          <w:delText xml:space="preserve"> and </w:delText>
        </w:r>
        <w:r w:rsidR="009A0F83" w:rsidRPr="00871A74" w:rsidDel="000F4367">
          <w:rPr>
            <w:rFonts w:ascii="Arial" w:hAnsi="Arial" w:cs="Arial"/>
          </w:rPr>
          <w:delText>SWIP</w:delText>
        </w:r>
        <w:r w:rsidR="009A0F83" w:rsidRPr="00871A74" w:rsidDel="000F4367">
          <w:rPr>
            <w:rFonts w:ascii="Arial" w:hAnsi="Arial" w:cs="Arial"/>
            <w:vertAlign w:val="superscript"/>
          </w:rPr>
          <w:delText>P1019R</w:delText>
        </w:r>
        <w:r w:rsidR="009A0F83" w:rsidRPr="00871A74" w:rsidDel="000F4367">
          <w:rPr>
            <w:rFonts w:ascii="Arial" w:hAnsi="Arial" w:cs="Arial"/>
          </w:rPr>
          <w:delText xml:space="preserve"> </w:delText>
        </w:r>
        <w:r w:rsidR="007B0C2A" w:rsidRPr="00871A74" w:rsidDel="000F4367">
          <w:rPr>
            <w:rFonts w:ascii="Arial" w:hAnsi="Arial" w:cs="Arial"/>
          </w:rPr>
          <w:delText xml:space="preserve">mutant </w:delText>
        </w:r>
        <w:r w:rsidR="00417E04" w:rsidRPr="00871A74" w:rsidDel="000F4367">
          <w:rPr>
            <w:rFonts w:ascii="Arial" w:hAnsi="Arial" w:cs="Arial"/>
          </w:rPr>
          <w:delText>mice</w:delText>
        </w:r>
        <w:r w:rsidR="007B0C2A" w:rsidRPr="00871A74" w:rsidDel="000F4367">
          <w:rPr>
            <w:rFonts w:ascii="Arial" w:hAnsi="Arial" w:cs="Arial"/>
          </w:rPr>
          <w:delText xml:space="preserve"> exhibit</w:delText>
        </w:r>
        <w:r w:rsidR="006D263F" w:rsidRPr="00871A74" w:rsidDel="000F4367">
          <w:rPr>
            <w:rFonts w:ascii="Arial" w:hAnsi="Arial" w:cs="Arial"/>
          </w:rPr>
          <w:delText xml:space="preserve"> endo</w:delText>
        </w:r>
        <w:r w:rsidR="00344FBD" w:rsidRPr="00871A74" w:rsidDel="000F4367">
          <w:rPr>
            <w:rFonts w:ascii="Arial" w:hAnsi="Arial" w:cs="Arial"/>
          </w:rPr>
          <w:delText>-</w:delText>
        </w:r>
        <w:r w:rsidR="00485452" w:rsidRPr="00871A74" w:rsidDel="000F4367">
          <w:rPr>
            <w:rFonts w:ascii="Arial" w:hAnsi="Arial" w:cs="Arial"/>
          </w:rPr>
          <w:delText>l</w:delText>
        </w:r>
        <w:r w:rsidR="006D263F" w:rsidRPr="00871A74" w:rsidDel="000F4367">
          <w:rPr>
            <w:rFonts w:ascii="Arial" w:hAnsi="Arial" w:cs="Arial"/>
          </w:rPr>
          <w:delText xml:space="preserve">ysosomal disruptions implicated in neurodegenerative processes, </w:delText>
        </w:r>
        <w:r w:rsidR="005D65D6" w:rsidRPr="00871A74" w:rsidDel="000F4367">
          <w:rPr>
            <w:rFonts w:ascii="Arial" w:hAnsi="Arial" w:cs="Arial"/>
          </w:rPr>
          <w:delText>behavior</w:delText>
        </w:r>
        <w:r w:rsidR="006D263F" w:rsidRPr="00871A74" w:rsidDel="000F4367">
          <w:rPr>
            <w:rFonts w:ascii="Arial" w:hAnsi="Arial" w:cs="Arial"/>
          </w:rPr>
          <w:delText xml:space="preserve"> </w:delText>
        </w:r>
        <w:r w:rsidR="005D65D6" w:rsidRPr="00871A74" w:rsidDel="000F4367">
          <w:rPr>
            <w:rFonts w:ascii="Arial" w:hAnsi="Arial" w:cs="Arial"/>
          </w:rPr>
          <w:delText xml:space="preserve">was assessed </w:delText>
        </w:r>
        <w:r w:rsidR="006D263F" w:rsidRPr="00871A74" w:rsidDel="000F4367">
          <w:rPr>
            <w:rFonts w:ascii="Arial" w:hAnsi="Arial" w:cs="Arial"/>
          </w:rPr>
          <w:delText>at two ages: adolescence (P40-</w:delText>
        </w:r>
        <w:r w:rsidRPr="00871A74" w:rsidDel="000F4367">
          <w:rPr>
            <w:rFonts w:ascii="Arial" w:hAnsi="Arial" w:cs="Arial"/>
          </w:rPr>
          <w:delText>50</w:delText>
        </w:r>
        <w:r w:rsidR="006D263F" w:rsidRPr="00871A74" w:rsidDel="000F4367">
          <w:rPr>
            <w:rFonts w:ascii="Arial" w:hAnsi="Arial" w:cs="Arial"/>
          </w:rPr>
          <w:delText>), and mid-late adulthood (5.5-6.</w:delText>
        </w:r>
        <w:r w:rsidR="00B176C3" w:rsidRPr="00871A74" w:rsidDel="000F4367">
          <w:rPr>
            <w:rFonts w:ascii="Arial" w:hAnsi="Arial" w:cs="Arial"/>
          </w:rPr>
          <w:delText>5</w:delText>
        </w:r>
        <w:r w:rsidR="00DF35DC" w:rsidRPr="00871A74" w:rsidDel="000F4367">
          <w:rPr>
            <w:rFonts w:ascii="Arial" w:hAnsi="Arial" w:cs="Arial"/>
          </w:rPr>
          <w:delText xml:space="preserve"> </w:delText>
        </w:r>
        <w:r w:rsidR="00B176C3" w:rsidRPr="00871A74" w:rsidDel="000F4367">
          <w:rPr>
            <w:rFonts w:ascii="Arial" w:hAnsi="Arial" w:cs="Arial"/>
          </w:rPr>
          <w:delText>mo</w:delText>
        </w:r>
        <w:r w:rsidR="006D263F" w:rsidRPr="00871A74" w:rsidDel="000F4367">
          <w:rPr>
            <w:rFonts w:ascii="Arial" w:hAnsi="Arial" w:cs="Arial"/>
          </w:rPr>
          <w:delText xml:space="preserve">). </w:delText>
        </w:r>
        <w:r w:rsidR="005B280C" w:rsidRPr="00871A74" w:rsidDel="000F4367">
          <w:rPr>
            <w:rFonts w:ascii="Arial" w:hAnsi="Arial" w:cs="Arial"/>
          </w:rPr>
          <w:delText>Interestingly, MUT mice performed equivalently to WT mice in episodic and working memory paradigms, including novel object recognition and Y-maze alternations (</w:delText>
        </w:r>
        <w:r w:rsidR="00552E16" w:rsidRPr="003D583B" w:rsidDel="000F4367">
          <w:rPr>
            <w:rFonts w:ascii="Arial" w:hAnsi="Arial" w:cs="Arial"/>
          </w:rPr>
          <w:delText xml:space="preserve">Figure </w:delText>
        </w:r>
        <w:r w:rsidR="00552E16" w:rsidDel="000F4367">
          <w:rPr>
            <w:rFonts w:ascii="Arial" w:hAnsi="Arial" w:cs="Arial"/>
          </w:rPr>
          <w:delText>6</w:delText>
        </w:r>
        <w:r w:rsidR="00552E16" w:rsidRPr="003D583B" w:rsidDel="000F4367">
          <w:rPr>
            <w:rFonts w:ascii="Arial" w:hAnsi="Arial" w:cs="Arial"/>
          </w:rPr>
          <w:delText xml:space="preserve">-figure supplement </w:delText>
        </w:r>
        <w:r w:rsidR="00552E16" w:rsidDel="000F4367">
          <w:rPr>
            <w:rFonts w:ascii="Arial" w:hAnsi="Arial" w:cs="Arial"/>
          </w:rPr>
          <w:delText>1</w:delText>
        </w:r>
        <w:r w:rsidR="005B280C" w:rsidRPr="00871A74" w:rsidDel="000F4367">
          <w:rPr>
            <w:rFonts w:ascii="Arial" w:hAnsi="Arial" w:cs="Arial"/>
          </w:rPr>
          <w:delText xml:space="preserve">). </w:delText>
        </w:r>
        <w:r w:rsidR="006D263F" w:rsidRPr="00871A74" w:rsidDel="000F4367">
          <w:rPr>
            <w:rFonts w:ascii="Arial" w:hAnsi="Arial" w:cs="Arial"/>
          </w:rPr>
          <w:delText xml:space="preserve"> However, in a fear conditioning task, MUT mice displayed a significant deficit in cued fear memory (Fig</w:delText>
        </w:r>
        <w:r w:rsidR="00AE03C7" w:rsidRPr="00871A74" w:rsidDel="000F4367">
          <w:rPr>
            <w:rFonts w:ascii="Arial" w:hAnsi="Arial" w:cs="Arial"/>
          </w:rPr>
          <w:delText>ure</w:delText>
        </w:r>
        <w:r w:rsidR="006D263F" w:rsidRPr="00871A74" w:rsidDel="000F4367">
          <w:rPr>
            <w:rFonts w:ascii="Arial" w:hAnsi="Arial" w:cs="Arial"/>
          </w:rPr>
          <w:delText xml:space="preserve"> </w:delText>
        </w:r>
        <w:r w:rsidR="00BD0E0A" w:rsidDel="000F4367">
          <w:rPr>
            <w:rFonts w:ascii="Arial" w:hAnsi="Arial" w:cs="Arial"/>
          </w:rPr>
          <w:delText>6</w:delText>
        </w:r>
        <w:r w:rsidR="006D263F" w:rsidRPr="00871A74" w:rsidDel="000F4367">
          <w:rPr>
            <w:rFonts w:ascii="Arial" w:hAnsi="Arial" w:cs="Arial"/>
          </w:rPr>
          <w:delText>). This task tests the ability of a mouse to associate an aversive event (a mild electric footshock) with a paired tone (Fig</w:delText>
        </w:r>
        <w:r w:rsidR="00786410" w:rsidRPr="00871A74" w:rsidDel="000F4367">
          <w:rPr>
            <w:rFonts w:ascii="Arial" w:hAnsi="Arial" w:cs="Arial"/>
          </w:rPr>
          <w:delText>ure</w:delText>
        </w:r>
        <w:r w:rsidR="006D263F" w:rsidRPr="00871A74" w:rsidDel="000F4367">
          <w:rPr>
            <w:rFonts w:ascii="Arial" w:hAnsi="Arial" w:cs="Arial"/>
          </w:rPr>
          <w:delText xml:space="preserve"> </w:delText>
        </w:r>
        <w:r w:rsidR="00BD0E0A" w:rsidDel="000F4367">
          <w:rPr>
            <w:rFonts w:ascii="Arial" w:hAnsi="Arial" w:cs="Arial"/>
          </w:rPr>
          <w:delText>6</w:delText>
        </w:r>
        <w:r w:rsidR="00786410" w:rsidRPr="00871A74" w:rsidDel="000F4367">
          <w:rPr>
            <w:rFonts w:ascii="Arial" w:hAnsi="Arial" w:cs="Arial"/>
          </w:rPr>
          <w:delText>A</w:delText>
        </w:r>
        <w:r w:rsidR="006D263F" w:rsidRPr="00871A74" w:rsidDel="000F4367">
          <w:rPr>
            <w:rFonts w:ascii="Arial" w:hAnsi="Arial" w:cs="Arial"/>
          </w:rPr>
          <w:delText xml:space="preserve">). </w:delText>
        </w:r>
        <w:r w:rsidR="005D65D6" w:rsidRPr="00871A74" w:rsidDel="000F4367">
          <w:rPr>
            <w:rFonts w:ascii="Arial" w:hAnsi="Arial" w:cs="Arial"/>
          </w:rPr>
          <w:delText>F</w:delText>
        </w:r>
        <w:r w:rsidR="006D263F" w:rsidRPr="00871A74" w:rsidDel="000F4367">
          <w:rPr>
            <w:rFonts w:ascii="Arial" w:hAnsi="Arial" w:cs="Arial"/>
          </w:rPr>
          <w:delText>reezing behavior of mice during tone presentation is attributed to hippocampal or amygdala-based fear memory processes</w:delText>
        </w:r>
        <w:r w:rsidR="00786410" w:rsidRPr="00871A74" w:rsidDel="000F4367">
          <w:rPr>
            <w:rFonts w:ascii="Arial" w:hAnsi="Arial" w:cs="Arial"/>
          </w:rPr>
          <w:delText xml:space="preserve"> </w:delText>
        </w:r>
        <w:r w:rsidR="007B0C2A" w:rsidRPr="00871A74" w:rsidDel="000F4367">
          <w:rPr>
            <w:rFonts w:ascii="Arial" w:hAnsi="Arial" w:cs="Arial"/>
          </w:rPr>
          <w:fldChar w:fldCharType="begin" w:fldLock="1"/>
        </w:r>
        <w:r w:rsidR="00045F2E" w:rsidDel="000F4367">
          <w:rPr>
            <w:rFonts w:ascii="Arial" w:hAnsi="Arial" w:cs="Arial"/>
          </w:rPr>
          <w:delInstrText>ADDIN CSL_CITATION {"citationItems":[{"id":"ITEM-1","itemData":{"DOI":"10.1016/s0166-4328(99)00188-6","ISSN":"0166-4328","PMID":"10802307","abstract":"Several theories of hippocampal function have suggested a role for the hippocampus in contextual memory retrieval. However, these theories are based on studies using permanent pretraining lesions, which confound the role of the hippocampus in learning with its role in retrieval. We argue that an alternative methodology is required to assess the role of the hippocampus in memory retrieval processes. This alternative methodology involves temporary inactivation of the hippocampus in Pavlovian paradigms that lend themselves to an examination of retrieval. An example of this approach is considered in a Pavlovian fear-conditioning paradigm. We examined the influence of hippocampal inactivation on the context-specific expression of latent inhibition, a response decrement displayed when excitatory conditioning is preceded by non-reinforced presentations of a to-be-conditioned stimulus. Reversible inactivation of the dorsal hippocampus prior to retrieval testing eliminated the context-specific expression of latent inhibition. The nature of the hippocampal role in retrieval processes is discussed in the light of these data.","author":[{"dropping-particle":"","family":"Maren","given":"S","non-dropping-particle":"","parse-names":false,"suffix":""},{"dropping-particle":"","family":"Holt","given":"W","non-dropping-particle":"","parse-names":false,"suffix":""}],"container-title":"Behavioural brain research","id":"ITEM-1","issue":"1-2","issued":{"date-parts":[["2000","6","1"]]},"page":"97-108","title":"The hippocampus and contextual memory retrieval in Pavlovian conditioning.","type":"article-journal","volume":"110"},"uris":["http://www.mendeley.com/documents/?uuid=3b42e9e1-364f-34ec-a169-45f4b0cfad3c"]},{"id":"ITEM-2","itemData":{"DOI":"10.1073/pnas.95.25.15003","ISSN":"00278424","PMID":"9844005","abstract":"Evidence that lesions of the basolateral amygdala complex (BLC) impair memory for fear conditioning in rats, measured by lack of 'freezing' behavior in the presence of cues previously paired with footshocks, has suggested that the BLC may he a critical locus for the memory of fear conditioning. However, evidence that BLC lesions may impair unlearned as well as conditioned freezing makes it difficult to interpret the findings of studies assessing conditioned fear with freezing. The present study investigated whether such lesions prevent the expression of several measures of memory for contextual fear conditioning in addition to freezing. On day 1, rats with sham lesions or BLC lesions explored a Y maze. The BLC-lesioned rats (BLC rats) displayed a greater exploratory activity. On day 2, each of the rats was placed in the 'shock' arm of the maze, and all of the sham and half of the BLC rats received footshocks. A 24-hr retention test assessed the freezing, time spent per arm, entries per arm, and initial entry into the shock arm. As previously reported, shocked BLC rats displayed little freezing. However, the other measures indicated that the shocked BLC rats remembered the fear conditioning. They entered less readily and less often and spent less time in the shock arm than did the control nonshocked BLC rats. Compared with the sham rats, the shocked BLC rats entered more quickly and more often and spent more time in the shock arm. These findings indicate that an intact BLC is not essential for the formation and expression of long-term cognitive/explicit memory of contextual fear conditioning.","author":[{"dropping-particle":"","family":"Vazdarjanova","given":"Almira","non-dropping-particle":"","parse-names":false,"suffix":""},{"dropping-particle":"","family":"McGaugh","given":"James L.","non-dropping-particle":"","parse-names":false,"suffix":""}],"container-title":"Proceedings of the National Academy of Sciences of the United States of America","id":"ITEM-2","issue":"25","issued":{"date-parts":[["1998","12","8"]]},"page":"15003-15007","title":"Basolateral amygdala is not critical for cognitive memory of contextual fear conditioning","type":"article-journal","volume":"95"},"uris":["http://www.mendeley.com/documents/?uuid=715dfc54-8eb3-31d1-a838-2fb2e525da11"]},{"id":"ITEM-3","itemData":{"DOI":"10.1101/lm.37601","ISSN":"10720502","PMID":"11390634","abstract":"A large body of literature implicates the amygdala in Pavlovian fear conditioning. In this study, we examined the contribution of individual amygdaloid nuclei to contextual and auditory fear conditioning in rats. Prior to fear conditioning, rats received a large electrolytic lesion of the amygdala in one hemisphere, and a nucleus-specific neurotoxic lesion in the contralateral hemisphere. Neurotoxic lesions targeted either the lateral nucleus (LA), basolateral and basomedial nuclei (basal nuclei), or central nucleus (CE) of the amygdala. LA and CE lesions attenuated freezing to both contextual and auditory conditional stimuli (CSs). Lesions of the basal nuclei produced deficits in contextual and auditory fear conditioning only when the damage extended into the anterior divisions of the basal nuclei; damage limited to the posterior divisions of the basal nuclei did not significantly impair conditioning to either auditory or contextual CS. These effects were typically not lateralized, although neurotoxic lesions of the posterior divisions of the basal nuclei had greater effects on contextual fear conditioning when the contralateral electrolytic lesion was placed in the right hemisphere. These results indicate that there is significant overlap within the amygdala in the neural pathways mediating fear conditioning to contextual and acoustic CS, and that these forms of learning are not anatomically dissociable at the level of amygdaloid nuclei.","author":[{"dropping-particle":"","family":"Goosens","given":"Ki A.","non-dropping-particle":"","parse-names":false,"suffix":""},{"dropping-particle":"","family":"Maren","given":"Stephen","non-dropping-particle":"","parse-names":false,"suffix":""}],"container-title":"Learning and Memory","id":"ITEM-3","issue":"3","issued":{"date-parts":[["2001"]]},"page":"148-155","title":"Contextual and auditory fear conditioning are mediated by the lateral, basal, and central amygdaloid nuclei in rats","type":"article-journal","volume":"8"},"uris":["http://www.mendeley.com/documents/?uuid=c9e7c305-e261-38a7-8d03-f7c59ec4e963"]}],"mendeley":{"formattedCitation":"(Goosens and Maren, 2001; Maren and Holt, 2000; Vazdarjanova and McGaugh, 1998)","plainTextFormattedCitation":"(Goosens and Maren, 2001; Maren and Holt, 2000; Vazdarjanova and McGaugh, 1998)","previouslyFormattedCitation":"(Goosens and Maren, 2001; Maren and Holt, 2000; Vazdarjanova and McGaugh, 1998)"},"properties":{"noteIndex":0},"schema":"https://github.com/citation-style-language/schema/raw/master/csl-citation.json"}</w:delInstrText>
        </w:r>
        <w:r w:rsidR="007B0C2A" w:rsidRPr="00871A74" w:rsidDel="000F4367">
          <w:rPr>
            <w:rFonts w:ascii="Arial" w:hAnsi="Arial" w:cs="Arial"/>
          </w:rPr>
          <w:fldChar w:fldCharType="separate"/>
        </w:r>
        <w:r w:rsidR="00B441E1" w:rsidRPr="00B441E1" w:rsidDel="000F4367">
          <w:rPr>
            <w:rFonts w:ascii="Arial" w:hAnsi="Arial" w:cs="Arial"/>
            <w:noProof/>
          </w:rPr>
          <w:delText>(Goosens and Maren, 2001; Maren and Holt, 2000; Vazdarjanova and McGaugh, 1998)</w:delText>
        </w:r>
        <w:r w:rsidR="007B0C2A" w:rsidRPr="00871A74" w:rsidDel="000F4367">
          <w:rPr>
            <w:rFonts w:ascii="Arial" w:hAnsi="Arial" w:cs="Arial"/>
          </w:rPr>
          <w:fldChar w:fldCharType="end"/>
        </w:r>
        <w:r w:rsidR="007B0C2A" w:rsidRPr="00871A74" w:rsidDel="000F4367">
          <w:rPr>
            <w:rFonts w:ascii="Arial" w:hAnsi="Arial" w:cs="Arial"/>
          </w:rPr>
          <w:delText>.</w:delText>
        </w:r>
        <w:r w:rsidR="006D263F" w:rsidRPr="00871A74" w:rsidDel="000F4367">
          <w:rPr>
            <w:rFonts w:ascii="Arial" w:hAnsi="Arial" w:cs="Arial"/>
          </w:rPr>
          <w:delText xml:space="preserve"> Forty-eight hours after exposure to the paired tone and footshock, MUT mice showed a significant decrease in conditioned freezing to tone presentation compared to their WT littermates (Fig</w:delText>
        </w:r>
        <w:r w:rsidR="00786410" w:rsidRPr="00871A74" w:rsidDel="000F4367">
          <w:rPr>
            <w:rFonts w:ascii="Arial" w:hAnsi="Arial" w:cs="Arial"/>
          </w:rPr>
          <w:delText>ures</w:delText>
        </w:r>
        <w:r w:rsidR="006D263F" w:rsidRPr="00871A74" w:rsidDel="000F4367">
          <w:rPr>
            <w:rFonts w:ascii="Arial" w:hAnsi="Arial" w:cs="Arial"/>
          </w:rPr>
          <w:delText xml:space="preserve"> </w:delText>
        </w:r>
        <w:r w:rsidR="00BD0E0A" w:rsidDel="000F4367">
          <w:rPr>
            <w:rFonts w:ascii="Arial" w:hAnsi="Arial" w:cs="Arial"/>
          </w:rPr>
          <w:delText>6</w:delText>
        </w:r>
        <w:r w:rsidR="00786410" w:rsidRPr="00871A74" w:rsidDel="000F4367">
          <w:rPr>
            <w:rFonts w:ascii="Arial" w:hAnsi="Arial" w:cs="Arial"/>
          </w:rPr>
          <w:delText xml:space="preserve">B and </w:delText>
        </w:r>
        <w:r w:rsidR="00BD0E0A" w:rsidDel="000F4367">
          <w:rPr>
            <w:rFonts w:ascii="Arial" w:hAnsi="Arial" w:cs="Arial"/>
          </w:rPr>
          <w:delText>6</w:delText>
        </w:r>
        <w:r w:rsidR="00786410" w:rsidRPr="00871A74" w:rsidDel="000F4367">
          <w:rPr>
            <w:rFonts w:ascii="Arial" w:hAnsi="Arial" w:cs="Arial"/>
          </w:rPr>
          <w:delText>C</w:delText>
        </w:r>
        <w:r w:rsidR="006D263F" w:rsidRPr="00871A74" w:rsidDel="000F4367">
          <w:rPr>
            <w:rFonts w:ascii="Arial" w:hAnsi="Arial" w:cs="Arial"/>
          </w:rPr>
          <w:delText xml:space="preserve">). To ensure that this difference was not due to altered sensory capacities of MUT mice, </w:delText>
        </w:r>
        <w:r w:rsidR="009A0F83" w:rsidRPr="00871A74" w:rsidDel="000F4367">
          <w:rPr>
            <w:rFonts w:ascii="Arial" w:hAnsi="Arial" w:cs="Arial"/>
          </w:rPr>
          <w:delText xml:space="preserve">we measured </w:delText>
        </w:r>
        <w:r w:rsidR="006D263F" w:rsidRPr="00871A74" w:rsidDel="000F4367">
          <w:rPr>
            <w:rFonts w:ascii="Arial" w:hAnsi="Arial" w:cs="Arial"/>
          </w:rPr>
          <w:delText xml:space="preserve">the startle response of mice to </w:delText>
        </w:r>
        <w:r w:rsidR="009A0F83" w:rsidRPr="00871A74" w:rsidDel="000F4367">
          <w:rPr>
            <w:rFonts w:ascii="Arial" w:hAnsi="Arial" w:cs="Arial"/>
          </w:rPr>
          <w:delText xml:space="preserve">both </w:delText>
        </w:r>
        <w:r w:rsidR="006D263F" w:rsidRPr="00871A74" w:rsidDel="000F4367">
          <w:rPr>
            <w:rFonts w:ascii="Arial" w:hAnsi="Arial" w:cs="Arial"/>
          </w:rPr>
          <w:delText>electric foot shock</w:delText>
        </w:r>
        <w:r w:rsidR="009A0F83" w:rsidRPr="00871A74" w:rsidDel="000F4367">
          <w:rPr>
            <w:rFonts w:ascii="Arial" w:hAnsi="Arial" w:cs="Arial"/>
          </w:rPr>
          <w:delText xml:space="preserve"> and</w:delText>
        </w:r>
        <w:r w:rsidR="006D263F" w:rsidRPr="00871A74" w:rsidDel="000F4367">
          <w:rPr>
            <w:rFonts w:ascii="Arial" w:hAnsi="Arial" w:cs="Arial"/>
          </w:rPr>
          <w:delText xml:space="preserve"> presented tones</w:delText>
        </w:r>
        <w:r w:rsidR="005D65D6" w:rsidRPr="00871A74" w:rsidDel="000F4367">
          <w:rPr>
            <w:rFonts w:ascii="Arial" w:hAnsi="Arial" w:cs="Arial"/>
          </w:rPr>
          <w:delText xml:space="preserve">. </w:delText>
        </w:r>
        <w:r w:rsidR="009A0F83" w:rsidRPr="00871A74" w:rsidDel="000F4367">
          <w:rPr>
            <w:rFonts w:ascii="Arial" w:hAnsi="Arial" w:cs="Arial"/>
          </w:rPr>
          <w:delText xml:space="preserve">In line with intact sensation, </w:delText>
        </w:r>
        <w:r w:rsidR="006D263F" w:rsidRPr="00871A74" w:rsidDel="000F4367">
          <w:rPr>
            <w:rFonts w:ascii="Arial" w:hAnsi="Arial" w:cs="Arial"/>
          </w:rPr>
          <w:delText xml:space="preserve">MUT mice responded comparably to WT mice </w:delText>
        </w:r>
        <w:r w:rsidR="005D65D6" w:rsidRPr="00871A74" w:rsidDel="000F4367">
          <w:rPr>
            <w:rFonts w:ascii="Arial" w:hAnsi="Arial" w:cs="Arial"/>
          </w:rPr>
          <w:delText xml:space="preserve">in these tests </w:delText>
        </w:r>
        <w:r w:rsidR="006D263F" w:rsidRPr="00871A74" w:rsidDel="000F4367">
          <w:rPr>
            <w:rFonts w:ascii="Arial" w:hAnsi="Arial" w:cs="Arial"/>
          </w:rPr>
          <w:delText>(</w:delText>
        </w:r>
        <w:r w:rsidR="00552E16" w:rsidRPr="003D583B" w:rsidDel="000F4367">
          <w:rPr>
            <w:rFonts w:ascii="Arial" w:hAnsi="Arial" w:cs="Arial"/>
          </w:rPr>
          <w:delText xml:space="preserve">Figure </w:delText>
        </w:r>
        <w:r w:rsidR="00552E16" w:rsidDel="000F4367">
          <w:rPr>
            <w:rFonts w:ascii="Arial" w:hAnsi="Arial" w:cs="Arial"/>
          </w:rPr>
          <w:delText>6</w:delText>
        </w:r>
        <w:r w:rsidR="00552E16" w:rsidRPr="003D583B" w:rsidDel="000F4367">
          <w:rPr>
            <w:rFonts w:ascii="Arial" w:hAnsi="Arial" w:cs="Arial"/>
          </w:rPr>
          <w:delText xml:space="preserve">-figure supplement </w:delText>
        </w:r>
        <w:r w:rsidR="00552E16" w:rsidDel="000F4367">
          <w:rPr>
            <w:rFonts w:ascii="Arial" w:hAnsi="Arial" w:cs="Arial"/>
          </w:rPr>
          <w:delText>2</w:delText>
        </w:r>
        <w:r w:rsidR="006D263F" w:rsidRPr="00871A74" w:rsidDel="000F4367">
          <w:rPr>
            <w:rFonts w:ascii="Arial" w:hAnsi="Arial" w:cs="Arial"/>
          </w:rPr>
          <w:delText xml:space="preserve">). These data demonstrate that although MUT mice perceive footshock sensations and auditory cues, </w:delText>
        </w:r>
        <w:r w:rsidR="009A0F83" w:rsidRPr="00871A74" w:rsidDel="000F4367">
          <w:rPr>
            <w:rFonts w:ascii="Arial" w:hAnsi="Arial" w:cs="Arial"/>
          </w:rPr>
          <w:delText xml:space="preserve">it is their </w:delText>
        </w:r>
        <w:r w:rsidR="006D263F" w:rsidRPr="00871A74" w:rsidDel="000F4367">
          <w:rPr>
            <w:rFonts w:ascii="Arial" w:hAnsi="Arial" w:cs="Arial"/>
          </w:rPr>
          <w:delText xml:space="preserve">memory of these paired events </w:delText>
        </w:r>
        <w:r w:rsidR="009A0F83" w:rsidRPr="00871A74" w:rsidDel="000F4367">
          <w:rPr>
            <w:rFonts w:ascii="Arial" w:hAnsi="Arial" w:cs="Arial"/>
          </w:rPr>
          <w:delText xml:space="preserve">that is </w:delText>
        </w:r>
        <w:r w:rsidR="006D263F" w:rsidRPr="00871A74" w:rsidDel="000F4367">
          <w:rPr>
            <w:rFonts w:ascii="Arial" w:hAnsi="Arial" w:cs="Arial"/>
          </w:rPr>
          <w:delText xml:space="preserve">significantly impaired. Additionally, this </w:delText>
        </w:r>
        <w:r w:rsidR="005379FF" w:rsidRPr="00871A74" w:rsidDel="000F4367">
          <w:rPr>
            <w:rFonts w:ascii="Arial" w:hAnsi="Arial" w:cs="Arial"/>
          </w:rPr>
          <w:delText xml:space="preserve">deficit </w:delText>
        </w:r>
        <w:r w:rsidR="006D263F" w:rsidRPr="00871A74" w:rsidDel="000F4367">
          <w:rPr>
            <w:rFonts w:ascii="Arial" w:hAnsi="Arial" w:cs="Arial"/>
          </w:rPr>
          <w:delText>in fear response was evident at both adolescence and adulthood (top panels, and bottom panels, respectively, Fig</w:delText>
        </w:r>
        <w:r w:rsidR="00786410" w:rsidRPr="00871A74" w:rsidDel="000F4367">
          <w:rPr>
            <w:rFonts w:ascii="Arial" w:hAnsi="Arial" w:cs="Arial"/>
          </w:rPr>
          <w:delText>ures</w:delText>
        </w:r>
        <w:r w:rsidR="006D263F" w:rsidRPr="00871A74" w:rsidDel="000F4367">
          <w:rPr>
            <w:rFonts w:ascii="Arial" w:hAnsi="Arial" w:cs="Arial"/>
          </w:rPr>
          <w:delText xml:space="preserve"> </w:delText>
        </w:r>
        <w:r w:rsidR="00BD0E0A" w:rsidDel="000F4367">
          <w:rPr>
            <w:rFonts w:ascii="Arial" w:hAnsi="Arial" w:cs="Arial"/>
          </w:rPr>
          <w:delText>6</w:delText>
        </w:r>
        <w:r w:rsidR="00786410" w:rsidRPr="00871A74" w:rsidDel="000F4367">
          <w:rPr>
            <w:rFonts w:ascii="Arial" w:hAnsi="Arial" w:cs="Arial"/>
          </w:rPr>
          <w:delText xml:space="preserve">B and </w:delText>
        </w:r>
        <w:r w:rsidR="00BD0E0A" w:rsidDel="000F4367">
          <w:rPr>
            <w:rFonts w:ascii="Arial" w:hAnsi="Arial" w:cs="Arial"/>
          </w:rPr>
          <w:delText>6</w:delText>
        </w:r>
        <w:r w:rsidR="00786410" w:rsidRPr="00871A74" w:rsidDel="000F4367">
          <w:rPr>
            <w:rFonts w:ascii="Arial" w:hAnsi="Arial" w:cs="Arial"/>
          </w:rPr>
          <w:delText>C</w:delText>
        </w:r>
        <w:r w:rsidR="006D263F" w:rsidRPr="00871A74" w:rsidDel="000F4367">
          <w:rPr>
            <w:rFonts w:ascii="Arial" w:hAnsi="Arial" w:cs="Arial"/>
          </w:rPr>
          <w:delText>)</w:delText>
        </w:r>
        <w:r w:rsidR="0090131E" w:rsidDel="000F4367">
          <w:rPr>
            <w:rFonts w:ascii="Arial" w:hAnsi="Arial" w:cs="Arial"/>
          </w:rPr>
          <w:delText xml:space="preserve">. These changes are </w:delText>
        </w:r>
        <w:r w:rsidR="005D65D6" w:rsidRPr="00871A74" w:rsidDel="000F4367">
          <w:rPr>
            <w:rFonts w:ascii="Arial" w:hAnsi="Arial" w:cs="Arial"/>
          </w:rPr>
          <w:delText xml:space="preserve">consistent </w:delText>
        </w:r>
        <w:r w:rsidR="005D65D6" w:rsidRPr="0090131E" w:rsidDel="000F4367">
          <w:rPr>
            <w:rFonts w:ascii="Arial" w:hAnsi="Arial" w:cs="Arial"/>
          </w:rPr>
          <w:delText>with</w:delText>
        </w:r>
        <w:r w:rsidR="00146563" w:rsidRPr="0090131E" w:rsidDel="000F4367">
          <w:rPr>
            <w:rFonts w:ascii="Arial" w:hAnsi="Arial" w:cs="Arial"/>
          </w:rPr>
          <w:delText xml:space="preserve"> </w:delText>
        </w:r>
        <w:r w:rsidR="00BD0E0A" w:rsidRPr="00CE42E4" w:rsidDel="000F4367">
          <w:rPr>
            <w:rFonts w:ascii="Arial" w:hAnsi="Arial" w:cs="Arial"/>
          </w:rPr>
          <w:delText>the</w:delText>
        </w:r>
        <w:r w:rsidR="0090131E" w:rsidDel="000F4367">
          <w:rPr>
            <w:rFonts w:ascii="Arial" w:hAnsi="Arial" w:cs="Arial"/>
          </w:rPr>
          <w:delText xml:space="preserve"> hypothesis that SWIP</w:delText>
        </w:r>
        <w:r w:rsidR="0090131E" w:rsidRPr="00CE42E4" w:rsidDel="000F4367">
          <w:rPr>
            <w:rFonts w:ascii="Arial" w:hAnsi="Arial" w:cs="Arial"/>
            <w:vertAlign w:val="superscript"/>
          </w:rPr>
          <w:delText>P109R</w:delText>
        </w:r>
        <w:r w:rsidR="0090131E" w:rsidDel="000F4367">
          <w:rPr>
            <w:rFonts w:ascii="Arial" w:hAnsi="Arial" w:cs="Arial"/>
          </w:rPr>
          <w:delText xml:space="preserve"> is the cause of</w:delText>
        </w:r>
        <w:r w:rsidR="00BD0E0A" w:rsidRPr="00CE42E4" w:rsidDel="000F4367">
          <w:rPr>
            <w:rFonts w:ascii="Arial" w:hAnsi="Arial" w:cs="Arial"/>
          </w:rPr>
          <w:delText xml:space="preserve"> </w:delText>
        </w:r>
        <w:r w:rsidR="005D65D6" w:rsidRPr="0090131E" w:rsidDel="000F4367">
          <w:rPr>
            <w:rFonts w:ascii="Arial" w:hAnsi="Arial" w:cs="Arial"/>
          </w:rPr>
          <w:delText>cognitive</w:delText>
        </w:r>
        <w:r w:rsidR="005D65D6" w:rsidRPr="00871A74" w:rsidDel="000F4367">
          <w:rPr>
            <w:rFonts w:ascii="Arial" w:hAnsi="Arial" w:cs="Arial"/>
          </w:rPr>
          <w:delText xml:space="preserve"> impairments</w:delText>
        </w:r>
        <w:r w:rsidR="0090131E" w:rsidDel="000F4367">
          <w:rPr>
            <w:rFonts w:ascii="Arial" w:hAnsi="Arial" w:cs="Arial"/>
          </w:rPr>
          <w:delText xml:space="preserve"> in</w:delText>
        </w:r>
        <w:r w:rsidR="005D65D6" w:rsidRPr="00871A74" w:rsidDel="000F4367">
          <w:rPr>
            <w:rFonts w:ascii="Arial" w:hAnsi="Arial" w:cs="Arial"/>
          </w:rPr>
          <w:delText xml:space="preserve"> </w:delText>
        </w:r>
        <w:r w:rsidR="00BD0E0A" w:rsidRPr="00CE42E4" w:rsidDel="000F4367">
          <w:rPr>
            <w:rFonts w:ascii="Arial" w:hAnsi="Arial" w:cs="Arial"/>
          </w:rPr>
          <w:delText>humans</w:delText>
        </w:r>
        <w:r w:rsidR="006D263F" w:rsidRPr="00871A74" w:rsidDel="000F4367">
          <w:rPr>
            <w:rFonts w:ascii="Arial" w:hAnsi="Arial" w:cs="Arial"/>
          </w:rPr>
          <w:delText xml:space="preserve">. </w:delText>
        </w:r>
      </w:del>
    </w:p>
    <w:p w14:paraId="7142564E" w14:textId="30551CF6" w:rsidR="006D263F" w:rsidRPr="00871A74" w:rsidDel="000F4367" w:rsidRDefault="006D263F" w:rsidP="000F4367">
      <w:pPr>
        <w:spacing w:line="480" w:lineRule="auto"/>
        <w:jc w:val="thaiDistribute"/>
        <w:rPr>
          <w:del w:id="1001" w:author="Tyler Bradshaw" w:date="2020-12-05T17:32:00Z"/>
          <w:rFonts w:ascii="Arial" w:hAnsi="Arial" w:cs="Arial"/>
          <w:b/>
          <w:bCs/>
        </w:rPr>
        <w:pPrChange w:id="1002" w:author="Tyler Bradshaw" w:date="2020-12-05T17:32:00Z">
          <w:pPr>
            <w:spacing w:line="480" w:lineRule="auto"/>
            <w:jc w:val="thaiDistribute"/>
          </w:pPr>
        </w:pPrChange>
      </w:pPr>
    </w:p>
    <w:p w14:paraId="18F5D896" w14:textId="6FC9EEE1" w:rsidR="006D263F" w:rsidRPr="00871A74" w:rsidDel="000F4367" w:rsidRDefault="0064374F" w:rsidP="000F4367">
      <w:pPr>
        <w:spacing w:line="480" w:lineRule="auto"/>
        <w:jc w:val="thaiDistribute"/>
        <w:rPr>
          <w:del w:id="1003" w:author="Tyler Bradshaw" w:date="2020-12-05T17:32:00Z"/>
          <w:rFonts w:ascii="Arial" w:hAnsi="Arial" w:cs="Arial"/>
          <w:b/>
          <w:bCs/>
        </w:rPr>
        <w:pPrChange w:id="1004" w:author="Tyler Bradshaw" w:date="2020-12-05T17:32:00Z">
          <w:pPr>
            <w:spacing w:line="480" w:lineRule="auto"/>
            <w:jc w:val="thaiDistribute"/>
          </w:pPr>
        </w:pPrChange>
      </w:pPr>
      <w:del w:id="1005" w:author="Tyler Bradshaw" w:date="2020-12-05T17:32:00Z">
        <w:r w:rsidRPr="00871A74" w:rsidDel="000F4367">
          <w:rPr>
            <w:rFonts w:ascii="Arial" w:hAnsi="Arial" w:cs="Arial"/>
            <w:b/>
            <w:bCs/>
          </w:rPr>
          <w:delText>SWIP</w:delText>
        </w:r>
        <w:r w:rsidRPr="00871A74" w:rsidDel="000F4367">
          <w:rPr>
            <w:rFonts w:ascii="Arial" w:hAnsi="Arial" w:cs="Arial"/>
            <w:b/>
            <w:bCs/>
            <w:vertAlign w:val="superscript"/>
          </w:rPr>
          <w:delText>P1019R</w:delText>
        </w:r>
        <w:r w:rsidR="006D263F" w:rsidRPr="00871A74" w:rsidDel="000F4367">
          <w:rPr>
            <w:rFonts w:ascii="Arial" w:hAnsi="Arial" w:cs="Arial"/>
            <w:b/>
            <w:bCs/>
            <w:i/>
            <w:iCs/>
          </w:rPr>
          <w:delText xml:space="preserve"> </w:delText>
        </w:r>
        <w:r w:rsidR="006D263F" w:rsidRPr="00871A74" w:rsidDel="000F4367">
          <w:rPr>
            <w:rFonts w:ascii="Arial" w:hAnsi="Arial" w:cs="Arial"/>
            <w:b/>
            <w:bCs/>
          </w:rPr>
          <w:delText xml:space="preserve">mutant mice </w:delText>
        </w:r>
        <w:r w:rsidR="00B67860" w:rsidRPr="00871A74" w:rsidDel="000F4367">
          <w:rPr>
            <w:rFonts w:ascii="Arial" w:hAnsi="Arial" w:cs="Arial"/>
            <w:b/>
            <w:bCs/>
          </w:rPr>
          <w:delText>exhibit</w:delText>
        </w:r>
        <w:r w:rsidR="006D263F" w:rsidRPr="00871A74" w:rsidDel="000F4367">
          <w:rPr>
            <w:rFonts w:ascii="Arial" w:hAnsi="Arial" w:cs="Arial"/>
            <w:b/>
            <w:bCs/>
          </w:rPr>
          <w:delText xml:space="preserve"> </w:delText>
        </w:r>
        <w:r w:rsidR="00AC710A" w:rsidRPr="00871A74" w:rsidDel="000F4367">
          <w:rPr>
            <w:rFonts w:ascii="Arial" w:hAnsi="Arial" w:cs="Arial"/>
            <w:b/>
            <w:bCs/>
          </w:rPr>
          <w:delText xml:space="preserve">surprising </w:delText>
        </w:r>
        <w:r w:rsidR="006D263F" w:rsidRPr="00871A74" w:rsidDel="000F4367">
          <w:rPr>
            <w:rFonts w:ascii="Arial" w:hAnsi="Arial" w:cs="Arial"/>
            <w:b/>
            <w:bCs/>
          </w:rPr>
          <w:delText>motor deficits</w:delText>
        </w:r>
        <w:r w:rsidR="00B67860" w:rsidRPr="00871A74" w:rsidDel="000F4367">
          <w:rPr>
            <w:rFonts w:ascii="Arial" w:hAnsi="Arial" w:cs="Arial"/>
            <w:b/>
            <w:bCs/>
          </w:rPr>
          <w:delText xml:space="preserve"> that </w:delText>
        </w:r>
        <w:r w:rsidR="00AC710A" w:rsidRPr="00871A74" w:rsidDel="000F4367">
          <w:rPr>
            <w:rFonts w:ascii="Arial" w:hAnsi="Arial" w:cs="Arial"/>
            <w:b/>
            <w:bCs/>
          </w:rPr>
          <w:delText>are confirmed in human patients</w:delText>
        </w:r>
        <w:r w:rsidR="006D263F" w:rsidRPr="00871A74" w:rsidDel="000F4367">
          <w:rPr>
            <w:rFonts w:ascii="Arial" w:hAnsi="Arial" w:cs="Arial"/>
            <w:b/>
            <w:bCs/>
          </w:rPr>
          <w:delText xml:space="preserve">. </w:delText>
        </w:r>
        <w:r w:rsidR="005D65D6" w:rsidRPr="00871A74" w:rsidDel="000F4367">
          <w:rPr>
            <w:rFonts w:ascii="Arial" w:hAnsi="Arial" w:cs="Arial"/>
          </w:rPr>
          <w:delText>Because</w:delText>
        </w:r>
        <w:r w:rsidR="006B2303" w:rsidRPr="00871A74" w:rsidDel="000F4367">
          <w:rPr>
            <w:rFonts w:ascii="Arial" w:hAnsi="Arial" w:cs="Arial"/>
          </w:rPr>
          <w:delText xml:space="preserve"> </w:delText>
        </w:r>
        <w:r w:rsidR="005D65D6" w:rsidRPr="00871A74" w:rsidDel="000F4367">
          <w:rPr>
            <w:rFonts w:ascii="Arial" w:hAnsi="Arial" w:cs="Arial"/>
          </w:rPr>
          <w:delText>SWIP</w:delText>
        </w:r>
        <w:r w:rsidR="005D65D6" w:rsidRPr="00871A74" w:rsidDel="000F4367">
          <w:rPr>
            <w:rFonts w:ascii="Arial" w:hAnsi="Arial" w:cs="Arial"/>
            <w:vertAlign w:val="superscript"/>
          </w:rPr>
          <w:delText>P1019R</w:delText>
        </w:r>
        <w:r w:rsidR="006B2303" w:rsidRPr="00871A74" w:rsidDel="000F4367">
          <w:rPr>
            <w:rFonts w:ascii="Arial" w:hAnsi="Arial" w:cs="Arial"/>
          </w:rPr>
          <w:delText xml:space="preserve"> </w:delText>
        </w:r>
        <w:r w:rsidR="005D65D6" w:rsidRPr="00871A74" w:rsidDel="000F4367">
          <w:rPr>
            <w:rFonts w:ascii="Arial" w:hAnsi="Arial" w:cs="Arial"/>
          </w:rPr>
          <w:delText>result</w:delText>
        </w:r>
        <w:r w:rsidR="00364B4F" w:rsidRPr="00871A74" w:rsidDel="000F4367">
          <w:rPr>
            <w:rFonts w:ascii="Arial" w:hAnsi="Arial" w:cs="Arial"/>
          </w:rPr>
          <w:delText>s</w:delText>
        </w:r>
        <w:r w:rsidR="005D65D6" w:rsidRPr="00871A74" w:rsidDel="000F4367">
          <w:rPr>
            <w:rFonts w:ascii="Arial" w:hAnsi="Arial" w:cs="Arial"/>
          </w:rPr>
          <w:delText xml:space="preserve"> in</w:delText>
        </w:r>
        <w:r w:rsidR="006B2303" w:rsidRPr="00871A74" w:rsidDel="000F4367">
          <w:rPr>
            <w:rFonts w:ascii="Arial" w:hAnsi="Arial" w:cs="Arial"/>
          </w:rPr>
          <w:delText xml:space="preserve"> </w:delText>
        </w:r>
        <w:r w:rsidR="00364B4F" w:rsidRPr="00871A74" w:rsidDel="000F4367">
          <w:rPr>
            <w:rFonts w:ascii="Arial" w:hAnsi="Arial" w:cs="Arial"/>
          </w:rPr>
          <w:delText>endo-lysosomal</w:delText>
        </w:r>
        <w:r w:rsidR="006B2303" w:rsidRPr="00871A74" w:rsidDel="000F4367">
          <w:rPr>
            <w:rFonts w:ascii="Arial" w:hAnsi="Arial" w:cs="Arial"/>
          </w:rPr>
          <w:delText xml:space="preserve"> </w:delText>
        </w:r>
        <w:r w:rsidR="005D65D6" w:rsidRPr="00871A74" w:rsidDel="000F4367">
          <w:rPr>
            <w:rFonts w:ascii="Arial" w:hAnsi="Arial" w:cs="Arial"/>
          </w:rPr>
          <w:delText>pathology</w:delText>
        </w:r>
        <w:r w:rsidR="006B2303" w:rsidRPr="00871A74" w:rsidDel="000F4367">
          <w:rPr>
            <w:rFonts w:ascii="Arial" w:hAnsi="Arial" w:cs="Arial"/>
          </w:rPr>
          <w:delText xml:space="preserve"> </w:delText>
        </w:r>
        <w:r w:rsidR="005D65D6" w:rsidRPr="00871A74" w:rsidDel="000F4367">
          <w:rPr>
            <w:rFonts w:ascii="Arial" w:hAnsi="Arial" w:cs="Arial"/>
          </w:rPr>
          <w:delText>consistent</w:delText>
        </w:r>
        <w:r w:rsidR="006B2303" w:rsidRPr="00871A74" w:rsidDel="000F4367">
          <w:rPr>
            <w:rFonts w:ascii="Arial" w:hAnsi="Arial" w:cs="Arial"/>
          </w:rPr>
          <w:delText xml:space="preserve"> </w:delText>
        </w:r>
        <w:r w:rsidR="005D65D6" w:rsidRPr="00871A74" w:rsidDel="000F4367">
          <w:rPr>
            <w:rFonts w:ascii="Arial" w:hAnsi="Arial" w:cs="Arial"/>
          </w:rPr>
          <w:delText xml:space="preserve">with neurodegenerative disorders in the motor cortex, </w:delText>
        </w:r>
        <w:r w:rsidR="008958FA" w:rsidRPr="00871A74" w:rsidDel="000F4367">
          <w:rPr>
            <w:rFonts w:ascii="Arial" w:hAnsi="Arial" w:cs="Arial"/>
          </w:rPr>
          <w:delText xml:space="preserve">we next analyzed </w:delText>
        </w:r>
        <w:r w:rsidR="006D263F" w:rsidRPr="00871A74" w:rsidDel="000F4367">
          <w:rPr>
            <w:rFonts w:ascii="Arial" w:hAnsi="Arial" w:cs="Arial"/>
          </w:rPr>
          <w:delText xml:space="preserve">motor </w:delText>
        </w:r>
        <w:r w:rsidR="005D65D6" w:rsidRPr="00871A74" w:rsidDel="000F4367">
          <w:rPr>
            <w:rFonts w:ascii="Arial" w:hAnsi="Arial" w:cs="Arial"/>
          </w:rPr>
          <w:delText xml:space="preserve">function </w:delText>
        </w:r>
        <w:r w:rsidR="00DF7858" w:rsidRPr="00871A74" w:rsidDel="000F4367">
          <w:rPr>
            <w:rFonts w:ascii="Arial" w:hAnsi="Arial" w:cs="Arial"/>
          </w:rPr>
          <w:delText xml:space="preserve">of </w:delText>
        </w:r>
        <w:r w:rsidR="00617255" w:rsidDel="000F4367">
          <w:rPr>
            <w:rFonts w:ascii="Arial" w:hAnsi="Arial" w:cs="Arial"/>
          </w:rPr>
          <w:delText>the mice over time</w:delText>
        </w:r>
        <w:r w:rsidR="006D263F" w:rsidRPr="00871A74" w:rsidDel="000F4367">
          <w:rPr>
            <w:rFonts w:ascii="Arial" w:hAnsi="Arial" w:cs="Arial"/>
          </w:rPr>
          <w:delText xml:space="preserve">. </w:delText>
        </w:r>
        <w:r w:rsidR="005D65D6" w:rsidRPr="00871A74" w:rsidDel="000F4367">
          <w:rPr>
            <w:rFonts w:ascii="Arial" w:hAnsi="Arial" w:cs="Arial"/>
          </w:rPr>
          <w:delText>F</w:delText>
        </w:r>
        <w:r w:rsidR="006D263F" w:rsidRPr="00871A74" w:rsidDel="000F4367">
          <w:rPr>
            <w:rFonts w:ascii="Arial" w:hAnsi="Arial" w:cs="Arial"/>
          </w:rPr>
          <w:delText>irst</w:delText>
        </w:r>
        <w:r w:rsidR="005D65D6" w:rsidRPr="00871A74" w:rsidDel="000F4367">
          <w:rPr>
            <w:rFonts w:ascii="Arial" w:hAnsi="Arial" w:cs="Arial"/>
          </w:rPr>
          <w:delText>,</w:delText>
        </w:r>
        <w:r w:rsidR="006D263F" w:rsidRPr="00871A74" w:rsidDel="000F4367">
          <w:rPr>
            <w:rFonts w:ascii="Arial" w:hAnsi="Arial" w:cs="Arial"/>
          </w:rPr>
          <w:delText xml:space="preserve"> </w:delText>
        </w:r>
        <w:r w:rsidR="009A0F83" w:rsidRPr="00871A74" w:rsidDel="000F4367">
          <w:rPr>
            <w:rFonts w:ascii="Arial" w:hAnsi="Arial" w:cs="Arial"/>
          </w:rPr>
          <w:delText xml:space="preserve">we tested </w:delText>
        </w:r>
        <w:r w:rsidR="00B176C3" w:rsidRPr="00871A74" w:rsidDel="000F4367">
          <w:rPr>
            <w:rFonts w:ascii="Arial" w:hAnsi="Arial" w:cs="Arial"/>
          </w:rPr>
          <w:delText xml:space="preserve">the </w:delText>
        </w:r>
        <w:r w:rsidR="006D263F" w:rsidRPr="00871A74" w:rsidDel="000F4367">
          <w:rPr>
            <w:rFonts w:ascii="Arial" w:hAnsi="Arial" w:cs="Arial"/>
          </w:rPr>
          <w:delText>ability of WT and MUT mice to remain on a rotating rod for five minutes (</w:delText>
        </w:r>
        <w:r w:rsidR="00F63401" w:rsidRPr="00871A74" w:rsidDel="000F4367">
          <w:rPr>
            <w:rFonts w:ascii="Arial" w:hAnsi="Arial" w:cs="Arial"/>
          </w:rPr>
          <w:delText>Rotarod</w:delText>
        </w:r>
        <w:r w:rsidR="006D263F" w:rsidRPr="00871A74" w:rsidDel="000F4367">
          <w:rPr>
            <w:rFonts w:ascii="Arial" w:hAnsi="Arial" w:cs="Arial"/>
          </w:rPr>
          <w:delText>, Fig</w:delText>
        </w:r>
        <w:r w:rsidR="00786410" w:rsidRPr="00871A74" w:rsidDel="000F4367">
          <w:rPr>
            <w:rFonts w:ascii="Arial" w:hAnsi="Arial" w:cs="Arial"/>
          </w:rPr>
          <w:delText>ures</w:delText>
        </w:r>
        <w:r w:rsidR="006D263F" w:rsidRPr="00871A74" w:rsidDel="000F4367">
          <w:rPr>
            <w:rFonts w:ascii="Arial" w:hAnsi="Arial" w:cs="Arial"/>
          </w:rPr>
          <w:delText xml:space="preserve"> </w:delText>
        </w:r>
        <w:r w:rsidR="00421E59" w:rsidDel="000F4367">
          <w:rPr>
            <w:rFonts w:ascii="Arial" w:hAnsi="Arial" w:cs="Arial"/>
          </w:rPr>
          <w:delText>7</w:delText>
        </w:r>
        <w:r w:rsidR="00786410" w:rsidRPr="00871A74" w:rsidDel="000F4367">
          <w:rPr>
            <w:rFonts w:ascii="Arial" w:hAnsi="Arial" w:cs="Arial"/>
          </w:rPr>
          <w:delText>A-</w:delText>
        </w:r>
        <w:r w:rsidR="00421E59" w:rsidDel="000F4367">
          <w:rPr>
            <w:rFonts w:ascii="Arial" w:hAnsi="Arial" w:cs="Arial"/>
          </w:rPr>
          <w:delText>7</w:delText>
        </w:r>
        <w:r w:rsidR="00786410" w:rsidRPr="00871A74" w:rsidDel="000F4367">
          <w:rPr>
            <w:rFonts w:ascii="Arial" w:hAnsi="Arial" w:cs="Arial"/>
          </w:rPr>
          <w:delText>C</w:delText>
        </w:r>
        <w:r w:rsidR="006D263F" w:rsidRPr="00871A74" w:rsidDel="000F4367">
          <w:rPr>
            <w:rFonts w:ascii="Arial" w:hAnsi="Arial" w:cs="Arial"/>
          </w:rPr>
          <w:delText>)</w:delText>
        </w:r>
        <w:r w:rsidR="009A0F83" w:rsidRPr="00871A74" w:rsidDel="000F4367">
          <w:rPr>
            <w:rFonts w:ascii="Arial" w:hAnsi="Arial" w:cs="Arial"/>
          </w:rPr>
          <w:delText>.</w:delText>
        </w:r>
        <w:r w:rsidR="005D65D6" w:rsidRPr="00871A74" w:rsidDel="000F4367">
          <w:rPr>
            <w:rFonts w:ascii="Arial" w:hAnsi="Arial" w:cs="Arial"/>
          </w:rPr>
          <w:delText xml:space="preserve"> </w:delText>
        </w:r>
        <w:r w:rsidR="005379FF" w:rsidRPr="00871A74" w:rsidDel="000F4367">
          <w:rPr>
            <w:rFonts w:ascii="Arial" w:hAnsi="Arial" w:cs="Arial"/>
          </w:rPr>
          <w:delText>A</w:delText>
        </w:r>
        <w:r w:rsidR="006D263F" w:rsidRPr="00871A74" w:rsidDel="000F4367">
          <w:rPr>
            <w:rFonts w:ascii="Arial" w:hAnsi="Arial" w:cs="Arial"/>
          </w:rPr>
          <w:delText xml:space="preserve">t both </w:delText>
        </w:r>
        <w:r w:rsidR="00C84BE3" w:rsidRPr="00871A74" w:rsidDel="000F4367">
          <w:rPr>
            <w:rFonts w:ascii="Arial" w:hAnsi="Arial" w:cs="Arial"/>
          </w:rPr>
          <w:delText>adolescence and adulthood</w:delText>
        </w:r>
        <w:r w:rsidR="005379FF" w:rsidRPr="00871A74" w:rsidDel="000F4367">
          <w:rPr>
            <w:rFonts w:ascii="Arial" w:hAnsi="Arial" w:cs="Arial"/>
          </w:rPr>
          <w:delText>,</w:delText>
        </w:r>
        <w:r w:rsidR="006D263F" w:rsidRPr="00871A74" w:rsidDel="000F4367">
          <w:rPr>
            <w:rFonts w:ascii="Arial" w:hAnsi="Arial" w:cs="Arial"/>
          </w:rPr>
          <w:delText xml:space="preserve"> MUT mice performed markedly worse than WT littermate controls</w:delText>
        </w:r>
        <w:r w:rsidR="00C84BE3" w:rsidRPr="00871A74" w:rsidDel="000F4367">
          <w:rPr>
            <w:rFonts w:ascii="Arial" w:hAnsi="Arial" w:cs="Arial"/>
          </w:rPr>
          <w:delText xml:space="preserve"> </w:delText>
        </w:r>
        <w:r w:rsidR="006D263F" w:rsidRPr="00871A74" w:rsidDel="000F4367">
          <w:rPr>
            <w:rFonts w:ascii="Arial" w:hAnsi="Arial" w:cs="Arial"/>
          </w:rPr>
          <w:delText>(</w:delText>
        </w:r>
        <w:r w:rsidR="0020303F" w:rsidRPr="00871A74" w:rsidDel="000F4367">
          <w:rPr>
            <w:rFonts w:ascii="Arial" w:hAnsi="Arial" w:cs="Arial"/>
          </w:rPr>
          <w:delText xml:space="preserve">Fig </w:delText>
        </w:r>
        <w:r w:rsidR="00421E59" w:rsidDel="000F4367">
          <w:rPr>
            <w:rFonts w:ascii="Arial" w:hAnsi="Arial" w:cs="Arial"/>
          </w:rPr>
          <w:delText>7</w:delText>
        </w:r>
        <w:r w:rsidR="00146563" w:rsidDel="000F4367">
          <w:rPr>
            <w:rFonts w:ascii="Arial" w:hAnsi="Arial" w:cs="Arial"/>
          </w:rPr>
          <w:delText>C</w:delText>
        </w:r>
        <w:r w:rsidR="006D263F" w:rsidRPr="00871A74" w:rsidDel="000F4367">
          <w:rPr>
            <w:rFonts w:ascii="Arial" w:hAnsi="Arial" w:cs="Arial"/>
          </w:rPr>
          <w:delText xml:space="preserve">). </w:delText>
        </w:r>
        <w:r w:rsidR="005379FF" w:rsidRPr="00871A74" w:rsidDel="000F4367">
          <w:rPr>
            <w:rFonts w:ascii="Arial" w:hAnsi="Arial" w:cs="Arial"/>
          </w:rPr>
          <w:delText>M</w:delText>
        </w:r>
        <w:r w:rsidR="00F332C8" w:rsidRPr="00871A74" w:rsidDel="000F4367">
          <w:rPr>
            <w:rFonts w:ascii="Arial" w:hAnsi="Arial" w:cs="Arial"/>
          </w:rPr>
          <w:delText>ouse performance was not</w:delText>
        </w:r>
        <w:r w:rsidR="006D263F" w:rsidRPr="00871A74" w:rsidDel="000F4367">
          <w:rPr>
            <w:rFonts w:ascii="Arial" w:hAnsi="Arial" w:cs="Arial"/>
          </w:rPr>
          <w:delText xml:space="preserve"> significantly different across trials, which suggest</w:delText>
        </w:r>
        <w:r w:rsidR="004C7478" w:rsidRPr="00871A74" w:rsidDel="000F4367">
          <w:rPr>
            <w:rFonts w:ascii="Arial" w:hAnsi="Arial" w:cs="Arial"/>
          </w:rPr>
          <w:delText>ed</w:delText>
        </w:r>
        <w:r w:rsidR="006D263F" w:rsidRPr="00871A74" w:rsidDel="000F4367">
          <w:rPr>
            <w:rFonts w:ascii="Arial" w:hAnsi="Arial" w:cs="Arial"/>
          </w:rPr>
          <w:delText xml:space="preserve"> that this difference in retention time was not due to progressive fatigu</w:delText>
        </w:r>
        <w:r w:rsidR="005379FF" w:rsidRPr="00871A74" w:rsidDel="000F4367">
          <w:rPr>
            <w:rFonts w:ascii="Arial" w:hAnsi="Arial" w:cs="Arial"/>
          </w:rPr>
          <w:delText>e</w:delText>
        </w:r>
        <w:r w:rsidR="006D263F" w:rsidRPr="00871A74" w:rsidDel="000F4367">
          <w:rPr>
            <w:rFonts w:ascii="Arial" w:hAnsi="Arial" w:cs="Arial"/>
          </w:rPr>
          <w:delText>, but more likely due to an overall difference in motor control</w:delText>
        </w:r>
        <w:r w:rsidR="00786410" w:rsidRPr="00871A74" w:rsidDel="000F4367">
          <w:rPr>
            <w:rFonts w:ascii="Arial" w:hAnsi="Arial" w:cs="Arial"/>
          </w:rPr>
          <w:delText xml:space="preserve"> </w:delText>
        </w:r>
        <w:r w:rsidR="008D321F" w:rsidRPr="00871A74" w:rsidDel="000F4367">
          <w:rPr>
            <w:rFonts w:ascii="Arial" w:hAnsi="Arial" w:cs="Arial"/>
          </w:rPr>
          <w:fldChar w:fldCharType="begin" w:fldLock="1"/>
        </w:r>
        <w:r w:rsidR="00C73DAD" w:rsidDel="000F4367">
          <w:rPr>
            <w:rFonts w:ascii="Arial" w:hAnsi="Arial" w:cs="Arial"/>
          </w:rPr>
          <w:delInstrText>ADDIN CSL_CITATION {"citationItems":[{"id":"ITEM-1","itemData":{"DOI":"10.1016/B978-0-12-405195-9.00008-1","ISBN":"9780124051959","abstract":"Among a wide variety of model systems, rodents provide a unique, testable, and translational tool for modeling movement disorders. It is important to first select a model that offers construct validity (i.e., reflects mechanisms underlying pathological features of the disease), then various methods can be used to assess motor dysfunction. Even though motor assessments can provide face validity to models of motor disorders, rodents cannot be expected to faithfully reproduce human deficits. Rather, these motor tests may provide reliable endpoint measures despite the presence of deficits not closely related to those seen in humans. Using multiple motor tests in parallel can help correctly assess motor deficits and assist in interpreting results. The motor tests discussed here assess motor coordination, balance, fine motor skills, general exploration and locomotion, sensorimotor skills, limb bias, grip strength, and gait. Although some tests listed in this chapter are designed for use specifically in either rats or mice, they often can be modified for use in either rodent model.","author":[{"dropping-particle":"","family":"Mann","given":"Amandeep","non-dropping-particle":"","parse-names":false,"suffix":""},{"dropping-particle":"","family":"Chesselet","given":"Marie Francoise","non-dropping-particle":"","parse-names":false,"suffix":""}],"container-title":"Movement Disorders: Genetics and Models: Second Edition","id":"ITEM-1","issued":{"date-parts":[["2015","1","1"]]},"page":"139-157","publisher":"Elsevier Inc.","title":"Techniques for Motor Assessment in Rodents","type":"chapter"},"uris":["http://www.mendeley.com/documents/?uuid=4c4e4dec-3b65-340d-baf1-3f2515bd0553"]}],"mendeley":{"formattedCitation":"(Mann and Chesselet, 2015)","plainTextFormattedCitation":"(Mann and Chesselet, 2015)","previouslyFormattedCitation":"(Mann and Chesselet, 2015)"},"properties":{"noteIndex":0},"schema":"https://github.com/citation-style-language/schema/raw/master/csl-citation.json"}</w:delInstrText>
        </w:r>
        <w:r w:rsidR="008D321F" w:rsidRPr="00871A74" w:rsidDel="000F4367">
          <w:rPr>
            <w:rFonts w:ascii="Arial" w:hAnsi="Arial" w:cs="Arial"/>
          </w:rPr>
          <w:fldChar w:fldCharType="separate"/>
        </w:r>
        <w:r w:rsidR="00B441E1" w:rsidRPr="00B441E1" w:rsidDel="000F4367">
          <w:rPr>
            <w:rFonts w:ascii="Arial" w:hAnsi="Arial" w:cs="Arial"/>
            <w:noProof/>
          </w:rPr>
          <w:delText>(Mann and Chesselet, 2015)</w:delText>
        </w:r>
        <w:r w:rsidR="008D321F" w:rsidRPr="00871A74" w:rsidDel="000F4367">
          <w:rPr>
            <w:rFonts w:ascii="Arial" w:hAnsi="Arial" w:cs="Arial"/>
          </w:rPr>
          <w:fldChar w:fldCharType="end"/>
        </w:r>
        <w:r w:rsidR="006D263F" w:rsidRPr="00871A74" w:rsidDel="000F4367">
          <w:rPr>
            <w:rFonts w:ascii="Arial" w:hAnsi="Arial" w:cs="Arial"/>
          </w:rPr>
          <w:delText>.</w:delText>
        </w:r>
      </w:del>
    </w:p>
    <w:p w14:paraId="2A82BBD9" w14:textId="1DFE3583" w:rsidR="008958FA" w:rsidRPr="00871A74" w:rsidDel="000F4367" w:rsidRDefault="006D263F" w:rsidP="000F4367">
      <w:pPr>
        <w:spacing w:line="480" w:lineRule="auto"/>
        <w:jc w:val="thaiDistribute"/>
        <w:rPr>
          <w:del w:id="1006" w:author="Tyler Bradshaw" w:date="2020-12-05T17:32:00Z"/>
          <w:rFonts w:ascii="Arial" w:hAnsi="Arial" w:cs="Arial"/>
        </w:rPr>
        <w:pPrChange w:id="1007" w:author="Tyler Bradshaw" w:date="2020-12-05T17:32:00Z">
          <w:pPr>
            <w:spacing w:line="480" w:lineRule="auto"/>
            <w:ind w:firstLine="720"/>
            <w:jc w:val="thaiDistribute"/>
          </w:pPr>
        </w:pPrChange>
      </w:pPr>
      <w:del w:id="1008" w:author="Tyler Bradshaw" w:date="2020-12-05T17:32:00Z">
        <w:r w:rsidRPr="00871A74" w:rsidDel="000F4367">
          <w:rPr>
            <w:rFonts w:ascii="Arial" w:hAnsi="Arial" w:cs="Arial"/>
          </w:rPr>
          <w:delText xml:space="preserve">To study the animals’ movement at a finer scale, the gait of WT and MUT mice </w:delText>
        </w:r>
        <w:r w:rsidR="005D65D6" w:rsidRPr="00871A74" w:rsidDel="000F4367">
          <w:rPr>
            <w:rFonts w:ascii="Arial" w:hAnsi="Arial" w:cs="Arial"/>
          </w:rPr>
          <w:delText xml:space="preserve">was also analyzed using </w:delText>
        </w:r>
        <w:r w:rsidR="008958FA" w:rsidRPr="00871A74" w:rsidDel="000F4367">
          <w:rPr>
            <w:rFonts w:ascii="Arial" w:hAnsi="Arial" w:cs="Arial"/>
          </w:rPr>
          <w:delText xml:space="preserve">a </w:delText>
        </w:r>
        <w:r w:rsidR="00DF7858" w:rsidRPr="00871A74" w:rsidDel="000F4367">
          <w:rPr>
            <w:rFonts w:ascii="Arial" w:hAnsi="Arial" w:cs="Arial"/>
          </w:rPr>
          <w:delText xml:space="preserve">TreadScan </w:delText>
        </w:r>
        <w:r w:rsidR="008958FA" w:rsidRPr="00871A74" w:rsidDel="000F4367">
          <w:rPr>
            <w:rFonts w:ascii="Arial" w:hAnsi="Arial" w:cs="Arial"/>
          </w:rPr>
          <w:delText xml:space="preserve">system containing </w:delText>
        </w:r>
        <w:r w:rsidRPr="00871A74" w:rsidDel="000F4367">
          <w:rPr>
            <w:rFonts w:ascii="Arial" w:hAnsi="Arial" w:cs="Arial"/>
          </w:rPr>
          <w:delText>a high</w:delText>
        </w:r>
        <w:r w:rsidR="00485452" w:rsidRPr="00871A74" w:rsidDel="000F4367">
          <w:rPr>
            <w:rFonts w:ascii="Arial" w:hAnsi="Arial" w:cs="Arial"/>
          </w:rPr>
          <w:delText>-</w:delText>
        </w:r>
        <w:r w:rsidRPr="00871A74" w:rsidDel="000F4367">
          <w:rPr>
            <w:rFonts w:ascii="Arial" w:hAnsi="Arial" w:cs="Arial"/>
          </w:rPr>
          <w:delText>speed camera coupled to a transparent treadmill (Fig</w:delText>
        </w:r>
        <w:r w:rsidR="00786410" w:rsidRPr="00871A74" w:rsidDel="000F4367">
          <w:rPr>
            <w:rFonts w:ascii="Arial" w:hAnsi="Arial" w:cs="Arial"/>
          </w:rPr>
          <w:delText>ure</w:delText>
        </w:r>
        <w:r w:rsidRPr="00871A74" w:rsidDel="000F4367">
          <w:rPr>
            <w:rFonts w:ascii="Arial" w:hAnsi="Arial" w:cs="Arial"/>
          </w:rPr>
          <w:delText xml:space="preserve"> </w:delText>
        </w:r>
        <w:r w:rsidR="00421E59" w:rsidDel="000F4367">
          <w:rPr>
            <w:rFonts w:ascii="Arial" w:hAnsi="Arial" w:cs="Arial"/>
          </w:rPr>
          <w:delText>7</w:delText>
        </w:r>
        <w:r w:rsidR="00786410" w:rsidRPr="00871A74" w:rsidDel="000F4367">
          <w:rPr>
            <w:rFonts w:ascii="Arial" w:hAnsi="Arial" w:cs="Arial"/>
          </w:rPr>
          <w:delText>D</w:delText>
        </w:r>
        <w:r w:rsidRPr="00871A74" w:rsidDel="000F4367">
          <w:rPr>
            <w:rFonts w:ascii="Arial" w:hAnsi="Arial" w:cs="Arial"/>
          </w:rPr>
          <w:delText>)</w:delText>
        </w:r>
        <w:r w:rsidR="00786410" w:rsidRPr="00871A74" w:rsidDel="000F4367">
          <w:rPr>
            <w:rFonts w:ascii="Arial" w:hAnsi="Arial" w:cs="Arial"/>
          </w:rPr>
          <w:delText xml:space="preserve"> </w:delText>
        </w:r>
        <w:r w:rsidR="008D321F"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{"citationItems":[{"id":"ITEM-1","itemData":{"DOI":"10.1089/neu.2009.0914","ISSN":"08977151","abstract":"Advances in spinal cord injury (SCI) research are dependent on quality animal models, which in turn rely on sensitive outcome measures able to detect functional differences in animals following injury. To date, most measurements of dysfunction following SCI rely either on the subjective rating of observers or the slow throughput of manual gait assessment. The present study compares the gait of normal and contusion-injured mice using the TreadScan® system. TreadScan utilizes a transparent treadmill belt and a high-speed camera to capture the footprints of animals and automatically analyze gait characteristics. Adult female C57Bl/6 mice were introduced to the treadmill prior to receiving either a standardized mild, moderate, or sham contusion spinal cord injury. TreadScan gait analyses were performed weekly for 10 weeks and compared with scores on the Basso Mouse Scale (BMS). Results indicate that this software successfully differentiates sham animals from injured animals on a number of gait characteristics, including hindlimb swing time, stride length, toe spread, and track width. Differences were found between mild and moderate contusion injuries, indicating a high degree of sensitivity within the system. Rear track width, a measure of the animal's hindlimb base of support, correlated strongly both with spared white matter percentage and with terminal BMS. TreadScan allows for an objective and rapid behavioral assessment of locomotor function following mild-moderate contusive SCI, where the majority of mice still exhibit hindlimb weight support and plantar paw placement during stepping. © 2009, Mary Ann Liebert, Inc.","author":[{"dropping-particle":"","family":"Beare","given":"Jason E.","non-dropping-particle":"","parse-names":false,"suffix":""},{"dropping-particle":"","family":"Morehouse","given":"Johnny R.","non-dropping-particle":"","parse-names":false,"suffix":""},{"dropping-particle":"","family":"Devries","given":"William H.","non-dropping-particle":"","parse-names":false,"suffix":""},{"dropping-particle":"","family":"Enzmann","given":"Gaby U.","non-dropping-particle":"","parse-names":false,"suffix":""},{"dropping-particle":"","family":"Burke","given":"Darlene A.","non-dropping-particle":"","parse-names":false,"suffix":""},{"dropping-particle":"","family":"Magnuson","given":"David S.K.","non-dropping-particle":"","parse-names":false,"suffix":""},{"dropping-particle":"","family":"Whittemore","given":"Scott R.","non-dropping-particle":"","parse-names":false,"suffix":""}],"container-title":"Journal of Neurotrauma","id":"ITEM-1","issue":"11","issued":{"date-parts":[["2009","11","1"]]},"page":"2045-2056","title":"Gait analysis in normal and spinal contused mice using the treadscan system","type":"article-journal","volume":"26"},"uris":["http://www.mendeley.com/documents/?uuid=d1349ef6-b6ec-3e0d-b974-79cd8052df93"]}],"mendeley":{"formattedCitation":"(Beare et al., 2009)","plainTextFormattedCitation":"(Beare et al., 2009)","previouslyFormattedCitation":"(Beare et al., 2009)"},"properties":{"noteIndex":0},"schema":"https://github.com/citation-style-language/schema/raw/master/csl-citation.json"}</w:delInstrText>
        </w:r>
        <w:r w:rsidR="008D321F" w:rsidRPr="00871A74" w:rsidDel="000F4367">
          <w:rPr>
            <w:rFonts w:ascii="Arial" w:hAnsi="Arial" w:cs="Arial"/>
          </w:rPr>
          <w:fldChar w:fldCharType="separate"/>
        </w:r>
        <w:r w:rsidR="009E6278" w:rsidRPr="00871A74" w:rsidDel="000F4367">
          <w:rPr>
            <w:rFonts w:ascii="Arial" w:hAnsi="Arial" w:cs="Arial"/>
            <w:noProof/>
          </w:rPr>
          <w:delText>(Beare et al., 2009)</w:delText>
        </w:r>
        <w:r w:rsidR="008D321F" w:rsidRPr="00871A74" w:rsidDel="000F4367">
          <w:rPr>
            <w:rFonts w:ascii="Arial" w:hAnsi="Arial" w:cs="Arial"/>
          </w:rPr>
          <w:fldChar w:fldCharType="end"/>
        </w:r>
        <w:r w:rsidRPr="00871A74" w:rsidDel="000F4367">
          <w:rPr>
            <w:rFonts w:ascii="Arial" w:hAnsi="Arial" w:cs="Arial"/>
          </w:rPr>
          <w:delText xml:space="preserve">. Interestingly, while the gait parameters of mice were </w:delText>
        </w:r>
        <w:r w:rsidR="00B67860" w:rsidRPr="00871A74" w:rsidDel="000F4367">
          <w:rPr>
            <w:rFonts w:ascii="Arial" w:hAnsi="Arial" w:cs="Arial"/>
          </w:rPr>
          <w:delText>largely indistinguishable</w:delText>
        </w:r>
        <w:r w:rsidRPr="00871A74" w:rsidDel="000F4367">
          <w:rPr>
            <w:rFonts w:ascii="Arial" w:hAnsi="Arial" w:cs="Arial"/>
          </w:rPr>
          <w:delText xml:space="preserve"> across genotypes at </w:delText>
        </w:r>
        <w:r w:rsidR="00C84BE3" w:rsidRPr="00871A74" w:rsidDel="000F4367">
          <w:rPr>
            <w:rFonts w:ascii="Arial" w:hAnsi="Arial" w:cs="Arial"/>
          </w:rPr>
          <w:delText>adolescence</w:delText>
        </w:r>
        <w:r w:rsidRPr="00871A74" w:rsidDel="000F4367">
          <w:rPr>
            <w:rFonts w:ascii="Arial" w:hAnsi="Arial" w:cs="Arial"/>
          </w:rPr>
          <w:delText xml:space="preserve">, </w:delText>
        </w:r>
        <w:r w:rsidR="00B615F5" w:rsidDel="000F4367">
          <w:rPr>
            <w:rFonts w:ascii="Arial" w:hAnsi="Arial" w:cs="Arial"/>
          </w:rPr>
          <w:delText>a</w:delText>
        </w:r>
        <w:r w:rsidRPr="00871A74" w:rsidDel="000F4367">
          <w:rPr>
            <w:rFonts w:ascii="Arial" w:hAnsi="Arial" w:cs="Arial"/>
          </w:rPr>
          <w:delText xml:space="preserve"> striking difference was seen when the </w:delText>
        </w:r>
        <w:r w:rsidR="00C84BE3" w:rsidRPr="00871A74" w:rsidDel="000F4367">
          <w:rPr>
            <w:rFonts w:ascii="Arial" w:hAnsi="Arial" w:cs="Arial"/>
          </w:rPr>
          <w:delText xml:space="preserve">same </w:delText>
        </w:r>
        <w:r w:rsidRPr="00871A74" w:rsidDel="000F4367">
          <w:rPr>
            <w:rFonts w:ascii="Arial" w:hAnsi="Arial" w:cs="Arial"/>
          </w:rPr>
          <w:delText xml:space="preserve">mice </w:delText>
        </w:r>
        <w:r w:rsidR="00C84BE3" w:rsidRPr="00871A74" w:rsidDel="000F4367">
          <w:rPr>
            <w:rFonts w:ascii="Arial" w:hAnsi="Arial" w:cs="Arial"/>
          </w:rPr>
          <w:delText>were aged to adulthood</w:delText>
        </w:r>
        <w:r w:rsidRPr="00871A74" w:rsidDel="000F4367">
          <w:rPr>
            <w:rFonts w:ascii="Arial" w:hAnsi="Arial" w:cs="Arial"/>
          </w:rPr>
          <w:delText xml:space="preserve"> (Fig</w:delText>
        </w:r>
        <w:r w:rsidR="00786410" w:rsidRPr="00871A74" w:rsidDel="000F4367">
          <w:rPr>
            <w:rFonts w:ascii="Arial" w:hAnsi="Arial" w:cs="Arial"/>
          </w:rPr>
          <w:delText>ures</w:delText>
        </w:r>
        <w:r w:rsidRPr="00871A74" w:rsidDel="000F4367">
          <w:rPr>
            <w:rFonts w:ascii="Arial" w:hAnsi="Arial" w:cs="Arial"/>
          </w:rPr>
          <w:delText xml:space="preserve"> </w:delText>
        </w:r>
        <w:r w:rsidR="00421E59" w:rsidDel="000F4367">
          <w:rPr>
            <w:rFonts w:ascii="Arial" w:hAnsi="Arial" w:cs="Arial"/>
          </w:rPr>
          <w:delText>7</w:delText>
        </w:r>
        <w:r w:rsidR="00786410" w:rsidRPr="00871A74" w:rsidDel="000F4367">
          <w:rPr>
            <w:rFonts w:ascii="Arial" w:hAnsi="Arial" w:cs="Arial"/>
          </w:rPr>
          <w:delText>E</w:delText>
        </w:r>
        <w:r w:rsidRPr="00871A74" w:rsidDel="000F4367">
          <w:rPr>
            <w:rFonts w:ascii="Arial" w:hAnsi="Arial" w:cs="Arial"/>
          </w:rPr>
          <w:delText>-</w:delText>
        </w:r>
        <w:r w:rsidR="00421E59" w:rsidDel="000F4367">
          <w:rPr>
            <w:rFonts w:ascii="Arial" w:hAnsi="Arial" w:cs="Arial"/>
          </w:rPr>
          <w:delText>7</w:delText>
        </w:r>
        <w:r w:rsidR="00786410" w:rsidRPr="00871A74" w:rsidDel="000F4367">
          <w:rPr>
            <w:rFonts w:ascii="Arial" w:hAnsi="Arial" w:cs="Arial"/>
          </w:rPr>
          <w:delText>G</w:delText>
        </w:r>
        <w:r w:rsidRPr="00871A74" w:rsidDel="000F4367">
          <w:rPr>
            <w:rFonts w:ascii="Arial" w:hAnsi="Arial" w:cs="Arial"/>
          </w:rPr>
          <w:delText>). In particular, MUT mice took slower (Fig</w:delText>
        </w:r>
        <w:r w:rsidR="00786410" w:rsidRPr="00871A74" w:rsidDel="000F4367">
          <w:rPr>
            <w:rFonts w:ascii="Arial" w:hAnsi="Arial" w:cs="Arial"/>
          </w:rPr>
          <w:delText>ure</w:delText>
        </w:r>
        <w:r w:rsidRPr="00871A74" w:rsidDel="000F4367">
          <w:rPr>
            <w:rFonts w:ascii="Arial" w:hAnsi="Arial" w:cs="Arial"/>
          </w:rPr>
          <w:delText xml:space="preserve"> </w:delText>
        </w:r>
        <w:r w:rsidR="00421E59" w:rsidDel="000F4367">
          <w:rPr>
            <w:rFonts w:ascii="Arial" w:hAnsi="Arial" w:cs="Arial"/>
          </w:rPr>
          <w:delText>7</w:delText>
        </w:r>
        <w:r w:rsidR="00786410" w:rsidRPr="00871A74" w:rsidDel="000F4367">
          <w:rPr>
            <w:rFonts w:ascii="Arial" w:hAnsi="Arial" w:cs="Arial"/>
          </w:rPr>
          <w:delText>E</w:delText>
        </w:r>
        <w:r w:rsidRPr="00871A74" w:rsidDel="000F4367">
          <w:rPr>
            <w:rFonts w:ascii="Arial" w:hAnsi="Arial" w:cs="Arial"/>
          </w:rPr>
          <w:delText xml:space="preserve">), longer strides </w:delText>
        </w:r>
        <w:r w:rsidR="0016373C" w:rsidRPr="00871A74" w:rsidDel="000F4367">
          <w:rPr>
            <w:rFonts w:ascii="Arial" w:hAnsi="Arial" w:cs="Arial"/>
          </w:rPr>
          <w:delText>(Fig</w:delText>
        </w:r>
        <w:r w:rsidR="00786410" w:rsidRPr="00871A74" w:rsidDel="000F4367">
          <w:rPr>
            <w:rFonts w:ascii="Arial" w:hAnsi="Arial" w:cs="Arial"/>
          </w:rPr>
          <w:delText>ure</w:delText>
        </w:r>
        <w:r w:rsidR="0016373C" w:rsidRPr="00871A74" w:rsidDel="000F4367">
          <w:rPr>
            <w:rFonts w:ascii="Arial" w:hAnsi="Arial" w:cs="Arial"/>
          </w:rPr>
          <w:delText xml:space="preserve"> </w:delText>
        </w:r>
        <w:r w:rsidR="00421E59" w:rsidDel="000F4367">
          <w:rPr>
            <w:rFonts w:ascii="Arial" w:hAnsi="Arial" w:cs="Arial"/>
          </w:rPr>
          <w:delText>7</w:delText>
        </w:r>
        <w:r w:rsidR="00786410" w:rsidRPr="00871A74" w:rsidDel="000F4367">
          <w:rPr>
            <w:rFonts w:ascii="Arial" w:hAnsi="Arial" w:cs="Arial"/>
          </w:rPr>
          <w:delText>F</w:delText>
        </w:r>
        <w:r w:rsidR="0016373C" w:rsidRPr="00871A74" w:rsidDel="000F4367">
          <w:rPr>
            <w:rFonts w:ascii="Arial" w:hAnsi="Arial" w:cs="Arial"/>
          </w:rPr>
          <w:delText>)</w:delText>
        </w:r>
        <w:r w:rsidRPr="00871A74" w:rsidDel="000F4367">
          <w:rPr>
            <w:rFonts w:ascii="Arial" w:hAnsi="Arial" w:cs="Arial"/>
          </w:rPr>
          <w:delText xml:space="preserve">, stepping closer to the midline of their body (track width, </w:delText>
        </w:r>
        <w:r w:rsidR="00552E16" w:rsidRPr="003D583B" w:rsidDel="000F4367">
          <w:rPr>
            <w:rFonts w:ascii="Arial" w:hAnsi="Arial" w:cs="Arial"/>
          </w:rPr>
          <w:delText xml:space="preserve">Figure </w:delText>
        </w:r>
        <w:r w:rsidR="00552E16" w:rsidDel="000F4367">
          <w:rPr>
            <w:rFonts w:ascii="Arial" w:hAnsi="Arial" w:cs="Arial"/>
          </w:rPr>
          <w:delText>7</w:delText>
        </w:r>
        <w:r w:rsidR="00552E16" w:rsidRPr="003D583B" w:rsidDel="000F4367">
          <w:rPr>
            <w:rFonts w:ascii="Arial" w:hAnsi="Arial" w:cs="Arial"/>
          </w:rPr>
          <w:delText xml:space="preserve">- figure supplement </w:delText>
        </w:r>
        <w:r w:rsidR="00552E16" w:rsidDel="000F4367">
          <w:rPr>
            <w:rFonts w:ascii="Arial" w:hAnsi="Arial" w:cs="Arial"/>
          </w:rPr>
          <w:delText>1</w:delText>
        </w:r>
        <w:r w:rsidRPr="00871A74" w:rsidDel="000F4367">
          <w:rPr>
            <w:rFonts w:ascii="Arial" w:hAnsi="Arial" w:cs="Arial"/>
          </w:rPr>
          <w:delText>), and their gait symmetry was altered so that their strides were no longer perfectly out of phase (out of phase=0.5, Fig</w:delText>
        </w:r>
        <w:r w:rsidR="00786410" w:rsidRPr="00871A74" w:rsidDel="000F4367">
          <w:rPr>
            <w:rFonts w:ascii="Arial" w:hAnsi="Arial" w:cs="Arial"/>
          </w:rPr>
          <w:delText>ure</w:delText>
        </w:r>
        <w:r w:rsidRPr="00871A74" w:rsidDel="000F4367">
          <w:rPr>
            <w:rFonts w:ascii="Arial" w:hAnsi="Arial" w:cs="Arial"/>
          </w:rPr>
          <w:delText xml:space="preserve"> </w:delText>
        </w:r>
        <w:r w:rsidR="00E243C0" w:rsidDel="000F4367">
          <w:rPr>
            <w:rFonts w:ascii="Arial" w:hAnsi="Arial" w:cs="Arial"/>
          </w:rPr>
          <w:delText>7</w:delText>
        </w:r>
        <w:r w:rsidR="00786410" w:rsidRPr="00871A74" w:rsidDel="000F4367">
          <w:rPr>
            <w:rFonts w:ascii="Arial" w:hAnsi="Arial" w:cs="Arial"/>
          </w:rPr>
          <w:delText>G</w:delText>
        </w:r>
        <w:r w:rsidRPr="00871A74" w:rsidDel="000F4367">
          <w:rPr>
            <w:rFonts w:ascii="Arial" w:hAnsi="Arial" w:cs="Arial"/>
          </w:rPr>
          <w:delText>). While these differences were most pronounced in the rear limbs (as depicted in Fig</w:delText>
        </w:r>
        <w:r w:rsidR="00786410" w:rsidRPr="00871A74" w:rsidDel="000F4367">
          <w:rPr>
            <w:rFonts w:ascii="Arial" w:hAnsi="Arial" w:cs="Arial"/>
          </w:rPr>
          <w:delText>ure</w:delText>
        </w:r>
        <w:r w:rsidRPr="00871A74" w:rsidDel="000F4367">
          <w:rPr>
            <w:rFonts w:ascii="Arial" w:hAnsi="Arial" w:cs="Arial"/>
          </w:rPr>
          <w:delText xml:space="preserve"> </w:delText>
        </w:r>
        <w:r w:rsidR="00E243C0" w:rsidDel="000F4367">
          <w:rPr>
            <w:rFonts w:ascii="Arial" w:hAnsi="Arial" w:cs="Arial"/>
          </w:rPr>
          <w:delText>7</w:delText>
        </w:r>
        <w:r w:rsidR="00786410" w:rsidRPr="00871A74" w:rsidDel="000F4367">
          <w:rPr>
            <w:rFonts w:ascii="Arial" w:hAnsi="Arial" w:cs="Arial"/>
          </w:rPr>
          <w:delText>E</w:delText>
        </w:r>
        <w:r w:rsidRPr="00871A74" w:rsidDel="000F4367">
          <w:rPr>
            <w:rFonts w:ascii="Arial" w:hAnsi="Arial" w:cs="Arial"/>
          </w:rPr>
          <w:delText>-</w:delText>
        </w:r>
        <w:r w:rsidR="00E243C0" w:rsidDel="000F4367">
          <w:rPr>
            <w:rFonts w:ascii="Arial" w:hAnsi="Arial" w:cs="Arial"/>
          </w:rPr>
          <w:delText>7</w:delText>
        </w:r>
        <w:r w:rsidR="00786410" w:rsidRPr="00871A74" w:rsidDel="000F4367">
          <w:rPr>
            <w:rFonts w:ascii="Arial" w:hAnsi="Arial" w:cs="Arial"/>
          </w:rPr>
          <w:delText>G</w:delText>
        </w:r>
        <w:r w:rsidRPr="00871A74" w:rsidDel="000F4367">
          <w:rPr>
            <w:rFonts w:ascii="Arial" w:hAnsi="Arial" w:cs="Arial"/>
          </w:rPr>
          <w:delText>), the same trends were present in front limbs (</w:delText>
        </w:r>
        <w:r w:rsidR="00552E16" w:rsidRPr="003D583B" w:rsidDel="000F4367">
          <w:rPr>
            <w:rFonts w:ascii="Arial" w:hAnsi="Arial" w:cs="Arial"/>
          </w:rPr>
          <w:delText xml:space="preserve">Figure </w:delText>
        </w:r>
        <w:r w:rsidR="00552E16" w:rsidDel="000F4367">
          <w:rPr>
            <w:rFonts w:ascii="Arial" w:hAnsi="Arial" w:cs="Arial"/>
          </w:rPr>
          <w:delText>7</w:delText>
        </w:r>
        <w:r w:rsidR="00552E16" w:rsidRPr="003D583B" w:rsidDel="000F4367">
          <w:rPr>
            <w:rFonts w:ascii="Arial" w:hAnsi="Arial" w:cs="Arial"/>
          </w:rPr>
          <w:delText xml:space="preserve">-figure supplement </w:delText>
        </w:r>
        <w:r w:rsidR="00552E16" w:rsidDel="000F4367">
          <w:rPr>
            <w:rFonts w:ascii="Arial" w:hAnsi="Arial" w:cs="Arial"/>
          </w:rPr>
          <w:delText>1</w:delText>
        </w:r>
        <w:r w:rsidRPr="00871A74" w:rsidDel="000F4367">
          <w:rPr>
            <w:rFonts w:ascii="Arial" w:hAnsi="Arial" w:cs="Arial"/>
          </w:rPr>
          <w:delText xml:space="preserve">). These findings </w:delText>
        </w:r>
        <w:r w:rsidR="005D65D6" w:rsidRPr="00871A74" w:rsidDel="000F4367">
          <w:rPr>
            <w:rFonts w:ascii="Arial" w:hAnsi="Arial" w:cs="Arial"/>
          </w:rPr>
          <w:delText xml:space="preserve">demonstrate </w:delText>
        </w:r>
        <w:r w:rsidRPr="00871A74" w:rsidDel="000F4367">
          <w:rPr>
            <w:rFonts w:ascii="Arial" w:hAnsi="Arial" w:cs="Arial"/>
          </w:rPr>
          <w:delText xml:space="preserve">that </w:delText>
        </w:r>
        <w:r w:rsidR="005D65D6" w:rsidRPr="00871A74" w:rsidDel="000F4367">
          <w:rPr>
            <w:rFonts w:ascii="Arial" w:hAnsi="Arial" w:cs="Arial"/>
          </w:rPr>
          <w:delText>SWIP</w:delText>
        </w:r>
        <w:r w:rsidR="005D65D6" w:rsidRPr="00871A74" w:rsidDel="000F4367">
          <w:rPr>
            <w:rFonts w:ascii="Arial" w:hAnsi="Arial" w:cs="Arial"/>
            <w:vertAlign w:val="superscript"/>
          </w:rPr>
          <w:delText>P1019R</w:delText>
        </w:r>
        <w:r w:rsidRPr="00871A74" w:rsidDel="000F4367">
          <w:rPr>
            <w:rFonts w:ascii="Arial" w:hAnsi="Arial" w:cs="Arial"/>
          </w:rPr>
          <w:delText xml:space="preserve"> </w:delText>
        </w:r>
        <w:r w:rsidR="00B67860" w:rsidRPr="00871A74" w:rsidDel="000F4367">
          <w:rPr>
            <w:rFonts w:ascii="Arial" w:hAnsi="Arial" w:cs="Arial"/>
          </w:rPr>
          <w:delText xml:space="preserve">results in </w:delText>
        </w:r>
        <w:r w:rsidRPr="00871A74" w:rsidDel="000F4367">
          <w:rPr>
            <w:rFonts w:ascii="Arial" w:hAnsi="Arial" w:cs="Arial"/>
          </w:rPr>
          <w:delText xml:space="preserve">progressive motor function decline that </w:delText>
        </w:r>
        <w:r w:rsidR="004C7478" w:rsidRPr="00871A74" w:rsidDel="000F4367">
          <w:rPr>
            <w:rFonts w:ascii="Arial" w:hAnsi="Arial" w:cs="Arial"/>
          </w:rPr>
          <w:delText xml:space="preserve">was </w:delText>
        </w:r>
        <w:r w:rsidRPr="00871A74" w:rsidDel="000F4367">
          <w:rPr>
            <w:rFonts w:ascii="Arial" w:hAnsi="Arial" w:cs="Arial"/>
          </w:rPr>
          <w:delText xml:space="preserve">detectable </w:delText>
        </w:r>
        <w:r w:rsidR="00B67860" w:rsidRPr="00871A74" w:rsidDel="000F4367">
          <w:rPr>
            <w:rFonts w:ascii="Arial" w:hAnsi="Arial" w:cs="Arial"/>
          </w:rPr>
          <w:delText>by the</w:delText>
        </w:r>
        <w:r w:rsidRPr="00871A74" w:rsidDel="000F4367">
          <w:rPr>
            <w:rFonts w:ascii="Arial" w:hAnsi="Arial" w:cs="Arial"/>
          </w:rPr>
          <w:delText xml:space="preserve"> </w:delText>
        </w:r>
        <w:r w:rsidR="00C84BE3" w:rsidRPr="00871A74" w:rsidDel="000F4367">
          <w:rPr>
            <w:rFonts w:ascii="Arial" w:hAnsi="Arial" w:cs="Arial"/>
          </w:rPr>
          <w:delText xml:space="preserve">rotarod </w:delText>
        </w:r>
        <w:r w:rsidRPr="00871A74" w:rsidDel="000F4367">
          <w:rPr>
            <w:rFonts w:ascii="Arial" w:hAnsi="Arial" w:cs="Arial"/>
          </w:rPr>
          <w:delText xml:space="preserve">task at </w:delText>
        </w:r>
        <w:r w:rsidR="00F332C8" w:rsidRPr="00871A74" w:rsidDel="000F4367">
          <w:rPr>
            <w:rFonts w:ascii="Arial" w:hAnsi="Arial" w:cs="Arial"/>
          </w:rPr>
          <w:delText>adolescence</w:delText>
        </w:r>
        <w:r w:rsidRPr="00871A74" w:rsidDel="000F4367">
          <w:rPr>
            <w:rFonts w:ascii="Arial" w:hAnsi="Arial" w:cs="Arial"/>
          </w:rPr>
          <w:delText>, but which bec</w:delText>
        </w:r>
        <w:r w:rsidR="004C7478" w:rsidRPr="00871A74" w:rsidDel="000F4367">
          <w:rPr>
            <w:rFonts w:ascii="Arial" w:hAnsi="Arial" w:cs="Arial"/>
          </w:rPr>
          <w:delText>ame</w:delText>
        </w:r>
        <w:r w:rsidRPr="00871A74" w:rsidDel="000F4367">
          <w:rPr>
            <w:rFonts w:ascii="Arial" w:hAnsi="Arial" w:cs="Arial"/>
          </w:rPr>
          <w:delText xml:space="preserve"> more prominent with age</w:delText>
        </w:r>
        <w:r w:rsidR="00F332C8" w:rsidRPr="00871A74" w:rsidDel="000F4367">
          <w:rPr>
            <w:rFonts w:ascii="Arial" w:hAnsi="Arial" w:cs="Arial"/>
          </w:rPr>
          <w:delText>,</w:delText>
        </w:r>
        <w:r w:rsidRPr="00871A74" w:rsidDel="000F4367">
          <w:rPr>
            <w:rFonts w:ascii="Arial" w:hAnsi="Arial" w:cs="Arial"/>
          </w:rPr>
          <w:delText xml:space="preserve"> as both gait and strength functions deteriorate</w:delText>
        </w:r>
        <w:r w:rsidR="004C7478" w:rsidRPr="00871A74" w:rsidDel="000F4367">
          <w:rPr>
            <w:rFonts w:ascii="Arial" w:hAnsi="Arial" w:cs="Arial"/>
          </w:rPr>
          <w:delText>d</w:delText>
        </w:r>
        <w:r w:rsidRPr="00871A74" w:rsidDel="000F4367">
          <w:rPr>
            <w:rFonts w:ascii="Arial" w:hAnsi="Arial" w:cs="Arial"/>
          </w:rPr>
          <w:delText xml:space="preserve">.  </w:delText>
        </w:r>
      </w:del>
    </w:p>
    <w:p w14:paraId="746D4700" w14:textId="15BA716B" w:rsidR="006D263F" w:rsidRPr="00871A74" w:rsidDel="000F4367" w:rsidRDefault="00A03B3E" w:rsidP="000F4367">
      <w:pPr>
        <w:spacing w:line="480" w:lineRule="auto"/>
        <w:jc w:val="thaiDistribute"/>
        <w:rPr>
          <w:del w:id="1009" w:author="Tyler Bradshaw" w:date="2020-12-05T17:32:00Z"/>
          <w:rFonts w:ascii="Arial" w:hAnsi="Arial" w:cs="Arial"/>
          <w:b/>
          <w:bCs/>
          <w:iCs/>
        </w:rPr>
        <w:pPrChange w:id="1010" w:author="Tyler Bradshaw" w:date="2020-12-05T17:32:00Z">
          <w:pPr>
            <w:spacing w:line="480" w:lineRule="auto"/>
            <w:ind w:firstLine="720"/>
            <w:jc w:val="thaiDistribute"/>
          </w:pPr>
        </w:pPrChange>
      </w:pPr>
      <w:del w:id="1011" w:author="Tyler Bradshaw" w:date="2020-12-05T17:32:00Z">
        <w:r w:rsidRPr="00871A74" w:rsidDel="000F4367">
          <w:rPr>
            <w:rFonts w:ascii="Arial" w:hAnsi="Arial" w:cs="Arial"/>
            <w:iCs/>
          </w:rPr>
          <w:delText>These marked motor findings prompted us to re</w:delText>
        </w:r>
        <w:r w:rsidR="00215607" w:rsidRPr="00871A74" w:rsidDel="000F4367">
          <w:rPr>
            <w:rFonts w:ascii="Arial" w:hAnsi="Arial" w:cs="Arial"/>
            <w:iCs/>
          </w:rPr>
          <w:delText>-</w:delText>
        </w:r>
        <w:r w:rsidRPr="00871A74" w:rsidDel="000F4367">
          <w:rPr>
            <w:rFonts w:ascii="Arial" w:hAnsi="Arial" w:cs="Arial"/>
            <w:iCs/>
          </w:rPr>
          <w:delText xml:space="preserve">evaluate the original </w:delText>
        </w:r>
        <w:r w:rsidR="005301C0" w:rsidRPr="00871A74" w:rsidDel="000F4367">
          <w:rPr>
            <w:rFonts w:ascii="Arial" w:hAnsi="Arial" w:cs="Arial"/>
            <w:iCs/>
          </w:rPr>
          <w:delText xml:space="preserve">reports of </w:delText>
        </w:r>
        <w:r w:rsidRPr="00871A74" w:rsidDel="000F4367">
          <w:rPr>
            <w:rFonts w:ascii="Arial" w:hAnsi="Arial" w:cs="Arial"/>
            <w:iCs/>
          </w:rPr>
          <w:delText>human SWIP</w:delText>
        </w:r>
        <w:r w:rsidRPr="00871A74" w:rsidDel="000F4367">
          <w:rPr>
            <w:rFonts w:ascii="Arial" w:hAnsi="Arial" w:cs="Arial"/>
            <w:iCs/>
            <w:vertAlign w:val="superscript"/>
          </w:rPr>
          <w:delText>P1019R</w:delText>
        </w:r>
        <w:r w:rsidRPr="00871A74" w:rsidDel="000F4367">
          <w:rPr>
            <w:rFonts w:ascii="Arial" w:hAnsi="Arial" w:cs="Arial"/>
            <w:iCs/>
          </w:rPr>
          <w:delText xml:space="preserve"> patient</w:delText>
        </w:r>
        <w:r w:rsidR="00135BF2" w:rsidRPr="00871A74" w:rsidDel="000F4367">
          <w:rPr>
            <w:rFonts w:ascii="Arial" w:hAnsi="Arial" w:cs="Arial"/>
            <w:iCs/>
          </w:rPr>
          <w:delText>s</w:delText>
        </w:r>
        <w:r w:rsidR="00786410" w:rsidRPr="00871A74" w:rsidDel="000F4367">
          <w:rPr>
            <w:rFonts w:ascii="Arial" w:hAnsi="Arial" w:cs="Arial"/>
            <w:iCs/>
          </w:rPr>
          <w:delText xml:space="preserve"> </w:delText>
        </w:r>
        <w:r w:rsidR="004A7B4F" w:rsidRPr="00871A74" w:rsidDel="000F4367">
          <w:rPr>
            <w:rFonts w:ascii="Arial" w:hAnsi="Arial" w:cs="Arial"/>
            <w:iCs/>
          </w:rPr>
          <w:fldChar w:fldCharType="begin" w:fldLock="1"/>
        </w:r>
        <w:r w:rsidR="00786410" w:rsidRPr="00871A74" w:rsidDel="000F4367">
          <w:rPr>
            <w:rFonts w:ascii="Arial" w:hAnsi="Arial" w:cs="Arial"/>
            <w:iCs/>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4A7B4F" w:rsidRPr="00871A74" w:rsidDel="000F4367">
          <w:rPr>
            <w:rFonts w:ascii="Arial" w:hAnsi="Arial" w:cs="Arial"/>
            <w:iCs/>
          </w:rPr>
          <w:fldChar w:fldCharType="separate"/>
        </w:r>
        <w:r w:rsidR="009E6278" w:rsidRPr="00871A74" w:rsidDel="000F4367">
          <w:rPr>
            <w:rFonts w:ascii="Arial" w:hAnsi="Arial" w:cs="Arial"/>
            <w:iCs/>
            <w:noProof/>
          </w:rPr>
          <w:delText>(Ropers et al., 2011)</w:delText>
        </w:r>
        <w:r w:rsidR="004A7B4F" w:rsidRPr="00871A74" w:rsidDel="000F4367">
          <w:rPr>
            <w:rFonts w:ascii="Arial" w:hAnsi="Arial" w:cs="Arial"/>
            <w:iCs/>
          </w:rPr>
          <w:fldChar w:fldCharType="end"/>
        </w:r>
        <w:r w:rsidRPr="00871A74" w:rsidDel="000F4367">
          <w:rPr>
            <w:rFonts w:ascii="Arial" w:hAnsi="Arial" w:cs="Arial"/>
            <w:iCs/>
          </w:rPr>
          <w:delText xml:space="preserve">. </w:delText>
        </w:r>
        <w:r w:rsidR="004669E4" w:rsidRPr="00871A74" w:rsidDel="000F4367">
          <w:rPr>
            <w:rFonts w:ascii="Arial" w:hAnsi="Arial" w:cs="Arial"/>
            <w:iCs/>
          </w:rPr>
          <w:delText>While</w:delText>
        </w:r>
        <w:r w:rsidRPr="00871A74" w:rsidDel="000F4367">
          <w:rPr>
            <w:rFonts w:ascii="Arial" w:hAnsi="Arial" w:cs="Arial"/>
            <w:iCs/>
          </w:rPr>
          <w:delText xml:space="preserve"> developmental delay or </w:delText>
        </w:r>
        <w:r w:rsidR="00215607" w:rsidRPr="00871A74" w:rsidDel="000F4367">
          <w:rPr>
            <w:rFonts w:ascii="Arial" w:hAnsi="Arial" w:cs="Arial"/>
            <w:iCs/>
          </w:rPr>
          <w:delText xml:space="preserve">learning </w:delText>
        </w:r>
        <w:r w:rsidRPr="00871A74" w:rsidDel="000F4367">
          <w:rPr>
            <w:rFonts w:ascii="Arial" w:hAnsi="Arial" w:cs="Arial"/>
            <w:iCs/>
          </w:rPr>
          <w:delText>difficulties were the primary impetus for medical</w:delText>
        </w:r>
        <w:r w:rsidR="004669E4" w:rsidRPr="00871A74" w:rsidDel="000F4367">
          <w:rPr>
            <w:rFonts w:ascii="Arial" w:hAnsi="Arial" w:cs="Arial"/>
            <w:iCs/>
          </w:rPr>
          <w:delText xml:space="preserve"> evaluation</w:delText>
        </w:r>
        <w:r w:rsidRPr="00871A74" w:rsidDel="000F4367">
          <w:rPr>
            <w:rFonts w:ascii="Arial" w:hAnsi="Arial" w:cs="Arial"/>
            <w:iCs/>
          </w:rPr>
          <w:delText>, all patients also exhibited motor symptoms</w:delText>
        </w:r>
        <w:r w:rsidR="00C84BE3" w:rsidRPr="00871A74" w:rsidDel="000F4367">
          <w:rPr>
            <w:rFonts w:ascii="Arial" w:hAnsi="Arial" w:cs="Arial"/>
            <w:iCs/>
          </w:rPr>
          <w:delText xml:space="preserve"> </w:delText>
        </w:r>
        <w:r w:rsidR="004669E4" w:rsidRPr="00871A74" w:rsidDel="000F4367">
          <w:rPr>
            <w:rFonts w:ascii="Arial" w:hAnsi="Arial" w:cs="Arial"/>
            <w:iCs/>
          </w:rPr>
          <w:delText>(</w:delText>
        </w:r>
        <w:r w:rsidR="00C84BE3" w:rsidRPr="00871A74" w:rsidDel="000F4367">
          <w:rPr>
            <w:rFonts w:ascii="Arial" w:hAnsi="Arial" w:cs="Arial"/>
            <w:iCs/>
          </w:rPr>
          <w:delText>mean age = 10.4 years</w:delText>
        </w:r>
        <w:r w:rsidR="00364B4F" w:rsidRPr="00871A74" w:rsidDel="000F4367">
          <w:rPr>
            <w:rFonts w:ascii="Arial" w:hAnsi="Arial" w:cs="Arial"/>
            <w:iCs/>
          </w:rPr>
          <w:delText xml:space="preserve"> </w:delText>
        </w:r>
        <w:r w:rsidR="00C84BE3" w:rsidRPr="00871A74" w:rsidDel="000F4367">
          <w:rPr>
            <w:rFonts w:ascii="Arial" w:hAnsi="Arial" w:cs="Arial"/>
            <w:iCs/>
          </w:rPr>
          <w:delText xml:space="preserve">old, </w:delText>
        </w:r>
        <w:r w:rsidR="0097042F" w:rsidRPr="00871A74" w:rsidDel="000F4367">
          <w:rPr>
            <w:rFonts w:ascii="Arial" w:hAnsi="Arial" w:cs="Arial"/>
            <w:iCs/>
          </w:rPr>
          <w:delText>Fig</w:delText>
        </w:r>
        <w:r w:rsidR="00786410" w:rsidRPr="00871A74" w:rsidDel="000F4367">
          <w:rPr>
            <w:rFonts w:ascii="Arial" w:hAnsi="Arial" w:cs="Arial"/>
            <w:iCs/>
          </w:rPr>
          <w:delText>ure</w:delText>
        </w:r>
        <w:r w:rsidR="0097042F" w:rsidRPr="00871A74" w:rsidDel="000F4367">
          <w:rPr>
            <w:rFonts w:ascii="Arial" w:hAnsi="Arial" w:cs="Arial"/>
            <w:iCs/>
          </w:rPr>
          <w:delText xml:space="preserve"> </w:delText>
        </w:r>
        <w:r w:rsidR="00E243C0" w:rsidDel="000F4367">
          <w:rPr>
            <w:rFonts w:ascii="Arial" w:hAnsi="Arial" w:cs="Arial"/>
            <w:iCs/>
          </w:rPr>
          <w:delText>7</w:delText>
        </w:r>
        <w:r w:rsidR="00786410" w:rsidRPr="00871A74" w:rsidDel="000F4367">
          <w:rPr>
            <w:rFonts w:ascii="Arial" w:hAnsi="Arial" w:cs="Arial"/>
            <w:iCs/>
          </w:rPr>
          <w:delText>H</w:delText>
        </w:r>
        <w:r w:rsidR="004669E4" w:rsidRPr="00871A74" w:rsidDel="000F4367">
          <w:rPr>
            <w:rFonts w:ascii="Arial" w:hAnsi="Arial" w:cs="Arial"/>
            <w:iCs/>
          </w:rPr>
          <w:delText>)</w:delText>
        </w:r>
        <w:r w:rsidRPr="00871A74" w:rsidDel="000F4367">
          <w:rPr>
            <w:rFonts w:ascii="Arial" w:hAnsi="Arial" w:cs="Arial"/>
            <w:iCs/>
          </w:rPr>
          <w:delText>. The patients</w:delText>
        </w:r>
        <w:r w:rsidR="00215607" w:rsidRPr="00871A74" w:rsidDel="000F4367">
          <w:rPr>
            <w:rFonts w:ascii="Arial" w:hAnsi="Arial" w:cs="Arial"/>
            <w:iCs/>
          </w:rPr>
          <w:delText>’ movements</w:delText>
        </w:r>
        <w:r w:rsidRPr="00871A74" w:rsidDel="000F4367">
          <w:rPr>
            <w:rFonts w:ascii="Arial" w:hAnsi="Arial" w:cs="Arial"/>
            <w:iCs/>
          </w:rPr>
          <w:delText xml:space="preserve"> were </w:delText>
        </w:r>
        <w:r w:rsidR="00215607" w:rsidRPr="00871A74" w:rsidDel="000F4367">
          <w:rPr>
            <w:rFonts w:ascii="Arial" w:hAnsi="Arial" w:cs="Arial"/>
            <w:iCs/>
          </w:rPr>
          <w:delText>describe</w:delText>
        </w:r>
        <w:r w:rsidRPr="00871A74" w:rsidDel="000F4367">
          <w:rPr>
            <w:rFonts w:ascii="Arial" w:hAnsi="Arial" w:cs="Arial"/>
            <w:iCs/>
          </w:rPr>
          <w:delText xml:space="preserve">d as “clumsy” with notable </w:delText>
        </w:r>
        <w:r w:rsidR="00747B03" w:rsidRPr="00871A74" w:rsidDel="000F4367">
          <w:rPr>
            <w:rFonts w:ascii="Arial" w:hAnsi="Arial" w:cs="Arial"/>
            <w:iCs/>
          </w:rPr>
          <w:delText xml:space="preserve">fine motor difficulties, </w:delText>
        </w:r>
        <w:r w:rsidRPr="00871A74" w:rsidDel="000F4367">
          <w:rPr>
            <w:rFonts w:ascii="Arial" w:hAnsi="Arial" w:cs="Arial"/>
            <w:iCs/>
          </w:rPr>
          <w:delText xml:space="preserve">dysmetria, </w:delText>
        </w:r>
        <w:r w:rsidR="00215607" w:rsidRPr="00871A74" w:rsidDel="000F4367">
          <w:rPr>
            <w:rFonts w:ascii="Arial" w:hAnsi="Arial" w:cs="Arial"/>
            <w:iCs/>
          </w:rPr>
          <w:delText xml:space="preserve">dysdiadochokinesia, and </w:delText>
        </w:r>
        <w:r w:rsidRPr="00871A74" w:rsidDel="000F4367">
          <w:rPr>
            <w:rFonts w:ascii="Arial" w:hAnsi="Arial" w:cs="Arial"/>
            <w:iCs/>
          </w:rPr>
          <w:delText>mild dysarthria</w:delText>
        </w:r>
        <w:r w:rsidR="00215607" w:rsidRPr="00871A74" w:rsidDel="000F4367">
          <w:rPr>
            <w:rFonts w:ascii="Arial" w:hAnsi="Arial" w:cs="Arial"/>
            <w:iCs/>
          </w:rPr>
          <w:delText xml:space="preserve"> on clinical exam</w:delText>
        </w:r>
        <w:r w:rsidR="0097042F" w:rsidRPr="00871A74" w:rsidDel="000F4367">
          <w:rPr>
            <w:rFonts w:ascii="Arial" w:hAnsi="Arial" w:cs="Arial"/>
            <w:iCs/>
          </w:rPr>
          <w:delText xml:space="preserve"> (Fig</w:delText>
        </w:r>
        <w:r w:rsidR="00786410" w:rsidRPr="00871A74" w:rsidDel="000F4367">
          <w:rPr>
            <w:rFonts w:ascii="Arial" w:hAnsi="Arial" w:cs="Arial"/>
            <w:iCs/>
          </w:rPr>
          <w:delText>ure</w:delText>
        </w:r>
        <w:r w:rsidR="0097042F" w:rsidRPr="00871A74" w:rsidDel="000F4367">
          <w:rPr>
            <w:rFonts w:ascii="Arial" w:hAnsi="Arial" w:cs="Arial"/>
            <w:iCs/>
          </w:rPr>
          <w:delText xml:space="preserve"> </w:delText>
        </w:r>
        <w:r w:rsidR="00E243C0" w:rsidDel="000F4367">
          <w:rPr>
            <w:rFonts w:ascii="Arial" w:hAnsi="Arial" w:cs="Arial"/>
            <w:iCs/>
          </w:rPr>
          <w:delText>7</w:delText>
        </w:r>
        <w:r w:rsidR="00786410" w:rsidRPr="00871A74" w:rsidDel="000F4367">
          <w:rPr>
            <w:rFonts w:ascii="Arial" w:hAnsi="Arial" w:cs="Arial"/>
            <w:iCs/>
          </w:rPr>
          <w:delText>H</w:delText>
        </w:r>
        <w:r w:rsidR="0097042F" w:rsidRPr="00871A74" w:rsidDel="000F4367">
          <w:rPr>
            <w:rFonts w:ascii="Arial" w:hAnsi="Arial" w:cs="Arial"/>
            <w:iCs/>
          </w:rPr>
          <w:delText>)</w:delText>
        </w:r>
        <w:r w:rsidR="004669E4" w:rsidRPr="00871A74" w:rsidDel="000F4367">
          <w:rPr>
            <w:rFonts w:ascii="Arial" w:hAnsi="Arial" w:cs="Arial"/>
            <w:iCs/>
          </w:rPr>
          <w:delText>.</w:delText>
        </w:r>
        <w:r w:rsidR="00215607" w:rsidRPr="00871A74" w:rsidDel="000F4367">
          <w:rPr>
            <w:rFonts w:ascii="Arial" w:hAnsi="Arial" w:cs="Arial"/>
            <w:iCs/>
          </w:rPr>
          <w:delText xml:space="preserve"> </w:delText>
        </w:r>
        <w:r w:rsidR="00712106" w:rsidRPr="00871A74" w:rsidDel="000F4367">
          <w:rPr>
            <w:rFonts w:ascii="Arial" w:hAnsi="Arial" w:cs="Arial"/>
            <w:iCs/>
          </w:rPr>
          <w:delText>R</w:delText>
        </w:r>
        <w:r w:rsidR="00135BF2" w:rsidRPr="00871A74" w:rsidDel="000F4367">
          <w:rPr>
            <w:rFonts w:ascii="Arial" w:hAnsi="Arial" w:cs="Arial"/>
            <w:iCs/>
          </w:rPr>
          <w:delText xml:space="preserve">ecent communication with </w:delText>
        </w:r>
        <w:r w:rsidR="00712106" w:rsidRPr="00871A74" w:rsidDel="000F4367">
          <w:rPr>
            <w:rFonts w:ascii="Arial" w:hAnsi="Arial" w:cs="Arial"/>
            <w:iCs/>
          </w:rPr>
          <w:delText xml:space="preserve">the </w:delText>
        </w:r>
        <w:r w:rsidR="00215607" w:rsidRPr="00871A74" w:rsidDel="000F4367">
          <w:rPr>
            <w:rFonts w:ascii="Arial" w:hAnsi="Arial" w:cs="Arial"/>
            <w:iCs/>
          </w:rPr>
          <w:delText xml:space="preserve">parents </w:delText>
        </w:r>
        <w:r w:rsidR="00712106" w:rsidRPr="00871A74" w:rsidDel="000F4367">
          <w:rPr>
            <w:rFonts w:ascii="Arial" w:hAnsi="Arial" w:cs="Arial"/>
            <w:iCs/>
          </w:rPr>
          <w:delText xml:space="preserve">of these patients, who are now an average of 21 years old, </w:delText>
        </w:r>
        <w:r w:rsidR="00135BF2" w:rsidRPr="00871A74" w:rsidDel="000F4367">
          <w:rPr>
            <w:rFonts w:ascii="Arial" w:hAnsi="Arial" w:cs="Arial"/>
            <w:iCs/>
          </w:rPr>
          <w:delText xml:space="preserve">revealed </w:delText>
        </w:r>
        <w:r w:rsidR="00251815" w:rsidRPr="00871A74" w:rsidDel="000F4367">
          <w:rPr>
            <w:rFonts w:ascii="Arial" w:hAnsi="Arial" w:cs="Arial"/>
            <w:iCs/>
          </w:rPr>
          <w:delText xml:space="preserve">no notable </w:delText>
        </w:r>
        <w:r w:rsidR="00712106" w:rsidRPr="00871A74" w:rsidDel="000F4367">
          <w:rPr>
            <w:rFonts w:ascii="Arial" w:hAnsi="Arial" w:cs="Arial"/>
            <w:iCs/>
          </w:rPr>
          <w:delText xml:space="preserve">symptom </w:delText>
        </w:r>
        <w:r w:rsidR="00251815" w:rsidRPr="00871A74" w:rsidDel="000F4367">
          <w:rPr>
            <w:rFonts w:ascii="Arial" w:hAnsi="Arial" w:cs="Arial"/>
            <w:iCs/>
          </w:rPr>
          <w:delText>exacerbation</w:delText>
        </w:r>
        <w:r w:rsidR="004870AB" w:rsidRPr="00871A74" w:rsidDel="000F4367">
          <w:rPr>
            <w:rFonts w:ascii="Arial" w:hAnsi="Arial" w:cs="Arial"/>
            <w:iCs/>
          </w:rPr>
          <w:delText>.</w:delText>
        </w:r>
        <w:r w:rsidR="00251815" w:rsidRPr="00871A74" w:rsidDel="000F4367">
          <w:rPr>
            <w:rFonts w:ascii="Arial" w:hAnsi="Arial" w:cs="Arial"/>
            <w:iCs/>
          </w:rPr>
          <w:delText xml:space="preserve"> </w:delText>
        </w:r>
        <w:r w:rsidR="00215607" w:rsidRPr="00871A74" w:rsidDel="000F4367">
          <w:rPr>
            <w:rFonts w:ascii="Arial" w:hAnsi="Arial" w:cs="Arial"/>
            <w:iCs/>
          </w:rPr>
          <w:delText xml:space="preserve">It is </w:delText>
        </w:r>
        <w:r w:rsidR="004669E4" w:rsidRPr="00871A74" w:rsidDel="000F4367">
          <w:rPr>
            <w:rFonts w:ascii="Arial" w:hAnsi="Arial" w:cs="Arial"/>
            <w:iCs/>
          </w:rPr>
          <w:delText xml:space="preserve">therefore </w:delText>
        </w:r>
        <w:r w:rsidR="00215607" w:rsidRPr="00871A74" w:rsidDel="000F4367">
          <w:rPr>
            <w:rFonts w:ascii="Arial" w:hAnsi="Arial" w:cs="Arial"/>
            <w:iCs/>
          </w:rPr>
          <w:delText xml:space="preserve">possible that </w:delText>
        </w:r>
        <w:r w:rsidR="004870AB" w:rsidRPr="00871A74" w:rsidDel="000F4367">
          <w:rPr>
            <w:rFonts w:ascii="Arial" w:hAnsi="Arial" w:cs="Arial"/>
            <w:iCs/>
          </w:rPr>
          <w:delText>the SWIP</w:delText>
        </w:r>
        <w:r w:rsidR="004870AB" w:rsidRPr="00871A74" w:rsidDel="000F4367">
          <w:rPr>
            <w:rFonts w:ascii="Arial" w:hAnsi="Arial" w:cs="Arial"/>
            <w:iCs/>
            <w:vertAlign w:val="superscript"/>
          </w:rPr>
          <w:delText>P1019R</w:delText>
        </w:r>
        <w:r w:rsidR="004870AB" w:rsidRPr="00871A74" w:rsidDel="000F4367">
          <w:rPr>
            <w:rFonts w:ascii="Arial" w:hAnsi="Arial" w:cs="Arial"/>
            <w:iCs/>
          </w:rPr>
          <w:delText xml:space="preserve"> </w:delText>
        </w:r>
        <w:r w:rsidR="00215607" w:rsidRPr="00871A74" w:rsidDel="000F4367">
          <w:rPr>
            <w:rFonts w:ascii="Arial" w:hAnsi="Arial" w:cs="Arial"/>
            <w:iCs/>
          </w:rPr>
          <w:delText xml:space="preserve">mouse model </w:delText>
        </w:r>
        <w:r w:rsidR="004870AB" w:rsidRPr="00871A74" w:rsidDel="000F4367">
          <w:rPr>
            <w:rFonts w:ascii="Arial" w:hAnsi="Arial" w:cs="Arial"/>
            <w:iCs/>
          </w:rPr>
          <w:delText xml:space="preserve">either exhibits differences from human patients or </w:delText>
        </w:r>
        <w:r w:rsidR="0054118C" w:rsidRPr="00871A74" w:rsidDel="000F4367">
          <w:rPr>
            <w:rFonts w:ascii="Arial" w:hAnsi="Arial" w:cs="Arial"/>
            <w:iCs/>
          </w:rPr>
          <w:delText xml:space="preserve">may </w:delText>
        </w:r>
        <w:r w:rsidR="005379FF" w:rsidRPr="00871A74" w:rsidDel="000F4367">
          <w:rPr>
            <w:rFonts w:ascii="Arial" w:hAnsi="Arial" w:cs="Arial"/>
            <w:iCs/>
          </w:rPr>
          <w:delText xml:space="preserve">predict </w:delText>
        </w:r>
        <w:r w:rsidR="005301C0" w:rsidRPr="00871A74" w:rsidDel="000F4367">
          <w:rPr>
            <w:rFonts w:ascii="Arial" w:hAnsi="Arial" w:cs="Arial"/>
            <w:iCs/>
          </w:rPr>
          <w:delText xml:space="preserve">future </w:delText>
        </w:r>
        <w:r w:rsidR="00215607" w:rsidRPr="00871A74" w:rsidDel="000F4367">
          <w:rPr>
            <w:rFonts w:ascii="Arial" w:hAnsi="Arial" w:cs="Arial"/>
            <w:iCs/>
          </w:rPr>
          <w:delText xml:space="preserve">disease progression for these individuals, given that </w:delText>
        </w:r>
        <w:r w:rsidR="004669E4" w:rsidRPr="00871A74" w:rsidDel="000F4367">
          <w:rPr>
            <w:rFonts w:ascii="Arial" w:hAnsi="Arial" w:cs="Arial"/>
            <w:iCs/>
          </w:rPr>
          <w:delText xml:space="preserve">we observed significant </w:delText>
        </w:r>
        <w:r w:rsidR="00251815" w:rsidRPr="00871A74" w:rsidDel="000F4367">
          <w:rPr>
            <w:rFonts w:ascii="Arial" w:hAnsi="Arial" w:cs="Arial"/>
            <w:iCs/>
          </w:rPr>
          <w:delText>worsening</w:delText>
        </w:r>
        <w:r w:rsidR="004669E4" w:rsidRPr="00871A74" w:rsidDel="000F4367">
          <w:rPr>
            <w:rFonts w:ascii="Arial" w:hAnsi="Arial" w:cs="Arial"/>
            <w:iCs/>
          </w:rPr>
          <w:delText xml:space="preserve"> at 5-6</w:delText>
        </w:r>
        <w:r w:rsidR="005B63A2" w:rsidRPr="00871A74" w:rsidDel="000F4367">
          <w:rPr>
            <w:rFonts w:ascii="Arial" w:hAnsi="Arial" w:cs="Arial"/>
            <w:iCs/>
          </w:rPr>
          <w:delText xml:space="preserve"> months old</w:delText>
        </w:r>
        <w:r w:rsidR="004669E4" w:rsidRPr="00871A74" w:rsidDel="000F4367">
          <w:rPr>
            <w:rFonts w:ascii="Arial" w:hAnsi="Arial" w:cs="Arial"/>
            <w:iCs/>
          </w:rPr>
          <w:delText xml:space="preserve"> </w:delText>
        </w:r>
        <w:r w:rsidR="00747B03" w:rsidRPr="00871A74" w:rsidDel="000F4367">
          <w:rPr>
            <w:rFonts w:ascii="Arial" w:hAnsi="Arial" w:cs="Arial"/>
            <w:iCs/>
          </w:rPr>
          <w:delText xml:space="preserve">in mice </w:delText>
        </w:r>
        <w:r w:rsidR="004669E4" w:rsidRPr="00871A74" w:rsidDel="000F4367">
          <w:rPr>
            <w:rFonts w:ascii="Arial" w:hAnsi="Arial" w:cs="Arial"/>
            <w:iCs/>
          </w:rPr>
          <w:delText>(</w:delText>
        </w:r>
        <w:r w:rsidR="00146563" w:rsidDel="000F4367">
          <w:rPr>
            <w:rFonts w:ascii="Arial" w:hAnsi="Arial" w:cs="Arial"/>
            <w:iCs/>
          </w:rPr>
          <w:delText xml:space="preserve">which is thought to be </w:delText>
        </w:r>
        <w:r w:rsidR="004669E4" w:rsidRPr="00871A74" w:rsidDel="000F4367">
          <w:rPr>
            <w:rFonts w:ascii="Arial" w:hAnsi="Arial" w:cs="Arial"/>
            <w:iCs/>
          </w:rPr>
          <w:delText>equivalent to ~30-35</w:delText>
        </w:r>
        <w:r w:rsidR="005B63A2" w:rsidRPr="00871A74" w:rsidDel="000F4367">
          <w:rPr>
            <w:rFonts w:ascii="Arial" w:hAnsi="Arial" w:cs="Arial"/>
            <w:iCs/>
          </w:rPr>
          <w:delText xml:space="preserve"> </w:delText>
        </w:r>
        <w:r w:rsidR="005E4E28" w:rsidRPr="00871A74" w:rsidDel="000F4367">
          <w:rPr>
            <w:rFonts w:ascii="Arial" w:hAnsi="Arial" w:cs="Arial"/>
            <w:iCs/>
          </w:rPr>
          <w:delText>year</w:delText>
        </w:r>
        <w:r w:rsidR="005B63A2" w:rsidRPr="00871A74" w:rsidDel="000F4367">
          <w:rPr>
            <w:rFonts w:ascii="Arial" w:hAnsi="Arial" w:cs="Arial"/>
            <w:iCs/>
          </w:rPr>
          <w:delText>s</w:delText>
        </w:r>
        <w:r w:rsidR="00364B4F" w:rsidRPr="00871A74" w:rsidDel="000F4367">
          <w:rPr>
            <w:rFonts w:ascii="Arial" w:hAnsi="Arial" w:cs="Arial"/>
            <w:iCs/>
          </w:rPr>
          <w:delText xml:space="preserve"> </w:delText>
        </w:r>
        <w:r w:rsidR="005E4E28" w:rsidRPr="00871A74" w:rsidDel="000F4367">
          <w:rPr>
            <w:rFonts w:ascii="Arial" w:hAnsi="Arial" w:cs="Arial"/>
            <w:iCs/>
          </w:rPr>
          <w:delText>old</w:delText>
        </w:r>
        <w:r w:rsidR="005B63A2" w:rsidRPr="00871A74" w:rsidDel="000F4367">
          <w:rPr>
            <w:rFonts w:ascii="Arial" w:hAnsi="Arial" w:cs="Arial"/>
            <w:iCs/>
          </w:rPr>
          <w:delText xml:space="preserve"> in</w:delText>
        </w:r>
        <w:r w:rsidR="004669E4" w:rsidRPr="00871A74" w:rsidDel="000F4367">
          <w:rPr>
            <w:rFonts w:ascii="Arial" w:hAnsi="Arial" w:cs="Arial"/>
            <w:iCs/>
          </w:rPr>
          <w:delText xml:space="preserve"> human</w:delText>
        </w:r>
        <w:r w:rsidR="00747B03" w:rsidRPr="00871A74" w:rsidDel="000F4367">
          <w:rPr>
            <w:rFonts w:ascii="Arial" w:hAnsi="Arial" w:cs="Arial"/>
            <w:iCs/>
          </w:rPr>
          <w:delText>s</w:delText>
        </w:r>
        <w:r w:rsidR="00712106" w:rsidRPr="00871A74" w:rsidDel="000F4367">
          <w:rPr>
            <w:rFonts w:ascii="Arial" w:hAnsi="Arial" w:cs="Arial"/>
            <w:iCs/>
          </w:rPr>
          <w:delText>)</w:delText>
        </w:r>
        <w:r w:rsidR="00CE42E4" w:rsidDel="000F4367">
          <w:rPr>
            <w:rFonts w:ascii="Arial" w:hAnsi="Arial" w:cs="Arial"/>
            <w:iCs/>
          </w:rPr>
          <w:delText xml:space="preserve"> </w:delText>
        </w:r>
        <w:r w:rsidR="00B469B5" w:rsidDel="000F4367">
          <w:rPr>
            <w:rFonts w:ascii="Arial" w:hAnsi="Arial" w:cs="Arial"/>
            <w:iCs/>
          </w:rPr>
          <w:fldChar w:fldCharType="begin" w:fldLock="1"/>
        </w:r>
        <w:r w:rsidR="00C73DAD" w:rsidDel="000F4367">
          <w:rPr>
            <w:rFonts w:ascii="Arial" w:hAnsi="Arial" w:cs="Arial"/>
            <w:iCs/>
          </w:rPr>
          <w:delInstrText>ADDIN CSL_CITATION {"citationItems":[{"id":"ITEM-1","itemData":{"DOI":"10.1016/j.neuint.2018.10.005","ISSN":"18729754","abstract":"Stroke is one of the leading causes of death worldwide, and the majority of cerebral stroke is caused by occlusion of cerebral circulation, which eventually leads to brain infarction. Although stroke occurs mainly in the aged population, most animal models for experimental stroke in vivo almost universally rely on young-adult rodents for the evaluation of neuropathological, neurological, or behavioral outcomes after stroke due to their greater availability, lower cost, and fewer health problems. However, it is well established that aged animals differ from young animals in terms of physiology, neurochemistry, and behavior. Stroke-induced changes are more pronounced with advancing age. Therefore, the overlooked role of age in animal models of stroke could have an impact on data quality and hinder the translation of rodent models to humans. In addition to aging, other factors also influence functional performance after ischemic stroke. In this article, we summarize the differences between young and aged animals, the impact of age, sex and animal strains on performance and outcome in animal models of stroke and emphasize age as a key factor in preclinical stroke studies.","author":[{"dropping-particle":"","family":"Zhang","given":"Hongxia","non-dropping-particle":"","parse-names":false,"suffix":""},{"dropping-particle":"","family":"Lin","given":"Siyang","non-dropping-particle":"","parse-names":false,"suffix":""},{"dropping-particle":"","family":"Chen","given":"Xudong","non-dropping-particle":"","parse-names":false,"suffix":""},{"dropping-particle":"","family":"Gu","given":"Lei","non-dropping-particle":"","parse-names":false,"suffix":""},{"dropping-particle":"","family":"Zhu","given":"Xiaohong","non-dropping-particle":"","parse-names":false,"suffix":""},{"dropping-particle":"","family":"Zhang","given":"Yinuo","non-dropping-particle":"","parse-names":false,"suffix":""},{"dropping-particle":"","family":"Reyes","given":"Kassandra","non-dropping-particle":"","parse-names":false,"suffix":""},{"dropping-particle":"","family":"Wang","given":"Brian","non-dropping-particle":"","parse-names":false,"suffix":""},{"dropping-particle":"","family":"Jin","given":"Kunlin","non-dropping-particle":"","parse-names":false,"suffix":""}],"container-title":"Neurochemistry International","id":"ITEM-1","issued":{"date-parts":[["2019","7","1"]]},"page":"2-11","publisher":"Elsevier Ltd","title":"The effect of age, sex and strains on the performance and outcome in animal models of stroke","type":"article","volume":"127"},"uris":["http://www.mendeley.com/documents/?uuid=c2df7e9c-186a-30a2-9366-e3f32942d898"]},{"id":"ITEM-2","itemData":{"DOI":"10.1016/j.lfs.2015.10.025","ISSN":"18790631","abstract":"Since the late 18th century, the murine model has been widely used in biomedical research (about 59% of total animals used) as it is compact, cost-effective, and easily available, conserving almost 99% of human genes and physiologically resembling humans. Despite the similarities, mice have a diminutive lifespan compared to humans. In this study, we found that one human year is equivalent to nine mice days, although this is not the case when comparing the lifespan of mice versus humans taking the entire life at the same time without considering each phase separately. Therefore, the precise correlation of age at every point in their lifespan must be determined. Determining the age relation between mice and humans is necessary for setting up experimental murine models more analogous in age to humans. Thus, more accuracy can be obtained in the research outcome for humans of a specific age group, although current outcomes are based on mice of an approximate age. To fill this gap between approximation and accuracy, this review article is the first to establish a precise relation between mice age and human age, following our previous article, which explained the relation in ages of laboratory rats with humans in detail.","author":[{"dropping-particle":"","family":"Dutta","given":"Sulagna","non-dropping-particle":"","parse-names":false,"suffix":""},{"dropping-particle":"","family":"Sengupta","given":"Pallav","non-dropping-particle":"","parse-names":false,"suffix":""}],"container-title":"Life Sciences","id":"ITEM-2","issued":{"date-parts":[["2016","5","1"]]},"page":"244-248","publisher":"Elsevier Inc.","title":"Men and mice: Relating their ages","type":"article","volume":"152"},"uris":["http://www.mendeley.com/documents/?uuid=2b05c9cc-0cec-32bf-935b-6619d3d41ded"]}],"mendeley":{"formattedCitation":"(Dutta and Sengupta, 2016; Zhang et al., 2019)","plainTextFormattedCitation":"(Dutta and Sengupta, 2016; Zhang et al., 2019)","previouslyFormattedCitation":"(Dutta and Sengupta, 2016; Zhang et al., 2019)"},"properties":{"noteIndex":0},"schema":"https://github.com/citation-style-language/schema/raw/master/csl-citation.json"}</w:delInstrText>
        </w:r>
        <w:r w:rsidR="00B469B5" w:rsidDel="000F4367">
          <w:rPr>
            <w:rFonts w:ascii="Arial" w:hAnsi="Arial" w:cs="Arial"/>
            <w:iCs/>
          </w:rPr>
          <w:fldChar w:fldCharType="separate"/>
        </w:r>
        <w:r w:rsidR="00B441E1" w:rsidRPr="00B441E1" w:rsidDel="000F4367">
          <w:rPr>
            <w:rFonts w:ascii="Arial" w:hAnsi="Arial" w:cs="Arial"/>
            <w:iCs/>
            <w:noProof/>
          </w:rPr>
          <w:delText>(Dutta and Sengupta, 2016; Zhang et al., 2019)</w:delText>
        </w:r>
        <w:r w:rsidR="00B469B5" w:rsidDel="000F4367">
          <w:rPr>
            <w:rFonts w:ascii="Arial" w:hAnsi="Arial" w:cs="Arial"/>
            <w:iCs/>
          </w:rPr>
          <w:fldChar w:fldCharType="end"/>
        </w:r>
        <w:r w:rsidR="004669E4" w:rsidRPr="00871A74" w:rsidDel="000F4367">
          <w:rPr>
            <w:rFonts w:ascii="Arial" w:hAnsi="Arial" w:cs="Arial"/>
            <w:iCs/>
          </w:rPr>
          <w:delText>.</w:delText>
        </w:r>
      </w:del>
    </w:p>
    <w:p w14:paraId="1F49BCAB" w14:textId="2C9DD81C" w:rsidR="001E4548" w:rsidRPr="00871A74" w:rsidDel="000F4367" w:rsidRDefault="001E4548" w:rsidP="000F4367">
      <w:pPr>
        <w:spacing w:line="480" w:lineRule="auto"/>
        <w:jc w:val="thaiDistribute"/>
        <w:rPr>
          <w:del w:id="1012" w:author="Tyler Bradshaw" w:date="2020-12-05T17:32:00Z"/>
          <w:rFonts w:ascii="Arial" w:hAnsi="Arial" w:cs="Arial"/>
          <w:b/>
          <w:bCs/>
        </w:rPr>
        <w:pPrChange w:id="1013" w:author="Tyler Bradshaw" w:date="2020-12-05T17:32:00Z">
          <w:pPr>
            <w:spacing w:line="480" w:lineRule="auto"/>
            <w:jc w:val="thaiDistribute"/>
          </w:pPr>
        </w:pPrChange>
      </w:pPr>
    </w:p>
    <w:p w14:paraId="6AD7B4B9" w14:textId="24A46A49" w:rsidR="0032293C" w:rsidRPr="00871A74" w:rsidDel="000F4367" w:rsidRDefault="00AA214D" w:rsidP="000F4367">
      <w:pPr>
        <w:spacing w:line="480" w:lineRule="auto"/>
        <w:jc w:val="thaiDistribute"/>
        <w:rPr>
          <w:del w:id="1014" w:author="Tyler Bradshaw" w:date="2020-12-05T17:32:00Z"/>
          <w:rFonts w:ascii="Arial" w:hAnsi="Arial" w:cs="Arial"/>
          <w:b/>
          <w:bCs/>
        </w:rPr>
        <w:pPrChange w:id="1015" w:author="Tyler Bradshaw" w:date="2020-12-05T17:32:00Z">
          <w:pPr>
            <w:spacing w:line="480" w:lineRule="auto"/>
            <w:jc w:val="thaiDistribute"/>
          </w:pPr>
        </w:pPrChange>
      </w:pPr>
      <w:bookmarkStart w:id="1016" w:name="Discussion"/>
      <w:del w:id="1017" w:author="Tyler Bradshaw" w:date="2020-12-05T17:32:00Z">
        <w:r w:rsidRPr="00871A74" w:rsidDel="000F4367">
          <w:rPr>
            <w:rFonts w:ascii="Arial" w:hAnsi="Arial" w:cs="Arial"/>
            <w:b/>
            <w:bCs/>
          </w:rPr>
          <w:delText>DISSCUSSION</w:delText>
        </w:r>
      </w:del>
    </w:p>
    <w:bookmarkEnd w:id="1016"/>
    <w:p w14:paraId="703D1DC8" w14:textId="754F2FAF" w:rsidR="001D3F39" w:rsidRPr="00871A74" w:rsidDel="000F4367" w:rsidRDefault="00A525AF" w:rsidP="000F4367">
      <w:pPr>
        <w:spacing w:line="480" w:lineRule="auto"/>
        <w:jc w:val="thaiDistribute"/>
        <w:rPr>
          <w:del w:id="1018" w:author="Tyler Bradshaw" w:date="2020-12-05T17:32:00Z"/>
          <w:rFonts w:ascii="Arial" w:hAnsi="Arial" w:cs="Arial"/>
        </w:rPr>
        <w:pPrChange w:id="1019" w:author="Tyler Bradshaw" w:date="2020-12-05T17:32:00Z">
          <w:pPr>
            <w:spacing w:line="480" w:lineRule="auto"/>
            <w:ind w:firstLine="720"/>
            <w:jc w:val="thaiDistribute"/>
          </w:pPr>
        </w:pPrChange>
      </w:pPr>
      <w:del w:id="1020" w:author="Tyler Bradshaw" w:date="2020-12-05T17:32:00Z">
        <w:r w:rsidRPr="00871A74" w:rsidDel="000F4367">
          <w:rPr>
            <w:rFonts w:ascii="Arial" w:hAnsi="Arial" w:cs="Arial"/>
          </w:rPr>
          <w:delText xml:space="preserve">Taken together, the data presented here support a mechanistic model whereby </w:delText>
        </w:r>
        <w:r w:rsidR="00B176C3" w:rsidRPr="00871A74" w:rsidDel="000F4367">
          <w:rPr>
            <w:rFonts w:ascii="Arial" w:hAnsi="Arial" w:cs="Arial"/>
          </w:rPr>
          <w:delText>SWIP</w:delText>
        </w:r>
        <w:r w:rsidR="00B176C3" w:rsidRPr="00871A74" w:rsidDel="000F4367">
          <w:rPr>
            <w:rFonts w:ascii="Arial" w:hAnsi="Arial" w:cs="Arial"/>
            <w:vertAlign w:val="superscript"/>
          </w:rPr>
          <w:delText>P1019R</w:delText>
        </w:r>
        <w:r w:rsidR="00B176C3" w:rsidRPr="00871A74" w:rsidDel="000F4367">
          <w:rPr>
            <w:rFonts w:ascii="Arial" w:hAnsi="Arial" w:cs="Arial"/>
          </w:rPr>
          <w:delText xml:space="preserve"> causes a </w:delText>
        </w:r>
        <w:r w:rsidRPr="00871A74" w:rsidDel="000F4367">
          <w:rPr>
            <w:rFonts w:ascii="Arial" w:hAnsi="Arial" w:cs="Arial"/>
          </w:rPr>
          <w:delText xml:space="preserve">loss of WASH complex function, </w:delText>
        </w:r>
        <w:r w:rsidR="00B176C3" w:rsidRPr="00871A74" w:rsidDel="000F4367">
          <w:rPr>
            <w:rFonts w:ascii="Arial" w:hAnsi="Arial" w:cs="Arial"/>
          </w:rPr>
          <w:delText>resulting in</w:delText>
        </w:r>
        <w:r w:rsidRPr="00871A74" w:rsidDel="000F4367">
          <w:rPr>
            <w:rFonts w:ascii="Arial" w:hAnsi="Arial" w:cs="Arial"/>
          </w:rPr>
          <w:delText xml:space="preserve"> endo</w:delText>
        </w:r>
        <w:r w:rsidR="00344FBD" w:rsidRPr="00871A74" w:rsidDel="000F4367">
          <w:rPr>
            <w:rFonts w:ascii="Arial" w:hAnsi="Arial" w:cs="Arial"/>
          </w:rPr>
          <w:delText>-</w:delText>
        </w:r>
        <w:r w:rsidRPr="00871A74" w:rsidDel="000F4367">
          <w:rPr>
            <w:rFonts w:ascii="Arial" w:hAnsi="Arial" w:cs="Arial"/>
          </w:rPr>
          <w:delText xml:space="preserve">lysosomal </w:delText>
        </w:r>
        <w:r w:rsidR="00B176C3" w:rsidRPr="00871A74" w:rsidDel="000F4367">
          <w:rPr>
            <w:rFonts w:ascii="Arial" w:hAnsi="Arial" w:cs="Arial"/>
          </w:rPr>
          <w:delText>disruption and</w:delText>
        </w:r>
        <w:r w:rsidRPr="00871A74" w:rsidDel="000F4367">
          <w:rPr>
            <w:rFonts w:ascii="Arial" w:hAnsi="Arial" w:cs="Arial"/>
          </w:rPr>
          <w:delText xml:space="preserve"> accumulation of neurodegenerati</w:delText>
        </w:r>
        <w:r w:rsidR="00CB3939" w:rsidRPr="00871A74" w:rsidDel="000F4367">
          <w:rPr>
            <w:rFonts w:ascii="Arial" w:hAnsi="Arial" w:cs="Arial"/>
          </w:rPr>
          <w:delText xml:space="preserve">ve markers, </w:delText>
        </w:r>
        <w:r w:rsidR="001F251F" w:rsidRPr="00871A74" w:rsidDel="000F4367">
          <w:rPr>
            <w:rFonts w:ascii="Arial" w:hAnsi="Arial" w:cs="Arial"/>
          </w:rPr>
          <w:delText xml:space="preserve">such as </w:delText>
        </w:r>
        <w:r w:rsidRPr="00871A74" w:rsidDel="000F4367">
          <w:rPr>
            <w:rFonts w:ascii="Arial" w:hAnsi="Arial" w:cs="Arial"/>
          </w:rPr>
          <w:delText xml:space="preserve">upregulation </w:delText>
        </w:r>
        <w:r w:rsidR="00A902EF" w:rsidRPr="00871A74" w:rsidDel="000F4367">
          <w:rPr>
            <w:rFonts w:ascii="Arial" w:hAnsi="Arial" w:cs="Arial"/>
          </w:rPr>
          <w:delText xml:space="preserve">of </w:delText>
        </w:r>
        <w:r w:rsidRPr="00871A74" w:rsidDel="000F4367">
          <w:rPr>
            <w:rFonts w:ascii="Arial" w:hAnsi="Arial" w:cs="Arial"/>
          </w:rPr>
          <w:delText xml:space="preserve">unfolded protein response </w:delText>
        </w:r>
        <w:r w:rsidR="00A902EF" w:rsidRPr="00871A74" w:rsidDel="000F4367">
          <w:rPr>
            <w:rFonts w:ascii="Arial" w:hAnsi="Arial" w:cs="Arial"/>
          </w:rPr>
          <w:delText xml:space="preserve">modulators </w:delText>
        </w:r>
        <w:r w:rsidRPr="00871A74" w:rsidDel="000F4367">
          <w:rPr>
            <w:rFonts w:ascii="Arial" w:hAnsi="Arial" w:cs="Arial"/>
          </w:rPr>
          <w:delText xml:space="preserve">and lysosomal enzymes, </w:delText>
        </w:r>
        <w:r w:rsidR="001F251F" w:rsidRPr="00871A74" w:rsidDel="000F4367">
          <w:rPr>
            <w:rFonts w:ascii="Arial" w:hAnsi="Arial" w:cs="Arial"/>
          </w:rPr>
          <w:delText xml:space="preserve">as well as </w:delText>
        </w:r>
        <w:r w:rsidRPr="00871A74" w:rsidDel="000F4367">
          <w:rPr>
            <w:rFonts w:ascii="Arial" w:hAnsi="Arial" w:cs="Arial"/>
          </w:rPr>
          <w:delText>build-up of lipofus</w:delText>
        </w:r>
        <w:r w:rsidR="00CB3939" w:rsidRPr="00871A74" w:rsidDel="000F4367">
          <w:rPr>
            <w:rFonts w:ascii="Arial" w:hAnsi="Arial" w:cs="Arial"/>
          </w:rPr>
          <w:delText>c</w:delText>
        </w:r>
        <w:r w:rsidRPr="00871A74" w:rsidDel="000F4367">
          <w:rPr>
            <w:rFonts w:ascii="Arial" w:hAnsi="Arial" w:cs="Arial"/>
          </w:rPr>
          <w:delText>in and cleaved caspase-3</w:delText>
        </w:r>
        <w:r w:rsidR="00AD19E7" w:rsidRPr="00871A74" w:rsidDel="000F4367">
          <w:rPr>
            <w:rFonts w:ascii="Arial" w:hAnsi="Arial" w:cs="Arial"/>
          </w:rPr>
          <w:delText xml:space="preserve"> over time</w:delText>
        </w:r>
        <w:r w:rsidRPr="00871A74" w:rsidDel="000F4367">
          <w:rPr>
            <w:rFonts w:ascii="Arial" w:hAnsi="Arial" w:cs="Arial"/>
          </w:rPr>
          <w:delText xml:space="preserve">. </w:delText>
        </w:r>
        <w:r w:rsidR="001D3F39" w:rsidRPr="00871A74" w:rsidDel="000F4367">
          <w:rPr>
            <w:rFonts w:ascii="Arial" w:hAnsi="Arial" w:cs="Arial"/>
          </w:rPr>
          <w:delText>To our knowledge, this study provides the first mechanistic evidence of</w:delText>
        </w:r>
        <w:r w:rsidR="006311F9" w:rsidRPr="00871A74" w:rsidDel="000F4367">
          <w:rPr>
            <w:rFonts w:ascii="Arial" w:hAnsi="Arial" w:cs="Arial"/>
          </w:rPr>
          <w:delText xml:space="preserve"> </w:delText>
        </w:r>
        <w:r w:rsidRPr="00871A74" w:rsidDel="000F4367">
          <w:rPr>
            <w:rFonts w:ascii="Arial" w:hAnsi="Arial" w:cs="Arial"/>
          </w:rPr>
          <w:delText xml:space="preserve">WASH complex </w:delText>
        </w:r>
        <w:r w:rsidR="00460C65" w:rsidRPr="00871A74" w:rsidDel="000F4367">
          <w:rPr>
            <w:rFonts w:ascii="Arial" w:hAnsi="Arial" w:cs="Arial"/>
          </w:rPr>
          <w:delText>impairment</w:delText>
        </w:r>
        <w:r w:rsidR="00D06F8B" w:rsidRPr="00871A74" w:rsidDel="000F4367">
          <w:rPr>
            <w:rFonts w:ascii="Arial" w:hAnsi="Arial" w:cs="Arial"/>
          </w:rPr>
          <w:delText xml:space="preserve"> having direct and indirect </w:delText>
        </w:r>
        <w:r w:rsidR="00C902A2" w:rsidRPr="00871A74" w:rsidDel="000F4367">
          <w:rPr>
            <w:rFonts w:ascii="Arial" w:hAnsi="Arial" w:cs="Arial"/>
          </w:rPr>
          <w:delText xml:space="preserve">organellar </w:delText>
        </w:r>
        <w:r w:rsidR="00D06F8B" w:rsidRPr="00871A74" w:rsidDel="000F4367">
          <w:rPr>
            <w:rFonts w:ascii="Arial" w:hAnsi="Arial" w:cs="Arial"/>
          </w:rPr>
          <w:delText>effects that lead</w:delText>
        </w:r>
        <w:r w:rsidR="006311F9" w:rsidRPr="00871A74" w:rsidDel="000F4367">
          <w:rPr>
            <w:rFonts w:ascii="Arial" w:hAnsi="Arial" w:cs="Arial"/>
          </w:rPr>
          <w:delText xml:space="preserve"> </w:delText>
        </w:r>
        <w:r w:rsidRPr="00871A74" w:rsidDel="000F4367">
          <w:rPr>
            <w:rFonts w:ascii="Arial" w:hAnsi="Arial" w:cs="Arial"/>
          </w:rPr>
          <w:delText xml:space="preserve">to cognitive </w:delText>
        </w:r>
        <w:r w:rsidR="00CB3939" w:rsidRPr="00871A74" w:rsidDel="000F4367">
          <w:rPr>
            <w:rFonts w:ascii="Arial" w:hAnsi="Arial" w:cs="Arial"/>
          </w:rPr>
          <w:delText xml:space="preserve">deficits </w:delText>
        </w:r>
        <w:r w:rsidRPr="00871A74" w:rsidDel="000F4367">
          <w:rPr>
            <w:rFonts w:ascii="Arial" w:hAnsi="Arial" w:cs="Arial"/>
          </w:rPr>
          <w:delText>and progressive motor impairments (Fig</w:delText>
        </w:r>
        <w:r w:rsidR="00786410" w:rsidRPr="00871A74" w:rsidDel="000F4367">
          <w:rPr>
            <w:rFonts w:ascii="Arial" w:hAnsi="Arial" w:cs="Arial"/>
          </w:rPr>
          <w:delText>ure</w:delText>
        </w:r>
        <w:r w:rsidRPr="00871A74" w:rsidDel="000F4367">
          <w:rPr>
            <w:rFonts w:ascii="Arial" w:hAnsi="Arial" w:cs="Arial"/>
          </w:rPr>
          <w:delText xml:space="preserve"> </w:delText>
        </w:r>
        <w:r w:rsidR="00E243C0" w:rsidDel="000F4367">
          <w:rPr>
            <w:rFonts w:ascii="Arial" w:hAnsi="Arial" w:cs="Arial"/>
          </w:rPr>
          <w:delText>8</w:delText>
        </w:r>
        <w:r w:rsidR="001D3F39" w:rsidRPr="00871A74" w:rsidDel="000F4367">
          <w:rPr>
            <w:rFonts w:ascii="Arial" w:hAnsi="Arial" w:cs="Arial"/>
          </w:rPr>
          <w:delText>).</w:delText>
        </w:r>
      </w:del>
    </w:p>
    <w:p w14:paraId="5B87D1AB" w14:textId="775C018B" w:rsidR="00220106" w:rsidDel="000F4367" w:rsidRDefault="00C178C4" w:rsidP="000F4367">
      <w:pPr>
        <w:spacing w:line="480" w:lineRule="auto"/>
        <w:jc w:val="thaiDistribute"/>
        <w:rPr>
          <w:del w:id="1021" w:author="Tyler Bradshaw" w:date="2020-12-05T17:32:00Z"/>
          <w:rFonts w:ascii="Arial" w:hAnsi="Arial" w:cs="Arial"/>
        </w:rPr>
        <w:pPrChange w:id="1022" w:author="Tyler Bradshaw" w:date="2020-12-05T17:32:00Z">
          <w:pPr>
            <w:spacing w:line="480" w:lineRule="auto"/>
            <w:ind w:firstLine="720"/>
            <w:jc w:val="thaiDistribute"/>
          </w:pPr>
        </w:pPrChange>
      </w:pPr>
      <w:del w:id="1023" w:author="Tyler Bradshaw" w:date="2020-12-05T17:32:00Z">
        <w:r w:rsidRPr="00871A74" w:rsidDel="000F4367">
          <w:rPr>
            <w:rFonts w:ascii="Arial" w:hAnsi="Arial" w:cs="Arial"/>
          </w:rPr>
          <w:delText xml:space="preserve">Using </w:delText>
        </w:r>
        <w:r w:rsidRPr="00871A74" w:rsidDel="000F4367">
          <w:rPr>
            <w:rFonts w:ascii="Arial" w:hAnsi="Arial" w:cs="Arial"/>
            <w:i/>
            <w:iCs/>
          </w:rPr>
          <w:delText>in vivo</w:delText>
        </w:r>
        <w:r w:rsidRPr="00871A74" w:rsidDel="000F4367">
          <w:rPr>
            <w:rFonts w:ascii="Arial" w:hAnsi="Arial" w:cs="Arial"/>
          </w:rPr>
          <w:delText xml:space="preserve"> proximity-based proteomics in wild-type mouse brain, we identif</w:delText>
        </w:r>
        <w:r w:rsidR="00ED2E17" w:rsidRPr="00871A74" w:rsidDel="000F4367">
          <w:rPr>
            <w:rFonts w:ascii="Arial" w:hAnsi="Arial" w:cs="Arial"/>
          </w:rPr>
          <w:delText xml:space="preserve">y that the WASH complex interacts with the </w:delText>
        </w:r>
        <w:r w:rsidRPr="00871A74" w:rsidDel="000F4367">
          <w:rPr>
            <w:rFonts w:ascii="Arial" w:hAnsi="Arial" w:cs="Arial"/>
          </w:rPr>
          <w:delText>CCC (</w:delText>
        </w:r>
        <w:r w:rsidR="005379FF" w:rsidRPr="00871A74" w:rsidDel="000F4367">
          <w:rPr>
            <w:rFonts w:ascii="Arial" w:hAnsi="Arial" w:cs="Arial"/>
          </w:rPr>
          <w:delText xml:space="preserve">COMMD9 </w:delText>
        </w:r>
        <w:r w:rsidR="009F4249" w:rsidRPr="00871A74" w:rsidDel="000F4367">
          <w:rPr>
            <w:rFonts w:ascii="Arial" w:hAnsi="Arial" w:cs="Arial"/>
          </w:rPr>
          <w:delText>and</w:delText>
        </w:r>
        <w:r w:rsidRPr="00871A74" w:rsidDel="000F4367">
          <w:rPr>
            <w:rFonts w:ascii="Arial" w:hAnsi="Arial" w:cs="Arial"/>
          </w:rPr>
          <w:delText xml:space="preserve"> </w:delText>
        </w:r>
        <w:r w:rsidR="005379FF" w:rsidRPr="00871A74" w:rsidDel="000F4367">
          <w:rPr>
            <w:rFonts w:ascii="Arial" w:hAnsi="Arial" w:cs="Arial"/>
          </w:rPr>
          <w:delText>CCDC93</w:delText>
        </w:r>
        <w:r w:rsidRPr="00871A74" w:rsidDel="000F4367">
          <w:rPr>
            <w:rFonts w:ascii="Arial" w:hAnsi="Arial" w:cs="Arial"/>
          </w:rPr>
          <w:delText>)</w:delText>
        </w:r>
        <w:r w:rsidR="0093428A" w:rsidRPr="00871A74" w:rsidDel="000F4367">
          <w:rPr>
            <w:rFonts w:ascii="Arial" w:hAnsi="Arial" w:cs="Arial"/>
          </w:rPr>
          <w:delText xml:space="preserve"> and Retriever (</w:delText>
        </w:r>
        <w:r w:rsidR="005379FF" w:rsidRPr="00871A74" w:rsidDel="000F4367">
          <w:rPr>
            <w:rFonts w:ascii="Arial" w:hAnsi="Arial" w:cs="Arial"/>
          </w:rPr>
          <w:delText>VPS35L</w:delText>
        </w:r>
        <w:r w:rsidR="0093428A" w:rsidRPr="00871A74" w:rsidDel="000F4367">
          <w:rPr>
            <w:rFonts w:ascii="Arial" w:hAnsi="Arial" w:cs="Arial"/>
          </w:rPr>
          <w:delText>) cargo selective complexes</w:delText>
        </w:r>
        <w:r w:rsidR="00B469B5" w:rsidDel="000F4367">
          <w:rPr>
            <w:rFonts w:ascii="Arial" w:hAnsi="Arial" w:cs="Arial"/>
          </w:rPr>
          <w:delText xml:space="preserve"> </w:delText>
        </w:r>
        <w:r w:rsidR="00833B6D" w:rsidRPr="00871A74" w:rsidDel="000F4367">
          <w:rPr>
            <w:rFonts w:ascii="Arial" w:hAnsi="Arial" w:cs="Arial"/>
          </w:rPr>
          <w:fldChar w:fldCharType="begin" w:fldLock="1"/>
        </w:r>
        <w:r w:rsidR="00045F2E" w:rsidDel="000F4367">
          <w:rPr>
            <w:rFonts w:ascii="Arial" w:hAnsi="Arial" w:cs="Arial"/>
          </w:rPr>
          <w:delInstrText>ADDIN CSL_CITATION {"citationItems":[{"id":"ITEM-1","itemData":{"DOI":"10.1038/ncomms10961","ISSN":"20411723","PMID":"26965651","abstract":"The low-density lipoprotein receptor (LDLR) plays a pivotal role in clearing atherogenic circulating low-density lipoprotein (LDL) cholesterol. Here we show that the COMMD/CCDC22/CCDC93 (CCC) and the Wiskott-Aldrich syndrome protein and SCAR homologue (WASH) complexes are both crucial for endosomal sorting of LDLR and for its function. We find that patients with X-linked intellectual disability caused by mutations in CCDC22 are hypercholesterolaemic, and that COMMD1-deficient dogs and liver-specific Commd1 knockout mice have elevated plasma LDL cholesterol levels. Furthermore, Commd1 depletion results in mislocalization of LDLR, accompanied by decreased LDL uptake. Increased total plasma cholesterol levels are also seen in hepatic COMMD9-deficient mice. Inactivation of the CCC-associated WASH complex causes LDLR mislocalization, increased lysosomal degradation of LDLR and impaired LDL uptake. Furthermore, a mutation in the WASH component KIAA0196 (strumpellin) is associated with hypercholesterolaemia in humans. Altogether, this study provides valuable insights into the mechanisms regulating cholesterol homeostasis and LDLR trafficking.","author":[{"dropping-particle":"","family":"Bartuzi","given":"Paulina","non-dropping-particle":"","parse-names":false,"suffix":""},{"dropping-particle":"","family":"Billadeau","given":"Daniel D.","non-dropping-particle":"","parse-names":false,"suffix":""},{"dropping-particle":"","family":"Favier","given":"Robert","non-dropping-particle":"","parse-names":false,"suffix":""},{"dropping-particle":"","family":"Rong","given":"Shunxing","non-dropping-particle":"","parse-names":false,"suffix":""},{"dropping-particle":"","family":"Dekker","given":"Daphne","non-dropping-particle":"","parse-names":false,"suffix":""},{"dropping-particle":"","family":"Fedoseienko","given":"Alina","non-dropping-particle":"","parse-names":false,"suffix":""},{"dropping-particle":"","family":"Fieten","given":"Hille","non-dropping-particle":"","parse-names":false,"suffix":""},{"dropping-particle":"","family":"Wijers","given":"Melinde","non-dropping-particle":"","parse-names":false,"suffix":""},{"dropping-particle":"","family":"Levels","given":"Johannes H.","non-dropping-particle":"","parse-names":false,"suffix":""},{"dropping-particle":"","family":"Huijkman","given":"Nicolette","non-dropping-particle":"","parse-names":false,"suffix":""},{"dropping-particle":"","family":"Kloosterhuis","given":"Niels","non-dropping-particle":"","parse-names":false,"suffix":""},{"dropping-particle":"","family":"Molen","given":"Henk","non-dropping-particle":"Van Der","parse-names":false,"suffix":""},{"dropping-particle":"","family":"Brufau","given":"Gemma","non-dropping-particle":"","parse-names":false,"suffix":""},{"dropping-particle":"","family":"Groen","given":"Albert K.","non-dropping-particle":"","parse-names":false,"suffix":""},{"dropping-particle":"","family":"Elliott","given":"Alison M.","non-dropping-particle":"","parse-names":false,"suffix":""},{"dropping-particle":"","family":"Kuivenhoven","given":"Jan Albert","non-dropping-particle":"","parse-names":false,"suffix":""},{"dropping-particle":"","family":"Plecko","given":"Barbara","non-dropping-particle":"","parse-names":false,"suffix":""},{"dropping-particle":"","family":"Grangl","given":"Gernot","non-dropping-particle":"","parse-names":false,"suffix":""},{"dropping-particle":"","family":"McGaughran","given":"Julie","non-dropping-particle":"","parse-names":false,"suffix":""},{"dropping-particle":"","family":"Horton","given":"Jay D.","non-dropping-particle":"","parse-names":false,"suffix":""},{"dropping-particle":"","family":"Burstein","given":"Ezra","non-dropping-particle":"","parse-names":false,"suffix":""},{"dropping-particle":"","family":"Hofker","given":"Marten H.","non-dropping-particle":"","parse-names":false,"suffix":""},{"dropping-particle":"","family":"Sluis","given":"Bart","non-dropping-particle":"Van De","parse-names":false,"suffix":""}],"container-title":"Nature Communications","id":"ITEM-1","issued":{"date-parts":[["2016","3","11"]]},"publisher":"Nature Publishing Group","title":"CCC- and WASH-mediated endosomal sorting of LDLR is required for normal clearance of circulating LDL","type":"article-journal","volume":"7"},"uris":["http://www.mendeley.com/documents/?uuid=702932d9-2e2d-3f48-a8a3-929b3a325aa4"]},{"id":"ITEM-2","itemData":{"DOI":"10.1038/s41467-019-12221-6","ISSN":"20411723","PMID":"31537807","abstract":"Protein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recycling","type":"article-journal","volume":"10"},"uris":["http://www.mendeley.com/documents/?uuid=6e5697eb-069d-3414-8003-ec527af528f1"]}],"mendeley":{"formattedCitation":"(Bartuzi et al., 2016; Singla et al., 2019)","plainTextFormattedCitation":"(Bartuzi et al., 2016; Singla et al., 2019)","previouslyFormattedCitation":"(Bartuzi et al., 2016; Singla et al., 2019)"},"properties":{"noteIndex":0},"schema":"https://github.com/citation-style-language/schema/raw/master/csl-citation.json"}</w:delInstrText>
        </w:r>
        <w:r w:rsidR="00833B6D" w:rsidRPr="00871A74" w:rsidDel="000F4367">
          <w:rPr>
            <w:rFonts w:ascii="Arial" w:hAnsi="Arial" w:cs="Arial"/>
          </w:rPr>
          <w:fldChar w:fldCharType="separate"/>
        </w:r>
        <w:r w:rsidR="009E6278" w:rsidRPr="00871A74" w:rsidDel="000F4367">
          <w:rPr>
            <w:rFonts w:ascii="Arial" w:hAnsi="Arial" w:cs="Arial"/>
            <w:noProof/>
          </w:rPr>
          <w:delText>(Bartuzi et al., 2016; Singla et al., 2019)</w:delText>
        </w:r>
        <w:r w:rsidR="00833B6D" w:rsidRPr="00871A74" w:rsidDel="000F4367">
          <w:rPr>
            <w:rFonts w:ascii="Arial" w:hAnsi="Arial" w:cs="Arial"/>
          </w:rPr>
          <w:fldChar w:fldCharType="end"/>
        </w:r>
        <w:r w:rsidR="00ED2E17" w:rsidRPr="00871A74" w:rsidDel="000F4367">
          <w:rPr>
            <w:rFonts w:ascii="Arial" w:hAnsi="Arial" w:cs="Arial"/>
          </w:rPr>
          <w:delText xml:space="preserve">. </w:delText>
        </w:r>
        <w:r w:rsidR="00394B8B" w:rsidRPr="00871A74" w:rsidDel="000F4367">
          <w:rPr>
            <w:rFonts w:ascii="Arial" w:hAnsi="Arial" w:cs="Arial"/>
          </w:rPr>
          <w:delText xml:space="preserve">Interestingly, </w:delText>
        </w:r>
        <w:r w:rsidR="00ED2E17" w:rsidRPr="00871A74" w:rsidDel="000F4367">
          <w:rPr>
            <w:rFonts w:ascii="Arial" w:hAnsi="Arial" w:cs="Arial"/>
          </w:rPr>
          <w:delText xml:space="preserve">we </w:delText>
        </w:r>
        <w:r w:rsidR="00394B8B" w:rsidRPr="00871A74" w:rsidDel="000F4367">
          <w:rPr>
            <w:rFonts w:ascii="Arial" w:hAnsi="Arial" w:cs="Arial"/>
          </w:rPr>
          <w:delText xml:space="preserve">did not find significant enrichment </w:delText>
        </w:r>
        <w:r w:rsidR="001B16EE" w:rsidRPr="00871A74" w:rsidDel="000F4367">
          <w:rPr>
            <w:rFonts w:ascii="Arial" w:hAnsi="Arial" w:cs="Arial"/>
          </w:rPr>
          <w:delText xml:space="preserve">of </w:delText>
        </w:r>
        <w:r w:rsidR="0093428A" w:rsidRPr="00871A74" w:rsidDel="000F4367">
          <w:rPr>
            <w:rFonts w:ascii="Arial" w:hAnsi="Arial" w:cs="Arial"/>
          </w:rPr>
          <w:delText xml:space="preserve">the </w:delText>
        </w:r>
        <w:r w:rsidR="00D105D1" w:rsidRPr="00871A74" w:rsidDel="000F4367">
          <w:rPr>
            <w:rFonts w:ascii="Arial" w:hAnsi="Arial" w:cs="Arial"/>
          </w:rPr>
          <w:delText>R</w:delText>
        </w:r>
        <w:r w:rsidR="0093428A" w:rsidRPr="00871A74" w:rsidDel="000F4367">
          <w:rPr>
            <w:rFonts w:ascii="Arial" w:hAnsi="Arial" w:cs="Arial"/>
          </w:rPr>
          <w:delText>etromer sorting complex, a well-</w:delText>
        </w:r>
        <w:r w:rsidR="00ED2E17" w:rsidRPr="00871A74" w:rsidDel="000F4367">
          <w:rPr>
            <w:rFonts w:ascii="Arial" w:hAnsi="Arial" w:cs="Arial"/>
          </w:rPr>
          <w:delText>known WASH</w:delText>
        </w:r>
        <w:r w:rsidR="0093428A" w:rsidRPr="00871A74" w:rsidDel="000F4367">
          <w:rPr>
            <w:rFonts w:ascii="Arial" w:hAnsi="Arial" w:cs="Arial"/>
          </w:rPr>
          <w:delText xml:space="preserve"> interactor</w:delText>
        </w:r>
      </w:del>
      <w:ins w:id="1024" w:author="Jamie Courtland" w:date="2020-10-23T16:06:00Z">
        <w:del w:id="1025" w:author="Tyler Bradshaw" w:date="2020-12-05T17:32:00Z">
          <w:r w:rsidR="00D07A57" w:rsidDel="000F4367">
            <w:rPr>
              <w:rFonts w:ascii="Arial" w:hAnsi="Arial" w:cs="Arial"/>
            </w:rPr>
            <w:delText xml:space="preserve"> (Figure 1). This may be due to </w:delText>
          </w:r>
        </w:del>
      </w:ins>
      <w:del w:id="1026" w:author="Tyler Bradshaw" w:date="2020-12-05T17:32:00Z">
        <w:r w:rsidR="00ED2E17" w:rsidRPr="00871A74" w:rsidDel="000F4367">
          <w:rPr>
            <w:rFonts w:ascii="Arial" w:hAnsi="Arial" w:cs="Arial"/>
          </w:rPr>
          <w:delText xml:space="preserve">, </w:delText>
        </w:r>
        <w:r w:rsidR="00394B8B" w:rsidRPr="00871A74" w:rsidDel="000F4367">
          <w:rPr>
            <w:rFonts w:ascii="Arial" w:hAnsi="Arial" w:cs="Arial"/>
          </w:rPr>
          <w:delText xml:space="preserve">suggesting that </w:delText>
        </w:r>
      </w:del>
      <w:ins w:id="1027" w:author="Jamie Courtland" w:date="2020-10-23T16:05:00Z">
        <w:del w:id="1028" w:author="Tyler Bradshaw" w:date="2020-12-05T17:32:00Z">
          <w:r w:rsidR="00D07A57" w:rsidDel="000F4367">
            <w:rPr>
              <w:rFonts w:ascii="Arial" w:hAnsi="Arial" w:cs="Arial"/>
            </w:rPr>
            <w:delText xml:space="preserve">either </w:delText>
          </w:r>
        </w:del>
      </w:ins>
      <w:del w:id="1029" w:author="Tyler Bradshaw" w:date="2020-12-05T17:32:00Z">
        <w:r w:rsidR="0093428A" w:rsidRPr="00871A74" w:rsidDel="000F4367">
          <w:rPr>
            <w:rFonts w:ascii="Arial" w:hAnsi="Arial" w:cs="Arial"/>
          </w:rPr>
          <w:delText>it</w:delText>
        </w:r>
        <w:r w:rsidR="00394B8B" w:rsidRPr="00871A74" w:rsidDel="000F4367">
          <w:rPr>
            <w:rFonts w:ascii="Arial" w:hAnsi="Arial" w:cs="Arial"/>
          </w:rPr>
          <w:delText xml:space="preserve"> may play a</w:delText>
        </w:r>
      </w:del>
      <w:ins w:id="1030" w:author="Jamie Courtland" w:date="2020-10-23T16:06:00Z">
        <w:del w:id="1031" w:author="Tyler Bradshaw" w:date="2020-12-05T17:32:00Z">
          <w:r w:rsidR="00D07A57" w:rsidDel="000F4367">
            <w:rPr>
              <w:rFonts w:ascii="Arial" w:hAnsi="Arial" w:cs="Arial"/>
            </w:rPr>
            <w:delText xml:space="preserve">less Retromer </w:delText>
          </w:r>
        </w:del>
      </w:ins>
      <w:ins w:id="1032" w:author="Jamie Courtland" w:date="2020-10-23T16:07:00Z">
        <w:del w:id="1033" w:author="Tyler Bradshaw" w:date="2020-12-05T17:32:00Z">
          <w:r w:rsidR="00D07A57" w:rsidDel="000F4367">
            <w:rPr>
              <w:rFonts w:ascii="Arial" w:hAnsi="Arial" w:cs="Arial"/>
            </w:rPr>
            <w:delText>involvement in</w:delText>
          </w:r>
        </w:del>
      </w:ins>
      <w:del w:id="1034" w:author="Tyler Bradshaw" w:date="2020-12-05T17:32:00Z">
        <w:r w:rsidR="00394B8B" w:rsidRPr="00871A74" w:rsidDel="000F4367">
          <w:rPr>
            <w:rFonts w:ascii="Arial" w:hAnsi="Arial" w:cs="Arial"/>
          </w:rPr>
          <w:delText xml:space="preserve"> </w:delText>
        </w:r>
        <w:r w:rsidR="00C902A2" w:rsidRPr="00871A74" w:rsidDel="000F4367">
          <w:rPr>
            <w:rFonts w:ascii="Arial" w:hAnsi="Arial" w:cs="Arial"/>
          </w:rPr>
          <w:delText xml:space="preserve">minor </w:delText>
        </w:r>
        <w:r w:rsidR="00394B8B" w:rsidRPr="00871A74" w:rsidDel="000F4367">
          <w:rPr>
            <w:rFonts w:ascii="Arial" w:hAnsi="Arial" w:cs="Arial"/>
          </w:rPr>
          <w:delText>role in neuronal WASH-mediated cargo sorting</w:delText>
        </w:r>
      </w:del>
      <w:ins w:id="1035" w:author="Jamie Courtland" w:date="2020-10-23T16:05:00Z">
        <w:del w:id="1036" w:author="Tyler Bradshaw" w:date="2020-12-05T17:32:00Z">
          <w:r w:rsidR="00D07A57" w:rsidDel="000F4367">
            <w:rPr>
              <w:rFonts w:ascii="Arial" w:hAnsi="Arial" w:cs="Arial"/>
            </w:rPr>
            <w:delText>, or</w:delText>
          </w:r>
        </w:del>
      </w:ins>
      <w:ins w:id="1037" w:author="Jamie Courtland" w:date="2020-10-23T16:08:00Z">
        <w:del w:id="1038" w:author="Tyler Bradshaw" w:date="2020-12-05T17:32:00Z">
          <w:r w:rsidR="00D07A57" w:rsidDel="000F4367">
            <w:rPr>
              <w:rFonts w:ascii="Arial" w:hAnsi="Arial" w:cs="Arial"/>
            </w:rPr>
            <w:delText xml:space="preserve"> </w:delText>
          </w:r>
        </w:del>
      </w:ins>
      <w:ins w:id="1039" w:author="Jamie Courtland" w:date="2020-10-26T10:33:00Z">
        <w:del w:id="1040" w:author="Tyler Bradshaw" w:date="2020-12-05T17:32:00Z">
          <w:r w:rsidR="00A72BE9" w:rsidDel="000F4367">
            <w:rPr>
              <w:rFonts w:ascii="Arial" w:hAnsi="Arial" w:cs="Arial"/>
            </w:rPr>
            <w:delText xml:space="preserve">it </w:delText>
          </w:r>
        </w:del>
      </w:ins>
      <w:ins w:id="1041" w:author="Jamie Courtland" w:date="2020-10-23T16:11:00Z">
        <w:del w:id="1042" w:author="Tyler Bradshaw" w:date="2020-12-05T17:32:00Z">
          <w:r w:rsidR="008852AB" w:rsidDel="000F4367">
            <w:rPr>
              <w:rFonts w:ascii="Arial" w:hAnsi="Arial" w:cs="Arial"/>
            </w:rPr>
            <w:delText xml:space="preserve">may </w:delText>
          </w:r>
        </w:del>
      </w:ins>
      <w:ins w:id="1043" w:author="Jamie Courtland" w:date="2020-10-26T10:34:00Z">
        <w:del w:id="1044" w:author="Tyler Bradshaw" w:date="2020-12-05T17:32:00Z">
          <w:r w:rsidR="00A72BE9" w:rsidDel="000F4367">
            <w:rPr>
              <w:rFonts w:ascii="Arial" w:hAnsi="Arial" w:cs="Arial"/>
            </w:rPr>
            <w:delText xml:space="preserve">be </w:delText>
          </w:r>
        </w:del>
      </w:ins>
      <w:ins w:id="1045" w:author="Jamie Courtland" w:date="2020-10-26T10:47:00Z">
        <w:del w:id="1046" w:author="Tyler Bradshaw" w:date="2020-12-05T17:32:00Z">
          <w:r w:rsidR="00FB06D7" w:rsidDel="000F4367">
            <w:rPr>
              <w:rFonts w:ascii="Arial" w:hAnsi="Arial" w:cs="Arial"/>
            </w:rPr>
            <w:delText>the</w:delText>
          </w:r>
        </w:del>
      </w:ins>
      <w:ins w:id="1047" w:author="Jamie Courtland" w:date="2020-10-26T10:34:00Z">
        <w:del w:id="1048" w:author="Tyler Bradshaw" w:date="2020-12-05T17:32:00Z">
          <w:r w:rsidR="00A72BE9" w:rsidDel="000F4367">
            <w:rPr>
              <w:rFonts w:ascii="Arial" w:hAnsi="Arial" w:cs="Arial"/>
            </w:rPr>
            <w:delText xml:space="preserve"> byproduct of using WASH1 </w:delText>
          </w:r>
        </w:del>
      </w:ins>
      <w:ins w:id="1049" w:author="Jamie Courtland" w:date="2020-10-23T16:08:00Z">
        <w:del w:id="1050" w:author="Tyler Bradshaw" w:date="2020-12-05T17:32:00Z">
          <w:r w:rsidR="00D07A57" w:rsidDel="000F4367">
            <w:rPr>
              <w:rFonts w:ascii="Arial" w:hAnsi="Arial" w:cs="Arial"/>
            </w:rPr>
            <w:delText xml:space="preserve">rather than another </w:delText>
          </w:r>
        </w:del>
      </w:ins>
      <w:ins w:id="1051" w:author="Jamie Courtland" w:date="2020-10-26T14:17:00Z">
        <w:del w:id="1052" w:author="Tyler Bradshaw" w:date="2020-12-05T17:32:00Z">
          <w:r w:rsidR="006F0AD7" w:rsidDel="000F4367">
            <w:rPr>
              <w:rFonts w:ascii="Arial" w:hAnsi="Arial" w:cs="Arial"/>
            </w:rPr>
            <w:delText xml:space="preserve">WASH </w:delText>
          </w:r>
        </w:del>
      </w:ins>
      <w:ins w:id="1053" w:author="Jamie Courtland" w:date="2020-10-23T16:08:00Z">
        <w:del w:id="1054" w:author="Tyler Bradshaw" w:date="2020-12-05T17:32:00Z">
          <w:r w:rsidR="00D07A57" w:rsidDel="000F4367">
            <w:rPr>
              <w:rFonts w:ascii="Arial" w:hAnsi="Arial" w:cs="Arial"/>
            </w:rPr>
            <w:delText>subunit</w:delText>
          </w:r>
        </w:del>
      </w:ins>
      <w:ins w:id="1055" w:author="Jamie Courtland" w:date="2020-10-26T10:34:00Z">
        <w:del w:id="1056" w:author="Tyler Bradshaw" w:date="2020-12-05T17:32:00Z">
          <w:r w:rsidR="00A72BE9" w:rsidDel="000F4367">
            <w:rPr>
              <w:rFonts w:ascii="Arial" w:hAnsi="Arial" w:cs="Arial"/>
            </w:rPr>
            <w:delText xml:space="preserve"> for BioID tagging</w:delText>
          </w:r>
        </w:del>
      </w:ins>
      <w:del w:id="1057" w:author="Tyler Bradshaw" w:date="2020-12-05T17:32:00Z">
        <w:r w:rsidR="00394B8B" w:rsidRPr="00871A74" w:rsidDel="000F4367">
          <w:rPr>
            <w:rFonts w:ascii="Arial" w:hAnsi="Arial" w:cs="Arial"/>
          </w:rPr>
          <w:delText xml:space="preserve"> </w:delText>
        </w:r>
        <w:r w:rsidR="009E0289" w:rsidRPr="00871A74" w:rsidDel="000F4367">
          <w:rPr>
            <w:rFonts w:ascii="Arial" w:hAnsi="Arial" w:cs="Arial"/>
          </w:rPr>
          <w:delText>(Fig</w:delText>
        </w:r>
        <w:r w:rsidR="00786410" w:rsidRPr="00871A74" w:rsidDel="000F4367">
          <w:rPr>
            <w:rFonts w:ascii="Arial" w:hAnsi="Arial" w:cs="Arial"/>
          </w:rPr>
          <w:delText>ure</w:delText>
        </w:r>
        <w:r w:rsidR="009E0289" w:rsidRPr="00871A74" w:rsidDel="000F4367">
          <w:rPr>
            <w:rFonts w:ascii="Arial" w:hAnsi="Arial" w:cs="Arial"/>
          </w:rPr>
          <w:delText xml:space="preserve"> </w:delText>
        </w:r>
        <w:r w:rsidR="00DF35DC" w:rsidRPr="00871A74" w:rsidDel="000F4367">
          <w:rPr>
            <w:rFonts w:ascii="Arial" w:hAnsi="Arial" w:cs="Arial"/>
          </w:rPr>
          <w:delText>1</w:delText>
        </w:r>
        <w:r w:rsidR="009E0289" w:rsidRPr="00871A74" w:rsidDel="000F4367">
          <w:rPr>
            <w:rFonts w:ascii="Arial" w:hAnsi="Arial" w:cs="Arial"/>
          </w:rPr>
          <w:delText>)</w:delText>
        </w:r>
        <w:r w:rsidR="00394B8B" w:rsidRPr="00871A74" w:rsidDel="000F4367">
          <w:rPr>
            <w:rFonts w:ascii="Arial" w:hAnsi="Arial" w:cs="Arial"/>
          </w:rPr>
          <w:delText xml:space="preserve">. </w:delText>
        </w:r>
        <w:r w:rsidR="0073300D" w:rsidRPr="00871A74" w:rsidDel="000F4367">
          <w:rPr>
            <w:rFonts w:ascii="Arial" w:hAnsi="Arial" w:cs="Arial"/>
          </w:rPr>
          <w:delText xml:space="preserve">These </w:delText>
        </w:r>
      </w:del>
      <w:ins w:id="1058" w:author="Jamie Courtland" w:date="2020-10-26T14:17:00Z">
        <w:del w:id="1059" w:author="Tyler Bradshaw" w:date="2020-12-05T17:32:00Z">
          <w:r w:rsidR="006F0AD7" w:rsidDel="000F4367">
            <w:rPr>
              <w:rFonts w:ascii="Arial" w:hAnsi="Arial" w:cs="Arial"/>
            </w:rPr>
            <w:delText>T</w:delText>
          </w:r>
        </w:del>
      </w:ins>
      <w:ins w:id="1060" w:author="Jamie Courtland" w:date="2020-10-23T16:12:00Z">
        <w:del w:id="1061" w:author="Tyler Bradshaw" w:date="2020-12-05T17:32:00Z">
          <w:r w:rsidR="008852AB" w:rsidDel="000F4367">
            <w:rPr>
              <w:rFonts w:ascii="Arial" w:hAnsi="Arial" w:cs="Arial"/>
            </w:rPr>
            <w:delText>hese</w:delText>
          </w:r>
          <w:r w:rsidR="008852AB" w:rsidRPr="00871A74" w:rsidDel="000F4367">
            <w:rPr>
              <w:rFonts w:ascii="Arial" w:hAnsi="Arial" w:cs="Arial"/>
            </w:rPr>
            <w:delText xml:space="preserve"> </w:delText>
          </w:r>
        </w:del>
      </w:ins>
      <w:del w:id="1062" w:author="Tyler Bradshaw" w:date="2020-12-05T17:32:00Z">
        <w:r w:rsidR="0073300D" w:rsidRPr="00871A74" w:rsidDel="000F4367">
          <w:rPr>
            <w:rFonts w:ascii="Arial" w:hAnsi="Arial" w:cs="Arial"/>
          </w:rPr>
          <w:delText xml:space="preserve">data are supported by </w:delText>
        </w:r>
        <w:r w:rsidR="001B16EE" w:rsidRPr="00871A74" w:rsidDel="000F4367">
          <w:rPr>
            <w:rFonts w:ascii="Arial" w:hAnsi="Arial" w:cs="Arial"/>
          </w:rPr>
          <w:delText xml:space="preserve">our </w:delText>
        </w:r>
        <w:r w:rsidR="0073300D" w:rsidRPr="00871A74" w:rsidDel="000F4367">
          <w:rPr>
            <w:rFonts w:ascii="Arial" w:hAnsi="Arial" w:cs="Arial"/>
          </w:rPr>
          <w:delText>TMT</w:delText>
        </w:r>
        <w:r w:rsidR="00A365B9" w:rsidDel="000F4367">
          <w:rPr>
            <w:rFonts w:ascii="Arial" w:hAnsi="Arial" w:cs="Arial"/>
          </w:rPr>
          <w:delText xml:space="preserve"> proteomics</w:delText>
        </w:r>
        <w:r w:rsidR="0073300D" w:rsidRPr="00871A74" w:rsidDel="000F4367">
          <w:rPr>
            <w:rFonts w:ascii="Arial" w:hAnsi="Arial" w:cs="Arial"/>
          </w:rPr>
          <w:delText xml:space="preserve"> </w:delText>
        </w:r>
        <w:r w:rsidR="0093428A" w:rsidRPr="00871A74" w:rsidDel="000F4367">
          <w:rPr>
            <w:rFonts w:ascii="Arial" w:hAnsi="Arial" w:cs="Arial"/>
          </w:rPr>
          <w:delText xml:space="preserve">and </w:delText>
        </w:r>
        <w:r w:rsidR="000A2D9E" w:rsidRPr="00871A74" w:rsidDel="000F4367">
          <w:rPr>
            <w:rFonts w:ascii="Arial" w:hAnsi="Arial" w:cs="Arial"/>
          </w:rPr>
          <w:delText xml:space="preserve">covariation </w:delText>
        </w:r>
        <w:r w:rsidR="0093428A" w:rsidRPr="00871A74" w:rsidDel="000F4367">
          <w:rPr>
            <w:rFonts w:ascii="Arial" w:hAnsi="Arial" w:cs="Arial"/>
          </w:rPr>
          <w:delText xml:space="preserve">network analyses </w:delText>
        </w:r>
        <w:r w:rsidR="0073300D" w:rsidRPr="00871A74" w:rsidDel="000F4367">
          <w:rPr>
            <w:rFonts w:ascii="Arial" w:hAnsi="Arial" w:cs="Arial"/>
          </w:rPr>
          <w:delText>of SWIP</w:delText>
        </w:r>
        <w:r w:rsidR="0073300D" w:rsidRPr="00871A74" w:rsidDel="000F4367">
          <w:rPr>
            <w:rFonts w:ascii="Arial" w:hAnsi="Arial" w:cs="Arial"/>
            <w:vertAlign w:val="superscript"/>
          </w:rPr>
          <w:delText xml:space="preserve">P1019R </w:delText>
        </w:r>
        <w:r w:rsidR="0073300D" w:rsidRPr="00871A74" w:rsidDel="000F4367">
          <w:rPr>
            <w:rFonts w:ascii="Arial" w:hAnsi="Arial" w:cs="Arial"/>
          </w:rPr>
          <w:delText xml:space="preserve">mutant brain, </w:delText>
        </w:r>
        <w:r w:rsidR="001832F2" w:rsidRPr="00871A74" w:rsidDel="000F4367">
          <w:rPr>
            <w:rFonts w:ascii="Arial" w:hAnsi="Arial" w:cs="Arial"/>
          </w:rPr>
          <w:delText xml:space="preserve">which </w:delText>
        </w:r>
        <w:r w:rsidR="0093428A" w:rsidRPr="00871A74" w:rsidDel="000F4367">
          <w:rPr>
            <w:rFonts w:ascii="Arial" w:hAnsi="Arial" w:cs="Arial"/>
          </w:rPr>
          <w:delText>clustered the WASH, CCC, and Retriever complexes together in M1</w:delText>
        </w:r>
        <w:r w:rsidR="00C84BE3" w:rsidRPr="00871A74" w:rsidDel="000F4367">
          <w:rPr>
            <w:rFonts w:ascii="Arial" w:hAnsi="Arial" w:cs="Arial"/>
          </w:rPr>
          <w:delText>9</w:delText>
        </w:r>
        <w:r w:rsidR="0093428A" w:rsidRPr="00871A74" w:rsidDel="000F4367">
          <w:rPr>
            <w:rFonts w:ascii="Arial" w:hAnsi="Arial" w:cs="Arial"/>
          </w:rPr>
          <w:delText>, but not the Retromer complex</w:delText>
        </w:r>
        <w:r w:rsidR="00B16570" w:rsidDel="000F4367">
          <w:rPr>
            <w:rFonts w:ascii="Arial" w:hAnsi="Arial" w:cs="Arial"/>
          </w:rPr>
          <w:delText xml:space="preserve">, which was found in endosomal module M14 </w:delText>
        </w:r>
        <w:r w:rsidR="0093428A" w:rsidRPr="00871A74" w:rsidDel="000F4367">
          <w:rPr>
            <w:rFonts w:ascii="Arial" w:hAnsi="Arial" w:cs="Arial"/>
          </w:rPr>
          <w:delText>(Fig</w:delText>
        </w:r>
        <w:r w:rsidR="00786410" w:rsidRPr="00871A74" w:rsidDel="000F4367">
          <w:rPr>
            <w:rFonts w:ascii="Arial" w:hAnsi="Arial" w:cs="Arial"/>
          </w:rPr>
          <w:delText>ure</w:delText>
        </w:r>
        <w:r w:rsidR="0093428A" w:rsidRPr="00871A74" w:rsidDel="000F4367">
          <w:rPr>
            <w:rFonts w:ascii="Arial" w:hAnsi="Arial" w:cs="Arial"/>
          </w:rPr>
          <w:delText xml:space="preserve"> 2</w:delText>
        </w:r>
        <w:r w:rsidR="00BE0008" w:rsidDel="000F4367">
          <w:rPr>
            <w:rFonts w:ascii="Arial" w:hAnsi="Arial" w:cs="Arial"/>
          </w:rPr>
          <w:delText xml:space="preserve"> and </w:delText>
        </w:r>
        <w:r w:rsidR="00552E16" w:rsidRPr="003D583B" w:rsidDel="000F4367">
          <w:rPr>
            <w:rFonts w:ascii="Arial" w:hAnsi="Arial" w:cs="Arial"/>
          </w:rPr>
          <w:delText xml:space="preserve">Figure </w:delText>
        </w:r>
        <w:r w:rsidR="00552E16" w:rsidDel="000F4367">
          <w:rPr>
            <w:rFonts w:ascii="Arial" w:hAnsi="Arial" w:cs="Arial"/>
          </w:rPr>
          <w:delText>2</w:delText>
        </w:r>
        <w:r w:rsidR="00552E16" w:rsidRPr="003D583B" w:rsidDel="000F4367">
          <w:rPr>
            <w:rFonts w:ascii="Arial" w:hAnsi="Arial" w:cs="Arial"/>
          </w:rPr>
          <w:delText xml:space="preserve">-figure supplement </w:delText>
        </w:r>
        <w:r w:rsidR="00552E16" w:rsidDel="000F4367">
          <w:rPr>
            <w:rFonts w:ascii="Arial" w:hAnsi="Arial" w:cs="Arial"/>
          </w:rPr>
          <w:delText>3A</w:delText>
        </w:r>
        <w:r w:rsidR="0093428A" w:rsidRPr="00871A74" w:rsidDel="000F4367">
          <w:rPr>
            <w:rFonts w:ascii="Arial" w:hAnsi="Arial" w:cs="Arial"/>
          </w:rPr>
          <w:delText>).</w:delText>
        </w:r>
        <w:r w:rsidR="0049273B" w:rsidRPr="00871A74" w:rsidDel="000F4367">
          <w:rPr>
            <w:rFonts w:ascii="Arial" w:hAnsi="Arial" w:cs="Arial"/>
          </w:rPr>
          <w:delText xml:space="preserve"> </w:delText>
        </w:r>
        <w:r w:rsidR="004870AB" w:rsidRPr="00871A74" w:rsidDel="000F4367">
          <w:rPr>
            <w:rFonts w:ascii="Arial" w:hAnsi="Arial" w:cs="Arial"/>
          </w:rPr>
          <w:delText xml:space="preserve">Systems-level protein covariation analyses </w:delText>
        </w:r>
        <w:r w:rsidR="0073300D" w:rsidRPr="00871A74" w:rsidDel="000F4367">
          <w:rPr>
            <w:rFonts w:ascii="Arial" w:hAnsi="Arial" w:cs="Arial"/>
          </w:rPr>
          <w:delText xml:space="preserve">also revealed that disruption of </w:delText>
        </w:r>
        <w:r w:rsidR="00966FA1" w:rsidRPr="00871A74" w:rsidDel="000F4367">
          <w:rPr>
            <w:rFonts w:ascii="Arial" w:hAnsi="Arial" w:cs="Arial"/>
          </w:rPr>
          <w:delText xml:space="preserve">these </w:delText>
        </w:r>
        <w:r w:rsidR="0073300D" w:rsidRPr="00871A74" w:rsidDel="000F4367">
          <w:rPr>
            <w:rFonts w:ascii="Arial" w:hAnsi="Arial" w:cs="Arial"/>
          </w:rPr>
          <w:delText>WASH-CCC</w:delText>
        </w:r>
        <w:r w:rsidR="0049273B" w:rsidRPr="00871A74" w:rsidDel="000F4367">
          <w:rPr>
            <w:rFonts w:ascii="Arial" w:hAnsi="Arial" w:cs="Arial"/>
          </w:rPr>
          <w:delText>-Retriever</w:delText>
        </w:r>
        <w:r w:rsidR="0073300D" w:rsidRPr="00871A74" w:rsidDel="000F4367">
          <w:rPr>
            <w:rFonts w:ascii="Arial" w:hAnsi="Arial" w:cs="Arial"/>
          </w:rPr>
          <w:delText xml:space="preserve"> interaction</w:delText>
        </w:r>
        <w:r w:rsidR="00966FA1" w:rsidRPr="00871A74" w:rsidDel="000F4367">
          <w:rPr>
            <w:rFonts w:ascii="Arial" w:hAnsi="Arial" w:cs="Arial"/>
          </w:rPr>
          <w:delText>s</w:delText>
        </w:r>
        <w:r w:rsidR="0073300D" w:rsidRPr="00871A74" w:rsidDel="000F4367">
          <w:rPr>
            <w:rFonts w:ascii="Arial" w:hAnsi="Arial" w:cs="Arial"/>
          </w:rPr>
          <w:delText xml:space="preserve"> may have multiple downstream effects on </w:delText>
        </w:r>
        <w:r w:rsidR="001832F2" w:rsidRPr="00871A74" w:rsidDel="000F4367">
          <w:rPr>
            <w:rFonts w:ascii="Arial" w:hAnsi="Arial" w:cs="Arial"/>
          </w:rPr>
          <w:delText xml:space="preserve">the </w:delText>
        </w:r>
        <w:r w:rsidR="0073300D" w:rsidRPr="00871A74" w:rsidDel="000F4367">
          <w:rPr>
            <w:rFonts w:ascii="Arial" w:hAnsi="Arial" w:cs="Arial"/>
          </w:rPr>
          <w:delText xml:space="preserve">endosomal </w:delText>
        </w:r>
        <w:r w:rsidR="001832F2" w:rsidRPr="00871A74" w:rsidDel="000F4367">
          <w:rPr>
            <w:rFonts w:ascii="Arial" w:hAnsi="Arial" w:cs="Arial"/>
          </w:rPr>
          <w:delText>machinery</w:delText>
        </w:r>
        <w:r w:rsidR="0073300D" w:rsidRPr="00871A74" w:rsidDel="000F4367">
          <w:rPr>
            <w:rFonts w:ascii="Arial" w:hAnsi="Arial" w:cs="Arial"/>
          </w:rPr>
          <w:delText xml:space="preserve">, </w:delText>
        </w:r>
        <w:r w:rsidR="00966FA1" w:rsidRPr="00871A74" w:rsidDel="000F4367">
          <w:rPr>
            <w:rFonts w:ascii="Arial" w:hAnsi="Arial" w:cs="Arial"/>
          </w:rPr>
          <w:delText xml:space="preserve">since endosomal </w:delText>
        </w:r>
        <w:r w:rsidR="0001305F" w:rsidRPr="00871A74" w:rsidDel="000F4367">
          <w:rPr>
            <w:rFonts w:ascii="Arial" w:hAnsi="Arial" w:cs="Arial"/>
          </w:rPr>
          <w:delText>modules</w:delText>
        </w:r>
        <w:r w:rsidR="00966FA1" w:rsidRPr="00871A74" w:rsidDel="000F4367">
          <w:rPr>
            <w:rFonts w:ascii="Arial" w:hAnsi="Arial" w:cs="Arial"/>
          </w:rPr>
          <w:delText xml:space="preserve"> displayed significant changes in SWIP</w:delText>
        </w:r>
        <w:r w:rsidR="00966FA1" w:rsidRPr="00871A74" w:rsidDel="000F4367">
          <w:rPr>
            <w:rFonts w:ascii="Arial" w:hAnsi="Arial" w:cs="Arial"/>
            <w:vertAlign w:val="superscript"/>
          </w:rPr>
          <w:delText>P1019R</w:delText>
        </w:r>
        <w:r w:rsidR="00966FA1" w:rsidRPr="00871A74" w:rsidDel="000F4367">
          <w:rPr>
            <w:rFonts w:ascii="Arial" w:hAnsi="Arial" w:cs="Arial"/>
          </w:rPr>
          <w:delText xml:space="preserve"> brain (</w:delText>
        </w:r>
        <w:r w:rsidR="0001305F" w:rsidRPr="00871A74" w:rsidDel="000F4367">
          <w:rPr>
            <w:rFonts w:ascii="Arial" w:hAnsi="Arial" w:cs="Arial"/>
          </w:rPr>
          <w:delText>including</w:delText>
        </w:r>
        <w:r w:rsidR="00B16570" w:rsidDel="000F4367">
          <w:rPr>
            <w:rFonts w:ascii="Arial" w:hAnsi="Arial" w:cs="Arial"/>
          </w:rPr>
          <w:delText xml:space="preserve"> both</w:delText>
        </w:r>
        <w:r w:rsidR="0001305F" w:rsidRPr="00871A74" w:rsidDel="000F4367">
          <w:rPr>
            <w:rFonts w:ascii="Arial" w:hAnsi="Arial" w:cs="Arial"/>
          </w:rPr>
          <w:delText xml:space="preserve"> M19,</w:delText>
        </w:r>
        <w:r w:rsidR="00966FA1" w:rsidRPr="00871A74" w:rsidDel="000F4367">
          <w:rPr>
            <w:rFonts w:ascii="Arial" w:hAnsi="Arial" w:cs="Arial"/>
          </w:rPr>
          <w:delText xml:space="preserve"> Fig</w:delText>
        </w:r>
        <w:r w:rsidR="00786410" w:rsidRPr="00871A74" w:rsidDel="000F4367">
          <w:rPr>
            <w:rFonts w:ascii="Arial" w:hAnsi="Arial" w:cs="Arial"/>
          </w:rPr>
          <w:delText>ure</w:delText>
        </w:r>
        <w:r w:rsidR="00966FA1" w:rsidRPr="00871A74" w:rsidDel="000F4367">
          <w:rPr>
            <w:rFonts w:ascii="Arial" w:hAnsi="Arial" w:cs="Arial"/>
          </w:rPr>
          <w:delText xml:space="preserve"> 2</w:delText>
        </w:r>
        <w:r w:rsidR="00A365B9" w:rsidDel="000F4367">
          <w:rPr>
            <w:rFonts w:ascii="Arial" w:hAnsi="Arial" w:cs="Arial"/>
          </w:rPr>
          <w:delText>,</w:delText>
        </w:r>
        <w:r w:rsidR="0001305F" w:rsidRPr="00871A74" w:rsidDel="000F4367">
          <w:rPr>
            <w:rFonts w:ascii="Arial" w:hAnsi="Arial" w:cs="Arial"/>
          </w:rPr>
          <w:delText xml:space="preserve"> </w:delText>
        </w:r>
        <w:r w:rsidR="00A365B9" w:rsidDel="000F4367">
          <w:rPr>
            <w:rFonts w:ascii="Arial" w:hAnsi="Arial" w:cs="Arial"/>
          </w:rPr>
          <w:delText>as well as</w:delText>
        </w:r>
        <w:r w:rsidR="00A365B9" w:rsidRPr="00871A74" w:rsidDel="000F4367">
          <w:rPr>
            <w:rFonts w:ascii="Arial" w:hAnsi="Arial" w:cs="Arial"/>
          </w:rPr>
          <w:delText xml:space="preserve"> </w:delText>
        </w:r>
        <w:r w:rsidR="0001305F" w:rsidRPr="00871A74" w:rsidDel="000F4367">
          <w:rPr>
            <w:rFonts w:ascii="Arial" w:hAnsi="Arial" w:cs="Arial"/>
          </w:rPr>
          <w:delText xml:space="preserve">M14, </w:delText>
        </w:r>
        <w:r w:rsidR="00552E16" w:rsidRPr="003D583B" w:rsidDel="000F4367">
          <w:rPr>
            <w:rFonts w:ascii="Arial" w:hAnsi="Arial" w:cs="Arial"/>
          </w:rPr>
          <w:delText xml:space="preserve">Figure </w:delText>
        </w:r>
        <w:r w:rsidR="00552E16" w:rsidDel="000F4367">
          <w:rPr>
            <w:rFonts w:ascii="Arial" w:hAnsi="Arial" w:cs="Arial"/>
          </w:rPr>
          <w:delText>2</w:delText>
        </w:r>
        <w:r w:rsidR="00552E16" w:rsidRPr="003D583B" w:rsidDel="000F4367">
          <w:rPr>
            <w:rFonts w:ascii="Arial" w:hAnsi="Arial" w:cs="Arial"/>
          </w:rPr>
          <w:delText xml:space="preserve">-figure supplement </w:delText>
        </w:r>
        <w:r w:rsidR="00552E16" w:rsidDel="000F4367">
          <w:rPr>
            <w:rFonts w:ascii="Arial" w:hAnsi="Arial" w:cs="Arial"/>
          </w:rPr>
          <w:delText>3A</w:delText>
        </w:r>
        <w:r w:rsidR="00966FA1" w:rsidRPr="00871A74" w:rsidDel="000F4367">
          <w:rPr>
            <w:rFonts w:ascii="Arial" w:hAnsi="Arial" w:cs="Arial"/>
          </w:rPr>
          <w:delText xml:space="preserve">), </w:delText>
        </w:r>
        <w:r w:rsidR="0001305F" w:rsidRPr="00871A74" w:rsidDel="000F4367">
          <w:rPr>
            <w:rFonts w:ascii="Arial" w:hAnsi="Arial" w:cs="Arial"/>
          </w:rPr>
          <w:delText xml:space="preserve">with corresponding decreases in </w:delText>
        </w:r>
        <w:r w:rsidR="00481320" w:rsidRPr="00871A74" w:rsidDel="000F4367">
          <w:rPr>
            <w:rFonts w:ascii="Arial" w:hAnsi="Arial" w:cs="Arial"/>
          </w:rPr>
          <w:delText xml:space="preserve">the </w:delText>
        </w:r>
        <w:r w:rsidR="0001305F" w:rsidRPr="00871A74" w:rsidDel="000F4367">
          <w:rPr>
            <w:rFonts w:ascii="Arial" w:hAnsi="Arial" w:cs="Arial"/>
          </w:rPr>
          <w:delText>abundance of</w:delText>
        </w:r>
        <w:r w:rsidR="00966FA1" w:rsidRPr="00871A74" w:rsidDel="000F4367">
          <w:rPr>
            <w:rFonts w:ascii="Arial" w:hAnsi="Arial" w:cs="Arial"/>
          </w:rPr>
          <w:delText xml:space="preserve"> endosomal proteins including </w:delText>
        </w:r>
        <w:r w:rsidR="00D105D1" w:rsidRPr="00871A74" w:rsidDel="000F4367">
          <w:rPr>
            <w:rFonts w:ascii="Arial" w:hAnsi="Arial" w:cs="Arial"/>
          </w:rPr>
          <w:delText>R</w:delText>
        </w:r>
        <w:r w:rsidR="00394B8B" w:rsidRPr="00871A74" w:rsidDel="000F4367">
          <w:rPr>
            <w:rFonts w:ascii="Arial" w:hAnsi="Arial" w:cs="Arial"/>
          </w:rPr>
          <w:delText>etromer</w:delText>
        </w:r>
        <w:r w:rsidR="00966FA1" w:rsidRPr="00871A74" w:rsidDel="000F4367">
          <w:rPr>
            <w:rFonts w:ascii="Arial" w:hAnsi="Arial" w:cs="Arial"/>
          </w:rPr>
          <w:delText xml:space="preserve"> subunits</w:delText>
        </w:r>
        <w:r w:rsidR="00394B8B" w:rsidRPr="00871A74" w:rsidDel="000F4367">
          <w:rPr>
            <w:rFonts w:ascii="Arial" w:hAnsi="Arial" w:cs="Arial"/>
          </w:rPr>
          <w:delText xml:space="preserve"> (</w:delText>
        </w:r>
        <w:r w:rsidR="00EA3529" w:rsidRPr="00871A74" w:rsidDel="000F4367">
          <w:rPr>
            <w:rFonts w:ascii="Arial" w:hAnsi="Arial" w:cs="Arial"/>
          </w:rPr>
          <w:delText>VPS29</w:delText>
        </w:r>
        <w:r w:rsidR="00432EF0" w:rsidRPr="00871A74" w:rsidDel="000F4367">
          <w:rPr>
            <w:rFonts w:ascii="Arial" w:hAnsi="Arial" w:cs="Arial"/>
          </w:rPr>
          <w:delText xml:space="preserve"> and </w:delText>
        </w:r>
        <w:r w:rsidR="00EA3529" w:rsidRPr="00871A74" w:rsidDel="000F4367">
          <w:rPr>
            <w:rFonts w:ascii="Arial" w:hAnsi="Arial" w:cs="Arial"/>
          </w:rPr>
          <w:delText>VPS35</w:delText>
        </w:r>
        <w:r w:rsidR="009E0289" w:rsidRPr="00871A74" w:rsidDel="000F4367">
          <w:rPr>
            <w:rFonts w:ascii="Arial" w:hAnsi="Arial" w:cs="Arial"/>
          </w:rPr>
          <w:delText>)</w:delText>
        </w:r>
        <w:r w:rsidR="00394B8B" w:rsidRPr="00871A74" w:rsidDel="000F4367">
          <w:rPr>
            <w:rFonts w:ascii="Arial" w:hAnsi="Arial" w:cs="Arial"/>
          </w:rPr>
          <w:delText xml:space="preserve">, </w:delText>
        </w:r>
        <w:r w:rsidR="00F97F14" w:rsidRPr="00871A74" w:rsidDel="000F4367">
          <w:rPr>
            <w:rFonts w:ascii="Arial" w:hAnsi="Arial" w:cs="Arial"/>
          </w:rPr>
          <w:delText>associated</w:delText>
        </w:r>
        <w:r w:rsidR="00394B8B" w:rsidRPr="00871A74" w:rsidDel="000F4367">
          <w:rPr>
            <w:rFonts w:ascii="Arial" w:hAnsi="Arial" w:cs="Arial"/>
          </w:rPr>
          <w:delText xml:space="preserve"> sorting nexins</w:delText>
        </w:r>
        <w:r w:rsidR="009E0289" w:rsidRPr="00871A74" w:rsidDel="000F4367">
          <w:rPr>
            <w:rFonts w:ascii="Arial" w:hAnsi="Arial" w:cs="Arial"/>
          </w:rPr>
          <w:delText xml:space="preserve"> (</w:delText>
        </w:r>
        <w:r w:rsidR="00432EF0" w:rsidRPr="00871A74" w:rsidDel="000F4367">
          <w:rPr>
            <w:rFonts w:ascii="Arial" w:hAnsi="Arial" w:cs="Arial"/>
          </w:rPr>
          <w:delText xml:space="preserve">e.g. </w:delText>
        </w:r>
        <w:r w:rsidR="00EA3529" w:rsidRPr="00871A74" w:rsidDel="000F4367">
          <w:rPr>
            <w:rFonts w:ascii="Arial" w:hAnsi="Arial" w:cs="Arial"/>
          </w:rPr>
          <w:delText>SNX17</w:delText>
        </w:r>
        <w:r w:rsidR="00432EF0" w:rsidRPr="00871A74" w:rsidDel="000F4367">
          <w:rPr>
            <w:rFonts w:ascii="Arial" w:hAnsi="Arial" w:cs="Arial"/>
          </w:rPr>
          <w:delText xml:space="preserve"> and</w:delText>
        </w:r>
        <w:r w:rsidR="00966FA1" w:rsidRPr="00871A74" w:rsidDel="000F4367">
          <w:rPr>
            <w:rFonts w:ascii="Arial" w:hAnsi="Arial" w:cs="Arial"/>
          </w:rPr>
          <w:delText xml:space="preserve"> </w:delText>
        </w:r>
        <w:r w:rsidR="00EA3529" w:rsidRPr="00871A74" w:rsidDel="000F4367">
          <w:rPr>
            <w:rFonts w:ascii="Arial" w:hAnsi="Arial" w:cs="Arial"/>
          </w:rPr>
          <w:delText>SNX27</w:delText>
        </w:r>
        <w:r w:rsidR="009E0289" w:rsidRPr="00871A74" w:rsidDel="000F4367">
          <w:rPr>
            <w:rFonts w:ascii="Arial" w:hAnsi="Arial" w:cs="Arial"/>
          </w:rPr>
          <w:delText>)</w:delText>
        </w:r>
        <w:r w:rsidR="00F97F14" w:rsidRPr="00871A74" w:rsidDel="000F4367">
          <w:rPr>
            <w:rFonts w:ascii="Arial" w:hAnsi="Arial" w:cs="Arial"/>
          </w:rPr>
          <w:delText xml:space="preserve">, </w:delText>
        </w:r>
        <w:r w:rsidR="0073300D" w:rsidRPr="00871A74" w:rsidDel="000F4367">
          <w:rPr>
            <w:rFonts w:ascii="Arial" w:hAnsi="Arial" w:cs="Arial"/>
          </w:rPr>
          <w:delText xml:space="preserve">known </w:delText>
        </w:r>
        <w:r w:rsidR="00966FA1" w:rsidRPr="00871A74" w:rsidDel="000F4367">
          <w:rPr>
            <w:rFonts w:ascii="Arial" w:hAnsi="Arial" w:cs="Arial"/>
          </w:rPr>
          <w:delText xml:space="preserve">WASH </w:delText>
        </w:r>
        <w:r w:rsidR="0073300D" w:rsidRPr="00871A74" w:rsidDel="000F4367">
          <w:rPr>
            <w:rFonts w:ascii="Arial" w:hAnsi="Arial" w:cs="Arial"/>
          </w:rPr>
          <w:delText>interactors (</w:delText>
        </w:r>
        <w:r w:rsidR="00432EF0" w:rsidRPr="00871A74" w:rsidDel="000F4367">
          <w:rPr>
            <w:rFonts w:ascii="Arial" w:hAnsi="Arial" w:cs="Arial"/>
          </w:rPr>
          <w:delText xml:space="preserve">e.g. </w:delText>
        </w:r>
        <w:r w:rsidR="00EA3529" w:rsidRPr="00871A74" w:rsidDel="000F4367">
          <w:rPr>
            <w:rFonts w:ascii="Arial" w:hAnsi="Arial" w:cs="Arial"/>
          </w:rPr>
          <w:delText>RAB21</w:delText>
        </w:r>
        <w:r w:rsidR="00432EF0" w:rsidRPr="00871A74" w:rsidDel="000F4367">
          <w:rPr>
            <w:rFonts w:ascii="Arial" w:hAnsi="Arial" w:cs="Arial"/>
          </w:rPr>
          <w:delText xml:space="preserve"> and</w:delText>
        </w:r>
        <w:r w:rsidR="0073300D" w:rsidRPr="00871A74" w:rsidDel="000F4367">
          <w:rPr>
            <w:rFonts w:ascii="Arial" w:hAnsi="Arial" w:cs="Arial"/>
          </w:rPr>
          <w:delText xml:space="preserve"> </w:delText>
        </w:r>
        <w:r w:rsidR="00EA3529" w:rsidRPr="00871A74" w:rsidDel="000F4367">
          <w:rPr>
            <w:rFonts w:ascii="Arial" w:hAnsi="Arial" w:cs="Arial"/>
          </w:rPr>
          <w:delText>FKBP15</w:delText>
        </w:r>
        <w:r w:rsidR="0073300D" w:rsidRPr="00871A74" w:rsidDel="000F4367">
          <w:rPr>
            <w:rFonts w:ascii="Arial" w:hAnsi="Arial" w:cs="Arial"/>
          </w:rPr>
          <w:delText>), and cargos (</w:delText>
        </w:r>
        <w:r w:rsidR="00432EF0" w:rsidRPr="00871A74" w:rsidDel="000F4367">
          <w:rPr>
            <w:rFonts w:ascii="Arial" w:hAnsi="Arial" w:cs="Arial"/>
          </w:rPr>
          <w:delText xml:space="preserve">e.g. </w:delText>
        </w:r>
        <w:r w:rsidR="00EA3529" w:rsidRPr="00871A74" w:rsidDel="000F4367">
          <w:rPr>
            <w:rFonts w:ascii="Arial" w:hAnsi="Arial" w:cs="Arial"/>
          </w:rPr>
          <w:delText>LRP1</w:delText>
        </w:r>
        <w:r w:rsidR="00432EF0" w:rsidRPr="00871A74" w:rsidDel="000F4367">
          <w:rPr>
            <w:rFonts w:ascii="Arial" w:hAnsi="Arial" w:cs="Arial"/>
          </w:rPr>
          <w:delText xml:space="preserve"> and</w:delText>
        </w:r>
        <w:r w:rsidR="0012073F" w:rsidRPr="00871A74" w:rsidDel="000F4367">
          <w:rPr>
            <w:rFonts w:ascii="Arial" w:hAnsi="Arial" w:cs="Arial"/>
          </w:rPr>
          <w:delText xml:space="preserve"> </w:delText>
        </w:r>
        <w:r w:rsidR="00EA3529" w:rsidRPr="00871A74" w:rsidDel="000F4367">
          <w:rPr>
            <w:rFonts w:ascii="Arial" w:hAnsi="Arial" w:cs="Arial"/>
          </w:rPr>
          <w:delText>ITGA3</w:delText>
        </w:r>
        <w:r w:rsidR="0073300D" w:rsidRPr="00871A74" w:rsidDel="000F4367">
          <w:rPr>
            <w:rFonts w:ascii="Arial" w:hAnsi="Arial" w:cs="Arial"/>
          </w:rPr>
          <w:delText>)</w:delText>
        </w:r>
        <w:r w:rsidR="00BE48A7" w:rsidRPr="00871A74" w:rsidDel="000F4367">
          <w:rPr>
            <w:rFonts w:ascii="Arial" w:hAnsi="Arial" w:cs="Arial"/>
          </w:rPr>
          <w:delText xml:space="preserve"> </w:delText>
        </w:r>
        <w:r w:rsidR="00552E16" w:rsidDel="000F4367">
          <w:rPr>
            <w:rFonts w:ascii="Arial" w:hAnsi="Arial" w:cs="Arial"/>
          </w:rPr>
          <w:delText>(</w:delText>
        </w:r>
        <w:r w:rsidR="00552E16" w:rsidRPr="003D583B" w:rsidDel="000F4367">
          <w:rPr>
            <w:rFonts w:ascii="Arial" w:hAnsi="Arial" w:cs="Arial"/>
          </w:rPr>
          <w:delText xml:space="preserve">Figure </w:delText>
        </w:r>
        <w:r w:rsidR="00552E16" w:rsidDel="000F4367">
          <w:rPr>
            <w:rFonts w:ascii="Arial" w:hAnsi="Arial" w:cs="Arial"/>
          </w:rPr>
          <w:delText>2</w:delText>
        </w:r>
        <w:r w:rsidR="00552E16" w:rsidRPr="003D583B" w:rsidDel="000F4367">
          <w:rPr>
            <w:rFonts w:ascii="Arial" w:hAnsi="Arial" w:cs="Arial"/>
          </w:rPr>
          <w:delText>-figure supplement</w:delText>
        </w:r>
        <w:r w:rsidR="003328F3" w:rsidDel="000F4367">
          <w:rPr>
            <w:rFonts w:ascii="Arial" w:hAnsi="Arial" w:cs="Arial"/>
          </w:rPr>
          <w:delText>s</w:delText>
        </w:r>
        <w:r w:rsidR="00552E16" w:rsidRPr="003D583B" w:rsidDel="000F4367">
          <w:rPr>
            <w:rFonts w:ascii="Arial" w:hAnsi="Arial" w:cs="Arial"/>
          </w:rPr>
          <w:delText xml:space="preserve"> </w:delText>
        </w:r>
        <w:r w:rsidR="00552E16" w:rsidDel="000F4367">
          <w:rPr>
            <w:rFonts w:ascii="Arial" w:hAnsi="Arial" w:cs="Arial"/>
          </w:rPr>
          <w:delText>2</w:delText>
        </w:r>
        <w:r w:rsidR="003328F3" w:rsidDel="000F4367">
          <w:rPr>
            <w:rFonts w:ascii="Arial" w:hAnsi="Arial" w:cs="Arial"/>
          </w:rPr>
          <w:delText xml:space="preserve"> and 3</w:delText>
        </w:r>
        <w:r w:rsidR="00BE48A7" w:rsidRPr="00871A74" w:rsidDel="000F4367">
          <w:rPr>
            <w:rFonts w:ascii="Arial" w:hAnsi="Arial" w:cs="Arial"/>
          </w:rPr>
          <w:delText>)</w:delText>
        </w:r>
        <w:r w:rsidR="00786410" w:rsidRPr="00871A74" w:rsidDel="000F4367">
          <w:rPr>
            <w:rFonts w:ascii="Arial" w:hAnsi="Arial" w:cs="Arial"/>
          </w:rPr>
          <w:delText xml:space="preserve"> </w:delText>
        </w:r>
        <w:r w:rsidR="0073300D" w:rsidRPr="00871A74" w:rsidDel="000F4367">
          <w:rPr>
            <w:rFonts w:ascii="Arial" w:hAnsi="Arial" w:cs="Arial"/>
          </w:rPr>
          <w:fldChar w:fldCharType="begin" w:fldLock="1"/>
        </w:r>
        <w:r w:rsidR="00490FC3" w:rsidDel="000F4367">
          <w:rPr>
            <w:rFonts w:ascii="Arial" w:hAnsi="Arial" w:cs="Arial"/>
          </w:rPr>
          <w:delInstrText>ADDIN CSL_CITATION {"citationItems":[{"id":"ITEM-1","itemData":{"DOI":"10.1161/CIRCRESAHA.117.312004","ISSN":"15244571","abstract":"Rationale: COMMD (copper metabolism MURR1 domain)-containing proteins are a part of the CCC (COMMD-CCDC22 [coiled-coil domain containing 22]-CCDC93 [coiled-coil domain containing 93]) complex facilitating endosomal traffcking of cell surface receptors. Hepatic COMMD1 inactivation decreases CCDC22 and CCDC93 protein levels, impairs the recycling of the LDLR (low-density lipoprotein receptor), and increases plasma lowdensity lipoprotein cholesterol levels in mice. However, whether any of the other COMMD members function similarly as COMMD1 and whether perturbation in the CCC complex promotes atherogenesis remain unclear. Objective: The main aim of this study is to unravel the contribution of evolutionarily conserved COMMD proteins to plasma lipoprotein levels and atherogenesis. Methods and Results: Using liver-specifc Commd1, Commd6, or Commd9 knockout mice, we investigated the relation between the COMMD proteins in the regulation of plasma cholesterol levels. Combining biochemical and quantitative targeted proteomic approaches, we found that hepatic COMMD1, COMMD6, or COMMD9 defciency resulted in massive reduction in the protein levels of all 10 COMMDs. This decrease in COMMD protein levels coincided with destabilizing of the core (CCDC22, CCDC93, and chromosome 16 open reading frame 62 [C16orf62]) of the CCC complex, reduced cell surface levels of LDLR and LRP1 (LDLR-related protein 1), followed by increased plasma low-density lipoprotein cholesterol levels. To assess the direct contribution of the CCC core in the regulation of plasma cholesterol levels, Ccdc22 was deleted in mouse livers via CRISPR/Cas9-mediated somatic gene editing. CCDC22 defciency also destabilized the complete CCC complex and resulted in elevated plasma low-density lipoprotein cholesterol levels. Finally, we found that hepatic disruption of the CCC complex exacerbates dyslipidemia and atherosclerosis in ApoE3</w:delInstrText>
        </w:r>
        <w:r w:rsidR="00490FC3" w:rsidDel="000F4367">
          <w:rPr>
            <w:rFonts w:ascii="Cambria Math" w:hAnsi="Cambria Math" w:cs="Cambria Math"/>
          </w:rPr>
          <w:delInstrText>∗</w:delInstrText>
        </w:r>
        <w:r w:rsidR="00490FC3" w:rsidDel="000F4367">
          <w:rPr>
            <w:rFonts w:ascii="Arial" w:hAnsi="Arial" w:cs="Arial"/>
          </w:rPr>
          <w:delInstrText>Leiden mice. Conclusions: Collectively, these fndings demonstrate a strong interrelationship between COMMD proteins and the core of the CCC complex in endosomal LDLR traffcking. Hepatic disruption of either of these CCC components causes hypercholesterolemia and exacerbates atherosclerosis. Our results indicate that not only COMMD1 but all other COMMDs and CCC components may be potential targets for modulating plasma lipid levels in humans.","author":[{"dropping-particle":"","family":"Fedoseienko","given":"Alina","non-dropping-particle":"","parse-names":false,"suffix":""},{"dropping-particle":"","family":"Wijers","given":"Melinde","non-dropping-particle":"","parse-names":false,"suffix":""},{"dropping-particle":"","family":"Wolters","given":"Justina C.","non-dropping-particle":"","parse-names":false,"suffix":""},{"dropping-particle":"","family":"Dekker","given":"Daphne","non-dropping-particle":"","parse-names":false,"suffix":""},{"dropping-particle":"","family":"Smit","given":"Marieke","non-dropping-particle":"","parse-names":false,"suffix":""},{"dropping-particle":"","family":"Huijkman","given":"Nicolette","non-dropping-particle":"","parse-names":false,"suffix":""},{"dropping-particle":"","family":"Kloosterhuis","given":"Niels","non-dropping-particle":"","parse-names":false,"suffix":""},{"dropping-particle":"","family":"Klug","given":"Helene","non-dropping-particle":"","parse-names":false,"suffix":""},{"dropping-particle":"","family":"Schepers","given":"Aloys","non-dropping-particle":"","parse-names":false,"suffix":""},{"dropping-particle":"","family":"Dijk","given":"Ko Willems","non-dropping-particle":"Van","parse-names":false,"suffix":""},{"dropping-particle":"","family":"Levels","given":"Johannes H.M.","non-dropping-particle":"","parse-names":false,"suffix":""},{"dropping-particle":"","family":"Billadeau","given":"Daniel D.","non-dropping-particle":"","parse-names":false,"suffix":""},{"dropping-particle":"","family":"Hofker","given":"Marten H.","non-dropping-particle":"","parse-names":false,"suffix":""},{"dropping-particle":"","family":"Deursen","given":"Jan","non-dropping-particle":"Van","parse-names":false,"suffix":""},{"dropping-particle":"","family":"Westerterp","given":"Marit","non-dropping-particle":"","parse-names":false,"suffix":""},{"dropping-particle":"","family":"Burstein","given":"Ezra","non-dropping-particle":"","parse-names":false,"suffix":""},{"dropping-particle":"","family":"Kuivenhoven","given":"Jan Albert","non-dropping-particle":"","parse-names":false,"suffix":""},{"dropping-particle":"","family":"Sluis","given":"Bart","non-dropping-particle":"Van De","parse-names":false,"suffix":""}],"container-title":"Circulation Research","id":"ITEM-1","issue":"12","issued":{"date-parts":[["2018"]]},"page":"1648-1660","publisher":"Lippincott Williams and Wilkins","title":"The COMMD family regulates plasma LDL levels and attenuates atherosclerosis through stabilizing the CCC complex in endosomal LDLR traffcking","type":"article-journal","volume":"122"},"uris":["http://www.mendeley.com/documents/?uuid=33dee208-35c8-3309-9e8e-5bfc2b54af4f"]},{"id":"ITEM-2","itemData":{"DOI":"10.1038/ncb3610","ISSN":"14764679","PMID":"28892079","abstract":"Following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Biology","id":"ITEM-2","issue":"10","issued":{"date-parts":[["2017","9","29"]]},"page":"1214-1225","publisher":"Nature Publishing Group","title":"Retriever is a multiprotein complex for retromer-independent endosomal cargo recycling","type":"article-journal","volume":"19"},"uris":["http://www.mendeley.com/documents/?uuid=896fa38d-8972-3d03-a8c6-56540ccab458"]},{"id":"ITEM-3","itemData":{"DOI":"10.7554/eLife.51977","ISSN":"2050084X","PMID":"32286230","abstract":"Retromer, including Vps35, Vps26, and Vps29, is a protein complex responsible for recycling proteins within the endolysosomal pathway. Although implicated in both Parkinson's and Alzheimer's disease, our understanding of retromer function in the adult brain remains limited, in part because Vps35 and Vps26 are essential for development. In Drosophila, we find that Vps29 is dispensable for embryogenesis but required for retromer function in aging adults, including for synaptic transmission, survival, and locomotion. Unexpectedly, in Vps29 mutants, Vps35 and Vps26 proteins are normally expressed and associated, but retromer is mislocalized from neuropil to soma with the Rab7 GTPase. Further, Vps29 phenotypes are suppressed by reducing Rab7 or overexpressing the GTPase activating protein, TBC1D5. With aging, retromer insufficiency triggers progressive endolysosomal dysfunction, with ultrastructural evidence of impaired substrate clearance and lysosomal stress. Our results reveal the role of Vps29 in retromer localization and function, highlighting requirements for brain homeostasis in aging.","author":[{"dropping-particle":"","family":"Ye","given":"Hui","non-dropping-particle":"","parse-names":false,"suffix":""},{"dropping-particle":"","family":"Ojelade","given":"Shamsideen A","non-dropping-particle":"","parse-names":false,"suffix":""},{"dropping-particle":"","family":"Li-Kroeger","given":"David","non-dropping-particle":"","parse-names":false,"suffix":""},{"dropping-particle":"","family":"Zuo","given":"Zhongyuan","non-dropping-particle":"","parse-names":false,"suffix":""},{"dropping-particle":"","family":"Wang","given":"Liping","non-dropping-particle":"","parse-names":false,"suffix":""},{"dropping-particle":"","family":"Li","given":"Yarong","non-dropping-particle":"","parse-names":false,"suffix":""},{"dropping-particle":"","family":"Gu","given":"Jessica Y J","non-dropping-particle":"","parse-names":false,"suffix":""},{"dropping-particle":"","family":"Tepass","given":"Ulrich","non-dropping-particle":"","parse-names":false,"suffix":""},{"dropping-particle":"","family":"Rodal","given":"Avital Adah","non-dropping-particle":"","parse-names":false,"suffix":""},{"dropping-particle":"","family":"Bellen","given":"Hugo J","non-dropping-particle":"","parse-names":false,"suffix":""},{"dropping-particle":"","family":"Shulman","given":"Joshua M","non-dropping-particle":"","parse-names":false,"suffix":""}],"container-title":"eLife","id":"ITEM-3","issued":{"date-parts":[["2020","4"]]},"publisher":"eLife Sciences Publications, Ltd","title":"Retromer subunit, vps29, regulates synaptic transmission and is required for endolysosomal function in the aging brain","type":"article-journal","volume":"9"},"uris":["http://www.mendeley.com/documents/?uuid=d0f24d18-c225-4030-b51d-50703ad59c9f"]},{"id":"ITEM-4","itemData":{"DOI":"10.1016/j.ajhg.2011.06.008","ISSN":"15376605","abstract":"To identify rare causal variants in late-onset Parkinson disease (PD), we investigated an Austrian family with 16 affected individuals by exome sequencing. We found a missense mutation, c.1858G&gt;A (p.Asp620Asn), in the VPS35 gene in all seven affected family members who are alive. By screening additional PD cases, we saw the same variant cosegregating with the disease in an autosomal-dominant mode with high but incomplete penetrance in two further families with five and ten affected members, respectively. The mean age of onset in the affected individuals was 53 years. Genotyping showed that the shared haplotype extends across 65 kilobases around VPS35. Screening the entire VPS35 coding sequence in an additional 860 cases and 1014 controls revealed six further nonsynonymous missense variants. Three were only present in cases, two were only present in controls, and one was present in cases and controls. The familial mutation p.Asp620Asn and a further variant, c.1570C&gt;T (p.Arg524Trp), detected in a sporadic PD case were predicted to be damaging by sequence-based and molecular-dynamics analyses. VPS35 is a component of the retromer complex and mediates retrograde transport between endosomes and the trans-Golgi network, and it has recently been found to be involved in Alzheimer disease. ©2011 by The American Society of Human Genetics. All rights reserved.","author":[{"dropping-particle":"","family":"Zimprich","given":"Alexander","non-dropping-particle":"","parse-names":false,"suffix":""},{"dropping-particle":"","family":"Benet-Pagès","given":"Anna","non-dropping-particle":"","parse-names":false,"suffix":""},{"dropping-particle":"","family":"Struhal","given":"Walter","non-dropping-particle":"","parse-names":false,"suffix":""},{"dropping-particle":"","family":"Graf","given":"Elisabeth","non-dropping-particle":"","parse-names":false,"suffix":""},{"dropping-particle":"","family":"Eck","given":"Sebastian H","non-dropping-particle":"","parse-names":false,"suffix":""},{"dropping-particle":"","family":"Offman","given":"Marc N","non-dropping-particle":"","parse-names":false,"suffix":""},{"dropping-particle":"","family":"Haubenberger","given":"Dietrich","non-dropping-particle":"","parse-names":false,"suffix":""},{"dropping-particle":"","family":"Spielberger","given":"Sabine","non-dropping-particle":"","parse-names":false,"suffix":""},{"dropping-particle":"","family":"Schulte","given":"Eva C","non-dropping-particle":"","parse-names":false,"suffix":""},{"dropping-particle":"","family":"Lichtner","given":"Peter","non-dropping-particle":"","parse-names":false,"suffix":""},{"dropping-particle":"","family":"Rossle","given":"Shaila C","non-dropping-particle":"","parse-names":false,"suffix":""},{"dropping-particle":"","family":"Klopp","given":"Norman","non-dropping-particle":"","parse-names":false,"suffix":""},{"dropping-particle":"","family":"Wolf","given":"Elisabeth","non-dropping-particle":"","parse-names":false,"suffix":""},{"dropping-particle":"","family":"Seppi","given":"Klaus","non-dropping-particle":"","parse-names":false,"suffix":""},{"dropping-particle":"","family":"Pirker","given":"Walter","non-dropping-particle":"","parse-names":false,"suffix":""},{"dropping-particle":"","family":"Presslauer","given":"Stefan","non-dropping-particle":"","parse-names":false,"suffix":""},{"dropping-particle":"","family":"Mollenhauer","given":"Brit","non-dropping-particle":"","parse-names":false,"suffix":""},{"dropping-particle":"","family":"Katzenschlager","given":"Regina","non-dropping-particle":"","parse-names":false,"suffix":""},{"dropping-particle":"","family":"Foki","given":"Thomas","non-dropping-particle":"","parse-names":false,"suffix":""},{"dropping-particle":"","family":"Hotzy","given":"Christoph","non-dropping-particle":"","parse-names":false,"suffix":""},{"dropping-particle":"","family":"Reinthaler","given":"Eva","non-dropping-particle":"","parse-names":false,"suffix":""},{"dropping-particle":"","family":"Harutyunyan","given":"Ashot","non-dropping-particle":"","parse-names":false,"suffix":""},{"dropping-particle":"","family":"Kralovics","given":"Robert","non-dropping-particle":"","parse-names":false,"suffix":""},{"dropping-particle":"","family":"Peters","given":"Annette","non-dropping-particle":"","parse-names":false,"suffix":""},{"dropping-particle":"","family":"Zimprich","given":"Fritz","non-dropping-particle":"","parse-names":false,"suffix":""},{"dropping-particle":"","family":"Brücke","given":"Thomas","non-dropping-particle":"","parse-names":false,"suffix":""},{"dropping-particle":"","family":"Poewe","given":"Werner","non-dropping-particle":"","parse-names":false,"suffix":""},{"dropping-particle":"","family":"Auff","given":"Eduard","non-dropping-particle":"","parse-names":false,"suffix":""},{"dropping-particle":"","family":"Trenkwalder","given":"Claudia","non-dropping-particle":"","parse-names":false,"suffix":""},{"dropping-particle":"","family":"Rost","given":"Burkhard","non-dropping-particle":"","parse-names":false,"suffix":""},{"dropping-particle":"","family":"Ransmayr","given":"Gerhard","non-dropping-particle":"","parse-names":false,"suffix":""},{"dropping-particle":"","family":"Winkelmann","given":"Juliane","non-dropping-particle":"","parse-names":false,"suffix":""},{"dropping-particle":"","family":"Meitinger","given":"Thomas","non-dropping-particle":"","parse-names":false,"suffix":""},{"dropping-particle":"","family":"Strom","given":"Tim M","non-dropping-particle":"","parse-names":false,"suffix":""}],"container-title":"American Journal of Human Genetics","id":"ITEM-4","issue":"1","issued":{"date-parts":[["2011","7"]]},"page":"168-175","publisher":"Cell Press","title":"A mutation in VPS35, encoding a subunit of the retromer complex, causes late-onset parkinson disease","type":"article-journal","volume":"89"},"uris":["http://www.mendeley.com/documents/?uuid=3bde5d60-38be-4d05-b612-066358c4dfaf"]},{"id":"ITEM-5","itemData":{"DOI":"10.1111/tra.12076","ISSN":"13989219","abstract":"Synopsis: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SNX17 is an early endosomal protein that allows efficient recycling of membrane receptors, such as LRP1 and LDLR, containing an NPxY motif in the cytoplasmic domain. When expressed in polarized epithelial cells, both receptors distribute basolaterally and recycle through the basolateral sorting endosome (BSE). This study describes in detail the SNX17-binding domain present in the LRP1's cytoplasmic domain and demonstrates that in polarized epithelial cells the function of SNX17 is restricted to the basolateral cargo recycling through the BSE. Sorting nexin 17 (SNX17) is an adaptor protein present in early endosomal antigen 1 (EEA1)-positive sorting endosomes that promotes the efficient recycling of low-density lipoprotein receptor-related protein 1 (LRP1) to the plasma membrane through recognition of the first NPxY motif in the cytoplasmic tail of this receptor. The interaction of LRP1 with SNX17 also regulates the basolateral recycling of the receptor from the basolateral sorting endosome (BSE). In contrast, megalin, which is apically distributed in polarized epithelial cells and localizes poorly to EEA1-positive sorting endosomes, does not interact with SNX17, despite containing three NPxY motifs, indicating that this motif is not sufficient for receptor recognition by SNX17. Here, we identified a cluster of 32 amino acids within the cytoplasmic domain of LRP1 that is both necessary and sufficient for SNX17 binding. To delineate the function of this SNX17-binding domain, we generated chimeric proteins in which the SNX17-binding domain was inserted into the cytoplasmic tail of megalin. This insertion mediated the binding of megalin to SNX17 and modified the cell surface expression and recycling of megalin in non-polarized cells. However, the polarized localization of chimeric megalin was not modified in polarized Madin-Darby canine kidney cells. These results provide evidence regarding the molecular and …","author":[{"dropping-particle":"","family":"Farfán","given":"Pamela","non-dropping-particle":"","parse-names":false,"suffix":""},{"dropping-particle":"","family":"Lee","given":"Jiyeon","non-dropping-particle":"","parse-names":false,"suffix":""},{"dropping-particle":"","family":"Larios","given":"Jorge","non-dropping-particle":"","parse-names":false,"suffix":""},{"dropping-particle":"","family":"Sotelo","given":"Pablo","non-dropping-particle":"","parse-names":false,"suffix":""},{"dropping-particle":"","family":"Bu","given":"Guojun","non-dropping-particle":"","parse-names":false,"suffix":""},{"dropping-particle":"","family":"Marzolo","given":"María Paz","non-dropping-particle":"","parse-names":false,"suffix":""}],"container-title":"Traffic","id":"ITEM-5","issue":"7","issued":{"date-parts":[["2013","7"]]},"page":"823-838","title":"A Sorting Nexin 17-Binding Domain Within the LRP1 Cytoplasmic Tail Mediates Receptor Recycling Through the Basolateral Sorting Endosome","type":"article-journal","volume":"14"},"uris":["http://www.mendeley.com/documents/?uuid=82ecc8f3-e296-3d2e-a64b-9b3cf6243a4e"]},{"id":"ITEM-6","itemData":{"DOI":"10.1016/j.celrep.2019.10.096","ISSN":"22111247","abstract":"GABAA receptors mediate fast inhibitory transmission in the brain, and their number can be rapidly up- or downregulated to alter synaptic strength. Neuroligin-2 plays a critical role in the stabilization of synaptic GABAA receptors and the development and maintenance of inhibitory synapses. To date, little is known about how the amount of neuroligin-2 at the synapse is regulated and whether neuroligin-2 trafficking affects inhibitory signaling. Here, we show that neuroligin-2, when internalized to endosomes, co-localizes with SNX27, a brain-enriched cargo-adaptor protein that facilitates membrane protein recycling. Direct interaction between the PDZ domain of SNX27 and PDZ-binding motif in neuroligin-2 enables membrane retrieval of neuroligin-2, thus enhancing synaptic neuroligin-2 clusters. Furthermore, SNX27 knockdown has the opposite effect. SNX27-mediated up- and downregulation of neuroligin-2 surface levels affects inhibitory synapse composition and signaling strength. Taken together, we show a role for SNX27-mediated recycling of neuroligin-2 in maintenance and signaling of the GABAergic synapse.","author":[{"dropping-particle":"","family":"Halff","given":"Els F.","non-dropping-particle":"","parse-names":false,"suffix":""},{"dropping-particle":"","family":"Szulc","given":"Blanka R.","non-dropping-particle":"","parse-names":false,"suffix":""},{"dropping-particle":"","family":"Lesept","given":"Flavie","non-dropping-particle":"","parse-names":false,"suffix":""},{"dropping-particle":"","family":"Kittler","given":"Josef T.","non-dropping-particle":"","parse-names":false,"suffix":""}],"container-title":"Cell Reports","id":"ITEM-6","issue":"9","issued":{"date-parts":[["2019","11","26"]]},"page":"2599-2607.e6","publisher":"Elsevier B.V.","title":"SNX27-Mediated Recycling of Neuroligin-2 Regulates Inhibitory Signaling","type":"article-journal","volume":"29"},"uris":["http://www.mendeley.com/documents/?uuid=0c44a2d1-37b8-3e96-87e1-42ca3733d530"]},{"id":"ITEM-7","itemData":{"DOI":"10.1042/BJ20111761","ISSN":"02646021","abstract":"The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Journal","id":"ITEM-7","issue":"1","issued":{"date-parts":[["2012","2","15"]]},"page":"209-220","title":"Recruitment of the endosomal WASH complex is mediated by the extended 'tail' of Fam21 binding to the retromer protein Vps35","type":"article-journal","volume":"442"},"uris":["http://www.mendeley.com/documents/?uuid=fab9583d-0aae-36ce-8c49-127b51cad2fe"]},{"id":"ITEM-8","itemData":{"DOI":"10.15252/embr.201847192","ISSN":"1469-221X","PMID":"30610016","abstract":"RAB GTPases are central modulators of membrane trafficking. They are under the dynamic regulation of activating guanine exchange factors (GEFs) and inactivating GTPase-activating proteins (GAPs). Once activated, RABs recruit a large spectrum of effectors to control trafficking functions of eukaryotic cells. Multiple proteomic studies, using pull-down or yeast two-hybrid approaches, have identified a number of RAB interactors. However, due to the in vitro nature of these approaches and inherent limitations of each technique, a comprehensive definition of RAB interactors is still lacking. By comparing quantitative affinity purifications of GFP:RAB21 with APEX2-mediated proximity labeling of RAB4a, RAB5a, RAB7a, and RAB21, we find that APEX2 proximity labeling allows for the comprehensive identification of RAB regulators and interactors. Importantly, through biochemical and genetic approaches, we establish a novel link between RAB21 and the WASH and retromer complexes, with functional consequences on cargo sorting. Hence, APEX2-mediated proximity labeling of RAB neighboring proteins represents a new and efficient tool to define RAB functions.","author":[{"dropping-particle":"","family":"Olmo","given":"Tomas","non-dropping-particle":"Del","parse-names":false,"suffix":""},{"dropping-particle":"","family":"Lauzier","given":"Annie","non-dropping-particle":"","parse-names":false,"suffix":""},{"dropping-particle":"","family":"Normandin","given":"Caroline","non-dropping-particle":"","parse-names":false,"suffix":""},{"dropping-particle":"","family":"Larcher","given":"Raphaëlle","non-dropping-particle":"","parse-names":false,"suffix":""},{"dropping-particle":"","family":"Lecours","given":"Mia","non-dropping-particle":"","parse-names":false,"suffix":""},{"dropping-particle":"","family":"Jean","given":"Dominique","non-dropping-particle":"","parse-names":false,"suffix":""},{"dropping-particle":"","family":"Lessard","given":"Louis","non-dropping-particle":"","parse-names":false,"suffix":""},{"dropping-particle":"","family":"Steinberg","given":"Florian","non-dropping-particle":"","parse-names":false,"suffix":""},{"dropping-particle":"","family":"Boisvert","given":"François-Michel","non-dropping-particle":"","parse-names":false,"suffix":""},{"dropping-particle":"","family":"Jean","given":"Steve","non-dropping-particle":"","parse-names":false,"suffix":""}],"container-title":"EMBO reports","id":"ITEM-8","issue":"2","issued":{"date-parts":[["2019"]]},"title":"APEX2</w:delInstrText>
        </w:r>
        <w:r w:rsidR="00490FC3" w:rsidDel="000F4367">
          <w:rPr>
            <w:rFonts w:ascii="Cambria Math" w:hAnsi="Cambria Math" w:cs="Cambria Math"/>
          </w:rPr>
          <w:delInstrText>‐</w:delInstrText>
        </w:r>
        <w:r w:rsidR="00490FC3" w:rsidDel="000F4367">
          <w:rPr>
            <w:rFonts w:ascii="Arial" w:hAnsi="Arial" w:cs="Arial"/>
          </w:rPr>
          <w:delInstrText>mediated RAB proximity labeling identifies a role for RAB21 in clathrin</w:delInstrText>
        </w:r>
        <w:r w:rsidR="00490FC3" w:rsidDel="000F4367">
          <w:rPr>
            <w:rFonts w:ascii="Cambria Math" w:hAnsi="Cambria Math" w:cs="Cambria Math"/>
          </w:rPr>
          <w:delInstrText>‐</w:delInstrText>
        </w:r>
        <w:r w:rsidR="00490FC3" w:rsidDel="000F4367">
          <w:rPr>
            <w:rFonts w:ascii="Arial" w:hAnsi="Arial" w:cs="Arial"/>
          </w:rPr>
          <w:delInstrText>independent cargo sorting","type":"article-journal","volume":"20"},"uris":["http://www.mendeley.com/documents/?uuid=600db790-a910-3c66-a470-18329a797abc"]},{"id":"ITEM-9","itemData":{"DOI":"10.7150/ijbs.6.163","ISSN":"14492288","abstract":"Ulcerative colitis (UC) is one of the major forms of inflammatory bowel disease with unknown cause. A molecular marker, WAFL, has recently been found to be up-regulated in the inflamed colonic mucosa of UC patients. Towards understanding biological function of WAFL, we analyzed proteins interacting with WAFL in HEK-293 cells by immunoprecipitation and mass spectrometry. Among four proteins found to specifically interact with WAFL, both KIAA0196 and KIAA1033 bind to α-appendage of the adaptor protein complex 2 (AP2), which acts as an interaction hub for accessory proteins in endocytosis mediated by clathrin-coated vesicle (CCV). The specific interaction between WAFL and KIAA0196 was also confirmed in human colorectal carcinoma HCT-116 cells by co-immunoprecipitation with specific antibodies. Meta-analyses of the databases of expressed genes suggest that the three genes are co-expressed in many tissues and cell types, and that their molecular function may be classified in the category of 'membrane traffic protein'. Therefore, these results suggest that WAFL may play an important role in endocytosis and subsequent membrane trafficking by interacting with AP2 through KIAA0196 and KIAA1033. © Ivyspring International Publisher.","author":[{"dropping-particle":"","family":"Pan","given":"You Fu","non-dropping-particle":"","parse-names":false,"suffix":""},{"dropping-particle":"","family":"Viklund","given":"Ing Marie","non-dropping-particle":"","parse-names":false,"suffix":""},{"dropping-particle":"","family":"Tsai","given":"Heng Hang","non-dropping-particle":"","parse-names":false,"suffix":""},{"dropping-particle":"","family":"Pettersson","given":"Sven","non-dropping-particle":"","parse-names":false,"suffix":""},{"dropping-particle":"","family":"Maruyama","given":"Ichiro N.","non-dropping-particle":"","parse-names":false,"suffix":""}],"container-title":"International Journal of Biological Sciences","id":"ITEM-9","issue":"2","issued":{"date-parts":[["2010"]]},"page":"163-171","publisher":"Ivyspring International Publisher","title":"The ulcerative colitis marker protein WAFL interacts with accessory proteins in endocytosis","type":"article-journal","volume":"6"},"uris":["http://www.mendeley.com/documents/?uuid=40d94ccb-4ace-3921-936c-9a21f0b17293"]}],"mendeley":{"formattedCitation":"(Del Olmo et al., 2019; Farfán et al., 2013; Fedoseienko et al., 2018; Halff et al., 2019; Harbour et al., 2012; McNally et al., 2017; Pan et al., 2010; Ye et al., 2020; Zimprich et al., 2011b)","plainTextFormattedCitation":"(Del Olmo et al., 2019; Farfán et al., 2013; Fedoseienko et al., 2018; Halff et al., 2019; Harbour et al., 2012; McNally et al., 2017; Pan et al., 2010; Ye et al., 2020; Zimprich et al., 2011b)","previouslyFormattedCitation":"(Del Olmo et al., 2019; Farfán et al., 2013; Fedoseienko et al., 2018; Halff et al., 2019; Harbour et al., 2012; McNally et al., 2017; Pan et al., 2010; Ye et al., 2020; Zimprich et al., 2011b)"},"properties":{"noteIndex":0},"schema":"https://github.com/citation-style-language/schema/raw/master/csl-citation.json"}</w:delInstrText>
        </w:r>
        <w:r w:rsidR="0073300D" w:rsidRPr="00871A74" w:rsidDel="000F4367">
          <w:rPr>
            <w:rFonts w:ascii="Arial" w:hAnsi="Arial" w:cs="Arial"/>
          </w:rPr>
          <w:fldChar w:fldCharType="separate"/>
        </w:r>
        <w:r w:rsidR="00661284" w:rsidRPr="00661284" w:rsidDel="000F4367">
          <w:rPr>
            <w:rFonts w:ascii="Arial" w:hAnsi="Arial" w:cs="Arial"/>
            <w:noProof/>
          </w:rPr>
          <w:delText>(Del Olmo et al., 2019; Farfán et al., 2013; Fedoseienko et al., 2018; Halff et al., 2019; Harbour et al., 2012; McNally et al., 2017; Pan et al., 2010; Ye et al., 2020; Zimprich et al., 2011b)</w:delText>
        </w:r>
        <w:r w:rsidR="0073300D" w:rsidRPr="00871A74" w:rsidDel="000F4367">
          <w:rPr>
            <w:rFonts w:ascii="Arial" w:hAnsi="Arial" w:cs="Arial"/>
          </w:rPr>
          <w:fldChar w:fldCharType="end"/>
        </w:r>
        <w:r w:rsidR="00394B8B" w:rsidRPr="00871A74" w:rsidDel="000F4367">
          <w:rPr>
            <w:rFonts w:ascii="Arial" w:hAnsi="Arial" w:cs="Arial"/>
          </w:rPr>
          <w:delText xml:space="preserve">. </w:delText>
        </w:r>
        <w:r w:rsidR="00164CC6" w:rsidRPr="00871A74" w:rsidDel="000F4367">
          <w:rPr>
            <w:rFonts w:ascii="Arial" w:hAnsi="Arial" w:cs="Arial"/>
          </w:rPr>
          <w:delText>W</w:delText>
        </w:r>
        <w:r w:rsidR="000D710D" w:rsidRPr="00871A74" w:rsidDel="000F4367">
          <w:rPr>
            <w:rFonts w:ascii="Arial" w:hAnsi="Arial" w:cs="Arial"/>
          </w:rPr>
          <w:delText xml:space="preserve">hile previous studies </w:delText>
        </w:r>
        <w:r w:rsidR="00AA1A72" w:rsidRPr="00871A74" w:rsidDel="000F4367">
          <w:rPr>
            <w:rFonts w:ascii="Arial" w:hAnsi="Arial" w:cs="Arial"/>
          </w:rPr>
          <w:delText xml:space="preserve">have </w:delText>
        </w:r>
        <w:r w:rsidR="000D710D" w:rsidRPr="00871A74" w:rsidDel="000F4367">
          <w:rPr>
            <w:rFonts w:ascii="Arial" w:hAnsi="Arial" w:cs="Arial"/>
          </w:rPr>
          <w:delText xml:space="preserve">indicated that </w:delText>
        </w:r>
        <w:r w:rsidR="00D105D1" w:rsidRPr="00871A74" w:rsidDel="000F4367">
          <w:rPr>
            <w:rFonts w:ascii="Arial" w:hAnsi="Arial" w:cs="Arial"/>
          </w:rPr>
          <w:delText>R</w:delText>
        </w:r>
        <w:r w:rsidR="000D710D" w:rsidRPr="00871A74" w:rsidDel="000F4367">
          <w:rPr>
            <w:rFonts w:ascii="Arial" w:hAnsi="Arial" w:cs="Arial"/>
          </w:rPr>
          <w:delText>etromer and CCC influence endosomal localization of WASH</w:delText>
        </w:r>
        <w:r w:rsidR="00786410" w:rsidRPr="00871A74" w:rsidDel="000F4367">
          <w:rPr>
            <w:rFonts w:ascii="Arial" w:hAnsi="Arial" w:cs="Arial"/>
          </w:rPr>
          <w:delText xml:space="preserve"> </w:delText>
        </w:r>
        <w:r w:rsidR="000D710D" w:rsidRPr="00871A74" w:rsidDel="000F4367">
          <w:rPr>
            <w:rFonts w:ascii="Arial" w:hAnsi="Arial" w:cs="Arial"/>
          </w:rPr>
          <w:fldChar w:fldCharType="begin" w:fldLock="1"/>
        </w:r>
        <w:r w:rsidR="00045F2E" w:rsidDel="000F4367">
          <w:rPr>
            <w:rFonts w:ascii="Arial" w:hAnsi="Arial" w:cs="Arial"/>
          </w:rPr>
          <w:delInstrText>ADDIN CSL_CITATION {"citationItems":[{"id":"ITEM-1","itemData":{"DOI":"10.1091/mbc.E14-06-1073","ISSN":"19394586","PMID":"25355947","abstract":"COMMD1 deficiency results in defective copper homeostasis, but the mechanism for this has remained elusive. Here we report that COMMD1 is directly linked to early endosomes through its interaction with a protein complex containing CCDC22, CCDC93, and C16orf62. This COMMD/CCDC22/CCDC93 (CCC) complex interacts with the multisubunit WASH complex, an evolutionarily conserved system, which is required for endosomal deposition of F-actin and cargo trafficking in conjunction with the retromer. Interactions between the WASH complex subunit FAM21, and the carboxyl-terminal ends of CCDC22 and CCDC93 are responsible for CCC complex recruitment to endosomes. We show that depletion of CCC complex components leads to lack of copper-dependent movement of the copper transporter ATP7A from endosomes, resulting in intracellular copper accumulation and modest alterations in copper homeostasis in humans with CCDC22 mutations. This work provides a mechanistic explanation for the role of COMMD1 in copper homeostasis and uncovers additional genes involved in the regulation of copper transporter recycling.","author":[{"dropping-particle":"","family":"Phillips-Krawczak","given":"Christine A.","non-dropping-particle":"","parse-names":false,"suffix":""},{"dropping-particle":"","family":"Singla","given":"Amika","non-dropping-particle":"","parse-names":false,"suffix":""},{"dropping-particle":"","family":"Starokadomskyy","given":"Petro","non-dropping-particle":"","parse-names":false,"suffix":""},{"dropping-particle":"","family":"Deng","given":"Zhihui","non-dropping-particle":"","parse-names":false,"suffix":""},{"dropping-particle":"","family":"Osborne","given":"Douglas G.","non-dropping-particle":"","parse-names":false,"suffix":""},{"dropping-particle":"","family":"Li","given":"Haiying","non-dropping-particle":"","parse-names":false,"suffix":""},{"dropping-particle":"","family":"Dick","given":"Christopher J.","non-dropping-particle":"","parse-names":false,"suffix":""},{"dropping-particle":"","family":"Gomez","given":"Timothy S.","non-dropping-particle":"","parse-names":false,"suffix":""},{"dropping-particle":"","family":"Koenecke","given":"Megan","non-dropping-particle":"","parse-names":false,"suffix":""},{"dropping-particle":"","family":"Zhang","given":"Jin San","non-dropping-particle":"","parse-names":false,"suffix":""},{"dropping-particle":"","family":"Dai","given":"Haiming","non-dropping-particle":"","parse-names":false,"suffix":""},{"dropping-particle":"","family":"Sifuentes-Dominguez","given":"Luis F.","non-dropping-particle":"","parse-names":false,"suffix":""},{"dropping-particle":"","family":"Geng","given":"Linda N.","non-dropping-particle":"","parse-names":false,"suffix":""},{"dropping-particle":"","family":"Kaufmann","given":"Scott H.","non-dropping-particle":"","parse-names":false,"suffix":""},{"dropping-particle":"","family":"Hein","given":"Marco Y.","non-dropping-particle":"","parse-names":false,"suffix":""},{"dropping-particle":"","family":"Wallis","given":"Mathew","non-dropping-particle":"","parse-names":false,"suffix":""},{"dropping-particle":"","family":"McGaughran","given":"Julie","non-dropping-particle":"","parse-names":false,"suffix":""},{"dropping-particle":"","family":"Gecz","given":"Jozef","non-dropping-particle":"","parse-names":false,"suffix":""},{"dropping-particle":"","family":"Sluis","given":"Bart","non-dropping-particle":"Van De","parse-names":false,"suffix":""},{"dropping-particle":"","family":"Billadeau","given":"Daniel D.","non-dropping-particle":"","parse-names":false,"suffix":""},{"dropping-particle":"","family":"Burstein","given":"Ezra","non-dropping-particle":"","parse-names":false,"suffix":""}],"container-title":"Molecular Biology of the Cell","id":"ITEM-1","issue":"1","issued":{"date-parts":[["2015","1","1"]]},"page":"91-103","publisher":"American Society for Cell Biology","title":"COMMD1 is linked to the WASH complex and regulates endosomal trafficking of the copper transporter ATP7A","type":"article-journal","volume":"26"},"uris":["http://www.mendeley.com/documents/?uuid=06dfb8a6-13f2-3701-9a8b-b6f0375318bd"]},{"id":"ITEM-2","itemData":{"DOI":"10.1038/s41467-019-12221-6","ISSN":"20411723","PMID":"31537807","abstract":"Protein recycling through the endolysosomal system relies on molecular assemblies that interact with cargo proteins, membranes, and effector molecules. Among them, the COMMD/CCDC22/CCDC93 (CCC) complex plays a critical role in recycling events. While CCC is closely associated with retriever, a cargo recognition complex, its mechanism of action remains unexplained. Herein we show that CCC and retriever are closely linked through sharing a common subunit (VPS35L), yet the integrity of CCC, but not retriever, is required to maintain normal endosomal levels of phosphatidylinositol-3-phosphate (PI(3)P). CCC complex depletion leads to elevated PI(3)P levels, enhanced recruitment and activation of WASH (an actin nucleation promoting factor), excess endosomal F-actin and trapping of internalized receptors. Mechanistically, we find that CCC regulates the phosphorylation and endosomal recruitment of the PI(3)P phosphatase MTMR2. Taken together, we show that the regulation of PI(3)P levels by the CCC complex is critical to protein recycling in the endosomal compartment.","author":[{"dropping-particle":"","family":"Singla","given":"Amika","non-dropping-particle":"","parse-names":false,"suffix":""},{"dropping-particle":"","family":"Fedoseienko","given":"Alina","non-dropping-particle":"","parse-names":false,"suffix":""},{"dropping-particle":"","family":"Giridharan","given":"Sai S.P.","non-dropping-particle":"","parse-names":false,"suffix":""},{"dropping-particle":"","family":"Overlee","given":"Brittany L.","non-dropping-particle":"","parse-names":false,"suffix":""},{"dropping-particle":"","family":"Lopez","given":"Adam","non-dropping-particle":"","parse-names":false,"suffix":""},{"dropping-particle":"","family":"Jia","given":"Da","non-dropping-particle":"","parse-names":false,"suffix":""},{"dropping-particle":"","family":"Song","given":"Jie","non-dropping-particle":"","parse-names":false,"suffix":""},{"dropping-particle":"","family":"Huff-Hardy","given":"Kayci","non-dropping-particle":"","parse-names":false,"suffix":""},{"dropping-particle":"","family":"Weisman","given":"Lois","non-dropping-particle":"","parse-names":false,"suffix":""},{"dropping-particle":"","family":"Burstein","given":"Ezra","non-dropping-particle":"","parse-names":false,"suffix":""},{"dropping-particle":"","family":"Billadeau","given":"Daniel D.","non-dropping-particle":"","parse-names":false,"suffix":""}],"container-title":"Nature Communications","id":"ITEM-2","issue":"1","issued":{"date-parts":[["2019","12","1"]]},"publisher":"Nature Publishing Group","title":"Endosomal PI(3)P regulation by the COMMD/CCDC22/CCDC93 (CCC) complex controls membrane protein recycling","type":"article-journal","volume":"10"},"uris":["http://www.mendeley.com/documents/?uuid=6e5697eb-069d-3414-8003-ec527af528f1"]},{"id":"ITEM-3","itemData":{"DOI":"10.1042/BJ20111761","ISSN":"02646021","abstract":"The retromer complex is a conserved endosomal protein sorting complex that sorts membrane proteins into nascent endosomal tubules. The recognition of membrane proteins is mediated by the cargo-selective retromer complex, a stable trimer of the Vps35 (vacuolar protein sorting 35), Vps29 and Vps26 proteins. We have recently reported that the cargo-selective retromer complex associates with the WASH (Wiskott-Aldrich syndrome homologue) complex, a multimeric protein complex that regulates tubule dynamics at endosomes. In the present study, we show that the retromer-WASH complex interaction occurs through the long unstructured 'tail' domain of the WASH complex-Fam21 protein binding to Vps35, an interaction that is necessary and sufficient to target the WASH complex to endosomes. The Fam21-tail also binds to FKBP15 (FK506- binding protein 15), a protein associated with ulcerative colitis, to mediate the membrane association of FKBP15. Elevated Fam21- tail expression inhibits the association of the WASH complex with retromer, resulting in increased cytoplasmicWASHcomplex. Additionally, overexpression of the Fam21-tail results in cellspreading defects, implicating the activity of theWASH complex in regulating the mobilization of membrane into the endosome-to-cell surface pathway. © The Authors Journal compilation © 2012 Biochemical Society.","author":[{"dropping-particle":"","family":"Harbour","given":"Michael E.","non-dropping-particle":"","parse-names":false,"suffix":""},{"dropping-particle":"","family":"Breusegem","given":"Sophia Y.","non-dropping-particle":"","parse-names":false,"suffix":""},{"dropping-particle":"","family":"Seaman","given":"Matthew N.J.","non-dropping-particle":"","parse-names":false,"suffix":""}],"container-title":"Biochemical Journal","id":"ITEM-3","issue":"1","issued":{"date-parts":[["2012","2","15"]]},"page":"209-220","title":"Recruitment of the endosomal WASH complex is mediated by the extended 'tail' of Fam21 binding to the retromer protein Vps35","type":"article-journal","volume":"442"},"uris":["http://www.mendeley.com/documents/?uuid=fab9583d-0aae-36ce-8c49-127b51cad2fe"]}],"mendeley":{"formattedCitation":"(Harbour et al., 2012; Phillips-Krawczak et al., 2015; Singla et al., 2019)","plainTextFormattedCitation":"(Harbour et al., 2012; Phillips-Krawczak et al., 2015; Singla et al., 2019)","previouslyFormattedCitation":"(Harbour et al., 2012; Phillips-Krawczak et al., 2015; Singla et al., 2019)"},"properties":{"noteIndex":0},"schema":"https://github.com/citation-style-language/schema/raw/master/csl-citation.json"}</w:delInstrText>
        </w:r>
        <w:r w:rsidR="000D710D" w:rsidRPr="00871A74" w:rsidDel="000F4367">
          <w:rPr>
            <w:rFonts w:ascii="Arial" w:hAnsi="Arial" w:cs="Arial"/>
          </w:rPr>
          <w:fldChar w:fldCharType="separate"/>
        </w:r>
        <w:r w:rsidR="009E6278" w:rsidRPr="00871A74" w:rsidDel="000F4367">
          <w:rPr>
            <w:rFonts w:ascii="Arial" w:hAnsi="Arial" w:cs="Arial"/>
            <w:noProof/>
          </w:rPr>
          <w:delText>(Harbour et al., 2012; Phillips-Krawczak et al., 2015; Singla et al., 2019)</w:delText>
        </w:r>
        <w:r w:rsidR="000D710D" w:rsidRPr="00871A74" w:rsidDel="000F4367">
          <w:rPr>
            <w:rFonts w:ascii="Arial" w:hAnsi="Arial" w:cs="Arial"/>
          </w:rPr>
          <w:fldChar w:fldCharType="end"/>
        </w:r>
        <w:r w:rsidR="000D710D" w:rsidRPr="00871A74" w:rsidDel="000F4367">
          <w:rPr>
            <w:rFonts w:ascii="Arial" w:hAnsi="Arial" w:cs="Arial"/>
          </w:rPr>
          <w:delText xml:space="preserve">, our findings of </w:delText>
        </w:r>
        <w:r w:rsidR="00164CC6" w:rsidRPr="00871A74" w:rsidDel="000F4367">
          <w:rPr>
            <w:rFonts w:ascii="Arial" w:hAnsi="Arial" w:cs="Arial"/>
          </w:rPr>
          <w:delText xml:space="preserve">altered endosomal networks containing </w:delText>
        </w:r>
        <w:r w:rsidR="000D710D" w:rsidRPr="00871A74" w:rsidDel="000F4367">
          <w:rPr>
            <w:rFonts w:ascii="Arial" w:hAnsi="Arial" w:cs="Arial"/>
          </w:rPr>
          <w:delText xml:space="preserve">decreased </w:delText>
        </w:r>
        <w:r w:rsidR="00D105D1" w:rsidRPr="00871A74" w:rsidDel="000F4367">
          <w:rPr>
            <w:rFonts w:ascii="Arial" w:hAnsi="Arial" w:cs="Arial"/>
          </w:rPr>
          <w:delText>R</w:delText>
        </w:r>
        <w:r w:rsidR="000D710D" w:rsidRPr="00871A74" w:rsidDel="000F4367">
          <w:rPr>
            <w:rFonts w:ascii="Arial" w:hAnsi="Arial" w:cs="Arial"/>
          </w:rPr>
          <w:delText xml:space="preserve">etromer, </w:delText>
        </w:r>
        <w:r w:rsidR="00D105D1" w:rsidRPr="00871A74" w:rsidDel="000F4367">
          <w:rPr>
            <w:rFonts w:ascii="Arial" w:hAnsi="Arial" w:cs="Arial"/>
          </w:rPr>
          <w:delText>R</w:delText>
        </w:r>
        <w:r w:rsidR="000D710D" w:rsidRPr="00871A74" w:rsidDel="000F4367">
          <w:rPr>
            <w:rFonts w:ascii="Arial" w:hAnsi="Arial" w:cs="Arial"/>
          </w:rPr>
          <w:delText xml:space="preserve">etriever, and CCC protein levels in </w:delText>
        </w:r>
        <w:r w:rsidR="001832F2" w:rsidRPr="00871A74" w:rsidDel="000F4367">
          <w:rPr>
            <w:rFonts w:ascii="Arial" w:hAnsi="Arial" w:cs="Arial"/>
          </w:rPr>
          <w:delText>SWIP</w:delText>
        </w:r>
        <w:r w:rsidR="001832F2" w:rsidRPr="00871A74" w:rsidDel="000F4367">
          <w:rPr>
            <w:rFonts w:ascii="Arial" w:hAnsi="Arial" w:cs="Arial"/>
            <w:vertAlign w:val="superscript"/>
          </w:rPr>
          <w:delText>P1019R</w:delText>
        </w:r>
        <w:r w:rsidR="001832F2" w:rsidRPr="00871A74" w:rsidDel="000F4367">
          <w:rPr>
            <w:rFonts w:ascii="Arial" w:hAnsi="Arial" w:cs="Arial"/>
            <w:i/>
            <w:iCs/>
          </w:rPr>
          <w:delText xml:space="preserve"> </w:delText>
        </w:r>
        <w:r w:rsidR="000D710D" w:rsidRPr="00871A74" w:rsidDel="000F4367">
          <w:rPr>
            <w:rFonts w:ascii="Arial" w:hAnsi="Arial" w:cs="Arial"/>
          </w:rPr>
          <w:delText>mutant brain point to a possible feedback mechanism wherein WASH impacts the protein abundance and/or stability of these interactors.</w:delText>
        </w:r>
        <w:r w:rsidR="0001655F" w:rsidRPr="00871A74" w:rsidDel="000F4367">
          <w:rPr>
            <w:rFonts w:ascii="Arial" w:hAnsi="Arial" w:cs="Arial"/>
          </w:rPr>
          <w:delText xml:space="preserve"> Future studies defining the hierarchical interplay between </w:delText>
        </w:r>
        <w:r w:rsidR="0012073F" w:rsidRPr="00871A74" w:rsidDel="000F4367">
          <w:rPr>
            <w:rFonts w:ascii="Arial" w:hAnsi="Arial" w:cs="Arial"/>
          </w:rPr>
          <w:delText xml:space="preserve">the </w:delText>
        </w:r>
        <w:r w:rsidR="0001655F" w:rsidRPr="00871A74" w:rsidDel="000F4367">
          <w:rPr>
            <w:rFonts w:ascii="Arial" w:hAnsi="Arial" w:cs="Arial"/>
          </w:rPr>
          <w:delText xml:space="preserve">WASH, </w:delText>
        </w:r>
        <w:r w:rsidR="00D105D1" w:rsidRPr="00871A74" w:rsidDel="000F4367">
          <w:rPr>
            <w:rFonts w:ascii="Arial" w:hAnsi="Arial" w:cs="Arial"/>
          </w:rPr>
          <w:delText>R</w:delText>
        </w:r>
        <w:r w:rsidR="0001655F" w:rsidRPr="00871A74" w:rsidDel="000F4367">
          <w:rPr>
            <w:rFonts w:ascii="Arial" w:hAnsi="Arial" w:cs="Arial"/>
          </w:rPr>
          <w:delText xml:space="preserve">etromer, </w:delText>
        </w:r>
        <w:r w:rsidR="00D105D1" w:rsidRPr="00871A74" w:rsidDel="000F4367">
          <w:rPr>
            <w:rFonts w:ascii="Arial" w:hAnsi="Arial" w:cs="Arial"/>
          </w:rPr>
          <w:delText>R</w:delText>
        </w:r>
        <w:r w:rsidR="0001655F" w:rsidRPr="00871A74" w:rsidDel="000F4367">
          <w:rPr>
            <w:rFonts w:ascii="Arial" w:hAnsi="Arial" w:cs="Arial"/>
          </w:rPr>
          <w:delText xml:space="preserve">etriever, and CCC </w:delText>
        </w:r>
        <w:r w:rsidR="0012073F" w:rsidRPr="00871A74" w:rsidDel="000F4367">
          <w:rPr>
            <w:rFonts w:ascii="Arial" w:hAnsi="Arial" w:cs="Arial"/>
          </w:rPr>
          <w:delText xml:space="preserve">complexes </w:delText>
        </w:r>
        <w:r w:rsidR="0001655F" w:rsidRPr="00871A74" w:rsidDel="000F4367">
          <w:rPr>
            <w:rFonts w:ascii="Arial" w:hAnsi="Arial" w:cs="Arial"/>
          </w:rPr>
          <w:delText xml:space="preserve">in neurons could provide clarity </w:delText>
        </w:r>
        <w:r w:rsidR="00C76A36" w:rsidRPr="00871A74" w:rsidDel="000F4367">
          <w:rPr>
            <w:rFonts w:ascii="Arial" w:hAnsi="Arial" w:cs="Arial"/>
          </w:rPr>
          <w:delText>on how these</w:delText>
        </w:r>
        <w:r w:rsidR="0001655F" w:rsidRPr="00871A74" w:rsidDel="000F4367">
          <w:rPr>
            <w:rFonts w:ascii="Arial" w:hAnsi="Arial" w:cs="Arial"/>
          </w:rPr>
          <w:delText xml:space="preserve"> </w:delText>
        </w:r>
        <w:r w:rsidR="00C76A36" w:rsidRPr="00871A74" w:rsidDel="000F4367">
          <w:rPr>
            <w:rFonts w:ascii="Arial" w:hAnsi="Arial" w:cs="Arial"/>
          </w:rPr>
          <w:delText>mechanisms are organized.</w:delText>
        </w:r>
      </w:del>
    </w:p>
    <w:p w14:paraId="3A3E3AD8" w14:textId="3EE6B33D" w:rsidR="000D710D" w:rsidDel="000F4367" w:rsidRDefault="0017180E" w:rsidP="000F4367">
      <w:pPr>
        <w:spacing w:line="480" w:lineRule="auto"/>
        <w:jc w:val="thaiDistribute"/>
        <w:rPr>
          <w:del w:id="1063" w:author="Tyler Bradshaw" w:date="2020-12-05T17:32:00Z"/>
          <w:rFonts w:ascii="Arial" w:hAnsi="Arial" w:cs="Arial"/>
        </w:rPr>
        <w:pPrChange w:id="1064" w:author="Tyler Bradshaw" w:date="2020-12-05T17:32:00Z">
          <w:pPr>
            <w:spacing w:line="480" w:lineRule="auto"/>
            <w:ind w:firstLine="720"/>
            <w:jc w:val="thaiDistribute"/>
          </w:pPr>
        </w:pPrChange>
      </w:pPr>
      <w:del w:id="1065" w:author="Tyler Bradshaw" w:date="2020-12-05T17:32:00Z">
        <w:r w:rsidRPr="00871A74" w:rsidDel="000F4367">
          <w:rPr>
            <w:rFonts w:ascii="Arial" w:hAnsi="Arial" w:cs="Arial"/>
          </w:rPr>
          <w:delText xml:space="preserve">In addition to highlighting </w:delText>
        </w:r>
        <w:r w:rsidR="00CE2CC3" w:rsidRPr="00871A74" w:rsidDel="000F4367">
          <w:rPr>
            <w:rFonts w:ascii="Arial" w:hAnsi="Arial" w:cs="Arial"/>
          </w:rPr>
          <w:delText>the neuronal roles of WASH in CCC- and Retriever-mediated endosomal sorting</w:delText>
        </w:r>
        <w:r w:rsidRPr="00871A74" w:rsidDel="000F4367">
          <w:rPr>
            <w:rFonts w:ascii="Arial" w:hAnsi="Arial" w:cs="Arial"/>
          </w:rPr>
          <w:delText xml:space="preserve">, our proteomics </w:delText>
        </w:r>
        <w:r w:rsidR="0012073F" w:rsidRPr="00871A74" w:rsidDel="000F4367">
          <w:rPr>
            <w:rFonts w:ascii="Arial" w:hAnsi="Arial" w:cs="Arial"/>
          </w:rPr>
          <w:delText xml:space="preserve">approach </w:delText>
        </w:r>
        <w:r w:rsidRPr="00871A74" w:rsidDel="000F4367">
          <w:rPr>
            <w:rFonts w:ascii="Arial" w:hAnsi="Arial" w:cs="Arial"/>
          </w:rPr>
          <w:delText xml:space="preserve">also identified protein </w:delText>
        </w:r>
        <w:r w:rsidR="004870AB" w:rsidRPr="00871A74" w:rsidDel="000F4367">
          <w:rPr>
            <w:rFonts w:ascii="Arial" w:hAnsi="Arial" w:cs="Arial"/>
          </w:rPr>
          <w:delText xml:space="preserve">modules </w:delText>
        </w:r>
        <w:r w:rsidRPr="00871A74" w:rsidDel="000F4367">
          <w:rPr>
            <w:rFonts w:ascii="Arial" w:hAnsi="Arial" w:cs="Arial"/>
          </w:rPr>
          <w:delText xml:space="preserve">with increased abundance in </w:delText>
        </w:r>
        <w:r w:rsidR="001832F2" w:rsidRPr="00871A74" w:rsidDel="000F4367">
          <w:rPr>
            <w:rFonts w:ascii="Arial" w:hAnsi="Arial" w:cs="Arial"/>
          </w:rPr>
          <w:delText>SWIP</w:delText>
        </w:r>
        <w:r w:rsidR="001832F2" w:rsidRPr="00871A74" w:rsidDel="000F4367">
          <w:rPr>
            <w:rFonts w:ascii="Arial" w:hAnsi="Arial" w:cs="Arial"/>
            <w:vertAlign w:val="superscript"/>
          </w:rPr>
          <w:delText>P1019R</w:delText>
        </w:r>
        <w:r w:rsidRPr="00871A74" w:rsidDel="000F4367">
          <w:rPr>
            <w:rFonts w:ascii="Arial" w:hAnsi="Arial" w:cs="Arial"/>
            <w:i/>
            <w:iCs/>
          </w:rPr>
          <w:delText xml:space="preserve"> </w:delText>
        </w:r>
        <w:r w:rsidRPr="00871A74" w:rsidDel="000F4367">
          <w:rPr>
            <w:rFonts w:ascii="Arial" w:hAnsi="Arial" w:cs="Arial"/>
          </w:rPr>
          <w:delText xml:space="preserve">mutant brain. The proteins </w:delText>
        </w:r>
        <w:r w:rsidR="0001305F" w:rsidRPr="00871A74" w:rsidDel="000F4367">
          <w:rPr>
            <w:rFonts w:ascii="Arial" w:hAnsi="Arial" w:cs="Arial"/>
          </w:rPr>
          <w:delText xml:space="preserve">in these modules </w:delText>
        </w:r>
        <w:r w:rsidRPr="00871A74" w:rsidDel="000F4367">
          <w:rPr>
            <w:rFonts w:ascii="Arial" w:hAnsi="Arial" w:cs="Arial"/>
          </w:rPr>
          <w:delText xml:space="preserve">fell into two interesting categories: lysosomal enzymes and </w:delText>
        </w:r>
        <w:r w:rsidR="006D07AC" w:rsidRPr="00871A74" w:rsidDel="000F4367">
          <w:rPr>
            <w:rFonts w:ascii="Arial" w:hAnsi="Arial" w:cs="Arial"/>
          </w:rPr>
          <w:delText xml:space="preserve">proteins involved in the </w:delText>
        </w:r>
        <w:r w:rsidR="006402B5" w:rsidRPr="00871A74" w:rsidDel="000F4367">
          <w:rPr>
            <w:rFonts w:ascii="Arial" w:hAnsi="Arial" w:cs="Arial"/>
          </w:rPr>
          <w:delText>endoplasmic reticulum (</w:delText>
        </w:r>
        <w:r w:rsidR="006D07AC" w:rsidRPr="00871A74" w:rsidDel="000F4367">
          <w:rPr>
            <w:rFonts w:ascii="Arial" w:hAnsi="Arial" w:cs="Arial"/>
          </w:rPr>
          <w:delText>ER</w:delText>
        </w:r>
        <w:r w:rsidR="006402B5" w:rsidRPr="00871A74" w:rsidDel="000F4367">
          <w:rPr>
            <w:rFonts w:ascii="Arial" w:hAnsi="Arial" w:cs="Arial"/>
          </w:rPr>
          <w:delText>)</w:delText>
        </w:r>
        <w:r w:rsidR="006D07AC" w:rsidRPr="00871A74" w:rsidDel="000F4367">
          <w:rPr>
            <w:rFonts w:ascii="Arial" w:hAnsi="Arial" w:cs="Arial"/>
          </w:rPr>
          <w:delText xml:space="preserve"> stress response. Of note, </w:delText>
        </w:r>
        <w:r w:rsidR="000B649E" w:rsidRPr="00871A74" w:rsidDel="000F4367">
          <w:rPr>
            <w:rFonts w:ascii="Arial" w:hAnsi="Arial" w:cs="Arial"/>
          </w:rPr>
          <w:delText xml:space="preserve">some of the </w:delText>
        </w:r>
        <w:r w:rsidR="006D07AC" w:rsidRPr="00871A74" w:rsidDel="000F4367">
          <w:rPr>
            <w:rFonts w:ascii="Arial" w:hAnsi="Arial" w:cs="Arial"/>
          </w:rPr>
          <w:delText>lysosomal enzymes</w:delText>
        </w:r>
        <w:r w:rsidR="0019226D" w:rsidRPr="00871A74" w:rsidDel="000F4367">
          <w:rPr>
            <w:rFonts w:ascii="Arial" w:hAnsi="Arial" w:cs="Arial"/>
          </w:rPr>
          <w:delText xml:space="preserve"> with </w:delText>
        </w:r>
        <w:r w:rsidR="00755289" w:rsidRPr="00871A74" w:rsidDel="000F4367">
          <w:rPr>
            <w:rFonts w:ascii="Arial" w:hAnsi="Arial" w:cs="Arial"/>
          </w:rPr>
          <w:delText xml:space="preserve">elevated </w:delText>
        </w:r>
        <w:r w:rsidR="0019226D" w:rsidRPr="00871A74" w:rsidDel="000F4367">
          <w:rPr>
            <w:rFonts w:ascii="Arial" w:hAnsi="Arial" w:cs="Arial"/>
          </w:rPr>
          <w:delText>levels</w:delText>
        </w:r>
        <w:r w:rsidR="007323B0" w:rsidRPr="00871A74" w:rsidDel="000F4367">
          <w:rPr>
            <w:rFonts w:ascii="Arial" w:hAnsi="Arial" w:cs="Arial"/>
          </w:rPr>
          <w:delText xml:space="preserve"> </w:delText>
        </w:r>
        <w:r w:rsidR="00755289" w:rsidRPr="00871A74" w:rsidDel="000F4367">
          <w:rPr>
            <w:rFonts w:ascii="Arial" w:hAnsi="Arial" w:cs="Arial"/>
          </w:rPr>
          <w:delText xml:space="preserve">in MUT brain </w:delText>
        </w:r>
        <w:r w:rsidR="007323B0" w:rsidRPr="00871A74" w:rsidDel="000F4367">
          <w:rPr>
            <w:rFonts w:ascii="Arial" w:hAnsi="Arial" w:cs="Arial"/>
          </w:rPr>
          <w:delText>(</w:delText>
        </w:r>
        <w:r w:rsidR="00EA3529" w:rsidRPr="00871A74" w:rsidDel="000F4367">
          <w:rPr>
            <w:rFonts w:ascii="Arial" w:hAnsi="Arial" w:cs="Arial"/>
          </w:rPr>
          <w:delText>GRN</w:delText>
        </w:r>
        <w:r w:rsidR="006D07AC" w:rsidRPr="00871A74" w:rsidDel="000F4367">
          <w:rPr>
            <w:rFonts w:ascii="Arial" w:hAnsi="Arial" w:cs="Arial"/>
          </w:rPr>
          <w:delText>,</w:delText>
        </w:r>
        <w:r w:rsidR="000A2D9E" w:rsidRPr="00871A74" w:rsidDel="000F4367">
          <w:rPr>
            <w:rFonts w:ascii="Arial" w:hAnsi="Arial" w:cs="Arial"/>
          </w:rPr>
          <w:delText xml:space="preserve"> M2;</w:delText>
        </w:r>
        <w:r w:rsidR="006D07AC" w:rsidRPr="00871A74" w:rsidDel="000F4367">
          <w:rPr>
            <w:rFonts w:ascii="Arial" w:hAnsi="Arial" w:cs="Arial"/>
          </w:rPr>
          <w:delText xml:space="preserve"> </w:delText>
        </w:r>
        <w:r w:rsidR="00CE42E4" w:rsidDel="000F4367">
          <w:rPr>
            <w:rFonts w:ascii="Arial" w:hAnsi="Arial" w:cs="Arial"/>
          </w:rPr>
          <w:delText>IDS, M2</w:delText>
        </w:r>
        <w:r w:rsidR="00E243C0" w:rsidRPr="00871A74" w:rsidDel="000F4367">
          <w:rPr>
            <w:rFonts w:ascii="Arial" w:hAnsi="Arial" w:cs="Arial"/>
          </w:rPr>
          <w:delText xml:space="preserve">; </w:delText>
        </w:r>
        <w:r w:rsidR="00220106" w:rsidDel="000F4367">
          <w:rPr>
            <w:rFonts w:ascii="Arial" w:hAnsi="Arial" w:cs="Arial"/>
          </w:rPr>
          <w:delText xml:space="preserve">and </w:delText>
        </w:r>
        <w:r w:rsidR="00220106" w:rsidRPr="00871A74" w:rsidDel="000F4367">
          <w:rPr>
            <w:rFonts w:ascii="Arial" w:hAnsi="Arial" w:cs="Arial"/>
          </w:rPr>
          <w:delText xml:space="preserve">GNS, M213; </w:delText>
        </w:r>
        <w:r w:rsidR="00E243C0" w:rsidDel="000F4367">
          <w:rPr>
            <w:rFonts w:ascii="Arial" w:hAnsi="Arial" w:cs="Arial"/>
          </w:rPr>
          <w:delText>Figure 3</w:delText>
        </w:r>
        <w:r w:rsidR="007323B0" w:rsidRPr="00871A74" w:rsidDel="000F4367">
          <w:rPr>
            <w:rFonts w:ascii="Arial" w:hAnsi="Arial" w:cs="Arial"/>
          </w:rPr>
          <w:delText>)</w:delText>
        </w:r>
        <w:r w:rsidR="006D07AC" w:rsidRPr="00871A74" w:rsidDel="000F4367">
          <w:rPr>
            <w:rFonts w:ascii="Arial" w:hAnsi="Arial" w:cs="Arial"/>
          </w:rPr>
          <w:delText xml:space="preserve"> are </w:delText>
        </w:r>
        <w:r w:rsidR="00CE2CC3" w:rsidRPr="00871A74" w:rsidDel="000F4367">
          <w:rPr>
            <w:rFonts w:ascii="Arial" w:hAnsi="Arial" w:cs="Arial"/>
          </w:rPr>
          <w:delText xml:space="preserve">also </w:delText>
        </w:r>
        <w:r w:rsidR="006D07AC" w:rsidRPr="00871A74" w:rsidDel="000F4367">
          <w:rPr>
            <w:rFonts w:ascii="Arial" w:hAnsi="Arial" w:cs="Arial"/>
          </w:rPr>
          <w:delText xml:space="preserve">implicated in lysosomal storage disorders, </w:delText>
        </w:r>
        <w:r w:rsidR="007323B0" w:rsidRPr="00871A74" w:rsidDel="000F4367">
          <w:rPr>
            <w:rFonts w:ascii="Arial" w:hAnsi="Arial" w:cs="Arial"/>
          </w:rPr>
          <w:delText xml:space="preserve">where they </w:delText>
        </w:r>
        <w:r w:rsidR="006D07AC" w:rsidRPr="00871A74" w:rsidDel="000F4367">
          <w:rPr>
            <w:rFonts w:ascii="Arial" w:hAnsi="Arial" w:cs="Arial"/>
          </w:rPr>
          <w:delText>generally have decreased</w:delText>
        </w:r>
        <w:r w:rsidR="007323B0" w:rsidRPr="00871A74" w:rsidDel="000F4367">
          <w:rPr>
            <w:rFonts w:ascii="Arial" w:hAnsi="Arial" w:cs="Arial"/>
          </w:rPr>
          <w:delText>, rather than increased,</w:delText>
        </w:r>
        <w:r w:rsidR="006D07AC" w:rsidRPr="00871A74" w:rsidDel="000F4367">
          <w:rPr>
            <w:rFonts w:ascii="Arial" w:hAnsi="Arial" w:cs="Arial"/>
          </w:rPr>
          <w:delText xml:space="preserve"> function or expression</w:delText>
        </w:r>
        <w:r w:rsidR="00786410" w:rsidRPr="00871A74" w:rsidDel="000F4367">
          <w:rPr>
            <w:rFonts w:ascii="Arial" w:hAnsi="Arial" w:cs="Arial"/>
          </w:rPr>
          <w:delText xml:space="preserve"> </w:delText>
        </w:r>
        <w:r w:rsidR="00894B60" w:rsidRPr="00871A74" w:rsidDel="000F4367">
          <w:rPr>
            <w:rFonts w:ascii="Arial" w:hAnsi="Arial" w:cs="Arial"/>
          </w:rPr>
          <w:fldChar w:fldCharType="begin" w:fldLock="1"/>
        </w:r>
        <w:r w:rsidR="00045F2E" w:rsidDel="000F4367">
          <w:rPr>
            <w:rFonts w:ascii="Arial" w:hAnsi="Arial" w:cs="Arial"/>
          </w:rPr>
          <w:delInstrText>ADDIN CSL_CITATION {"citationItems":[{"id":"ITEM-1","itemData":{"DOI":"10.1126/scitranslmed.aah5642","ISSN":"19466242","PMID":"28404863","abstract":"Heterozygous mutations in the GRN gene lead to progranulin (PGRN) haploinsufficiency and cause frontotemporal dementia (FTD), a neurodegenerative syndrome of older adults. Homozygous GRN mutations, on the other hand, lead to complete PGRN loss and cause neuronal ceroid lipofuscinosis (NCL), a lysosomal storage disease usually seen in children. Given that the predominant clinical and pathological features of FTD and NCL are distinct, it is controversial whether the diseasemechanisms associated with complete and partial PGRN loss are similar or distinct.We show that PGRN haploinsufficiency leads to NCL-like features in humans, some occurring before dementia onset. Noninvasive retinal imaging revealed preclinical retinal lipofuscinosis in heterozygous GRN mutation carriers. Increased lipofuscinosis and intracellular NCL-like storage material also occurred in postmortem cortex of heterozygous GRN mutation carriers. Lymphoblasts from heterozygous GRN mutation carriers accumulated prominent NCL-like storagematerial, which could be rescued by normalizing PGRN expression. Fibroblasts from heterozygous GRN mutation carriers showed impaired lysosomal protease activity. Our findings indicate that progranulin haploinsufficiency caused accumulation of NCL-like storagematerial and early retinal abnormalities in humans and implicate lysosomal dysfunction as a central disease process in GRN-Associated FTD and GRN-Associated NCL.","author":[{"dropping-particle":"","family":"Ward","given":"Michael E.","non-dropping-particle":"","parse-names":false,"suffix":""},{"dropping-particle":"","family":"Chen","given":"Robert","non-dropping-particle":"","parse-names":false,"suffix":""},{"dropping-particle":"","family":"Huang","given":"Hsin Yi","non-dropping-particle":"","parse-names":false,"suffix":""},{"dropping-particle":"","family":"Ludwig","given":"Connor","non-dropping-particle":"","parse-names":false,"suffix":""},{"dropping-particle":"","family":"Telpoukhovskaia","given":"Maria","non-dropping-particle":"","parse-names":false,"suffix":""},{"dropping-particle":"","family":"Taubes","given":"Ali","non-dropping-particle":"","parse-names":false,"suffix":""},{"dropping-particle":"","family":"Boudin","given":"Helene","non-dropping-particle":"","parse-names":false,"suffix":""},{"dropping-particle":"","family":"Minami","given":"Sakura S.","non-dropping-particle":"","parse-names":false,"suffix":""},{"dropping-particle":"","family":"Reichert","given":"Meredith","non-dropping-particle":"","parse-names":false,"suffix":""},{"dropping-particle":"","family":"Albrecht","given":"Philipp","non-dropping-particle":"","parse-names":false,"suffix":""},{"dropping-particle":"","family":"Gelfand","given":"Jeffrey M.","non-dropping-particle":"","parse-names":false,"suffix":""},{"dropping-particle":"","family":"Cruz-Herranz","given":"Andres","non-dropping-particle":"","parse-names":false,"suffix":""},{"dropping-particle":"","family":"Cordano","given":"Christian","non-dropping-particle":"","parse-names":false,"suffix":""},{"dropping-particle":"V.","family":"Alavi","given":"Marcel","non-dropping-particle":"","parse-names":false,"suffix":""},{"dropping-particle":"","family":"Leslie","given":"Shannon","non-dropping-particle":"","parse-names":false,"suffix":""},{"dropping-particle":"","family":"Seeley","given":"William W.","non-dropping-particle":"","parse-names":false,"suffix":""},{"dropping-particle":"","family":"Miller","given":"Bruce L.","non-dropping-particle":"","parse-names":false,"suffix":""},{"dropping-particle":"","family":"Bigio","given":"Eileen","non-dropping-particle":"","parse-names":false,"suffix":""},{"dropping-particle":"","family":"Mesulam","given":"Marek Marsel","non-dropping-particle":"","parse-names":false,"suffix":""},{"dropping-particle":"","family":"Bogyo","given":"Matthew S.","non-dropping-particle":"","parse-names":false,"suffix":""},{"dropping-particle":"","family":"Mackenzie","given":"Ian R.","non-dropping-particle":"","parse-names":false,"suffix":""},{"dropping-particle":"","family":"Staropoli","given":"John F.","non-dropping-particle":"","parse-names":false,"suffix":""},{"dropping-particle":"","family":"Cotman","given":"Susan L.","non-dropping-particle":"","parse-names":false,"suffix":""},{"dropping-particle":"","family":"Huang","given":"Eric J.","non-dropping-particle":"","parse-names":false,"suffix":""},{"dropping-particle":"","family":"Gan","given":"Li","non-dropping-particle":"","parse-names":false,"suffix":""},{"dropping-particle":"","family":"Green","given":"Ari J.","non-dropping-particle":"","parse-names":false,"suffix":""}],"container-title":"Science Translational Medicine","id":"ITEM-1","issue":"385","issued":{"date-parts":[["2017","4","12"]]},"publisher":"American Association for the Advancement of Science","title":"Individuals with progranulin haploinsufficiency exhibit features of neuronal ceroid lipofuscinosis","type":"article-journal","volume":"9"},"uris":["http://www.mendeley.com/documents/?uuid=a38a0d41-3eef-325c-9b3f-59381571352e"]},{"id":"ITEM-2","itemData":{"DOI":"10.1016/S0888-7543(02)00014-9","ISSN":"08887543","abstract":"Mucopolysaccharidosis type IIID (MPS IIID; Sanfilippo syndrome type D; MIM 252940) is caused by deficiency of the activity of N-acetylglucosamine-6-sulfatase (GNS), which is normally required for degradation of heparan sulfate. The clinical features of MPS IIID include progressive neurodegeneration, with relatively mild somatic symptoms. Biochemical features include accumulation of heparan sulfate and N-acetylglucosamine-6-sulfate in the brain and viscera. To date, diagnosis required a specific lysosomal enzyme assay for GNS activity. From genomic DNA of a subject with MPS IIID, we amplified and sequenced the promoter and 14 exons of GNS. We found a homozygous nonsense mutation in exon 9 (1063C → T), which predicted premature termination of translation (R355X). We also identified two common synonymous coding single-nucleotide polymorphisms and genotyped these in samples from four ethnic groups. This first report of a mutation in GNS resulting in MPS IIID indicates the potential utility of molecular diagnosis for this rare condition. © 2003 Elsevier Science (USA). All rights reserved.","author":[{"dropping-particle":"","family":"Mok","given":"Andrea","non-dropping-particle":"","parse-names":false,"suffix":""},{"dropping-particle":"","family":"Cao","given":"Henian","non-dropping-particle":"","parse-names":false,"suffix":""},{"dropping-particle":"","family":"Hegele","given":"Robert A.","non-dropping-particle":"","parse-names":false,"suffix":""}],"container-title":"Genomics","id":"ITEM-2","issue":"1","issued":{"date-parts":[["2003","1","1"]]},"page":"1-5","publisher":"Academic Press Inc.","title":"Genomic basis of mucopolysaccharidosis type IIID (MIM 252940) revealed by sequencing of GNS encoding N-acetylglucosamine-6-sulfatase","type":"article-journal","volume":"81"},"uris":["http://www.mendeley.com/documents/?uuid=bb3f7c98-3452-3a92-9c7b-611a2df8af46"]},{"id":"ITEM-3","itemData":{"DOI":"10.1002/humu.1380020603","ISSN":"10981004","abstract":"A number of mutations in the X</w:delInstrText>
        </w:r>
        <w:r w:rsidR="00045F2E" w:rsidDel="000F4367">
          <w:rPr>
            <w:rFonts w:ascii="Cambria Math" w:hAnsi="Cambria Math" w:cs="Cambria Math"/>
          </w:rPr>
          <w:delInstrText>‐</w:delInstrText>
        </w:r>
        <w:r w:rsidR="00045F2E" w:rsidDel="000F4367">
          <w:rPr>
            <w:rFonts w:ascii="Arial" w:hAnsi="Arial" w:cs="Arial"/>
          </w:rPr>
          <w:delInstrText>chromosomal human iduronate</w:delInstrText>
        </w:r>
        <w:r w:rsidR="00045F2E" w:rsidDel="000F4367">
          <w:rPr>
            <w:rFonts w:ascii="Cambria Math" w:hAnsi="Cambria Math" w:cs="Cambria Math"/>
          </w:rPr>
          <w:delInstrText>‐</w:delInstrText>
        </w:r>
        <w:r w:rsidR="00045F2E" w:rsidDel="000F4367">
          <w:rPr>
            <w:rFonts w:ascii="Arial" w:hAnsi="Arial" w:cs="Arial"/>
          </w:rPr>
          <w:delInstrText>2</w:delInstrText>
        </w:r>
        <w:r w:rsidR="00045F2E" w:rsidDel="000F4367">
          <w:rPr>
            <w:rFonts w:ascii="Cambria Math" w:hAnsi="Cambria Math" w:cs="Cambria Math"/>
          </w:rPr>
          <w:delInstrText>‐</w:delInstrText>
        </w:r>
        <w:r w:rsidR="00045F2E" w:rsidDel="000F4367">
          <w:rPr>
            <w:rFonts w:ascii="Arial" w:hAnsi="Arial" w:cs="Arial"/>
          </w:rPr>
          <w:delInstrText>sulphatase gene have now been identified as the primary genetic defect leading to the clinical condition known as Hunter syndrome or mucopolysaccharidosis type II. The mutations that are tabulated include different deletions, splice</w:delInstrText>
        </w:r>
        <w:r w:rsidR="00045F2E" w:rsidDel="000F4367">
          <w:rPr>
            <w:rFonts w:ascii="Cambria Math" w:hAnsi="Cambria Math" w:cs="Cambria Math"/>
          </w:rPr>
          <w:delInstrText>‐</w:delInstrText>
        </w:r>
        <w:r w:rsidR="00045F2E" w:rsidDel="000F4367">
          <w:rPr>
            <w:rFonts w:ascii="Arial" w:hAnsi="Arial" w:cs="Arial"/>
          </w:rPr>
          <w:delInstrText>site and point mutations. From the group of 319 patients thus far studied by Southern analysis, 14 have a full deletion of the gene and 48 have a partial deletion or other gross rearrangements. All patients with full deletions or gross rearrangements have severe clinical presentations. Twenty</w:delInstrText>
        </w:r>
        <w:r w:rsidR="00045F2E" w:rsidDel="000F4367">
          <w:rPr>
            <w:rFonts w:ascii="Cambria Math" w:hAnsi="Cambria Math" w:cs="Cambria Math"/>
          </w:rPr>
          <w:delInstrText>‐</w:delInstrText>
        </w:r>
        <w:r w:rsidR="00045F2E" w:rsidDel="000F4367">
          <w:rPr>
            <w:rFonts w:ascii="Arial" w:hAnsi="Arial" w:cs="Arial"/>
          </w:rPr>
          <w:delInstrText>nine different “small” mutations have so far been characterised in a total of 32 patients. These include 4 nonsense and 13 missense mutations, 7 different small deletions from 1 to 3 bp, with most leading to a frameshift and premature chain termination, and 5 different splice</w:delInstrText>
        </w:r>
        <w:r w:rsidR="00045F2E" w:rsidDel="000F4367">
          <w:rPr>
            <w:rFonts w:ascii="Cambria Math" w:hAnsi="Cambria Math" w:cs="Cambria Math"/>
          </w:rPr>
          <w:delInstrText>‐</w:delInstrText>
        </w:r>
        <w:r w:rsidR="00045F2E" w:rsidDel="000F4367">
          <w:rPr>
            <w:rFonts w:ascii="Arial" w:hAnsi="Arial" w:cs="Arial"/>
          </w:rPr>
          <w:delInstrText>site mutations also leading to small insertions or deletions in the mRNA. A 60 bp deletion, that results from a new donor splice</w:delInstrText>
        </w:r>
        <w:r w:rsidR="00045F2E" w:rsidDel="000F4367">
          <w:rPr>
            <w:rFonts w:ascii="Cambria Math" w:hAnsi="Cambria Math" w:cs="Cambria Math"/>
          </w:rPr>
          <w:delInstrText>‐</w:delInstrText>
        </w:r>
        <w:r w:rsidR="00045F2E" w:rsidDel="000F4367">
          <w:rPr>
            <w:rFonts w:ascii="Arial" w:hAnsi="Arial" w:cs="Arial"/>
          </w:rPr>
          <w:delInstrText>site, has been observed in five unrelated patients with relatively mild clinical phenotypes. This information will not only be useful for MPS II patient and carrier diagnosis, but also will aid in the understanding of the structure and function of iduronate</w:delInstrText>
        </w:r>
        <w:r w:rsidR="00045F2E" w:rsidDel="000F4367">
          <w:rPr>
            <w:rFonts w:ascii="Cambria Math" w:hAnsi="Cambria Math" w:cs="Cambria Math"/>
          </w:rPr>
          <w:delInstrText>‐</w:delInstrText>
        </w:r>
        <w:r w:rsidR="00045F2E" w:rsidDel="000F4367">
          <w:rPr>
            <w:rFonts w:ascii="Arial" w:hAnsi="Arial" w:cs="Arial"/>
          </w:rPr>
          <w:delInstrText>2</w:delInstrText>
        </w:r>
        <w:r w:rsidR="00045F2E" w:rsidDel="000F4367">
          <w:rPr>
            <w:rFonts w:ascii="Cambria Math" w:hAnsi="Cambria Math" w:cs="Cambria Math"/>
          </w:rPr>
          <w:delInstrText>‐</w:delInstrText>
        </w:r>
        <w:r w:rsidR="00045F2E" w:rsidDel="000F4367">
          <w:rPr>
            <w:rFonts w:ascii="Arial" w:hAnsi="Arial" w:cs="Arial"/>
          </w:rPr>
          <w:delInstrText>sulphatase, and possibly in correlating genotype with phenotype. © 1993 Wiley</w:delInstrText>
        </w:r>
        <w:r w:rsidR="00045F2E" w:rsidDel="000F4367">
          <w:rPr>
            <w:rFonts w:ascii="Cambria Math" w:hAnsi="Cambria Math" w:cs="Cambria Math"/>
          </w:rPr>
          <w:delInstrText>‐</w:delInstrText>
        </w:r>
        <w:r w:rsidR="00045F2E" w:rsidDel="000F4367">
          <w:rPr>
            <w:rFonts w:ascii="Arial" w:hAnsi="Arial" w:cs="Arial"/>
          </w:rPr>
          <w:delInstrText>Liss, Inc. Copyright © 1993 Wiley</w:delInstrText>
        </w:r>
        <w:r w:rsidR="00045F2E" w:rsidDel="000F4367">
          <w:rPr>
            <w:rFonts w:ascii="Cambria Math" w:hAnsi="Cambria Math" w:cs="Cambria Math"/>
          </w:rPr>
          <w:delInstrText>‐</w:delInstrText>
        </w:r>
        <w:r w:rsidR="00045F2E" w:rsidDel="000F4367">
          <w:rPr>
            <w:rFonts w:ascii="Arial" w:hAnsi="Arial" w:cs="Arial"/>
          </w:rPr>
          <w:delInstrText>Liss, Inc., A Wiley Company","author":[{"dropping-particle":"","family":"Hopwood","given":"J. J.","non-dropping-particle":"","parse-names":false,"suffix":""},{"dropping-particle":"","family":"Bunge","given":"S.","non-dropping-particle":"","parse-names":false,"suffix":""},{"dropping-particle":"","family":"Morris","given":"C. P.","non-dropping-particle":"","parse-names":false,"suffix":""},{"dropping-particle":"","family":"Wilson","given":"P. J.","non-dropping-particle":"","parse-names":false,"suffix":""},{"dropping-particle":"","family":"Steglich","given":"C.","non-dropping-particle":"","parse-names":false,"suffix":""},{"dropping-particle":"","family":"Beck","given":"M.","non-dropping-particle":"","parse-names":false,"suffix":""},{"dropping-particle":"","family":"Schwinger","given":"E.","non-dropping-particle":"","parse-names":false,"suffix":""},{"dropping-particle":"","family":"Gal","given":"A.","non-dropping-particle":"","parse-names":false,"suffix":""}],"container-title":"Human Mutation","id":"ITEM-3","issue":"6","issued":{"date-parts":[["1993"]]},"page":"435-442","publisher":"Hum Mutat","title":"Molecular basis of mucopolysaccharidosis type II: Mutations in the iduronate</w:delInstrText>
        </w:r>
        <w:r w:rsidR="00045F2E" w:rsidDel="000F4367">
          <w:rPr>
            <w:rFonts w:ascii="Cambria Math" w:hAnsi="Cambria Math" w:cs="Cambria Math"/>
          </w:rPr>
          <w:delInstrText>‐</w:delInstrText>
        </w:r>
        <w:r w:rsidR="00045F2E" w:rsidDel="000F4367">
          <w:rPr>
            <w:rFonts w:ascii="Arial" w:hAnsi="Arial" w:cs="Arial"/>
          </w:rPr>
          <w:delInstrText>2</w:delInstrText>
        </w:r>
        <w:r w:rsidR="00045F2E" w:rsidDel="000F4367">
          <w:rPr>
            <w:rFonts w:ascii="Cambria Math" w:hAnsi="Cambria Math" w:cs="Cambria Math"/>
          </w:rPr>
          <w:delInstrText>‐</w:delInstrText>
        </w:r>
        <w:r w:rsidR="00045F2E" w:rsidDel="000F4367">
          <w:rPr>
            <w:rFonts w:ascii="Arial" w:hAnsi="Arial" w:cs="Arial"/>
          </w:rPr>
          <w:delInstrText>sulphatase gene","type":"article-journal","volume":"2"},"uris":["http://www.mendeley.com/documents/?uuid=d8a98fa5-1085-3160-925c-bcc17488dabf"]},{"id":"ITEM-4","itemData":{"DOI":"10.1002/humu.1380040206","ISSN":"10981004","PMID":"7981716","abstract":"Genomic DNA and cDNA from fibroblasts from nine unrelated German patients with X</w:delInstrText>
        </w:r>
        <w:r w:rsidR="00045F2E" w:rsidDel="000F4367">
          <w:rPr>
            <w:rFonts w:ascii="Cambria Math" w:hAnsi="Cambria Math" w:cs="Cambria Math"/>
          </w:rPr>
          <w:delInstrText>‐</w:delInstrText>
        </w:r>
        <w:r w:rsidR="00045F2E" w:rsidDel="000F4367">
          <w:rPr>
            <w:rFonts w:ascii="Arial" w:hAnsi="Arial" w:cs="Arial"/>
          </w:rPr>
          <w:delInstrText>linked iduronate</w:delInstrText>
        </w:r>
        <w:r w:rsidR="00045F2E" w:rsidDel="000F4367">
          <w:rPr>
            <w:rFonts w:ascii="Cambria Math" w:hAnsi="Cambria Math" w:cs="Cambria Math"/>
          </w:rPr>
          <w:delInstrText>‐</w:delInstrText>
        </w:r>
        <w:r w:rsidR="00045F2E" w:rsidDel="000F4367">
          <w:rPr>
            <w:rFonts w:ascii="Arial" w:hAnsi="Arial" w:cs="Arial"/>
          </w:rPr>
          <w:delInstrText>2</w:delInstrText>
        </w:r>
        <w:r w:rsidR="00045F2E" w:rsidDel="000F4367">
          <w:rPr>
            <w:rFonts w:ascii="Cambria Math" w:hAnsi="Cambria Math" w:cs="Cambria Math"/>
          </w:rPr>
          <w:delInstrText>‐</w:delInstrText>
        </w:r>
        <w:r w:rsidR="00045F2E" w:rsidDel="000F4367">
          <w:rPr>
            <w:rFonts w:ascii="Arial" w:hAnsi="Arial" w:cs="Arial"/>
          </w:rPr>
          <w:delInstrText>sulfatase (IDS) deficiency showing variable clinical manifestation were screened for point mutations and small structural aberrations. Direct sequencing revealed a splice mutation skipping exon A, one nonsense mutation, and five missense mutations concerning the exons B, F and I of the IDS gene. Several novel missense mutations were found: A68E, S426X, I485R, Q293H, and D478G. One of the point mutations eliminating a recognition site for the restriction enzyme MspI was used as a direct marker for a prenatal diagnosis. A relationship between type of mutation and clinical picture could not be recognized. © 1994 Wiley</w:delInstrText>
        </w:r>
        <w:r w:rsidR="00045F2E" w:rsidDel="000F4367">
          <w:rPr>
            <w:rFonts w:ascii="Cambria Math" w:hAnsi="Cambria Math" w:cs="Cambria Math"/>
          </w:rPr>
          <w:delInstrText>‐</w:delInstrText>
        </w:r>
        <w:r w:rsidR="00045F2E" w:rsidDel="000F4367">
          <w:rPr>
            <w:rFonts w:ascii="Arial" w:hAnsi="Arial" w:cs="Arial"/>
          </w:rPr>
          <w:delInstrText>Liss, Inc. Copyright © 1994 Wiley</w:delInstrText>
        </w:r>
        <w:r w:rsidR="00045F2E" w:rsidDel="000F4367">
          <w:rPr>
            <w:rFonts w:ascii="Cambria Math" w:hAnsi="Cambria Math" w:cs="Cambria Math"/>
          </w:rPr>
          <w:delInstrText>‐</w:delInstrText>
        </w:r>
        <w:r w:rsidR="00045F2E" w:rsidDel="000F4367">
          <w:rPr>
            <w:rFonts w:ascii="Arial" w:hAnsi="Arial" w:cs="Arial"/>
          </w:rPr>
          <w:delInstrText>Liss, Inc., A Wiley Company","author":[{"dropping-particle":"","family":"Schröder","given":"Winnie","non-dropping-particle":"","parse-names":false,"suffix":""},{"dropping-particle":"","family":"Wulff","given":"Karin","non-dropping-particle":"","parse-names":false,"suffix":""},{"dropping-particle":"","family":"Wehnert","given":"Manfred","non-dropping-particle":"","parse-names":false,"suffix":""},{"dropping-particle":"","family":"Seidlitz","given":"Günter","non-dropping-particle":"","parse-names":false,"suffix":""},{"dropping-particle":"","family":"Herrmann","given":"Falko H","non-dropping-particle":"","parse-names":false,"suffix":""}],"container-title":"Human Mutation","id":"ITEM-4","issue":"2","issued":{"date-parts":[["1994"]]},"page":"128-131","title":"Mutations of the iduronate</w:delInstrText>
        </w:r>
        <w:r w:rsidR="00045F2E" w:rsidDel="000F4367">
          <w:rPr>
            <w:rFonts w:ascii="Cambria Math" w:hAnsi="Cambria Math" w:cs="Cambria Math"/>
          </w:rPr>
          <w:delInstrText>‐</w:delInstrText>
        </w:r>
        <w:r w:rsidR="00045F2E" w:rsidDel="000F4367">
          <w:rPr>
            <w:rFonts w:ascii="Arial" w:hAnsi="Arial" w:cs="Arial"/>
          </w:rPr>
          <w:delInstrText>2</w:delInstrText>
        </w:r>
        <w:r w:rsidR="00045F2E" w:rsidDel="000F4367">
          <w:rPr>
            <w:rFonts w:ascii="Cambria Math" w:hAnsi="Cambria Math" w:cs="Cambria Math"/>
          </w:rPr>
          <w:delInstrText>‐</w:delInstrText>
        </w:r>
        <w:r w:rsidR="00045F2E" w:rsidDel="000F4367">
          <w:rPr>
            <w:rFonts w:ascii="Arial" w:hAnsi="Arial" w:cs="Arial"/>
          </w:rPr>
          <w:delInstrText>sulfatase (IDS) gene in patients with hunter syndrome (mucopolysaccharidosis II)","type":"article-journal","volume":"4"},"uris":["http://www.mendeley.com/documents/?uuid=0ec08083-8d3e-30ba-b9c6-a20784d600f7"]}],"mendeley":{"formattedCitation":"(Hopwood et al., 1993; Mok et al., 2003; Schröder et al., 1994; Ward et al., 2017)","plainTextFormattedCitation":"(Hopwood et al., 1993; Mok et al., 2003; Schröder et al., 1994; Ward et al., 2017)","previouslyFormattedCitation":"(Hopwood et al., 1993; Mok et al., 2003; Schröder et al., 1994; Ward et al., 2017)"},"properties":{"noteIndex":0},"schema":"https://github.com/citation-style-language/schema/raw/master/csl-citation.json"}</w:delInstrText>
        </w:r>
        <w:r w:rsidR="00894B60" w:rsidRPr="00871A74" w:rsidDel="000F4367">
          <w:rPr>
            <w:rFonts w:ascii="Arial" w:hAnsi="Arial" w:cs="Arial"/>
          </w:rPr>
          <w:fldChar w:fldCharType="separate"/>
        </w:r>
        <w:r w:rsidR="00CE42E4" w:rsidRPr="00CE42E4" w:rsidDel="000F4367">
          <w:rPr>
            <w:rFonts w:ascii="Arial" w:hAnsi="Arial" w:cs="Arial"/>
            <w:noProof/>
          </w:rPr>
          <w:delText>(Hopwood et al., 1993; Mok et al., 2003; Schröder et al., 1994; Ward et al., 2017)</w:delText>
        </w:r>
        <w:r w:rsidR="00894B60" w:rsidRPr="00871A74" w:rsidDel="000F4367">
          <w:rPr>
            <w:rFonts w:ascii="Arial" w:hAnsi="Arial" w:cs="Arial"/>
          </w:rPr>
          <w:fldChar w:fldCharType="end"/>
        </w:r>
        <w:r w:rsidR="006D07AC" w:rsidRPr="00871A74" w:rsidDel="000F4367">
          <w:rPr>
            <w:rFonts w:ascii="Arial" w:hAnsi="Arial" w:cs="Arial"/>
          </w:rPr>
          <w:delText xml:space="preserve">. </w:delText>
        </w:r>
      </w:del>
      <w:ins w:id="1066" w:author="Jamie Courtland" w:date="2020-10-26T15:46:00Z">
        <w:del w:id="1067" w:author="Tyler Bradshaw" w:date="2020-12-05T17:32:00Z">
          <w:r w:rsidR="00D13F79" w:rsidDel="000F4367">
            <w:rPr>
              <w:rFonts w:ascii="Arial" w:hAnsi="Arial" w:cs="Arial"/>
            </w:rPr>
            <w:delText>This</w:delText>
          </w:r>
        </w:del>
      </w:ins>
      <w:ins w:id="1068" w:author="Jamie Courtland" w:date="2020-10-26T15:44:00Z">
        <w:del w:id="1069" w:author="Tyler Bradshaw" w:date="2020-12-05T17:32:00Z">
          <w:r w:rsidR="00D13F79" w:rsidDel="000F4367">
            <w:rPr>
              <w:rFonts w:ascii="Arial" w:hAnsi="Arial" w:cs="Arial"/>
            </w:rPr>
            <w:delText xml:space="preserve"> divergen</w:delText>
          </w:r>
        </w:del>
      </w:ins>
      <w:ins w:id="1070" w:author="Jamie Courtland" w:date="2020-10-26T15:53:00Z">
        <w:del w:id="1071" w:author="Tyler Bradshaw" w:date="2020-12-05T17:32:00Z">
          <w:r w:rsidR="00F7615F" w:rsidDel="000F4367">
            <w:rPr>
              <w:rFonts w:ascii="Arial" w:hAnsi="Arial" w:cs="Arial"/>
            </w:rPr>
            <w:delText xml:space="preserve">t </w:delText>
          </w:r>
        </w:del>
      </w:ins>
      <w:ins w:id="1072" w:author="Jamie Courtland" w:date="2020-10-26T15:44:00Z">
        <w:del w:id="1073" w:author="Tyler Bradshaw" w:date="2020-12-05T17:32:00Z">
          <w:r w:rsidR="00D13F79" w:rsidDel="000F4367">
            <w:rPr>
              <w:rFonts w:ascii="Arial" w:hAnsi="Arial" w:cs="Arial"/>
            </w:rPr>
            <w:delText xml:space="preserve">lysosomal </w:delText>
          </w:r>
        </w:del>
      </w:ins>
      <w:ins w:id="1074" w:author="Jamie Courtland" w:date="2020-10-27T10:54:00Z">
        <w:del w:id="1075" w:author="Tyler Bradshaw" w:date="2020-12-05T17:32:00Z">
          <w:r w:rsidR="007D293C" w:rsidDel="000F4367">
            <w:rPr>
              <w:rFonts w:ascii="Arial" w:hAnsi="Arial" w:cs="Arial"/>
            </w:rPr>
            <w:delText>effect</w:delText>
          </w:r>
        </w:del>
      </w:ins>
      <w:ins w:id="1076" w:author="Jamie Courtland" w:date="2020-10-26T15:48:00Z">
        <w:del w:id="1077" w:author="Tyler Bradshaw" w:date="2020-12-05T17:32:00Z">
          <w:r w:rsidR="00D13F79" w:rsidDel="000F4367">
            <w:rPr>
              <w:rFonts w:ascii="Arial" w:hAnsi="Arial" w:cs="Arial"/>
            </w:rPr>
            <w:delText xml:space="preserve"> </w:delText>
          </w:r>
        </w:del>
      </w:ins>
      <w:ins w:id="1078" w:author="Jamie Courtland" w:date="2020-10-26T15:53:00Z">
        <w:del w:id="1079" w:author="Tyler Bradshaw" w:date="2020-12-05T17:32:00Z">
          <w:r w:rsidR="00F7615F" w:rsidDel="000F4367">
            <w:rPr>
              <w:rFonts w:ascii="Arial" w:hAnsi="Arial" w:cs="Arial"/>
            </w:rPr>
            <w:delText xml:space="preserve">in </w:delText>
          </w:r>
        </w:del>
      </w:ins>
      <w:ins w:id="1080" w:author="Jamie Courtland" w:date="2020-10-26T15:44:00Z">
        <w:del w:id="1081" w:author="Tyler Bradshaw" w:date="2020-12-05T17:32:00Z">
          <w:r w:rsidR="00D13F79" w:rsidDel="000F4367">
            <w:rPr>
              <w:rFonts w:ascii="Arial" w:hAnsi="Arial" w:cs="Arial"/>
            </w:rPr>
            <w:delText xml:space="preserve">our </w:delText>
          </w:r>
        </w:del>
      </w:ins>
      <w:ins w:id="1082" w:author="Jamie Courtland" w:date="2020-10-26T15:50:00Z">
        <w:del w:id="1083" w:author="Tyler Bradshaw" w:date="2020-12-05T17:32:00Z">
          <w:r w:rsidR="00D13F79" w:rsidDel="000F4367">
            <w:rPr>
              <w:rFonts w:ascii="Arial" w:hAnsi="Arial" w:cs="Arial"/>
            </w:rPr>
            <w:delText>SWIP</w:delText>
          </w:r>
          <w:r w:rsidR="00D13F79" w:rsidDel="000F4367">
            <w:rPr>
              <w:rFonts w:ascii="Arial" w:hAnsi="Arial" w:cs="Arial"/>
              <w:vertAlign w:val="superscript"/>
            </w:rPr>
            <w:delText>P1019R</w:delText>
          </w:r>
          <w:r w:rsidR="00D13F79" w:rsidDel="000F4367">
            <w:rPr>
              <w:rFonts w:ascii="Arial" w:hAnsi="Arial" w:cs="Arial"/>
            </w:rPr>
            <w:delText xml:space="preserve"> </w:delText>
          </w:r>
        </w:del>
      </w:ins>
      <w:ins w:id="1084" w:author="Jamie Courtland" w:date="2020-10-26T15:44:00Z">
        <w:del w:id="1085" w:author="Tyler Bradshaw" w:date="2020-12-05T17:32:00Z">
          <w:r w:rsidR="00D13F79" w:rsidDel="000F4367">
            <w:rPr>
              <w:rFonts w:ascii="Arial" w:hAnsi="Arial" w:cs="Arial"/>
            </w:rPr>
            <w:delText xml:space="preserve">model </w:delText>
          </w:r>
        </w:del>
      </w:ins>
      <w:ins w:id="1086" w:author="Jamie Courtland" w:date="2020-10-26T15:53:00Z">
        <w:del w:id="1087" w:author="Tyler Bradshaw" w:date="2020-12-05T17:32:00Z">
          <w:r w:rsidR="00F7615F" w:rsidDel="000F4367">
            <w:rPr>
              <w:rFonts w:ascii="Arial" w:hAnsi="Arial" w:cs="Arial"/>
            </w:rPr>
            <w:delText>compared to</w:delText>
          </w:r>
        </w:del>
      </w:ins>
      <w:ins w:id="1088" w:author="Jamie Courtland" w:date="2020-10-26T15:45:00Z">
        <w:del w:id="1089" w:author="Tyler Bradshaw" w:date="2020-12-05T17:32:00Z">
          <w:r w:rsidR="00D13F79" w:rsidDel="000F4367">
            <w:rPr>
              <w:rFonts w:ascii="Arial" w:hAnsi="Arial" w:cs="Arial"/>
            </w:rPr>
            <w:delText xml:space="preserve"> other degenerative </w:delText>
          </w:r>
        </w:del>
      </w:ins>
      <w:ins w:id="1090" w:author="Jamie Courtland" w:date="2020-10-26T15:46:00Z">
        <w:del w:id="1091" w:author="Tyler Bradshaw" w:date="2020-12-05T17:32:00Z">
          <w:r w:rsidR="00D13F79" w:rsidDel="000F4367">
            <w:rPr>
              <w:rFonts w:ascii="Arial" w:hAnsi="Arial" w:cs="Arial"/>
            </w:rPr>
            <w:delText>model</w:delText>
          </w:r>
        </w:del>
      </w:ins>
      <w:ins w:id="1092" w:author="Jamie Courtland" w:date="2020-10-26T15:51:00Z">
        <w:del w:id="1093" w:author="Tyler Bradshaw" w:date="2020-12-05T17:32:00Z">
          <w:r w:rsidR="00D13F79" w:rsidDel="000F4367">
            <w:rPr>
              <w:rFonts w:ascii="Arial" w:hAnsi="Arial" w:cs="Arial"/>
            </w:rPr>
            <w:delText>s</w:delText>
          </w:r>
        </w:del>
      </w:ins>
      <w:ins w:id="1094" w:author="Jamie Courtland" w:date="2020-10-26T15:49:00Z">
        <w:del w:id="1095" w:author="Tyler Bradshaw" w:date="2020-12-05T17:32:00Z">
          <w:r w:rsidR="00D13F79" w:rsidDel="000F4367">
            <w:rPr>
              <w:rFonts w:ascii="Arial" w:hAnsi="Arial" w:cs="Arial"/>
            </w:rPr>
            <w:delText xml:space="preserve"> </w:delText>
          </w:r>
        </w:del>
      </w:ins>
      <w:ins w:id="1096" w:author="Jamie Courtland" w:date="2020-10-26T15:46:00Z">
        <w:del w:id="1097" w:author="Tyler Bradshaw" w:date="2020-12-05T17:32:00Z">
          <w:r w:rsidR="00D13F79" w:rsidDel="000F4367">
            <w:rPr>
              <w:rFonts w:ascii="Arial" w:hAnsi="Arial" w:cs="Arial"/>
            </w:rPr>
            <w:delText>could</w:delText>
          </w:r>
        </w:del>
      </w:ins>
      <w:ins w:id="1098" w:author="Jamie Courtland" w:date="2020-10-26T15:45:00Z">
        <w:del w:id="1099" w:author="Tyler Bradshaw" w:date="2020-12-05T17:32:00Z">
          <w:r w:rsidR="00D13F79" w:rsidDel="000F4367">
            <w:rPr>
              <w:rFonts w:ascii="Arial" w:hAnsi="Arial" w:cs="Arial"/>
            </w:rPr>
            <w:delText xml:space="preserve"> </w:delText>
          </w:r>
        </w:del>
      </w:ins>
      <w:ins w:id="1100" w:author="Jamie Courtland" w:date="2020-10-26T15:44:00Z">
        <w:del w:id="1101" w:author="Tyler Bradshaw" w:date="2020-12-05T17:32:00Z">
          <w:r w:rsidR="00D13F79" w:rsidDel="000F4367">
            <w:rPr>
              <w:rFonts w:ascii="Arial" w:hAnsi="Arial" w:cs="Arial"/>
            </w:rPr>
            <w:delText xml:space="preserve">represent either </w:delText>
          </w:r>
        </w:del>
      </w:ins>
      <w:ins w:id="1102" w:author="Jamie Courtland" w:date="2020-10-27T10:55:00Z">
        <w:del w:id="1103" w:author="Tyler Bradshaw" w:date="2020-12-05T17:32:00Z">
          <w:r w:rsidR="007D293C" w:rsidDel="000F4367">
            <w:rPr>
              <w:rFonts w:ascii="Arial" w:hAnsi="Arial" w:cs="Arial"/>
            </w:rPr>
            <w:delText xml:space="preserve">a </w:delText>
          </w:r>
        </w:del>
      </w:ins>
      <w:ins w:id="1104" w:author="Jamie Courtland" w:date="2020-10-27T10:56:00Z">
        <w:del w:id="1105" w:author="Tyler Bradshaw" w:date="2020-12-05T17:32:00Z">
          <w:r w:rsidR="007D293C" w:rsidDel="000F4367">
            <w:rPr>
              <w:rFonts w:ascii="Arial" w:hAnsi="Arial" w:cs="Arial"/>
            </w:rPr>
            <w:delText xml:space="preserve">distinct </w:delText>
          </w:r>
        </w:del>
      </w:ins>
      <w:ins w:id="1106" w:author="Jamie Courtland" w:date="2020-10-26T15:46:00Z">
        <w:del w:id="1107" w:author="Tyler Bradshaw" w:date="2020-12-05T17:32:00Z">
          <w:r w:rsidR="00D13F79" w:rsidDel="000F4367">
            <w:rPr>
              <w:rFonts w:ascii="Arial" w:hAnsi="Arial" w:cs="Arial"/>
            </w:rPr>
            <w:delText>endo-</w:delText>
          </w:r>
        </w:del>
      </w:ins>
      <w:ins w:id="1108" w:author="Jamie Courtland" w:date="2020-10-26T15:45:00Z">
        <w:del w:id="1109" w:author="Tyler Bradshaw" w:date="2020-12-05T17:32:00Z">
          <w:r w:rsidR="00D13F79" w:rsidDel="000F4367">
            <w:rPr>
              <w:rFonts w:ascii="Arial" w:hAnsi="Arial" w:cs="Arial"/>
            </w:rPr>
            <w:delText xml:space="preserve">lysosomal </w:delText>
          </w:r>
        </w:del>
      </w:ins>
      <w:ins w:id="1110" w:author="Jamie Courtland" w:date="2020-10-26T15:46:00Z">
        <w:del w:id="1111" w:author="Tyler Bradshaw" w:date="2020-12-05T17:32:00Z">
          <w:r w:rsidR="00D13F79" w:rsidDel="000F4367">
            <w:rPr>
              <w:rFonts w:ascii="Arial" w:hAnsi="Arial" w:cs="Arial"/>
            </w:rPr>
            <w:delText>d</w:delText>
          </w:r>
        </w:del>
      </w:ins>
      <w:ins w:id="1112" w:author="Jamie Courtland" w:date="2020-10-26T15:48:00Z">
        <w:del w:id="1113" w:author="Tyler Bradshaw" w:date="2020-12-05T17:32:00Z">
          <w:r w:rsidR="00D13F79" w:rsidDel="000F4367">
            <w:rPr>
              <w:rFonts w:ascii="Arial" w:hAnsi="Arial" w:cs="Arial"/>
            </w:rPr>
            <w:delText>isruption</w:delText>
          </w:r>
        </w:del>
      </w:ins>
      <w:ins w:id="1114" w:author="Jamie Courtland" w:date="2020-10-26T15:45:00Z">
        <w:del w:id="1115" w:author="Tyler Bradshaw" w:date="2020-12-05T17:32:00Z">
          <w:r w:rsidR="00D13F79" w:rsidDel="000F4367">
            <w:rPr>
              <w:rFonts w:ascii="Arial" w:hAnsi="Arial" w:cs="Arial"/>
            </w:rPr>
            <w:delText xml:space="preserve"> that </w:delText>
          </w:r>
        </w:del>
      </w:ins>
      <w:ins w:id="1116" w:author="Jamie Courtland" w:date="2020-10-26T15:44:00Z">
        <w:del w:id="1117" w:author="Tyler Bradshaw" w:date="2020-12-05T17:32:00Z">
          <w:r w:rsidR="00D13F79" w:rsidDel="000F4367">
            <w:rPr>
              <w:rFonts w:ascii="Arial" w:hAnsi="Arial" w:cs="Arial"/>
            </w:rPr>
            <w:delText>culminate</w:delText>
          </w:r>
        </w:del>
      </w:ins>
      <w:ins w:id="1118" w:author="Jamie Courtland" w:date="2020-10-27T10:55:00Z">
        <w:del w:id="1119" w:author="Tyler Bradshaw" w:date="2020-12-05T17:32:00Z">
          <w:r w:rsidR="007D293C" w:rsidDel="000F4367">
            <w:rPr>
              <w:rFonts w:ascii="Arial" w:hAnsi="Arial" w:cs="Arial"/>
            </w:rPr>
            <w:delText>s</w:delText>
          </w:r>
        </w:del>
      </w:ins>
      <w:ins w:id="1120" w:author="Jamie Courtland" w:date="2020-10-26T15:44:00Z">
        <w:del w:id="1121" w:author="Tyler Bradshaw" w:date="2020-12-05T17:32:00Z">
          <w:r w:rsidR="00D13F79" w:rsidDel="000F4367">
            <w:rPr>
              <w:rFonts w:ascii="Arial" w:hAnsi="Arial" w:cs="Arial"/>
            </w:rPr>
            <w:delText xml:space="preserve"> in </w:delText>
          </w:r>
        </w:del>
      </w:ins>
      <w:ins w:id="1122" w:author="Jamie Courtland" w:date="2020-10-26T15:45:00Z">
        <w:del w:id="1123" w:author="Tyler Bradshaw" w:date="2020-12-05T17:32:00Z">
          <w:r w:rsidR="00D13F79" w:rsidDel="000F4367">
            <w:rPr>
              <w:rFonts w:ascii="Arial" w:hAnsi="Arial" w:cs="Arial"/>
            </w:rPr>
            <w:delText>simi</w:delText>
          </w:r>
        </w:del>
      </w:ins>
      <w:ins w:id="1124" w:author="Jamie Courtland" w:date="2020-10-26T15:46:00Z">
        <w:del w:id="1125" w:author="Tyler Bradshaw" w:date="2020-12-05T17:32:00Z">
          <w:r w:rsidR="00D13F79" w:rsidDel="000F4367">
            <w:rPr>
              <w:rFonts w:ascii="Arial" w:hAnsi="Arial" w:cs="Arial"/>
            </w:rPr>
            <w:delText xml:space="preserve">lar </w:delText>
          </w:r>
        </w:del>
      </w:ins>
      <w:ins w:id="1126" w:author="Jamie Courtland" w:date="2020-10-26T15:50:00Z">
        <w:del w:id="1127" w:author="Tyler Bradshaw" w:date="2020-12-05T17:32:00Z">
          <w:r w:rsidR="00D13F79" w:rsidDel="000F4367">
            <w:rPr>
              <w:rFonts w:ascii="Arial" w:hAnsi="Arial" w:cs="Arial"/>
            </w:rPr>
            <w:delText xml:space="preserve">cellular </w:delText>
          </w:r>
        </w:del>
      </w:ins>
      <w:ins w:id="1128" w:author="Jamie Courtland" w:date="2020-10-26T15:49:00Z">
        <w:del w:id="1129" w:author="Tyler Bradshaw" w:date="2020-12-05T17:32:00Z">
          <w:r w:rsidR="00D13F79" w:rsidDel="000F4367">
            <w:rPr>
              <w:rFonts w:ascii="Arial" w:hAnsi="Arial" w:cs="Arial"/>
            </w:rPr>
            <w:delText>pathology</w:delText>
          </w:r>
        </w:del>
      </w:ins>
      <w:ins w:id="1130" w:author="Jamie Courtland" w:date="2020-10-26T15:47:00Z">
        <w:del w:id="1131" w:author="Tyler Bradshaw" w:date="2020-12-05T17:32:00Z">
          <w:r w:rsidR="00D13F79" w:rsidDel="000F4367">
            <w:rPr>
              <w:rFonts w:ascii="Arial" w:hAnsi="Arial" w:cs="Arial"/>
            </w:rPr>
            <w:delText>, or</w:delText>
          </w:r>
        </w:del>
      </w:ins>
      <w:ins w:id="1132" w:author="Jamie Courtland" w:date="2020-10-26T15:51:00Z">
        <w:del w:id="1133" w:author="Tyler Bradshaw" w:date="2020-12-05T17:32:00Z">
          <w:r w:rsidR="00D13F79" w:rsidDel="000F4367">
            <w:rPr>
              <w:rFonts w:ascii="Arial" w:hAnsi="Arial" w:cs="Arial"/>
            </w:rPr>
            <w:delText xml:space="preserve"> </w:delText>
          </w:r>
        </w:del>
      </w:ins>
      <w:ins w:id="1134" w:author="Jamie Courtland" w:date="2020-10-26T15:50:00Z">
        <w:del w:id="1135" w:author="Tyler Bradshaw" w:date="2020-12-05T17:32:00Z">
          <w:r w:rsidR="00D13F79" w:rsidDel="000F4367">
            <w:rPr>
              <w:rFonts w:ascii="Arial" w:hAnsi="Arial" w:cs="Arial"/>
            </w:rPr>
            <w:delText xml:space="preserve">a </w:delText>
          </w:r>
        </w:del>
      </w:ins>
      <w:ins w:id="1136" w:author="Jamie Courtland" w:date="2020-10-26T15:47:00Z">
        <w:del w:id="1137" w:author="Tyler Bradshaw" w:date="2020-12-05T17:32:00Z">
          <w:r w:rsidR="00D13F79" w:rsidDel="000F4367">
            <w:rPr>
              <w:rFonts w:ascii="Arial" w:hAnsi="Arial" w:cs="Arial"/>
            </w:rPr>
            <w:delText xml:space="preserve">transient </w:delText>
          </w:r>
        </w:del>
      </w:ins>
      <w:ins w:id="1138" w:author="Jamie Courtland" w:date="2020-10-26T15:51:00Z">
        <w:del w:id="1139" w:author="Tyler Bradshaw" w:date="2020-12-05T17:32:00Z">
          <w:r w:rsidR="00D13F79" w:rsidDel="000F4367">
            <w:rPr>
              <w:rFonts w:ascii="Arial" w:hAnsi="Arial" w:cs="Arial"/>
            </w:rPr>
            <w:delText xml:space="preserve">compensatory </w:delText>
          </w:r>
        </w:del>
      </w:ins>
      <w:ins w:id="1140" w:author="Jamie Courtland" w:date="2020-10-26T15:52:00Z">
        <w:del w:id="1141" w:author="Tyler Bradshaw" w:date="2020-12-05T17:32:00Z">
          <w:r w:rsidR="00D13F79" w:rsidDel="000F4367">
            <w:rPr>
              <w:rFonts w:ascii="Arial" w:hAnsi="Arial" w:cs="Arial"/>
            </w:rPr>
            <w:delText>state</w:delText>
          </w:r>
        </w:del>
      </w:ins>
      <w:ins w:id="1142" w:author="Jamie Courtland" w:date="2020-10-27T10:57:00Z">
        <w:del w:id="1143" w:author="Tyler Bradshaw" w:date="2020-12-05T17:32:00Z">
          <w:r w:rsidR="007D293C" w:rsidDel="000F4367">
            <w:rPr>
              <w:rFonts w:ascii="Arial" w:hAnsi="Arial" w:cs="Arial"/>
            </w:rPr>
            <w:delText xml:space="preserve"> that may</w:delText>
          </w:r>
        </w:del>
      </w:ins>
      <w:ins w:id="1144" w:author="Jamie Courtland" w:date="2020-10-26T15:51:00Z">
        <w:del w:id="1145" w:author="Tyler Bradshaw" w:date="2020-12-05T17:32:00Z">
          <w:r w:rsidR="00D13F79" w:rsidDel="000F4367">
            <w:rPr>
              <w:rFonts w:ascii="Arial" w:hAnsi="Arial" w:cs="Arial"/>
            </w:rPr>
            <w:delText xml:space="preserve"> ultimate</w:delText>
          </w:r>
        </w:del>
      </w:ins>
      <w:ins w:id="1146" w:author="Jamie Courtland" w:date="2020-10-27T10:57:00Z">
        <w:del w:id="1147" w:author="Tyler Bradshaw" w:date="2020-12-05T17:32:00Z">
          <w:r w:rsidR="007D293C" w:rsidDel="000F4367">
            <w:rPr>
              <w:rFonts w:ascii="Arial" w:hAnsi="Arial" w:cs="Arial"/>
            </w:rPr>
            <w:delText xml:space="preserve">ly lead to </w:delText>
          </w:r>
        </w:del>
      </w:ins>
      <w:ins w:id="1148" w:author="Jamie Courtland" w:date="2020-10-27T10:58:00Z">
        <w:del w:id="1149" w:author="Tyler Bradshaw" w:date="2020-12-05T17:32:00Z">
          <w:r w:rsidR="007D293C" w:rsidDel="000F4367">
            <w:rPr>
              <w:rFonts w:ascii="Arial" w:hAnsi="Arial" w:cs="Arial"/>
            </w:rPr>
            <w:delText xml:space="preserve">declined </w:delText>
          </w:r>
        </w:del>
      </w:ins>
      <w:ins w:id="1150" w:author="Jamie Courtland" w:date="2020-10-26T15:52:00Z">
        <w:del w:id="1151" w:author="Tyler Bradshaw" w:date="2020-12-05T17:32:00Z">
          <w:r w:rsidR="00D13F79" w:rsidDel="000F4367">
            <w:rPr>
              <w:rFonts w:ascii="Arial" w:hAnsi="Arial" w:cs="Arial"/>
            </w:rPr>
            <w:delText xml:space="preserve">lysosomal </w:delText>
          </w:r>
        </w:del>
      </w:ins>
      <w:ins w:id="1152" w:author="Jamie Courtland" w:date="2020-10-26T15:47:00Z">
        <w:del w:id="1153" w:author="Tyler Bradshaw" w:date="2020-12-05T17:32:00Z">
          <w:r w:rsidR="00D13F79" w:rsidDel="000F4367">
            <w:rPr>
              <w:rFonts w:ascii="Arial" w:hAnsi="Arial" w:cs="Arial"/>
            </w:rPr>
            <w:delText>function</w:delText>
          </w:r>
        </w:del>
      </w:ins>
      <w:ins w:id="1154" w:author="Jamie Courtland" w:date="2020-10-27T10:57:00Z">
        <w:del w:id="1155" w:author="Tyler Bradshaw" w:date="2020-12-05T17:32:00Z">
          <w:r w:rsidR="007D293C" w:rsidDel="000F4367">
            <w:rPr>
              <w:rFonts w:ascii="Arial" w:hAnsi="Arial" w:cs="Arial"/>
            </w:rPr>
            <w:delText xml:space="preserve"> in SWIP</w:delText>
          </w:r>
          <w:r w:rsidR="007D293C" w:rsidDel="000F4367">
            <w:rPr>
              <w:rFonts w:ascii="Arial" w:hAnsi="Arial" w:cs="Arial"/>
              <w:vertAlign w:val="superscript"/>
            </w:rPr>
            <w:delText>P1019R</w:delText>
          </w:r>
          <w:r w:rsidR="007D293C" w:rsidDel="000F4367">
            <w:rPr>
              <w:rFonts w:ascii="Arial" w:hAnsi="Arial" w:cs="Arial"/>
            </w:rPr>
            <w:delText xml:space="preserve"> neurons</w:delText>
          </w:r>
        </w:del>
      </w:ins>
      <w:ins w:id="1156" w:author="Jamie Courtland" w:date="2020-10-26T15:44:00Z">
        <w:del w:id="1157" w:author="Tyler Bradshaw" w:date="2020-12-05T17:32:00Z">
          <w:r w:rsidR="00D13F79" w:rsidDel="000F4367">
            <w:rPr>
              <w:rFonts w:ascii="Arial" w:hAnsi="Arial" w:cs="Arial"/>
            </w:rPr>
            <w:delText>.</w:delText>
          </w:r>
        </w:del>
      </w:ins>
      <w:ins w:id="1158" w:author="Jamie Courtland" w:date="2020-10-26T15:52:00Z">
        <w:del w:id="1159" w:author="Tyler Bradshaw" w:date="2020-12-05T17:32:00Z">
          <w:r w:rsidR="00D13F79" w:rsidDel="000F4367">
            <w:rPr>
              <w:rFonts w:ascii="Arial" w:hAnsi="Arial" w:cs="Arial"/>
            </w:rPr>
            <w:delText xml:space="preserve"> </w:delText>
          </w:r>
        </w:del>
      </w:ins>
      <w:del w:id="1160" w:author="Tyler Bradshaw" w:date="2020-12-05T17:32:00Z">
        <w:r w:rsidR="00E919C2" w:rsidRPr="00871A74" w:rsidDel="000F4367">
          <w:rPr>
            <w:rFonts w:ascii="Arial" w:hAnsi="Arial" w:cs="Arial"/>
          </w:rPr>
          <w:delText xml:space="preserve">We speculate that loss of WASH function in our mutant mouse model may lead to increased accumulation of cargo and associated machinery at early endosomes (as seen </w:delText>
        </w:r>
        <w:r w:rsidR="008F26D7" w:rsidRPr="00871A74" w:rsidDel="000F4367">
          <w:rPr>
            <w:rFonts w:ascii="Arial" w:hAnsi="Arial" w:cs="Arial"/>
          </w:rPr>
          <w:delText>in Fig</w:delText>
        </w:r>
        <w:r w:rsidR="00E243C0" w:rsidDel="000F4367">
          <w:rPr>
            <w:rFonts w:ascii="Arial" w:hAnsi="Arial" w:cs="Arial"/>
          </w:rPr>
          <w:delText>ure</w:delText>
        </w:r>
        <w:r w:rsidR="008F26D7" w:rsidRPr="00871A74" w:rsidDel="000F4367">
          <w:rPr>
            <w:rFonts w:ascii="Arial" w:hAnsi="Arial" w:cs="Arial"/>
          </w:rPr>
          <w:delText xml:space="preserve"> </w:delText>
        </w:r>
        <w:r w:rsidR="00E243C0" w:rsidDel="000F4367">
          <w:rPr>
            <w:rFonts w:ascii="Arial" w:hAnsi="Arial" w:cs="Arial"/>
          </w:rPr>
          <w:delText>4</w:delText>
        </w:r>
        <w:r w:rsidR="008F26D7" w:rsidRPr="00871A74" w:rsidDel="000F4367">
          <w:rPr>
            <w:rFonts w:ascii="Arial" w:hAnsi="Arial" w:cs="Arial"/>
          </w:rPr>
          <w:delText xml:space="preserve">, </w:delText>
        </w:r>
        <w:r w:rsidR="00E919C2" w:rsidRPr="00871A74" w:rsidDel="000F4367">
          <w:rPr>
            <w:rFonts w:ascii="Arial" w:hAnsi="Arial" w:cs="Arial"/>
          </w:rPr>
          <w:delText>enlarged EEA1</w:delText>
        </w:r>
        <w:r w:rsidR="00E919C2" w:rsidRPr="00871A74" w:rsidDel="000F4367">
          <w:rPr>
            <w:rFonts w:ascii="Arial" w:hAnsi="Arial" w:cs="Arial"/>
            <w:vertAlign w:val="superscript"/>
          </w:rPr>
          <w:delText>+</w:delText>
        </w:r>
        <w:r w:rsidR="00E919C2" w:rsidRPr="00871A74" w:rsidDel="000F4367">
          <w:rPr>
            <w:rFonts w:ascii="Arial" w:hAnsi="Arial" w:cs="Arial"/>
          </w:rPr>
          <w:delText xml:space="preserve"> puncta), eventually overburdening </w:delText>
        </w:r>
        <w:r w:rsidR="00B16570" w:rsidDel="000F4367">
          <w:rPr>
            <w:rFonts w:ascii="Arial" w:hAnsi="Arial" w:cs="Arial"/>
          </w:rPr>
          <w:delText>early endosomal</w:delText>
        </w:r>
        <w:r w:rsidR="00B16570" w:rsidRPr="00871A74" w:rsidDel="000F4367">
          <w:rPr>
            <w:rFonts w:ascii="Arial" w:hAnsi="Arial" w:cs="Arial"/>
          </w:rPr>
          <w:delText xml:space="preserve"> </w:delText>
        </w:r>
        <w:r w:rsidR="00E919C2" w:rsidRPr="00871A74" w:rsidDel="000F4367">
          <w:rPr>
            <w:rFonts w:ascii="Arial" w:hAnsi="Arial" w:cs="Arial"/>
          </w:rPr>
          <w:delText>vesicles and triggering transition to late endosomes for subsequent fusion with degradative lysosomes</w:delText>
        </w:r>
        <w:r w:rsidR="0019226D" w:rsidRPr="00871A74" w:rsidDel="000F4367">
          <w:rPr>
            <w:rFonts w:ascii="Arial" w:hAnsi="Arial" w:cs="Arial"/>
          </w:rPr>
          <w:delText xml:space="preserve"> (Fig</w:delText>
        </w:r>
        <w:r w:rsidR="00786410" w:rsidRPr="00871A74" w:rsidDel="000F4367">
          <w:rPr>
            <w:rFonts w:ascii="Arial" w:hAnsi="Arial" w:cs="Arial"/>
          </w:rPr>
          <w:delText>ure</w:delText>
        </w:r>
        <w:r w:rsidR="0019226D" w:rsidRPr="00871A74" w:rsidDel="000F4367">
          <w:rPr>
            <w:rFonts w:ascii="Arial" w:hAnsi="Arial" w:cs="Arial"/>
          </w:rPr>
          <w:delText xml:space="preserve"> </w:delText>
        </w:r>
        <w:r w:rsidR="00E243C0" w:rsidDel="000F4367">
          <w:rPr>
            <w:rFonts w:ascii="Arial" w:hAnsi="Arial" w:cs="Arial"/>
          </w:rPr>
          <w:delText>8</w:delText>
        </w:r>
        <w:r w:rsidR="0019226D" w:rsidRPr="00871A74" w:rsidDel="000F4367">
          <w:rPr>
            <w:rFonts w:ascii="Arial" w:hAnsi="Arial" w:cs="Arial"/>
          </w:rPr>
          <w:delText>)</w:delText>
        </w:r>
        <w:r w:rsidR="00E919C2" w:rsidRPr="00871A74" w:rsidDel="000F4367">
          <w:rPr>
            <w:rFonts w:ascii="Arial" w:hAnsi="Arial" w:cs="Arial"/>
          </w:rPr>
          <w:delText xml:space="preserve">. This would effectively increase delivery of endosomal substrates to the lysosome compared to baseline, </w:delText>
        </w:r>
        <w:r w:rsidR="008F26D7" w:rsidRPr="00871A74" w:rsidDel="000F4367">
          <w:rPr>
            <w:rFonts w:ascii="Arial" w:hAnsi="Arial" w:cs="Arial"/>
          </w:rPr>
          <w:delText>resulting in enlarge</w:delText>
        </w:r>
        <w:r w:rsidR="00CE2CC3" w:rsidRPr="00871A74" w:rsidDel="000F4367">
          <w:rPr>
            <w:rFonts w:ascii="Arial" w:hAnsi="Arial" w:cs="Arial"/>
          </w:rPr>
          <w:delText>d,</w:delText>
        </w:r>
        <w:r w:rsidR="00EA3529" w:rsidRPr="00871A74" w:rsidDel="000F4367">
          <w:rPr>
            <w:rFonts w:ascii="Arial" w:hAnsi="Arial" w:cs="Arial"/>
          </w:rPr>
          <w:delText xml:space="preserve"> </w:delText>
        </w:r>
        <w:r w:rsidR="00CE2CC3" w:rsidRPr="00871A74" w:rsidDel="000F4367">
          <w:rPr>
            <w:rFonts w:ascii="Arial" w:hAnsi="Arial" w:cs="Arial"/>
          </w:rPr>
          <w:delText xml:space="preserve">overloaded </w:delText>
        </w:r>
        <w:r w:rsidR="008F26D7" w:rsidRPr="00871A74" w:rsidDel="000F4367">
          <w:rPr>
            <w:rFonts w:ascii="Arial" w:hAnsi="Arial" w:cs="Arial"/>
          </w:rPr>
          <w:delText>lysosomal structures</w:delText>
        </w:r>
        <w:r w:rsidR="000A2D9E" w:rsidRPr="00871A74" w:rsidDel="000F4367">
          <w:rPr>
            <w:rFonts w:ascii="Arial" w:hAnsi="Arial" w:cs="Arial"/>
          </w:rPr>
          <w:delText xml:space="preserve">, </w:delText>
        </w:r>
        <w:r w:rsidR="00FE461A" w:rsidRPr="00871A74" w:rsidDel="000F4367">
          <w:rPr>
            <w:rFonts w:ascii="Arial" w:hAnsi="Arial" w:cs="Arial"/>
          </w:rPr>
          <w:delText xml:space="preserve">and elevated </w:delText>
        </w:r>
        <w:r w:rsidR="00E919C2" w:rsidRPr="00871A74" w:rsidDel="000F4367">
          <w:rPr>
            <w:rFonts w:ascii="Arial" w:hAnsi="Arial" w:cs="Arial"/>
          </w:rPr>
          <w:delText>demand for degradative enzymes</w:delText>
        </w:r>
        <w:r w:rsidR="008F26D7" w:rsidRPr="00871A74" w:rsidDel="000F4367">
          <w:rPr>
            <w:rFonts w:ascii="Arial" w:hAnsi="Arial" w:cs="Arial"/>
          </w:rPr>
          <w:delText xml:space="preserve">. </w:delText>
        </w:r>
        <w:r w:rsidR="006D07AC" w:rsidRPr="00871A74" w:rsidDel="000F4367">
          <w:rPr>
            <w:rFonts w:ascii="Arial" w:hAnsi="Arial" w:cs="Arial"/>
          </w:rPr>
          <w:delText xml:space="preserve">For </w:delText>
        </w:r>
        <w:r w:rsidR="003654E1" w:rsidRPr="00871A74" w:rsidDel="000F4367">
          <w:rPr>
            <w:rFonts w:ascii="Arial" w:hAnsi="Arial" w:cs="Arial"/>
          </w:rPr>
          <w:delText xml:space="preserve">example, </w:delText>
        </w:r>
        <w:r w:rsidR="00D06F8B" w:rsidRPr="00871A74" w:rsidDel="000F4367">
          <w:rPr>
            <w:rFonts w:ascii="Arial" w:hAnsi="Arial" w:cs="Arial"/>
          </w:rPr>
          <w:delText xml:space="preserve">since </w:delText>
        </w:r>
        <w:r w:rsidR="00E45AB6" w:rsidRPr="00871A74" w:rsidDel="000F4367">
          <w:rPr>
            <w:rFonts w:ascii="Arial" w:hAnsi="Arial" w:cs="Arial"/>
          </w:rPr>
          <w:delText xml:space="preserve">mutant </w:delText>
        </w:r>
        <w:r w:rsidR="007B21B8" w:rsidRPr="00871A74" w:rsidDel="000F4367">
          <w:rPr>
            <w:rFonts w:ascii="Arial" w:hAnsi="Arial" w:cs="Arial"/>
          </w:rPr>
          <w:delText xml:space="preserve">neurons </w:delText>
        </w:r>
        <w:r w:rsidR="003654E1" w:rsidRPr="00871A74" w:rsidDel="000F4367">
          <w:rPr>
            <w:rFonts w:ascii="Arial" w:hAnsi="Arial" w:cs="Arial"/>
          </w:rPr>
          <w:delText xml:space="preserve">display </w:delText>
        </w:r>
        <w:r w:rsidR="00E243C0" w:rsidDel="000F4367">
          <w:rPr>
            <w:rFonts w:ascii="Arial" w:hAnsi="Arial" w:cs="Arial"/>
          </w:rPr>
          <w:delText xml:space="preserve">increased lysosomal module protein abundance (Figure 3), and </w:delText>
        </w:r>
        <w:r w:rsidR="003654E1" w:rsidRPr="00871A74" w:rsidDel="000F4367">
          <w:rPr>
            <w:rFonts w:ascii="Arial" w:hAnsi="Arial" w:cs="Arial"/>
          </w:rPr>
          <w:delText>larger lysosomal structures (Fig</w:delText>
        </w:r>
        <w:r w:rsidR="00786410" w:rsidRPr="00871A74" w:rsidDel="000F4367">
          <w:rPr>
            <w:rFonts w:ascii="Arial" w:hAnsi="Arial" w:cs="Arial"/>
          </w:rPr>
          <w:delText>ures</w:delText>
        </w:r>
        <w:r w:rsidR="003654E1" w:rsidRPr="00871A74" w:rsidDel="000F4367">
          <w:rPr>
            <w:rFonts w:ascii="Arial" w:hAnsi="Arial" w:cs="Arial"/>
          </w:rPr>
          <w:delText xml:space="preserve"> </w:delText>
        </w:r>
        <w:r w:rsidR="00E243C0" w:rsidDel="000F4367">
          <w:rPr>
            <w:rFonts w:ascii="Arial" w:hAnsi="Arial" w:cs="Arial"/>
          </w:rPr>
          <w:delText>4</w:delText>
        </w:r>
        <w:r w:rsidR="00786410" w:rsidRPr="00871A74" w:rsidDel="000F4367">
          <w:rPr>
            <w:rFonts w:ascii="Arial" w:hAnsi="Arial" w:cs="Arial"/>
          </w:rPr>
          <w:delText xml:space="preserve"> and </w:delText>
        </w:r>
        <w:r w:rsidR="00E243C0" w:rsidDel="000F4367">
          <w:rPr>
            <w:rFonts w:ascii="Arial" w:hAnsi="Arial" w:cs="Arial"/>
          </w:rPr>
          <w:delText>5</w:delText>
        </w:r>
        <w:r w:rsidR="003654E1" w:rsidRPr="00871A74" w:rsidDel="000F4367">
          <w:rPr>
            <w:rFonts w:ascii="Arial" w:hAnsi="Arial" w:cs="Arial"/>
          </w:rPr>
          <w:delText xml:space="preserve">), </w:delText>
        </w:r>
        <w:r w:rsidR="00D06F8B" w:rsidRPr="00871A74" w:rsidDel="000F4367">
          <w:rPr>
            <w:rFonts w:ascii="Arial" w:hAnsi="Arial" w:cs="Arial"/>
          </w:rPr>
          <w:delText>they</w:delText>
        </w:r>
        <w:r w:rsidR="003654E1" w:rsidRPr="00871A74" w:rsidDel="000F4367">
          <w:rPr>
            <w:rFonts w:ascii="Arial" w:hAnsi="Arial" w:cs="Arial"/>
          </w:rPr>
          <w:delText xml:space="preserve"> may</w:delText>
        </w:r>
        <w:r w:rsidR="006402B5" w:rsidRPr="00871A74" w:rsidDel="000F4367">
          <w:rPr>
            <w:rFonts w:ascii="Arial" w:hAnsi="Arial" w:cs="Arial"/>
          </w:rPr>
          <w:delText xml:space="preserve"> </w:delText>
        </w:r>
        <w:r w:rsidR="007B21B8" w:rsidRPr="00871A74" w:rsidDel="000F4367">
          <w:rPr>
            <w:rFonts w:ascii="Arial" w:hAnsi="Arial" w:cs="Arial"/>
          </w:rPr>
          <w:delText>require</w:delText>
        </w:r>
        <w:r w:rsidR="006D07AC" w:rsidRPr="00871A74" w:rsidDel="000F4367">
          <w:rPr>
            <w:rFonts w:ascii="Arial" w:hAnsi="Arial" w:cs="Arial"/>
          </w:rPr>
          <w:delText xml:space="preserve"> </w:delText>
        </w:r>
        <w:r w:rsidR="007B21B8" w:rsidRPr="00871A74" w:rsidDel="000F4367">
          <w:rPr>
            <w:rFonts w:ascii="Arial" w:hAnsi="Arial" w:cs="Arial"/>
          </w:rPr>
          <w:delText xml:space="preserve">higher quantities of </w:delText>
        </w:r>
        <w:r w:rsidR="006D07AC" w:rsidRPr="00871A74" w:rsidDel="000F4367">
          <w:rPr>
            <w:rFonts w:ascii="Arial" w:hAnsi="Arial" w:cs="Arial"/>
          </w:rPr>
          <w:delText>progranulin (</w:delText>
        </w:r>
        <w:r w:rsidR="00EA3529" w:rsidRPr="00871A74" w:rsidDel="000F4367">
          <w:rPr>
            <w:rFonts w:ascii="Arial" w:hAnsi="Arial" w:cs="Arial"/>
          </w:rPr>
          <w:delText>GRN</w:delText>
        </w:r>
        <w:r w:rsidR="00BE48A7" w:rsidRPr="00871A74" w:rsidDel="000F4367">
          <w:rPr>
            <w:rFonts w:ascii="Arial" w:hAnsi="Arial" w:cs="Arial"/>
          </w:rPr>
          <w:delText>,</w:delText>
        </w:r>
        <w:r w:rsidR="00220106" w:rsidDel="000F4367">
          <w:rPr>
            <w:rFonts w:ascii="Arial" w:hAnsi="Arial" w:cs="Arial"/>
          </w:rPr>
          <w:delText xml:space="preserve"> </w:delText>
        </w:r>
        <w:r w:rsidR="00E243C0" w:rsidDel="000F4367">
          <w:rPr>
            <w:rFonts w:ascii="Arial" w:hAnsi="Arial" w:cs="Arial"/>
          </w:rPr>
          <w:delText>M2</w:delText>
        </w:r>
        <w:r w:rsidR="00220106" w:rsidDel="000F4367">
          <w:rPr>
            <w:rFonts w:ascii="Arial" w:hAnsi="Arial" w:cs="Arial"/>
          </w:rPr>
          <w:delText>; Figure 3</w:delText>
        </w:r>
        <w:r w:rsidR="006D07AC" w:rsidRPr="00871A74" w:rsidDel="000F4367">
          <w:rPr>
            <w:rFonts w:ascii="Arial" w:hAnsi="Arial" w:cs="Arial"/>
          </w:rPr>
          <w:delText>)</w:delText>
        </w:r>
        <w:r w:rsidR="007B21B8" w:rsidRPr="00871A74" w:rsidDel="000F4367">
          <w:rPr>
            <w:rFonts w:ascii="Arial" w:hAnsi="Arial" w:cs="Arial"/>
          </w:rPr>
          <w:delText xml:space="preserve"> </w:delText>
        </w:r>
        <w:r w:rsidR="003654E1" w:rsidRPr="00871A74" w:rsidDel="000F4367">
          <w:rPr>
            <w:rFonts w:ascii="Arial" w:hAnsi="Arial" w:cs="Arial"/>
          </w:rPr>
          <w:delText>for</w:delText>
        </w:r>
        <w:r w:rsidR="007B21B8" w:rsidRPr="00871A74" w:rsidDel="000F4367">
          <w:rPr>
            <w:rFonts w:ascii="Arial" w:hAnsi="Arial" w:cs="Arial"/>
          </w:rPr>
          <w:delText xml:space="preserve"> </w:delText>
        </w:r>
        <w:r w:rsidR="006402B5" w:rsidRPr="00871A74" w:rsidDel="000F4367">
          <w:rPr>
            <w:rFonts w:ascii="Arial" w:hAnsi="Arial" w:cs="Arial"/>
          </w:rPr>
          <w:delText xml:space="preserve">sufficient </w:delText>
        </w:r>
        <w:r w:rsidR="006D07AC" w:rsidRPr="00871A74" w:rsidDel="000F4367">
          <w:rPr>
            <w:rFonts w:ascii="Arial" w:hAnsi="Arial" w:cs="Arial"/>
          </w:rPr>
          <w:delText>lysosomal acidification</w:delText>
        </w:r>
        <w:r w:rsidR="00786410" w:rsidRPr="00871A74" w:rsidDel="000F4367">
          <w:rPr>
            <w:rFonts w:ascii="Arial" w:hAnsi="Arial" w:cs="Arial"/>
          </w:rPr>
          <w:delText xml:space="preserve"> </w:delText>
        </w:r>
        <w:r w:rsidR="0037728A"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{"citationItems":[{"id":"ITEM-1","itemData":{"DOI":"10.1093/hmg/ddx011","ISSN":"14602083","abstract":"Progranulin (PGRN) haploinsufficiency resulting from loss-of-function mutations in the PGRN gene causes frontotemporal lobar degeneration accompanied by TDP-43 accumulation, and patients with homozygous mutations in the PGRN gene present with neuronal ceroid lipofuscinosis. Although it remains unknown why PGRN deficiency causes neurodegenerative diseases, there is increasing evidence that PGRN is implicated in lysosomal functions. Here, we show PGRN is a secretory lysosomal protein that regulates lysosomal function and biogenesis by controlling the acidification of lysosomes. PGRN gene expression and protein levels increased concomitantly with the increase of lysosomal biogenesis induced by lysosome alkalizers or serum starvation. Down-regulation or insufficiency of PGRN led to the increased lysosomal gene expression and protein levels, while PGRN overexpression led to the decreased lysosomal gene expression and protein levels. In particular, the level of mature cathepsin D (CTSDmat) dramatically changed depending upon PGRN levels. The acidification of lysosomes was facilitated in cells transfected with PGRN. Then, this caused degradation of CTSDmat by cathepsin B. Secreted PGRN is incorporated into cells via sortilin or cation-independent mannose 6-phosphate receptor, and facilitated the acidification of lysosomes and degradation of CTSDmat. Moreover, the change of PGRN levels led to a cell-type-specific increase of insoluble TDP- 43. In the brain tissue of FTLD-TDP patients with PGRN deficiency, CTSD and phosphorylated TDP-43 accumulated in neurons. Our study provides new insights into the physiological function of PGRN and the role of PGRN insufficiency in the pathogenesis of neurodegenerative diseases.","author":[{"dropping-particle":"","family":"Tanaka","given":"Yoshinori","non-dropping-particle":"","parse-names":false,"suffix":""},{"dropping-particle":"","family":"Suzuki","given":"Genjiro","non-dropping-particle":"","parse-names":false,"suffix":""},{"dropping-particle":"","family":"Matsuwaki","given":"Takashi","non-dropping-particle":"","parse-names":false,"suffix":""},{"dropping-particle":"","family":"Hosokawa","given":"Masato","non-dropping-particle":"","parse-names":false,"suffix":""},{"dropping-particle":"","family":"Serrano","given":"Geidy","non-dropping-particle":"","parse-names":false,"suffix":""},{"dropping-particle":"","family":"Beach","given":"Thomas G.","non-dropping-particle":"","parse-names":false,"suffix":""},{"dropping-particle":"","family":"Yamanouchi","given":"Keitaro","non-dropping-particle":"","parse-names":false,"suffix":""},{"dropping-particle":"","family":"Hasegawa","given":"Masato","non-dropping-particle":"","parse-names":false,"suffix":""},{"dropping-particle":"","family":"Nishihara","given":"Masugi","non-dropping-particle":"","parse-names":false,"suffix":""}],"container-title":"Human Molecular Genetics","id":"ITEM-1","issue":"5","issued":{"date-parts":[["2017"]]},"page":"969-988","title":"Progranulin regulates lysosomal function and biogenesis through acidification of lysosomes","type":"article-journal","volume":"26"},"uris":["http://www.mendeley.com/documents/?uuid=9851959c-bbff-3b1f-b11f-398397d9ef7a"]}],"mendeley":{"formattedCitation":"(Tanaka et al., 2017)","plainTextFormattedCitation":"(Tanaka et al., 2017)","previouslyFormattedCitation":"(Tanaka et al., 2017)"},"properties":{"noteIndex":0},"schema":"https://github.com/citation-style-language/schema/raw/master/csl-citation.json"}</w:delInstrText>
        </w:r>
        <w:r w:rsidR="0037728A" w:rsidRPr="00871A74" w:rsidDel="000F4367">
          <w:rPr>
            <w:rFonts w:ascii="Arial" w:hAnsi="Arial" w:cs="Arial"/>
          </w:rPr>
          <w:fldChar w:fldCharType="separate"/>
        </w:r>
        <w:r w:rsidR="009E6278" w:rsidRPr="00871A74" w:rsidDel="000F4367">
          <w:rPr>
            <w:rFonts w:ascii="Arial" w:hAnsi="Arial" w:cs="Arial"/>
            <w:noProof/>
          </w:rPr>
          <w:delText>(Tanaka et al., 2017)</w:delText>
        </w:r>
        <w:r w:rsidR="0037728A" w:rsidRPr="00871A74" w:rsidDel="000F4367">
          <w:rPr>
            <w:rFonts w:ascii="Arial" w:hAnsi="Arial" w:cs="Arial"/>
          </w:rPr>
          <w:fldChar w:fldCharType="end"/>
        </w:r>
        <w:r w:rsidR="007B21B8" w:rsidRPr="00871A74" w:rsidDel="000F4367">
          <w:rPr>
            <w:rFonts w:ascii="Arial" w:hAnsi="Arial" w:cs="Arial"/>
          </w:rPr>
          <w:delText>.</w:delText>
        </w:r>
      </w:del>
    </w:p>
    <w:p w14:paraId="7382F3AC" w14:textId="3EB26431" w:rsidR="00A365B9" w:rsidDel="000F4367" w:rsidRDefault="00A365B9" w:rsidP="000F4367">
      <w:pPr>
        <w:spacing w:line="480" w:lineRule="auto"/>
        <w:jc w:val="thaiDistribute"/>
        <w:rPr>
          <w:del w:id="1161" w:author="Tyler Bradshaw" w:date="2020-12-05T17:32:00Z"/>
          <w:rFonts w:ascii="Arial" w:hAnsi="Arial" w:cs="Arial"/>
        </w:rPr>
        <w:pPrChange w:id="1162" w:author="Tyler Bradshaw" w:date="2020-12-05T17:32:00Z">
          <w:pPr>
            <w:spacing w:line="480" w:lineRule="auto"/>
            <w:ind w:firstLine="720"/>
            <w:jc w:val="thaiDistribute"/>
          </w:pPr>
        </w:pPrChange>
      </w:pPr>
      <w:del w:id="1163" w:author="Tyler Bradshaw" w:date="2020-12-05T17:32:00Z">
        <w:r w:rsidDel="000F4367">
          <w:rPr>
            <w:rFonts w:ascii="Arial" w:hAnsi="Arial" w:cs="Arial"/>
          </w:rPr>
          <w:delText>Our</w:delText>
        </w:r>
        <w:r w:rsidRPr="00871A74" w:rsidDel="000F4367">
          <w:rPr>
            <w:rFonts w:ascii="Arial" w:hAnsi="Arial" w:cs="Arial"/>
          </w:rPr>
          <w:delText xml:space="preserve"> finding</w:delText>
        </w:r>
        <w:r w:rsidDel="000F4367">
          <w:rPr>
            <w:rFonts w:ascii="Arial" w:hAnsi="Arial" w:cs="Arial"/>
          </w:rPr>
          <w:delText>s</w:delText>
        </w:r>
        <w:r w:rsidRPr="00871A74" w:rsidDel="000F4367">
          <w:rPr>
            <w:rFonts w:ascii="Arial" w:hAnsi="Arial" w:cs="Arial"/>
          </w:rPr>
          <w:delText xml:space="preserve"> that SWIP</w:delText>
        </w:r>
        <w:r w:rsidRPr="00871A74" w:rsidDel="000F4367">
          <w:rPr>
            <w:rFonts w:ascii="Arial" w:hAnsi="Arial" w:cs="Arial"/>
            <w:vertAlign w:val="superscript"/>
          </w:rPr>
          <w:delText>P1019R</w:delText>
        </w:r>
        <w:r w:rsidRPr="00871A74" w:rsidDel="000F4367">
          <w:rPr>
            <w:rFonts w:ascii="Arial" w:hAnsi="Arial" w:cs="Arial"/>
          </w:rPr>
          <w:delText xml:space="preserve"> results in reduced WASH complex stability and function</w:delText>
        </w:r>
        <w:r w:rsidDel="000F4367">
          <w:rPr>
            <w:rFonts w:ascii="Arial" w:hAnsi="Arial" w:cs="Arial"/>
          </w:rPr>
          <w:delText>,</w:delText>
        </w:r>
        <w:r w:rsidRPr="00871A74" w:rsidDel="000F4367">
          <w:rPr>
            <w:rFonts w:ascii="Arial" w:hAnsi="Arial" w:cs="Arial"/>
          </w:rPr>
          <w:delText xml:space="preserve"> </w:delText>
        </w:r>
        <w:r w:rsidDel="000F4367">
          <w:rPr>
            <w:rFonts w:ascii="Arial" w:hAnsi="Arial" w:cs="Arial"/>
          </w:rPr>
          <w:delText>which</w:delText>
        </w:r>
        <w:r w:rsidRPr="00871A74" w:rsidDel="000F4367">
          <w:rPr>
            <w:rFonts w:ascii="Arial" w:hAnsi="Arial" w:cs="Arial"/>
          </w:rPr>
          <w:delText xml:space="preserve"> </w:delText>
        </w:r>
        <w:r w:rsidDel="000F4367">
          <w:rPr>
            <w:rFonts w:ascii="Arial" w:hAnsi="Arial" w:cs="Arial"/>
          </w:rPr>
          <w:delText>may ultimately</w:delText>
        </w:r>
        <w:r w:rsidRPr="00871A74" w:rsidDel="000F4367">
          <w:rPr>
            <w:rFonts w:ascii="Arial" w:hAnsi="Arial" w:cs="Arial"/>
          </w:rPr>
          <w:delText xml:space="preserve"> drive lysosomal dysfunction</w:delText>
        </w:r>
        <w:r w:rsidDel="000F4367">
          <w:rPr>
            <w:rFonts w:ascii="Arial" w:hAnsi="Arial" w:cs="Arial"/>
          </w:rPr>
          <w:delText>,</w:delText>
        </w:r>
        <w:r w:rsidRPr="00871A74" w:rsidDel="000F4367">
          <w:rPr>
            <w:rFonts w:ascii="Arial" w:hAnsi="Arial" w:cs="Arial"/>
          </w:rPr>
          <w:delText xml:space="preserve"> </w:delText>
        </w:r>
        <w:r w:rsidDel="000F4367">
          <w:rPr>
            <w:rFonts w:ascii="Arial" w:hAnsi="Arial" w:cs="Arial"/>
          </w:rPr>
          <w:delText xml:space="preserve">are </w:delText>
        </w:r>
        <w:r w:rsidRPr="00871A74" w:rsidDel="000F4367">
          <w:rPr>
            <w:rFonts w:ascii="Arial" w:hAnsi="Arial" w:cs="Arial"/>
          </w:rPr>
          <w:delText xml:space="preserve">supported by studies in non-mammalian cells. For example, expression of a dominant-negative form of WASH1 in amoebae impairs recycling of lysosomal V-ATPases </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{"citationItems":[{"id":"ITEM-1","itemData":{"DOI":"10.1083/jcb.201009119","ISSN":"00219525","PMID":"21606208","abstract":"WASP and SCAR homologue (WASH) is a recently identified and evolutionarily conserved regulator of actin polymerization. In this paper, we show that WASH coats mature Dictyostelium discoideum lysosomes and is essential for exocytosis of indigestible material. A related process, the expulsion of the lethal endosomal pathogen Cryptococcus neoformans from mammalian macrophages, also uses WASH-coated vesicles, and cells expressing dominant negative WASH mutants inefficiently expel C. neoformans. D. discoideum WASH causes filamentous actin (F-actin) patches to form on lysosomes, leading to the removal of vacuolar adenosine triphosphatase (V-ATPase) and the neutralization of lysosomes to form postlysosomes. Without WASH, no patches or coats are formed, neutral postlysosomes are not seen, and indigestible material such as dextran is not exocytosed. Similar results occur when actin polymerization is blocked with latrunculin. V-ATPases are known to bind avidlyto F-actin. Our data imply a new mechanism, actin-mediatedsorting, in which WASH and the Arp2/3 complex polymerize actin on vesicles to drive the separation and recycling of proteins such as the V-ATPase. © 2011 Carnell et al.","author":[{"dropping-particle":"","family":"Carnell","given":"Michael","non-dropping-particle":"","parse-names":false,"suffix":""},{"dropping-particle":"","family":"Zech","given":"Tobias","non-dropping-particle":"","parse-names":false,"suffix":""},{"dropping-particle":"","family":"Calaminus","given":"Simon D.","non-dropping-particle":"","parse-names":false,"suffix":""},{"dropping-particle":"","family":"Ura","given":"Seiji","non-dropping-particle":"","parse-names":false,"suffix":""},{"dropping-particle":"","family":"Hagedorn","given":"Monica","non-dropping-particle":"","parse-names":false,"suffix":""},{"dropping-particle":"","family":"Johnston","given":"Simon A.","non-dropping-particle":"","parse-names":false,"suffix":""},{"dropping-particle":"","family":"May","given":"Robin C.","non-dropping-particle":"","parse-names":false,"suffix":""},{"dropping-particle":"","family":"Soldati","given":"Thierry","non-dropping-particle":"","parse-names":false,"suffix":""},{"dropping-particle":"","family":"Machesky","given":"Laura M.","non-dropping-particle":"","parse-names":false,"suffix":""},{"dropping-particle":"","family":"Insall","given":"Robert H.","non-dropping-particle":"","parse-names":false,"suffix":""}],"container-title":"Journal of Cell Biology","id":"ITEM-1","issue":"5","issued":{"date-parts":[["2011","5","30"]]},"page":"831-839","publisher":"The Rockefeller University Press","title":"Actin polymerization driven by WASH causes V-ATPase retrieval and vesicle neutralization before exocytosis","type":"article-journal","volume":"193"},"uris":["http://www.mendeley.com/documents/?uuid=f39825a7-c6f5-3eb0-a5a7-b70c954e9957"]}],"mendeley":{"formattedCitation":"(Carnell et al., 2011)","plainTextFormattedCitation":"(Carnell et al., 2011)","previouslyFormattedCitation":"(Carnell et al., 2011)"},"properties":{"noteIndex":0},"schema":"https://github.com/citation-style-language/schema/raw/master/csl-citation.json"}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(Carnell et al., 2011)</w:delText>
        </w:r>
        <w:r w:rsidRPr="00871A74" w:rsidDel="000F4367">
          <w:rPr>
            <w:rFonts w:ascii="Arial" w:hAnsi="Arial" w:cs="Arial"/>
          </w:rPr>
          <w:fldChar w:fldCharType="end"/>
        </w:r>
        <w:r w:rsidRPr="00871A74" w:rsidDel="000F4367">
          <w:rPr>
            <w:rFonts w:ascii="Arial" w:hAnsi="Arial" w:cs="Arial"/>
          </w:rPr>
          <w:delText xml:space="preserve"> and loss of WASH in </w:delText>
        </w:r>
        <w:r w:rsidRPr="00871A74" w:rsidDel="000F4367">
          <w:rPr>
            <w:rFonts w:ascii="Arial" w:hAnsi="Arial" w:cs="Arial"/>
            <w:i/>
            <w:iCs/>
          </w:rPr>
          <w:delText xml:space="preserve">Drosophila </w:delText>
        </w:r>
        <w:r w:rsidRPr="00871A74" w:rsidDel="000F4367">
          <w:rPr>
            <w:rFonts w:ascii="Arial" w:hAnsi="Arial" w:cs="Arial"/>
          </w:rPr>
          <w:delText xml:space="preserve">plasmocytes affects lysosomal acidification </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networks.","type":"article-journal","volume":"23"},"uris":["http://www.mendeley.com/documents/?uuid=4fae20c0-c7c8-363e-8428-d42c98c0ac42"]},{"id":"ITEM-2","itemData":{"DOI":"10.1242/jcs.080986","ISSN":"00219533","PMID":"22114305","abstract":"The actin cytoskeleton provides scaffolding and physical force to effect fundamental processes such as motility, cytokinesis and vesicle trafficking. The Arp2/3 complex nucleates actin structures and contributes to endocytic vesicle invagination and trafficking away from the plasma membrane. Internalisation and directed recycling of integrins are major driving forces for invasive cell motility and potentially for cancer metastasis. Here, we describe a direct requirement for WASH and Arp2/3-mediated actin polymerisation on the endosomal membrane system for α5β1 integrin recycling. WASH regulates the trafficking of endosomal α5β1 integrin to the plasma membrane and is fundamental for integrin-driven cell morphology changes and integrin-mediated cancer cell invasion. Thus, we implicate WASH and Arp2/3-driven actin nucleation in receptor recycling leading to invasive motility. © 2011. Published by The Company of Biologists Ltd.","author":[{"dropping-particle":"","family":"Zech","given":"Tobias","non-dropping-particle":"","parse-names":false,"suffix":""},{"dropping-particle":"","family":"Calaminus","given":"Simon D.J.","non-dropping-particle":"","parse-names":false,"suffix":""},{"dropping-particle":"","family":"Caswell","given":"Patrick","non-dropping-particle":"","parse-names":false,"suffix":""},{"dropping-particle":"","family":"Spence","given":"Heather J.","non-dropping-particle":"","parse-names":false,"suffix":""},{"dropping-particle":"","family":"Carnell","given":"Michael","non-dropping-particle":"","parse-names":false,"suffix":""},{"dropping-particle":"","family":"Insall","given":"Robert H.","non-dropping-particle":"","parse-names":false,"suffix":""},{"dropping-particle":"","family":"Norman","given":"Jim","non-dropping-particle":"","parse-names":false,"suffix":""},{"dropping-particle":"","family":"Machesky","given":"Laura M.","non-dropping-particle":"","parse-names":false,"suffix":""}],"container-title":"Journal of Cell Science","id":"ITEM-2","issue":"22","issued":{"date-parts":[["2011","11","15"]]},"page":"3753-3759","publisher":"The Company of Biologists Ltd","title":"The Arp2/3 activator WASH regulates α5β1-integrin-mediated invasive migration","type":"article-journal","volume":"124"},"uris":["http://www.mendeley.com/documents/?uuid=9217536e-9fa0-336f-9310-f5e8f8fd854c"]},{"id":"ITEM-3","itemData":{"DOI":"10.1242/jcs.193086","ISSN":"14779137","PMID":"27884932","abstract":"The Wiskott-Aldrich syndrome protein and SCAR homolog (WASH; also known as Washout in flies) is a conserved actin-nucleationpromoting factor controlling Arp2/3 complex activity in endosomal sorting and recycling. Previous studies have identified WASH as an essential regulator in Drosophila development. Here, we show that homozygous wash mutant flies are viable and fertile.We demonstrate that Drosophila WASH has conserved functions in integrin receptor recycling and lysosome neutralization. WASH generates actin patches on endosomes and lysosomes, thereby mediating both aforementioned functions. Consistently, loss of WASH function results in cell spreading and cell migration defects of macrophages, and an increased lysosomal acidification that affects efficient phagocytic and autophagic clearance. WASH physically interacts with the vacuolar (V)-ATPase subunit Vha55 that is crucial to establish and maintain lysosome acidification. As a consequence, starved flies that lack WASH function show a dramatic increase in acidic autolysosomes, causing a reduced lifespan. Thus, our data highlight a conserved role for WASH in the endocytic sorting and recycling of membrane proteins, such as integrins and the V-ATPase, that increase the likelihood of survival under nutrient deprivation.","author":[{"dropping-particle":"","family":"Nagel","given":"Benedikt M.","non-dropping-particle":"","parse-names":false,"suffix":""},{"dropping-particle":"","family":"Bechtold","given":"Meike","non-dropping-particle":"","parse-names":false,"suffix":""},{"dropping-particle":"","family":"Rodriguez","given":"Luis Garcia","non-dropping-particle":"","parse-names":false,"suffix":""},{"dropping-particle":"","family":"Bogdan","given":"Sven","non-dropping-particle":"","parse-names":false,"suffix":""}],"container-title":"Journal of Cell Science","id":"ITEM-3","issue":"2","issued":{"date-parts":[["2017","1","15"]]},"page":"344-359","publisher":"Company of Biologists Ltd","title":"Drosophila WASH is required for integrin-mediated cell adhesion, cell motility and lysosomal neutralization","type":"article-journal","volume":"130"},"uris":["http://www.mendeley.com/documents/?uuid=7412d876-0803-3f0a-80e5-f98f4d410429"]}],"mendeley":{"formattedCitation":"(Gomez et al., 2012; Nagel et al., 2017; Zech et al., 2011)","plainTextFormattedCitation":"(Gomez et al., 2012; Nagel et al., 2017; Zech et al., 2011)","previouslyFormattedCitation":"(Gomez et al., 2012; Nagel et al., 2017; Zech et al., 2011)"},"properties":{"noteIndex":0},"schema":"https://github.com/citation-style-language/schema/raw/master/csl-citation.json"}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(Gomez et al., 2012; Nagel et al., 2017; Zech et al., 2011)</w:delText>
        </w:r>
        <w:r w:rsidRPr="00871A74" w:rsidDel="000F4367">
          <w:rPr>
            <w:rFonts w:ascii="Arial" w:hAnsi="Arial" w:cs="Arial"/>
          </w:rPr>
          <w:fldChar w:fldCharType="end"/>
        </w:r>
        <w:r w:rsidRPr="00871A74" w:rsidDel="000F4367">
          <w:rPr>
            <w:rFonts w:ascii="Arial" w:hAnsi="Arial" w:cs="Arial"/>
          </w:rPr>
          <w:delText xml:space="preserve">. </w:delText>
        </w:r>
        <w:r w:rsidDel="000F4367">
          <w:rPr>
            <w:rFonts w:ascii="Arial" w:hAnsi="Arial" w:cs="Arial"/>
          </w:rPr>
          <w:delText xml:space="preserve">Moreover, </w:delText>
        </w:r>
        <w:r w:rsidRPr="00871A74" w:rsidDel="000F4367">
          <w:rPr>
            <w:rFonts w:ascii="Arial" w:hAnsi="Arial" w:cs="Arial"/>
          </w:rPr>
          <w:delText>mouse embryonic fibroblasts lacking WASH</w:delText>
        </w:r>
        <w:r w:rsidDel="000F4367">
          <w:rPr>
            <w:rFonts w:ascii="Arial" w:hAnsi="Arial" w:cs="Arial"/>
          </w:rPr>
          <w:delText>1</w:delText>
        </w:r>
        <w:r w:rsidRPr="00871A74" w:rsidDel="000F4367">
          <w:rPr>
            <w:rFonts w:ascii="Arial" w:hAnsi="Arial" w:cs="Arial"/>
          </w:rPr>
          <w:delText xml:space="preserve"> </w:delText>
        </w:r>
        <w:r w:rsidDel="000F4367">
          <w:rPr>
            <w:rFonts w:ascii="Arial" w:hAnsi="Arial" w:cs="Arial"/>
          </w:rPr>
          <w:delText xml:space="preserve">display </w:delText>
        </w:r>
        <w:r w:rsidRPr="00871A74" w:rsidDel="000F4367">
          <w:rPr>
            <w:rFonts w:ascii="Arial" w:hAnsi="Arial" w:cs="Arial"/>
          </w:rPr>
          <w:delText>abnormal lysosomal morpholog</w:delText>
        </w:r>
        <w:r w:rsidDel="000F4367">
          <w:rPr>
            <w:rFonts w:ascii="Arial" w:hAnsi="Arial" w:cs="Arial"/>
          </w:rPr>
          <w:delText>ies, akin to the structures we observed in cultured SWIP</w:delText>
        </w:r>
        <w:r w:rsidDel="000F4367">
          <w:rPr>
            <w:rFonts w:ascii="Arial" w:hAnsi="Arial" w:cs="Arial"/>
            <w:vertAlign w:val="superscript"/>
          </w:rPr>
          <w:delText>P1019R</w:delText>
        </w:r>
        <w:r w:rsidDel="000F4367">
          <w:rPr>
            <w:rFonts w:ascii="Arial" w:hAnsi="Arial" w:cs="Arial"/>
          </w:rPr>
          <w:delText xml:space="preserve"> MUT neurons</w:delText>
        </w:r>
        <w:r w:rsidRPr="00871A74" w:rsidDel="000F4367">
          <w:rPr>
            <w:rFonts w:ascii="Arial" w:hAnsi="Arial" w:cs="Arial"/>
          </w:rPr>
          <w:delText xml:space="preserve"> </w:delText>
        </w:r>
        <w:r w:rsidRPr="00871A74" w:rsidDel="000F4367">
          <w:rPr>
            <w:rFonts w:ascii="Arial" w:hAnsi="Arial" w:cs="Arial"/>
          </w:rPr>
          <w:fldChar w:fldCharType="begin" w:fldLock="1"/>
        </w:r>
        <w:r w:rsidDel="000F4367">
          <w:rPr>
            <w:rFonts w:ascii="Arial" w:hAnsi="Arial" w:cs="Arial"/>
          </w:rPr>
          <w:delInstrText>ADDIN CSL_CITATION {"citationItems":[{"id":"ITEM-1","itemData":{"DOI":"10.1091/mbc.e12-02-0101","ISSN":"19394586","abstract":"The Arp2/3-activator Wiskott-Aldrich syndrome protein and Scar homologue (WASH) is suggested to regulate actin-dependent membrane scission during endosomal sorting, but its cellular roles have not been fully elucidated. To investigate WASH function, we generated tamoxifen-inducible WASH-knockout mouse embryonic fibroblasts (WASHout MEFs). Of interest, although EEA1(+) endosomes were enlarged, collapsed, and devoid of filamentous-actin and Arp2/3 in WASHout MEFs, we did not observe elongated membrane tubules emanating from these disorganized endomembranes. However, collapsed WASHout endosomes harbored segregated subdomains, containing either retromer cargo recognition complex-associated proteins or EEA1. In addition, we observed global collapse of LAMP1(+) lysosomes, with some lysosomal membrane domains associated with endosomes. Both epidermal growth factor receptor (EGFR) and transferrin receptor (TfnR) exhibited changes in steady-state cellular localization. EGFR was directed to the lysosomal compartment and exhibited reduced basal levels in WASHout MEFs. However, although TfnR was accumulated with collapsed endosomes, it recycled normally. Moreover, EGF stimulation led to efficient EGFR degradation within enlarged lysosomal structures. These results are consistent with the idea that discrete receptors differentially traffic via WASH-dependent and WASH-independent mechanisms and demonstrate that WASH-mediated F-actin is requisite for the integrity of both endosomal and lysosomal networks in mammalian cells.","author":[{"dropping-particle":"","family":"Gomez","given":"Timothy S.","non-dropping-particle":"","parse-names":false,"suffix":""},{"dropping-particle":"","family":"Gorman","given":"Jacquelyn A.","non-dropping-particle":"","parse-names":false,"suffix":""},{"dropping-particle":"","family":"Narvajas","given":"Amaia Artal Martinez","non-dropping-particle":"de","parse-names":false,"suffix":""},{"dropping-particle":"","family":"Koenig","given":"Alexander O.","non-dropping-particle":"","parse-names":false,"suffix":""},{"dropping-particle":"","family":"Billadeau","given":"Daniel D.","non-dropping-particle":"","parse-names":false,"suffix":""}],"container-title":"Molecular biology of the cell","id":"ITEM-1","issue":"16","issued":{"date-parts":[["2012"]]},"page":"3215-3228","publisher":"American Society for Cell Biology","title":"Trafficking defects in WASH-knockout fibroblasts originate from collapsed endosomal and lysosomal networks.","type":"article-journal","volume":"23"},"uris":["http://www.mendeley.com/documents/?uuid=4fae20c0-c7c8-363e-8428-d42c98c0ac42"]}],"mendeley":{"formattedCitation":"(Gomez et al., 2012)","plainTextFormattedCitation":"(Gomez et al., 2012)","previouslyFormattedCitation":"(Gomez et al., 2012)"},"properties":{"noteIndex":0},"schema":"https://github.com/citation-style-language/schema/raw/master/csl-citation.json"}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(Gomez et al., 2012)</w:delText>
        </w:r>
        <w:r w:rsidRPr="00871A74" w:rsidDel="000F4367">
          <w:rPr>
            <w:rFonts w:ascii="Arial" w:hAnsi="Arial" w:cs="Arial"/>
          </w:rPr>
          <w:fldChar w:fldCharType="end"/>
        </w:r>
        <w:r w:rsidRPr="00871A74" w:rsidDel="000F4367">
          <w:rPr>
            <w:rFonts w:ascii="Arial" w:hAnsi="Arial" w:cs="Arial"/>
          </w:rPr>
          <w:delText xml:space="preserve">. </w:delText>
        </w:r>
      </w:del>
    </w:p>
    <w:p w14:paraId="5C2C4717" w14:textId="2771CAD3" w:rsidR="00A365B9" w:rsidDel="000F4367" w:rsidRDefault="00A365B9" w:rsidP="000F4367">
      <w:pPr>
        <w:spacing w:line="480" w:lineRule="auto"/>
        <w:jc w:val="thaiDistribute"/>
        <w:rPr>
          <w:del w:id="1164" w:author="Tyler Bradshaw" w:date="2020-12-05T17:32:00Z"/>
          <w:rFonts w:ascii="Arial" w:hAnsi="Arial" w:cs="Arial"/>
        </w:rPr>
        <w:pPrChange w:id="1165" w:author="Tyler Bradshaw" w:date="2020-12-05T17:32:00Z">
          <w:pPr>
            <w:spacing w:line="480" w:lineRule="auto"/>
            <w:ind w:firstLine="720"/>
            <w:jc w:val="thaiDistribute"/>
          </w:pPr>
        </w:pPrChange>
      </w:pPr>
      <w:del w:id="1166" w:author="Tyler Bradshaw" w:date="2020-12-05T17:32:00Z">
        <w:r w:rsidDel="000F4367">
          <w:rPr>
            <w:rFonts w:ascii="Arial" w:hAnsi="Arial" w:cs="Arial"/>
          </w:rPr>
          <w:delText xml:space="preserve">In addition to lysosomal dysfunction, </w:delText>
        </w:r>
        <w:r w:rsidRPr="00871A74" w:rsidDel="000F4367">
          <w:rPr>
            <w:rFonts w:ascii="Arial" w:hAnsi="Arial" w:cs="Arial"/>
          </w:rPr>
          <w:delText xml:space="preserve">endoplasmic reticulum (ER) stress is commonly observed in neurodegenerative states, where accumulation of misfolded proteins disrupts cellular proteostasis </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{"citationItems":[{"id":"ITEM-1","itemData":{"DOI":"10.1007/s12192-018-0897-y","ISSN":"14661268","abstract":"The endoplasmic reticulum (ER) plays an important role in maintenance of proteostasis through the unfolded protein response (UPR), which is strongly activated in most neurodegenerative disorders. UPR signalling pathways mediated by IRE1α and ATF6 play a crucial role in the maintenance of ER homeostasis through the transactivation of an array of transcription factors. When activated, these transcription factors induce the expression of genes involved in protein folding and degradation with pro-survival effects. However, the specific contribution of these transcription factors to different neurodegenerative diseases remains poorly defined. Here, we characterised 44 target genes strongly influenced by XBP1 and ATF6 and quantified the expression of a subset of genes in the human post-mortem spinal cord from amyotrophic lateral sclerosis (ALS) cases and in the frontal and temporal cortex from frontotemporal lobar degeneration (FTLD) and Alzheimer’s disease (AD) cases and controls. We found that IRE1α-XBP1 and ATF6 pathways were strongly activated both in ALS and AD. In ALS, XBP1 and ATF6 activation was confirmed by a substantial increase in the expression of both known and novel target genes involved particularly in co-chaperone activity and ER-associated degradation (ERAD) such as DNAJB9, SEL1L and OS9. In AD cases, a distinct pattern emerged, where targets involved in protein folding were more prominent, such as CANX, PDIA3 and PDIA6. These results reveal that both overlapping and disease-specific patterns of IRE1α-XBP1 and ATF6 target genes are activated in AD and ALS, which may be relevant to the development of new therapeutic strategies. [Figure not available: see fulltext.].","author":[{"dropping-particle":"","family":"Montibeller","given":"L.","non-dropping-particle":"","parse-names":false,"suffix":""},{"dropping-particle":"","family":"Belleroche","given":"J.","non-dropping-particle":"de","parse-names":false,"suffix":""}],"container-title":"Cell Stress and Chaperones","id":"ITEM-1","issue":"5","issued":{"date-parts":[["2018","9","1"]]},"page":"897-912","publisher":"Cell Stress and Chaperones","title":"Amyotrophic lateral sclerosis (ALS) and Alzheimer’s disease (AD) are characterised by differential activation of ER stress pathways: focus on UPR target genes","type":"article-journal","volume":"23"},"uris":["http://www.mendeley.com/documents/?uuid=3b957abe-9d98-35f0-8865-b60c60af5246"]},{"id":"ITEM-2","itemData":{"DOI":"10.1038/nrneurol.2017.99","ISSN":"17594766","abstract":"The clinical manifestation of neurodegenerative diseases is initiated by the selective alteration in the functionality of distinct neuronal populations. The pathology of many neurodegenerative diseases includes accumulation of misfolded proteins in the brain. In physiological conditions, the proteostasis network maintains normal protein folding, trafficking and degradation; alterations in this network-particularly disturbances to the function of endoplasmic reticulum (ER)-are thought to contribute to abnormal protein aggregation. ER stress triggers a signalling reaction known as the unfolded protein response (UPR), which induces adaptive programmes that improve protein folding and promote quality control mechanisms and degradative pathways or can activate apoptosis when damage is irreversible. In this Review, we discuss the latest advances in defining the functional contribution of ER stress to brain diseases, including novel evidence that relates the UPR to synaptic function, which has implications for cognition and memory. A complex concept is emerging wherein the consequences of ER stress can differ drastically depending on the disease context and the UPR signalling pathway that is altered. Strategies to target specific components of the UPR using small molecules and gene therapy are in development, and promise interesting avenues for future interventions to delay or stop neurodegeneration.","author":[{"dropping-particle":"","family":"Hetz","given":"Claudio","non-dropping-particle":"","parse-names":false,"suffix":""},{"dropping-particle":"","family":"Saxena","given":"Smita","non-dropping-particle":"","parse-names":false,"suffix":""}],"container-title":"Nature Reviews Neurology","id":"ITEM-2","issue":"8","issued":{"date-parts":[["2017"]]},"page":"477-491","title":"ER stress and the unfolded protein response in neurodegeneration","type":"article","volume":"13"},"uris":["http://www.mendeley.com/documents/?uuid=57e2ca44-7d0a-3e65-be12-889ec944a0e5"]},{"id":"ITEM-3","itemData":{"DOI":"10.1080/15548627.2015.1121360","ISSN":"15548635","abstract":"The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-3","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 Hetz and Saxena, 2017; Montibeller and de Belleroche, 2018)","plainTextFormattedCitation":"(Cai et al., 2016; Hetz and Saxena, 2017; Montibeller and de Belleroche, 2018)","previouslyFormattedCitation":"(Cai et al., 2016; Hetz and Saxena, 2017; Montibeller and de Belleroche, 2018)"},"properties":{"noteIndex":0},"schema":"https://github.com/citation-style-language/schema/raw/master/csl-citation.json"}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(Cai et al., 2016; Hetz and Saxena, 2017; Montibeller and de Belleroche, 2018)</w:delText>
        </w:r>
        <w:r w:rsidRPr="00871A74" w:rsidDel="000F4367">
          <w:rPr>
            <w:rFonts w:ascii="Arial" w:hAnsi="Arial" w:cs="Arial"/>
          </w:rPr>
          <w:fldChar w:fldCharType="end"/>
        </w:r>
        <w:r w:rsidRPr="00871A74" w:rsidDel="000F4367">
          <w:rPr>
            <w:rFonts w:ascii="Arial" w:hAnsi="Arial" w:cs="Arial"/>
          </w:rPr>
          <w:delText>. This cellular strain triggers the adaptive unfolded protein response (UPR), which attempts to restore cellular homeostasis by increasing the cell’s capacity to retain misfolded proteins within the ER, remedy misfolded substrates, and trigger degradation of persistently misfolded species. Involved in this process are ER chaperones that we identified as increased in SWIP</w:delText>
        </w:r>
        <w:r w:rsidRPr="00871A74" w:rsidDel="000F4367">
          <w:rPr>
            <w:rFonts w:ascii="Arial" w:hAnsi="Arial" w:cs="Arial"/>
            <w:vertAlign w:val="superscript"/>
          </w:rPr>
          <w:delText>P1019R</w:delText>
        </w:r>
        <w:r w:rsidRPr="00871A74" w:rsidDel="000F4367">
          <w:rPr>
            <w:rFonts w:ascii="Arial" w:hAnsi="Arial" w:cs="Arial"/>
            <w:i/>
            <w:iCs/>
          </w:rPr>
          <w:delText xml:space="preserve"> </w:delText>
        </w:r>
        <w:r w:rsidRPr="00871A74" w:rsidDel="000F4367">
          <w:rPr>
            <w:rFonts w:ascii="Arial" w:hAnsi="Arial" w:cs="Arial"/>
          </w:rPr>
          <w:delText>mutant brain including BiP (HSPA5), calreticulin (CALR), calnexin (CANX), and the protein disulfide isomerase family members (PDIA1, PDIA4, PDIA6) (</w:delText>
        </w:r>
        <w:r w:rsidDel="000F4367">
          <w:rPr>
            <w:rFonts w:ascii="Arial" w:hAnsi="Arial" w:cs="Arial"/>
          </w:rPr>
          <w:delText xml:space="preserve">M83; </w:delText>
        </w:r>
        <w:r w:rsidRPr="00871A74" w:rsidDel="000F4367">
          <w:rPr>
            <w:rFonts w:ascii="Arial" w:hAnsi="Arial" w:cs="Arial"/>
          </w:rPr>
          <w:delText xml:space="preserve">Figure </w:delText>
        </w:r>
        <w:r w:rsidR="00220106" w:rsidDel="000F4367">
          <w:rPr>
            <w:rFonts w:ascii="Arial" w:hAnsi="Arial" w:cs="Arial"/>
          </w:rPr>
          <w:delText>2-supplement 3B</w:delText>
        </w:r>
        <w:r w:rsidRPr="00871A74" w:rsidDel="000F4367">
          <w:rPr>
            <w:rFonts w:ascii="Arial" w:hAnsi="Arial" w:cs="Arial"/>
          </w:rPr>
          <w:delText xml:space="preserve">) </w:delText>
        </w:r>
        <w:r w:rsidRPr="00871A74" w:rsidDel="000F4367">
          <w:rPr>
            <w:rFonts w:ascii="Arial" w:hAnsi="Arial" w:cs="Arial"/>
          </w:rPr>
          <w:fldChar w:fldCharType="begin" w:fldLock="1"/>
        </w:r>
        <w:r w:rsidRPr="00871A74" w:rsidDel="000F4367">
          <w:rPr>
            <w:rFonts w:ascii="Arial" w:hAnsi="Arial" w:cs="Arial"/>
          </w:rPr>
          <w:delInstrText>ADDIN CSL_CITATION {"citationItems":[{"id":"ITEM-1","itemData":{"DOI":"10.1016/j.brainres.2016.04.070","ISSN":"1872-6240","PMID":"27134034","abstract":"Proteins along the secretory pathway are co-translationally translocated into the lumen of the endoplasmic reticulum (ER) as unfolded polypeptide chains. Afterwards, they are usually modified with N-linked glycans, correctly folded and stabilized by disulfide bonds. ER chaperones and folding enzymes control these processes. The accumulation of unfolded proteins in the ER activates a signaling response, termed the unfolded protein response (UPR). The hallmark of this response is the coordinated transcriptional up-regulation of ER chaperones and folding enzymes. In order to discuss the importance of the proper folding of certain substrates we will address the role of ER chaperones in normal physiological conditions and examine different aspects of its contribution in neurodegenerative disease. This article is part of a Special Issue entitled SI:ER stress.","author":[{"dropping-particle":"","family":"Garcia-Huerta","given":"Paula","non-dropping-particle":"","parse-names":false,"suffix":""},{"dropping-particle":"","family":"Bargsted","given":"Leslie","non-dropping-particle":"","parse-names":false,"suffix":""},{"dropping-particle":"","family":"Rivas","given":"Alexis","non-dropping-particle":"","parse-names":false,"suffix":""},{"dropping-particle":"","family":"Matus","given":"Soledad","non-dropping-particle":"","parse-names":false,"suffix":""},{"dropping-particle":"","family":"Vidal","given":"Rene L","non-dropping-particle":"","parse-names":false,"suffix":""}],"container-title":"Brain research","id":"ITEM-1","issue":"Pt B","issued":{"date-parts":[["2016","10","1"]]},"page":"580-587","publisher":"Elsevier B.V.","title":"ER chaperones in neurodegenerative disease: Folding and beyond.","type":"article-journal","volume":"1648"},"uris":["http://www.mendeley.com/documents/?uuid=93f4f87e-a1de-3e63-912a-fc2a09f6a0e4"]}],"mendeley":{"formattedCitation":"(Garcia-Huerta et al., 2016)","plainTextFormattedCitation":"(Garcia-Huerta et al., 2016)","previouslyFormattedCitation":"(Garcia-Huerta et al., 2016)"},"properties":{"noteIndex":0},"schema":"https://github.com/citation-style-language/schema/raw/master/csl-citation.json"}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(Garcia-Huerta et al., 2016)</w:delText>
        </w:r>
        <w:r w:rsidRPr="00871A74" w:rsidDel="000F4367">
          <w:rPr>
            <w:rFonts w:ascii="Arial" w:hAnsi="Arial" w:cs="Arial"/>
          </w:rPr>
          <w:fldChar w:fldCharType="end"/>
        </w:r>
        <w:r w:rsidRPr="00871A74" w:rsidDel="000F4367">
          <w:rPr>
            <w:rFonts w:ascii="Arial" w:hAnsi="Arial" w:cs="Arial"/>
          </w:rPr>
          <w:delText>. Many of these proteins were identified in the ER protein module found to be significantly altered in MUT mouse brain (M83), supporting a network-level change in the ER stress response (</w:delText>
        </w:r>
        <w:r w:rsidR="00220106" w:rsidRPr="00871A74" w:rsidDel="000F4367">
          <w:rPr>
            <w:rFonts w:ascii="Arial" w:hAnsi="Arial" w:cs="Arial"/>
          </w:rPr>
          <w:delText xml:space="preserve">Figure </w:delText>
        </w:r>
        <w:r w:rsidR="00220106" w:rsidDel="000F4367">
          <w:rPr>
            <w:rFonts w:ascii="Arial" w:hAnsi="Arial" w:cs="Arial"/>
          </w:rPr>
          <w:delText>2-supplement 3B</w:delText>
        </w:r>
        <w:r w:rsidRPr="00871A74" w:rsidDel="000F4367">
          <w:rPr>
            <w:rFonts w:ascii="Arial" w:hAnsi="Arial" w:cs="Arial"/>
          </w:rPr>
          <w:delText>). One notable exception to this trend was endoplasmin (HSP90B1, M136), which exhibited significantly decreased abundance in SWIP</w:delText>
        </w:r>
        <w:r w:rsidRPr="00871A74" w:rsidDel="000F4367">
          <w:rPr>
            <w:rFonts w:ascii="Arial" w:hAnsi="Arial" w:cs="Arial"/>
            <w:vertAlign w:val="superscript"/>
          </w:rPr>
          <w:delText>P1019R</w:delText>
        </w:r>
        <w:r w:rsidRPr="00871A74" w:rsidDel="000F4367">
          <w:rPr>
            <w:rFonts w:ascii="Arial" w:hAnsi="Arial" w:cs="Arial"/>
            <w:i/>
            <w:iCs/>
          </w:rPr>
          <w:delText xml:space="preserve"> </w:delText>
        </w:r>
        <w:r w:rsidRPr="00871A74" w:rsidDel="000F4367">
          <w:rPr>
            <w:rFonts w:ascii="Arial" w:hAnsi="Arial" w:cs="Arial"/>
          </w:rPr>
          <w:delText>mutant brain (</w:delText>
        </w:r>
        <w:r w:rsidDel="000F4367">
          <w:rPr>
            <w:rFonts w:ascii="Arial" w:hAnsi="Arial" w:cs="Arial"/>
          </w:rPr>
          <w:delText>Table S2</w:delText>
        </w:r>
        <w:r w:rsidRPr="00871A74" w:rsidDel="000F4367">
          <w:rPr>
            <w:rFonts w:ascii="Arial" w:hAnsi="Arial" w:cs="Arial"/>
          </w:rPr>
          <w:delText xml:space="preserve">). This is surprising given that endoplasmin has been shown to coordinate with BiP in protein folding </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{"citationItems":[{"id":"ITEM-1","itemData":{"DOI":"10.1074/jbc.RA118.007050","ISSN":"1083351X","PMID":"30787103","abstract":"Hsp70 and Hsp90 chaperones are critical for protein quality control in the cytosol, whereas organelle-specific Hsp70/Hsp90 paralogs provide similar protection for mitochondria and the endoplasmic reticulum (ER). Cytosolic Hsp70/Hsp90 can operate sequentially with Hsp90 selectively associating with Hsp70 after Hsp70 is bound to a client protein. This observation has long suggested that Hsp90 could have a preference for interacting with clients at their later stages of folding. However, recent work has shown that cytosolic Hsp70/Hsp90 can directly interact even in the absence of a client, which opens up an alternative possibility that the ordered interactions of Hsp70/Hsp90 with clients could be a consequence of regulated changes in the direct interactions between Hsp70 and Hsp90. However, it is unknown how such regulation could occur mechanistically. Here, we find that the ER Hsp70/Hsp90 (BiP/Grp94) can form a direct complex in the absence of a client. Importantly, the direct interaction between BiP and Grp94 is nucleotide-specific, with BiP and Grp94 having higher affinity under ADP conditions and lower affinity under ATP conditions. We show that this nucleotidespecific association between BiP and Grp94 is largely due to the conformation of BiP. When BiP is in the ATP conformation its substrate-binding domain blocks Grp94; in contrast, Grp94 can readily associate with the ADP conformation of BiP, which represents the client-bound state of BiP. Our observations provide a mechanism for the sequential involvement of BiP and Grp94 in client folding where the conformation of BiP provides the signal for the subsequent recruitment of Grp94.","author":[{"dropping-particle":"","family":"Sun","given":"Ming","non-dropping-particle":"","parse-names":false,"suffix":""},{"dropping-particle":"","family":"Kotler","given":"J. L.M.","non-dropping-particle":"","parse-names":false,"suffix":""},{"dropping-particle":"","family":"Liu","given":"Shanshan","non-dropping-particle":"","parse-names":false,"suffix":""},{"dropping-particle":"","family":"Street","given":"Timothy O.","non-dropping-particle":"","parse-names":false,"suffix":""}],"container-title":"Journal of Biological Chemistry","id":"ITEM-1","issue":"16","issued":{"date-parts":[["2019","4","19"]]},"page":"6387-6396","publisher":"American Society for Biochemistry and Molecular Biology Inc.","title":"The endoplasmic reticulum (ER) chaperones BiP and Grp94 selectively associate when BiP is in the ADP conformation","type":"article-journal","volume":"294"},"uris":["http://www.mendeley.com/documents/?uuid=a0287493-bfe9-3b95-99f8-18a20428e38e"]}],"mendeley":{"formattedCitation":"(Sun et al., 2019)","plainTextFormattedCitation":"(Sun et al., 2019)","previouslyFormattedCitation":"(Sun et al., 2019)"},"properties":{"noteIndex":0},"schema":"https://github.com/citation-style-language/schema/raw/master/csl-citation.json"}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(Sun et al., 2019)</w:delText>
        </w:r>
        <w:r w:rsidRPr="00871A74" w:rsidDel="000F4367">
          <w:rPr>
            <w:rFonts w:ascii="Arial" w:hAnsi="Arial" w:cs="Arial"/>
          </w:rPr>
          <w:fldChar w:fldCharType="end"/>
        </w:r>
        <w:r w:rsidRPr="00871A74" w:rsidDel="000F4367">
          <w:rPr>
            <w:rFonts w:ascii="Arial" w:hAnsi="Arial" w:cs="Arial"/>
          </w:rPr>
          <w:delText>, however it may highlight a possible compensatory mechanism. Additionally, prolonged UPR can stimulate autophagic pathways in neurons, where misfolded substrates are delivered to the</w:delText>
        </w:r>
        <w:r w:rsidR="003328F3" w:rsidDel="000F4367">
          <w:rPr>
            <w:rFonts w:ascii="Arial" w:hAnsi="Arial" w:cs="Arial"/>
          </w:rPr>
          <w:delText xml:space="preserve"> </w:delText>
        </w:r>
        <w:r w:rsidRPr="00871A74" w:rsidDel="000F4367">
          <w:rPr>
            <w:rFonts w:ascii="Arial" w:hAnsi="Arial" w:cs="Arial"/>
          </w:rPr>
          <w:delText xml:space="preserve">lysosome for degradation </w:delText>
        </w:r>
        <w:r w:rsidRPr="00871A74" w:rsidDel="000F4367">
          <w:rPr>
            <w:rFonts w:ascii="Arial" w:hAnsi="Arial" w:cs="Arial"/>
          </w:rPr>
          <w:fldChar w:fldCharType="begin" w:fldLock="1"/>
        </w:r>
        <w:r w:rsidRPr="00871A74" w:rsidDel="000F4367">
          <w:rPr>
            <w:rFonts w:ascii="Arial" w:hAnsi="Arial" w:cs="Arial"/>
          </w:rPr>
          <w:delInstrText>ADDIN CSL_CITATION {"citationItems":[{"id":"ITEM-1","itemData":{"DOI":"10.1080/15548627.2015.1121360","ISSN":"15548635","abstract":"The common underlying feature of most neurodegenerative diseases such as Alzheimer disease (AD), prion diseases, Parkinson disease (PD), and amyotrophic lateral sclerosis (ALS) involves accumulation of misfolded proteins leading to initiation of endoplasmic reticulum (ER) stress and stimulation of the unfolded protein response (UPR). Additionally, ER stress more recently has been implicated in the pathogenesis of HIV-associated neurocognitive disorders (HAND). Autophagy plays an essential role in the clearance of aggregated toxic proteins and degradation of the damaged organelles. There is evidence that autophagy ameliorates ER stress by eliminating accumulated misfolded proteins. Both abnormal UPR and impaired autophagy have been implicated as a causative mechanism in the development of various neurodegenerative diseases. This review highlights recent advances in the field on the role of ER stress and autophagy in AD, prion diseases, PD, ALS and HAND with the involvement of key signaling pathways in these processes and implications for future development of therapeutic strategies.","author":[{"dropping-particle":"","family":"Cai","given":"Yu","non-dropping-particle":"","parse-names":false,"suffix":""},{"dropping-particle":"","family":"Arikkath","given":"Jyothi","non-dropping-particle":"","parse-names":false,"suffix":""},{"dropping-particle":"","family":"Yang","given":"Lu","non-dropping-particle":"","parse-names":false,"suffix":""},{"dropping-particle":"","family":"Guo","given":"Ming Lei","non-dropping-particle":"","parse-names":false,"suffix":""},{"dropping-particle":"","family":"Periyasamy","given":"Palsamy","non-dropping-particle":"","parse-names":false,"suffix":""},{"dropping-particle":"","family":"Buch","given":"Shilpa","non-dropping-particle":"","parse-names":false,"suffix":""}],"container-title":"Autophagy","id":"ITEM-1","issue":"2","issued":{"date-parts":[["2016","1","1"]]},"page":"225-244","publisher":"Taylor and Francis Inc.","title":"Interplay of endoplasmic reticulum stress and autophagy in neurodegenerative disorders","type":"article","volume":"12"},"uris":["http://www.mendeley.com/documents/?uuid=4a70c644-097a-31ee-8784-547d5ccac6e0"]}],"mendeley":{"formattedCitation":"(Cai et al., 2016)","plainTextFormattedCitation":"(Cai et al., 2016)","previouslyFormattedCitation":"(Cai et al., 2016)"},"properties":{"noteIndex":0},"schema":"https://github.com/citation-style-language/schema/raw/master/csl-citation.json"}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(Cai et al., 2016)</w:delText>
        </w:r>
        <w:r w:rsidRPr="00871A74" w:rsidDel="000F4367">
          <w:rPr>
            <w:rFonts w:ascii="Arial" w:hAnsi="Arial" w:cs="Arial"/>
          </w:rPr>
          <w:fldChar w:fldCharType="end"/>
        </w:r>
        <w:r w:rsidRPr="00871A74" w:rsidDel="000F4367">
          <w:rPr>
            <w:rFonts w:ascii="Arial" w:hAnsi="Arial" w:cs="Arial"/>
          </w:rPr>
          <w:delText xml:space="preserve">. These data highlight a relationship between ER and endo-lysosomal disturbances as an exciting avenue for future research. </w:delText>
        </w:r>
      </w:del>
    </w:p>
    <w:p w14:paraId="30CB0D14" w14:textId="49ADEFB1" w:rsidR="00045DA3" w:rsidDel="000F4367" w:rsidRDefault="00045DA3" w:rsidP="000F4367">
      <w:pPr>
        <w:spacing w:line="480" w:lineRule="auto"/>
        <w:jc w:val="thaiDistribute"/>
        <w:rPr>
          <w:del w:id="1167" w:author="Tyler Bradshaw" w:date="2020-12-05T17:32:00Z"/>
          <w:rFonts w:ascii="Arial" w:hAnsi="Arial" w:cs="Arial"/>
        </w:rPr>
        <w:pPrChange w:id="1168" w:author="Tyler Bradshaw" w:date="2020-12-05T17:32:00Z">
          <w:pPr>
            <w:spacing w:line="480" w:lineRule="auto"/>
            <w:ind w:firstLine="720"/>
            <w:jc w:val="thaiDistribute"/>
          </w:pPr>
        </w:pPrChange>
      </w:pPr>
      <w:del w:id="1169" w:author="Tyler Bradshaw" w:date="2020-12-05T17:32:00Z">
        <w:r w:rsidRPr="00045DA3" w:rsidDel="000F4367">
          <w:rPr>
            <w:rFonts w:ascii="Arial" w:hAnsi="Arial" w:cs="Arial"/>
          </w:rPr>
          <w:delText xml:space="preserve">Strikingly, we observed modules enriched for resident proteins corresponding to all 10 of the major subcellular compartments mapped by Geladaki </w:delText>
        </w:r>
        <w:r w:rsidRPr="000136F1" w:rsidDel="000F4367">
          <w:rPr>
            <w:rFonts w:ascii="Arial" w:hAnsi="Arial" w:cs="Arial"/>
            <w:i/>
            <w:iCs/>
          </w:rPr>
          <w:delText>et al</w:delText>
        </w:r>
        <w:r w:rsidRPr="00045DA3" w:rsidDel="000F4367">
          <w:rPr>
            <w:rFonts w:ascii="Arial" w:hAnsi="Arial" w:cs="Arial"/>
          </w:rPr>
          <w:delText>. (2019; nucleus, mitochondria, golgi, ER, peroxisome, proteasome, plasma membrane, lysosome, cytoplasm, and ribosome</w:delText>
        </w:r>
        <w:r w:rsidDel="000F4367">
          <w:rPr>
            <w:rFonts w:ascii="Arial" w:hAnsi="Arial" w:cs="Arial"/>
          </w:rPr>
          <w:delText>; Supplementa</w:delText>
        </w:r>
        <w:r w:rsidR="00220106" w:rsidDel="000F4367">
          <w:rPr>
            <w:rFonts w:ascii="Arial" w:hAnsi="Arial" w:cs="Arial"/>
          </w:rPr>
          <w:delText>ry</w:delText>
        </w:r>
        <w:r w:rsidDel="000F4367">
          <w:rPr>
            <w:rFonts w:ascii="Arial" w:hAnsi="Arial" w:cs="Arial"/>
          </w:rPr>
          <w:delText xml:space="preserve"> File 1</w:delText>
        </w:r>
        <w:r w:rsidRPr="00045DA3" w:rsidDel="000F4367">
          <w:rPr>
            <w:rFonts w:ascii="Arial" w:hAnsi="Arial" w:cs="Arial"/>
          </w:rPr>
          <w:delText xml:space="preserve">). </w:delText>
        </w:r>
        <w:r w:rsidR="00BE0008" w:rsidDel="000F4367">
          <w:rPr>
            <w:rFonts w:ascii="Arial" w:hAnsi="Arial" w:cs="Arial"/>
          </w:rPr>
          <w:delText xml:space="preserve">The </w:delText>
        </w:r>
        <w:r w:rsidR="004E2E3E" w:rsidDel="000F4367">
          <w:rPr>
            <w:rFonts w:ascii="Arial" w:hAnsi="Arial" w:cs="Arial"/>
          </w:rPr>
          <w:delText>greatest</w:delText>
        </w:r>
        <w:r w:rsidRPr="00045DA3" w:rsidDel="000F4367">
          <w:rPr>
            <w:rFonts w:ascii="Arial" w:hAnsi="Arial" w:cs="Arial"/>
          </w:rPr>
          <w:delText xml:space="preserve"> dysregulation</w:delText>
        </w:r>
        <w:r w:rsidR="008255E4" w:rsidDel="000F4367">
          <w:rPr>
            <w:rFonts w:ascii="Arial" w:hAnsi="Arial" w:cs="Arial"/>
          </w:rPr>
          <w:delText>s</w:delText>
        </w:r>
        <w:r w:rsidRPr="00045DA3" w:rsidDel="000F4367">
          <w:rPr>
            <w:rFonts w:ascii="Arial" w:hAnsi="Arial" w:cs="Arial"/>
          </w:rPr>
          <w:delText xml:space="preserve"> </w:delText>
        </w:r>
        <w:r w:rsidR="00BE0008" w:rsidDel="000F4367">
          <w:rPr>
            <w:rFonts w:ascii="Arial" w:hAnsi="Arial" w:cs="Arial"/>
          </w:rPr>
          <w:delText>we observed w</w:delText>
        </w:r>
        <w:r w:rsidR="008255E4" w:rsidDel="000F4367">
          <w:rPr>
            <w:rFonts w:ascii="Arial" w:hAnsi="Arial" w:cs="Arial"/>
          </w:rPr>
          <w:delText>ere</w:delText>
        </w:r>
        <w:r w:rsidR="00BE0008" w:rsidDel="000F4367">
          <w:rPr>
            <w:rFonts w:ascii="Arial" w:hAnsi="Arial" w:cs="Arial"/>
          </w:rPr>
          <w:delText xml:space="preserve"> in</w:delText>
        </w:r>
        <w:r w:rsidRPr="00045DA3" w:rsidDel="000F4367">
          <w:rPr>
            <w:rFonts w:ascii="Arial" w:hAnsi="Arial" w:cs="Arial"/>
          </w:rPr>
          <w:delText xml:space="preserve"> lysos</w:delText>
        </w:r>
        <w:r w:rsidR="00BE0008" w:rsidDel="000F4367">
          <w:rPr>
            <w:rFonts w:ascii="Arial" w:hAnsi="Arial" w:cs="Arial"/>
          </w:rPr>
          <w:delText>o</w:delText>
        </w:r>
        <w:r w:rsidRPr="00045DA3" w:rsidDel="000F4367">
          <w:rPr>
            <w:rFonts w:ascii="Arial" w:hAnsi="Arial" w:cs="Arial"/>
          </w:rPr>
          <w:delText>mal, endosomal, ER, and synaptic modules</w:delText>
        </w:r>
        <w:r w:rsidR="00BE0008" w:rsidDel="000F4367">
          <w:rPr>
            <w:rFonts w:ascii="Arial" w:hAnsi="Arial" w:cs="Arial"/>
          </w:rPr>
          <w:delText>, supporting the hypothesis that SWIP</w:delText>
        </w:r>
        <w:r w:rsidR="00BE0008" w:rsidRPr="000136F1" w:rsidDel="000F4367">
          <w:rPr>
            <w:rFonts w:ascii="Arial" w:hAnsi="Arial" w:cs="Arial"/>
            <w:vertAlign w:val="superscript"/>
          </w:rPr>
          <w:delText>P1019R</w:delText>
        </w:r>
        <w:r w:rsidR="00BE0008" w:rsidDel="000F4367">
          <w:rPr>
            <w:rFonts w:ascii="Arial" w:hAnsi="Arial" w:cs="Arial"/>
          </w:rPr>
          <w:delText xml:space="preserve"> primarily results in disrupted endo-lysosomal trafficking</w:delText>
        </w:r>
        <w:r w:rsidRPr="00045DA3" w:rsidDel="000F4367">
          <w:rPr>
            <w:rFonts w:ascii="Arial" w:hAnsi="Arial" w:cs="Arial"/>
          </w:rPr>
          <w:delText xml:space="preserve">. </w:delText>
        </w:r>
        <w:r w:rsidR="00553D14" w:rsidDel="000F4367">
          <w:rPr>
            <w:rFonts w:ascii="Arial" w:hAnsi="Arial" w:cs="Arial"/>
          </w:rPr>
          <w:delText>W</w:delText>
        </w:r>
        <w:r w:rsidRPr="00045DA3" w:rsidDel="000F4367">
          <w:rPr>
            <w:rFonts w:ascii="Arial" w:hAnsi="Arial" w:cs="Arial"/>
          </w:rPr>
          <w:delText xml:space="preserve">hile analysis of these </w:delText>
        </w:r>
        <w:r w:rsidR="00553D14" w:rsidDel="000F4367">
          <w:rPr>
            <w:rFonts w:ascii="Arial" w:hAnsi="Arial" w:cs="Arial"/>
          </w:rPr>
          <w:delText xml:space="preserve">dysregulated modules </w:delText>
        </w:r>
        <w:r w:rsidRPr="00045DA3" w:rsidDel="000F4367">
          <w:rPr>
            <w:rFonts w:ascii="Arial" w:hAnsi="Arial" w:cs="Arial"/>
          </w:rPr>
          <w:delText>informs the pathobiology of SWIP</w:delText>
        </w:r>
        <w:r w:rsidRPr="000136F1" w:rsidDel="000F4367">
          <w:rPr>
            <w:rFonts w:ascii="Arial" w:hAnsi="Arial" w:cs="Arial"/>
            <w:vertAlign w:val="superscript"/>
          </w:rPr>
          <w:delText>P1019R</w:delText>
        </w:r>
        <w:r w:rsidRPr="00045DA3" w:rsidDel="000F4367">
          <w:rPr>
            <w:rFonts w:ascii="Arial" w:hAnsi="Arial" w:cs="Arial"/>
          </w:rPr>
          <w:delText xml:space="preserve">, our spatial proteomics approach </w:delText>
        </w:r>
        <w:r w:rsidR="00553D14" w:rsidDel="000F4367">
          <w:rPr>
            <w:rFonts w:ascii="Arial" w:hAnsi="Arial" w:cs="Arial"/>
          </w:rPr>
          <w:delText xml:space="preserve">also </w:delText>
        </w:r>
        <w:r w:rsidRPr="00045DA3" w:rsidDel="000F4367">
          <w:rPr>
            <w:rFonts w:ascii="Arial" w:hAnsi="Arial" w:cs="Arial"/>
          </w:rPr>
          <w:delText>identifie</w:delText>
        </w:r>
        <w:r w:rsidR="00553D14" w:rsidDel="000F4367">
          <w:rPr>
            <w:rFonts w:ascii="Arial" w:hAnsi="Arial" w:cs="Arial"/>
          </w:rPr>
          <w:delText>d</w:delText>
        </w:r>
        <w:r w:rsidRPr="00045DA3" w:rsidDel="000F4367">
          <w:rPr>
            <w:rFonts w:ascii="Arial" w:hAnsi="Arial" w:cs="Arial"/>
          </w:rPr>
          <w:delText xml:space="preserve"> numerous biologically cohesive modules</w:delText>
        </w:r>
        <w:r w:rsidR="004E2E3E" w:rsidDel="000F4367">
          <w:rPr>
            <w:rFonts w:ascii="Arial" w:hAnsi="Arial" w:cs="Arial"/>
          </w:rPr>
          <w:delText>,</w:delText>
        </w:r>
        <w:r w:rsidRPr="00045DA3" w:rsidDel="000F4367">
          <w:rPr>
            <w:rFonts w:ascii="Arial" w:hAnsi="Arial" w:cs="Arial"/>
          </w:rPr>
          <w:delText xml:space="preserve"> which remain</w:delText>
        </w:r>
        <w:r w:rsidR="00553D14" w:rsidDel="000F4367">
          <w:rPr>
            <w:rFonts w:ascii="Arial" w:hAnsi="Arial" w:cs="Arial"/>
          </w:rPr>
          <w:delText>ed</w:delText>
        </w:r>
        <w:r w:rsidRPr="00045DA3" w:rsidDel="000F4367">
          <w:rPr>
            <w:rFonts w:ascii="Arial" w:hAnsi="Arial" w:cs="Arial"/>
          </w:rPr>
          <w:delText xml:space="preserve"> unaltered</w:delText>
        </w:r>
        <w:r w:rsidR="00553D14" w:rsidDel="000F4367">
          <w:rPr>
            <w:rFonts w:ascii="Arial" w:hAnsi="Arial" w:cs="Arial"/>
          </w:rPr>
          <w:delText xml:space="preserve"> (Supplementary File 1)</w:delText>
        </w:r>
        <w:r w:rsidRPr="00045DA3" w:rsidDel="000F4367">
          <w:rPr>
            <w:rFonts w:ascii="Arial" w:hAnsi="Arial" w:cs="Arial"/>
          </w:rPr>
          <w:delText xml:space="preserve">. </w:delText>
        </w:r>
        <w:r w:rsidR="00553D14" w:rsidDel="000F4367">
          <w:rPr>
            <w:rFonts w:ascii="Arial" w:hAnsi="Arial" w:cs="Arial"/>
          </w:rPr>
          <w:delText>Given that m</w:delText>
        </w:r>
        <w:r w:rsidRPr="00045DA3" w:rsidDel="000F4367">
          <w:rPr>
            <w:rFonts w:ascii="Arial" w:hAnsi="Arial" w:cs="Arial"/>
          </w:rPr>
          <w:delText>a</w:delText>
        </w:r>
        <w:r w:rsidR="00553D14" w:rsidDel="000F4367">
          <w:rPr>
            <w:rFonts w:ascii="Arial" w:hAnsi="Arial" w:cs="Arial"/>
          </w:rPr>
          <w:delText>n</w:delText>
        </w:r>
        <w:r w:rsidRPr="00045DA3" w:rsidDel="000F4367">
          <w:rPr>
            <w:rFonts w:ascii="Arial" w:hAnsi="Arial" w:cs="Arial"/>
          </w:rPr>
          <w:delText>y of these modules contain</w:delText>
        </w:r>
        <w:r w:rsidR="008255E4" w:rsidDel="000F4367">
          <w:rPr>
            <w:rFonts w:ascii="Arial" w:hAnsi="Arial" w:cs="Arial"/>
          </w:rPr>
          <w:delText>ed</w:delText>
        </w:r>
        <w:r w:rsidRPr="00045DA3" w:rsidDel="000F4367">
          <w:rPr>
            <w:rFonts w:ascii="Arial" w:hAnsi="Arial" w:cs="Arial"/>
          </w:rPr>
          <w:delText xml:space="preserve"> proteins of unknown function</w:delText>
        </w:r>
        <w:r w:rsidR="00553D14" w:rsidDel="000F4367">
          <w:rPr>
            <w:rFonts w:ascii="Arial" w:hAnsi="Arial" w:cs="Arial"/>
          </w:rPr>
          <w:delText xml:space="preserve">, we anticipate that future analyses of these modules and their </w:delText>
        </w:r>
        <w:r w:rsidRPr="00045DA3" w:rsidDel="000F4367">
          <w:rPr>
            <w:rFonts w:ascii="Arial" w:hAnsi="Arial" w:cs="Arial"/>
          </w:rPr>
          <w:delText>protein co</w:delText>
        </w:r>
        <w:r w:rsidR="00553D14" w:rsidDel="000F4367">
          <w:rPr>
            <w:rFonts w:ascii="Arial" w:hAnsi="Arial" w:cs="Arial"/>
          </w:rPr>
          <w:delText xml:space="preserve">nstituents </w:delText>
        </w:r>
        <w:r w:rsidRPr="00045DA3" w:rsidDel="000F4367">
          <w:rPr>
            <w:rFonts w:ascii="Arial" w:hAnsi="Arial" w:cs="Arial"/>
          </w:rPr>
          <w:delText>ha</w:delText>
        </w:r>
        <w:r w:rsidR="00553D14" w:rsidDel="000F4367">
          <w:rPr>
            <w:rFonts w:ascii="Arial" w:hAnsi="Arial" w:cs="Arial"/>
          </w:rPr>
          <w:delText>ve</w:delText>
        </w:r>
        <w:r w:rsidRPr="00045DA3" w:rsidDel="000F4367">
          <w:rPr>
            <w:rFonts w:ascii="Arial" w:hAnsi="Arial" w:cs="Arial"/>
          </w:rPr>
          <w:delText xml:space="preserve"> great potential to inform </w:delText>
        </w:r>
        <w:r w:rsidR="00553D14" w:rsidDel="000F4367">
          <w:rPr>
            <w:rFonts w:ascii="Arial" w:hAnsi="Arial" w:cs="Arial"/>
          </w:rPr>
          <w:delText xml:space="preserve">our understanding of protein networks and </w:delText>
        </w:r>
        <w:r w:rsidR="008255E4" w:rsidDel="000F4367">
          <w:rPr>
            <w:rFonts w:ascii="Arial" w:hAnsi="Arial" w:cs="Arial"/>
          </w:rPr>
          <w:delText>their influence on</w:delText>
        </w:r>
        <w:r w:rsidR="00553D14" w:rsidDel="000F4367">
          <w:rPr>
            <w:rFonts w:ascii="Arial" w:hAnsi="Arial" w:cs="Arial"/>
          </w:rPr>
          <w:delText xml:space="preserve"> neuronal cell biology. </w:delText>
        </w:r>
      </w:del>
    </w:p>
    <w:p w14:paraId="1383423F" w14:textId="5C1D7291" w:rsidR="0095495F" w:rsidRPr="00661284" w:rsidDel="000F4367" w:rsidRDefault="00310B52" w:rsidP="000F4367">
      <w:pPr>
        <w:spacing w:line="480" w:lineRule="auto"/>
        <w:jc w:val="thaiDistribute"/>
        <w:rPr>
          <w:ins w:id="1170" w:author="Jamie Courtland" w:date="2020-10-27T10:37:00Z"/>
          <w:del w:id="1171" w:author="Tyler Bradshaw" w:date="2020-12-05T17:32:00Z"/>
          <w:rFonts w:ascii="Arial" w:hAnsi="Arial" w:cs="Arial"/>
          <w:lang w:val="da-DK"/>
        </w:rPr>
        <w:pPrChange w:id="1172" w:author="Tyler Bradshaw" w:date="2020-12-05T17:32:00Z">
          <w:pPr>
            <w:spacing w:line="480" w:lineRule="auto"/>
            <w:ind w:firstLine="720"/>
            <w:jc w:val="thaiDistribute"/>
          </w:pPr>
        </w:pPrChange>
      </w:pPr>
      <w:del w:id="1173" w:author="Tyler Bradshaw" w:date="2020-12-05T17:32:00Z">
        <w:r w:rsidRPr="00871A74" w:rsidDel="000F4367">
          <w:rPr>
            <w:rFonts w:ascii="Arial" w:hAnsi="Arial" w:cs="Arial"/>
          </w:rPr>
          <w:tab/>
        </w:r>
        <w:r w:rsidR="00DB44EC" w:rsidRPr="00871A74" w:rsidDel="000F4367">
          <w:rPr>
            <w:rFonts w:ascii="Arial" w:hAnsi="Arial" w:cs="Arial"/>
          </w:rPr>
          <w:delText>It has become clear that preservation of the endo-lysosomal system is critical to neuronal function, as mutations in mediators of this process are implicated in neurological diseases such as Parkinson’s disease, Huntington’s disease, Alzheimer’s disease, Frontotemporal Dementia, Neuronal Ceroid Lipofuscinoses</w:delText>
        </w:r>
        <w:r w:rsidR="00D6171F" w:rsidDel="000F4367">
          <w:rPr>
            <w:rFonts w:ascii="Arial" w:hAnsi="Arial" w:cs="Arial"/>
          </w:rPr>
          <w:delText xml:space="preserve"> (NCLs)</w:delText>
        </w:r>
        <w:r w:rsidR="00DB44EC" w:rsidRPr="00871A74" w:rsidDel="000F4367">
          <w:rPr>
            <w:rFonts w:ascii="Arial" w:hAnsi="Arial" w:cs="Arial"/>
          </w:rPr>
          <w:delText>, and Hereditary Spastic Paraplegia</w:delText>
        </w:r>
        <w:r w:rsidR="00786410" w:rsidRPr="00871A74" w:rsidDel="000F4367">
          <w:rPr>
            <w:rFonts w:ascii="Arial" w:hAnsi="Arial" w:cs="Arial"/>
          </w:rPr>
          <w:delText xml:space="preserve"> </w:delText>
        </w:r>
        <w:r w:rsidR="00DB44EC" w:rsidRPr="00871A74" w:rsidDel="000F4367">
          <w:rPr>
            <w:rFonts w:ascii="Arial" w:hAnsi="Arial" w:cs="Arial"/>
          </w:rPr>
          <w:fldChar w:fldCharType="begin" w:fldLock="1"/>
        </w:r>
        <w:r w:rsidR="00045F2E" w:rsidDel="000F4367">
          <w:rPr>
            <w:rFonts w:ascii="Arial" w:hAnsi="Arial" w:cs="Arial"/>
          </w:rPr>
          <w:delInstrText>ADDIN CSL_CITATION {"citationItems":[{"id":"ITEM-1","itemData":{"DOI":"10.1002/humu.22373","ISSN":"10597794","abstract":"Autosomal recessive, early-onset Parkinsonism is clinically and genetically heterogeneous. Here, we report the identification, by homozygosity mapping and exome sequencing, of a SYNJ1 homozygous mutation (p.Arg258Gln) segregating with disease in an Italian consanguineous family with Parkinsonism, dystonia, and cognitive deterioration. Response to levodopa was poor, and limited by side effects. Neuroimaging revealed brain atrophy, nigrostriatal dopaminergic defects, and cerebral hypometabolism. SYNJ1 encodes synaptojanin 1, a phosphoinositide phosphatase protein with essential roles in the postendocytic recycling of synaptic vesicles. The mutation is absent in variation databases and in ethnically matched controls, is damaging according to all prediction programs, and replaces an amino acid that is extremely conserved in the synaptojanin 1 homologues and in SAC1-like domains of other proteins. Sequencing the SYNJ1 ORF in unrelated patients revealed another heterozygous mutation (p.Ser1422Arg), predicted as damaging, in a patient who also carries a heterozygous PINK1 truncating mutation. The SYNJ1 gene is a compelling candidate for Parkinsonism; mutations in the functionally linked protein auxilin cause a similar early-onset phenotype, and other findings implicate endosomal dysfunctions in the pathogenesis. Our data delineate a novel form of human Mendelian Parkinsonism, and provide further evidence for abnormal synaptic vesicle recycling as a central theme in the pathogenesis. By homozygosity mapping and exome sequencing in an Italian consanguineous family with early-onset Parkinsonism, we identified a disease-segregating homozygous SYNJ1 mutation. SYNJ1 encodes synaptojanin 1, a phosphoinositide phosphatase, essential for the post-endocytic recycling of synaptic vesicles. This work delineates a novel form of Mendelian Parkinsonism and provides further evidence for abnormal synaptic vesicle recycling as a central theme in the pathogenesis. © 2013 WILEY PERIODICALS, INC.","author":[{"dropping-particle":"","family":"Quadri","given":"Marialuisa","non-dropping-particle":"","parse-names":false,"suffix":""},{"dropping-particle":"","family":"Fang","given":"Mingyan","non-dropping-particle":"","parse-names":false,"suffix":""},{"dropping-particle":"","family":"Picillo","given":"Marina","non-dropping-particle":"","parse-names":false,"suffix":""},{"dropping-particle":"","family":"Olgiati","given":"Simone","non-dropping-particle":"","parse-names":false,"suffix":""},{"dropping-particle":"","family":"Breedveld","given":"Guido J.","non-dropping-particle":"","parse-names":false,"suffix":""},{"dropping-particle":"","family":"Graafland","given":"Josja","non-dropping-particle":"","parse-names":false,"suffix":""},{"dropping-particle":"","family":"Wu","given":"Bin","non-dropping-particle":"","parse-names":false,"suffix":""},{"dropping-particle":"","family":"Xu","given":"Fengping","non-dropping-particle":"","parse-names":false,"suffix":""},{"dropping-particle":"","family":"Erro","given":"Roberto","non-dropping-particle":"","parse-names":false,"suffix":""},{"dropping-particle":"","family":"Amboni","given":"Marianna","non-dropping-particle":"","parse-names":false,"suffix":""},{"dropping-particle":"","family":"Pappatà","given":"Sabina","non-dropping-particle":"","parse-names":false,"suffix":""},{"dropping-particle":"","family":"Quarantelli","given":"Mario","non-dropping-particle":"","parse-names":false,"suffix":""},{"dropping-particle":"","family":"Annesi","given":"Grazia","non-dropping-particle":"","parse-names":false,"suffix":""},{"dropping-particle":"","family":"Quattrone","given":"Aldo","non-dropping-particle":"","parse-names":false,"suffix":""},{"dropping-particle":"","family":"Chien","given":"Hsin F.","non-dropping-particle":"","parse-names":false,"suffix":""},{"dropping-particle":"","family":"Barbosa","given":"Egberto R.","non-dropping-particle":"","parse-names":false,"suffix":""},{"dropping-particle":"","family":"Oostra","given":"Ben A.","non-dropping-particle":"","parse-names":false,"suffix":""},{"dropping-particle":"","family":"Barone","given":"Paolo","non-dropping-particle":"","parse-names":false,"suffix":""},{"dropping-particle":"","family":"Wang","given":"Jun","non-dropping-particle":"","parse-names":false,"suffix":""},{"dropping-particle":"","family":"Bonifati","given":"Vincenzo","non-dropping-particle":"","parse-names":false,"suffix":""}],"container-title":"Human Mutation","id":"ITEM-1","issue":"9","issued":{"date-parts":[["2013","9"]]},"page":"1208-1215","title":"Mutation in the SYNJ1 gene associated with autosomal recessive, early-onset parkinsonism","type":"article-journal","volume":"34"},"uris":["http://www.mendeley.com/documents/?uuid=c27a34b0-b2ea-3fb7-ab82-77060c4c323b"]},{"id":"ITEM-2","itemData":{"DOI":"10.1371/journal.pone.0036458","ISSN":"19326203","abstract":"Parkinson disease is caused by neuronal loss in the substantia nigra which manifests by abnormality of movement, muscle tone, and postural stability. Several genes have been implicated in the pathogenesis of Parkinson disease, but the underlying molecular basis is still unknown for ~70% of the patients. Using homozygosity mapping and whole exome sequencing we identified a deleterious mutation in DNAJC6 in two patients with juvenile Parkinsonism. The mutation was associated with abnormal transcripts and marked reduced DNAJC6 mRNA level. DNAJC6 encodes the HSP40 Auxilin, a protein which is selectively expressed in neurons and confers specificity to the ATPase activity of its partner Hcs70 in clathrin uncoating. In Auxilin null mice it was previously shown that the abnormally increased retention of assembled clathrin on vesicles and in empty cages leads to impaired synaptic vesicle recycling and perturbed clathrin mediated endocytosis. Endocytosis function, studied by transferring uptake, was normal in fibroblasts from our patients, likely because of the presence of another J-domain containing partner which co-chaperones Hsc70-mediated uncoating activity in non-neuronal cells. The present report underscores the importance of the endocytic/lysosomal pathway in the pathogenesis of Parkinson disease and other forms of Parkinsonism. © 2012 Edvardson et al.","author":[{"dropping-particle":"","family":"Edvardson","given":"Simon","non-dropping-particle":"","parse-names":false,"suffix":""},{"dropping-particle":"","family":"Cinnamon","given":"Yuval","non-dropping-particle":"","parse-names":false,"suffix":""},{"dropping-particle":"","family":"Ta-Shma","given":"Asaf","non-dropping-particle":"","parse-names":false,"suffix":""},{"dropping-particle":"","family":"Shaag","given":"Avraham","non-dropping-particle":"","parse-names":false,"suffix":""},{"dropping-particle":"","family":"Yim","given":"Yang In","non-dropping-particle":"","parse-names":false,"suffix":""},{"dropping-particle":"","family":"Zenvirt","given":"Shamir","non-dropping-particle":"","parse-names":false,"suffix":""},{"dropping-particle":"","family":"Jalas","given":"Chaim","non-dropping-particle":"","parse-names":false,"suffix":""},{"dropping-particle":"","family":"Lesage","given":"Suzanne","non-dropping-particle":"","parse-names":false,"suffix":""},{"dropping-particle":"","family":"Brice","given":"Alexis","non-dropping-particle":"","parse-names":false,"suffix":""},{"dropping-particle":"","family":"Taraboulos","given":"Albert","non-dropping-particle":"","parse-names":false,"suffix":""},{"dropping-particle":"","family":"Kaestner","given":"Klaus H.","non-dropping-particle":"","parse-names":false,"suffix":""},{"dropping-particle":"","family":"Greene","given":"Lois E.","non-dropping-particle":"","parse-names":false,"suffix":""},{"dropping-particle":"","family":"Elpeleg","given":"Orly","non-dropping-particle":"","parse-names":false,"suffix":""}],"container-title":"PLoS ONE","id":"ITEM-2","issue":"5","issued":{"date-parts":[["2012","5","1"]]},"title":"A deleterious mutation in DNAJC6 encoding the neuronal-specific clathrin-uncoating Co-chaperone auxilin, is associated with juvenile parkinsonism","type":"article-journal","volume":"7"},"uris":["http://www.mendeley.com/documents/?uuid=15468db3-1f6f-3c6f-8ab8-bc01e9412260"]},{"id":"ITEM-3","itemData":{"DOI":"10.1016/j.nbd.2019.04.005","ISSN":"1095953X","PMID":"30954703","abstract":"Background: Mutations in LRRK2 are the most common cause of autosomal dominant Parkinson's disease, and the relevance of LRRK2 to the sporadic form of the disease is becoming ever more apparent. It is therefore essential that studies are conducted to improve our understanding of the cellular role of this protein. Here we use multiple models and techniques to identify the pathways through which LRRK2 mutations may lead to the development of Parkinson's disease. Methods: A novel integrated transcriptomics and proteomics approach was used to identify pathways that were significantly altered in iPSC-derived dopaminergic neurons carrying the LRRK2-G2019S mutation. Western blotting, immunostaining and functional assays including FM1-43 analysis of synaptic vesicle endocytosis were performed to confirm these findings in iPSC-derived dopaminergic neuronal cultures carrying either the LRRK2-G2019S or the LRRK2-R1441C mutation, and LRRK2 BAC transgenic rats, and post-mortem human brain tissue from LRRK2-G2019S patients. Results: Our integrated -omics analysis revealed highly significant dysregulation of the endocytic pathway in iPSC-derived dopaminergic neurons carrying the LRRK2-G2019S mutation. Western blot analysis confirmed that key endocytic proteins including endophilin I-III, dynamin-1, and various RAB proteins were downregulated in these cultures and in cultures carrying the LRRK2-R1441C mutation, compared with controls. We also found changes in expression of 25 RAB proteins. Changes in endocytic protein expression led to a functional impairment in clathrin-mediated synaptic vesicle endocytosis. Further to this, we found that the endocytic pathway was also perturbed in striatal tissue of aged LRRK2 BAC transgenic rats overexpressing either the LRRK2 wildtype, LRRK2-R1441C or LRRK2-G2019S transgenes. Finally, we found that clathrin heavy chain and endophilin I-III levels are increased in human post-mortem tissue from LRRK2-G2019S patients compared with controls. Conclusions: Our study demonstrates extensive alterations across the endocytic pathway associated with LRRK2 mutations in iPSC-derived dopaminergic neurons and BAC transgenic rats, as well as in post-mortem brain tissue from PD patients carrying a LRRK2 mutation. In particular, we find evidence of disrupted clathrin-mediated endocytosis and suggest that LRRK2-mediated PD pathogenesis may arise through dysregulation of this process.","author":[{"dropping-particle":"","family":"Connor-Robson","given":"Natalie","non-dropping-particle":"","parse-names":false,"suffix":""},{"dropping-particle":"","family":"Booth","given":"Heather","non-dropping-particle":"","parse-names":false,"suffix":""},{"dropping-particle":"","family":"Martin","given":"Jeffrey G.","non-dropping-particle":"","parse-names":false,"suffix":""},{"dropping-particle":"","family":"Gao","given":"Benbo","non-dropping-particle":"","parse-names":false,"suffix":""},{"dropping-particle":"","family":"Li","given":"Kejie","non-dropping-particle":"","parse-names":false,"suffix":""},{"dropping-particle":"","family":"Doig","given":"Natalie","non-dropping-particle":"","parse-names":false,"suffix":""},{"dropping-particle":"","family":"Vowles","given":"Jane","non-dropping-particle":"","parse-names":false,"suffix":""},{"dropping-particle":"","family":"Browne","given":"Cathy","non-dropping-particle":"","parse-names":false,"suffix":""},{"dropping-particle":"","family":"Klinger","given":"Laura","non-dropping-particle":"","parse-names":false,"suffix":""},{"dropping-particle":"","family":"Juhasz","given":"Peter","non-dropping-particle":"","parse-names":false,"suffix":""},{"dropping-particle":"","family":"Klein","given":"Christine","non-dropping-particle":"","parse-names":false,"suffix":""},{"dropping-particle":"","family":"Cowley","given":"Sally A.","non-dropping-particle":"","parse-names":false,"suffix":""},{"dropping-particle":"","family":"Bolam","given":"Paul","non-dropping-particle":"","parse-names":false,"suffix":""},{"dropping-particle":"","family":"Hirst","given":"Warren","non-dropping-particle":"","parse-names":false,"suffix":""},{"dropping-particle":"","family":"Wade-Martins","given":"Richard","non-dropping-particle":"","parse-names":false,"suffix":""}],"container-title":"Neurobiology of Disease","id":"ITEM-3","issued":{"date-parts":[["2019","7","1"]]},"page":"512-526","publisher":"Academic Press Inc.","title":"An integrated transcriptomics and proteomics analysis reveals functional endocytic dysregulation caused by mutations in LRRK2","type":"article-journal","volume":"127"},"uris":["http://www.mendeley.com/documents/?uuid=08bcad69-3cd0-3aff-9f9b-16ea0e97acf1"]},{"id":"ITEM-4","itemData":{"DOI":"10.1083/jcb.200509091","ISSN":"00219525","PMID":"16476778","abstract":"The molecular mechanisms underlying the targeting of Huntingtin (Htt) to endosomes and its multifaceted role in endocytosis are poorly understood. In this study, we have identi. ed Htt-associated protein 40 (HAP40) as a novel effector of the small guanosine triphosphatase Rab5, a key regulator of endocytosis. HAP40 mediates the recruitment of Htt by Rab5 onto early endosomes. HAP40 overexpression caused a drastic reduction of early endosomal motility through their displacement from microtubules and preferential association with actin filaments. Remarkably, endogenous HAP40 was up-regulated in fibroblasts and brain tissue from human patients affected by Huntington's disease (HD) as well as in STHdhQ111 striatal cells established from a HD mouse model. These cells consistently displayed altered endosome motility and endocytic activity, which was restored by the ablation of HAP40. In revealing an unexpected link between Rab5, HAP40, and Htt, we uncovered a new mechanism regulating cytoskeleton-dependent endosome dynamics and its dysfunction under pathological conditions. © The Rockefeller University Press.","author":[{"dropping-particle":"","family":"Pal","given":"Arun","non-dropping-particle":"","parse-names":false,"suffix":""},{"dropping-particle":"","family":"Severin","given":"Fedor","non-dropping-particle":"","parse-names":false,"suffix":""},{"dropping-particle":"","family":"Lommer","given":"Barbara","non-dropping-particle":"","parse-names":false,"suffix":""},{"dropping-particle":"","family":"Shevchenko","given":"Anna","non-dropping-particle":"","parse-names":false,"suffix":""},{"dropping-particle":"","family":"Zerial","given":"Marino","non-dropping-particle":"","parse-names":false,"suffix":""}],"container-title":"Journal of Cell Biology","id":"ITEM-4","issue":"4","issued":{"date-parts":[["2006","2","13"]]},"page":"605-618","title":"Huntingtin-HAP40 complex is a novel Rab5 effector that regulates early endosome motility and is up-regulated in Huntington's disease","type":"article-journal","volume":"172"},"uris":["http://www.mendeley.com/documents/?uuid=26e75428-b77e-372c-9b9c-cea6ce9ea4c5"]},{"id":"ITEM-5","itemData":{"DOI":"10.1001/jama.2010.574","ISSN":"00987484","PMID":"20460622","abstract":"Context: Genome-wide association studies (GWAS) have recently identified CLU, PICALM, and CR1 as novel genes for late-onset Alzheimer disease (AD). Objectives: To identify and strengthen additional loci associated with AD and confirm these in an independent sample and to examine the contribution of recently identified genes to AD risk prediction in a 3-stage analysis of new and previously published GWAS on more than 35 000 persons (8371 AD cases). Design, Setting, and Participants: In stage 1, we identified strong genetic associations (P&lt;10-3) in a sample of 3006 AD cases and 14 642 controls by combining new data from the population-based Cohorts for Heart and Aging Research in Genomic Epidemiology consortium (1367 AD cases [973 incident]) with previously reported results from the Translational Genomics Research Institute and the Mayo AD GWAS. We identified 2708 single-nucleotide polymorphisms (SNPs) with P&lt;10-3. In stage 2, we pooled results for these SNPs with the European AD Initiative (2032 cases and 5328 controls) to identify 38 SNPs (10 loci) with P&lt;10-5. In stage 3, we combined data for these 10 loci with data from the Genetic and Environmental Risk in AD consortium (3333 cases and 6995 controls) to identify 4 SNPs with P&lt;1.7 × 10-8. These 4 SNPs were replicated in an independent Spanish sample (1140 AD cases and 1209 controls). Genome-wide association analyses were completed in 2007-2008 and the meta-analyses and replication in 2009. Main Outcome Measure: Presence of Alzheimer disease. Results: Two loci were identified to have genome-wide significance for the first time: rs744373 near BIN1 (odds ratio [OR],1.13; 95% confidence interval [CI],1.06-1.21 per copy of the minor allele; P=1.59×10-11) and rs597668 near EXOC3L2/BLOC1S3/ MARK4 (OR, 1.18; 95% CI, 1.07-1.29; P=6.45×10-9). Associations of these 2 loci plus the previously identified loci CLU and PICALM with AD were confirmed in the Spanish sample (P&lt;.05). However, although CLU and PICALM were confirmed to be associated with AD in this independent sample, they did not improve the ability of a model that included age, sex, and APOE to predict incident AD (improvement in area under the receiver operating characteristic curve from 0.847 to 0.849 in the Rotterdam Study and 0.702 to 0.705 in the Cardiovascular Health Study). Conclusions: Two genetic loci for AD were found for the first time to reach genome-wide statistical significance. These findings were replicated in an independent population. T…","author":[{"dropping-particle":"","family":"Seshadri","given":"Sudha","non-dropping-particle":"","parse-names":false,"suffix":""},{"dropping-particle":"","family":"Fitzpatrick","given":"Annette L.","non-dropping-particle":"","parse-names":false,"suffix":""},{"dropping-particle":"","family":"Ikram","given":"M. Arfan","non-dropping-particle":"","parse-names":false,"suffix":""},{"dropping-particle":"","family":"DeStefano","given":"Anita L.","non-dropping-particle":"","parse-names":false,"suffix":""},{"dropping-particle":"","family":"Gudnason","given":"Vilmundur","non-dropping-particle":"","parse-names":false,"suffix":""},{"dropping-particle":"","family":"Boada","given":"Merce","non-dropping-particle":"","parse-names":false,"suffix":""},{"dropping-particle":"","family":"Bis","given":"Joshua C.","non-dropping-particle":"","parse-names":false,"suffix":""},{"dropping-particle":"V.","family":"Smith","given":"Albert","non-dropping-particle":"","parse-names":false,"suffix":""},{"dropping-particle":"","family":"Carassquillo","given":"Minerva M.","non-dropping-particle":"","parse-names":false,"suffix":""},{"dropping-particle":"","family":"Lambert","given":"Jean Charles","non-dropping-particle":"","parse-names":false,"suffix":""},{"dropping-particle":"","family":"Harold","given":"Denise","non-dropping-particle":"","parse-names":false,"suffix":""},{"dropping-particle":"","family":"Schrijvers","given":"Elisabeth M.C.","non-dropping-particle":"","parse-names":false,"suffix":""},{"dropping-particle":"","family":"Ramirez-Lorca","given":"Reposo","non-dropping-particle":"","parse-names":false,"suffix":""},{"dropping-particle":"","family":"Debette","given":"Stephanie","non-dropping-particle":"","parse-names":false,"suffix":""},{"dropping-particle":"","family":"Longstreth","given":"W. T.","non-dropping-particle":"","parse-names":false,"suffix":""},{"dropping-particle":"","family":"Janssens","given":"A. Cecile J.W.","non-dropping-particle":"","parse-names":false,"suffix":""},{"dropping-particle":"","family":"Pankratz","given":"V. Shane","non-dropping-particle":"","parse-names":false,"suffix":""},{"dropping-particle":"","family":"Dartigues","given":"Jean François","non-dropping-particle":"","parse-names":false,"suffix":""},{"dropping-particle":"","family":"Hollingworth","given":"Paul","non-dropping-particle":"","parse-names":false,"suffix":""},{"dropping-particle":"","family":"Aspelund","given":"Thor","non-dropping-particle":"","parse-names":false,"suffix":""},{"dropping-particle":"","family":"Hernandez","given":"Isabel","non-dropping-particle":"","parse-names":false,"suffix":""},{"dropping-particle":"","family":"Beiser","given":"Alexa","non-dropping-particle":"","parse-names":false,"suffix":""},{"dropping-particle":"","family":"Kuller","given":"Lewis H.","non-dropping-particle":"","parse-names":false,"suffix":""},{"dropping-particle":"","family":"Koudstaal","given":"Peter J.","non-dropping-particle":"","parse-names":false,"suffix":""},{"dropping-particle":"","family":"Dickson","given":"Dennis W.","non-dropping-particle":"","parse-names":false,"suffix":""},{"dropping-particle":"","family":"Tzourio","given":"Christophe","non-dropping-particle":"","parse-names":false,"suffix":""},{"dropping-particle":"","family":"Abraham","given":"Richard","non-dropping-particle":"","parse-names":false,"suffix":""},{"dropping-particle":"","family":"Antunez","given":"Carmen","non-dropping-particle":"","parse-names":false,"suffix":""},{"dropping-particle":"","family":"Du","given":"Yangchun","non-dropping-particle":"","parse-names":false,"suffix":""},{"dropping-particle":"","family":"Rotter","given":"Jerome I.","non-dropping-particle":"","parse-names":false,"suffix":""},{"dropping-particle":"","family":"Aulchenko","given":"Yurii S.","non-dropping-particle":"","parse-names":false,"suffix":""},{"dropping-particle":"","family":"Harris","given":"Tamara B.","non-dropping-particle":"","parse-names":false,"suffix":""},{"dropping-particle":"","family":"Petersen","given":"Ronald C.","non-dropping-particle":"","parse-names":false,"suffix":""},{"dropping-particle":"","family":"Berr","given":"Claudine","non-dropping-particle":"","parse-names":false,"suffix":""},{"dropping-particle":"","family":"Owen","given":"Michael J.","non-dropping-particle":"","parse-names":false,"suffix":""},{"dropping-particle":"","family":"Lopez-Arrieta","given":"Jesus","non-dropping-particle":"","parse-names":false,"suffix":""},{"dropping-particle":"","family":"Varadarajan","given":"Badri N.","non-dropping-particle":"","parse-names":false,"suffix":""},{"dropping-particle":"","family":"Becker","given":"James T.","non-dropping-particle":"","parse-names":false,"suffix":""},{"dropping-particle":"","family":"Rivadeneira","given":"Fernando","non-dropping-particle":"","parse-names":false,"suffix":""},{"dropping-particle":"","family":"Nalls","given":"Michael A.","non-dropping-particle":"","parse-names":false,"suffix":""},{"dropping-particle":"","family":"Graff-Radford","given":"Neill R.","non-dropping-particle":"","parse-names":false,"suffix":""},{"dropping-particle":"","family":"Campion","given":"Dominique","non-dropping-particle":"","parse-names":false,"suffix":""},{"dropping-particle":"","family":"Auerbach","given":"Sanford","non-dropping-particle":"","parse-names":false,"suffix":""},{"dropping-particle":"","family":"Rice","given":"Kenneth","non-dropping-particle":"","parse-names":false,"suffix":""},{"dropping-particle":"","family":"Hofman","given":"Albert","non-dropping-particle":"","parse-names":false,"suffix":""},{"dropping-particle":"V.","family":"Jonsson","given":"Palmi","non-dropping-particle":"","parse-names":false,"suffix":""},{"dropping-particle":"","family":"Schmidt","given":"Helena","non-dropping-particle":"","parse-names":false,"suffix":""},{"dropping-particle":"","family":"Lathrop","given":"Mark","non-dropping-particle":"","parse-names":false,"suffix":""},{"dropping-particle":"","family":"Mosley","given":"Thomas H.","non-dropping-particle":"","parse-names":false,"suffix":""},{"dropping-particle":"","family":"Au","given":"Rhoda","non-dropping-particle":"","parse-names":false,"suffix":""},{"dropping-particle":"","family":"Psaty","given":"Bruce M.","non-dropping-particle":"","parse-names":false,"suffix":""},{"dropping-particle":"","family":"Uitterlinden","given":"Andre G.","non-dropping-particle":"","parse-names":false,"suffix":""},{"dropping-particle":"","family":"Farrer","given":"Lindsay A.","non-dropping-particle":"","parse-names":false,"suffix":""},{"dropping-particle":"","family":"Lumley","given":"Thomas","non-dropping-particle":"","parse-names":false,"suffix":""},{"dropping-particle":"","family":"Ruiz","given":"Agustin","non-dropping-particle":"","parse-names":false,"suffix":""},{"dropping-particle":"","family":"Williams","given":"Julie","non-dropping-particle":"","parse-names":false,"suffix":""},{"dropping-particle":"","family":"Amouyel","given":"Philippe","non-dropping-particle":"","parse-names":false,"suffix":""},{"dropping-particle":"","family":"Younkin","given":"Steve G.","non-dropping-particle":"","parse-names":false,"suffix":""},{"dropping-particle":"","family":"Wolf","given":"Philip A.","non-dropping-particle":"","parse-names":false,"suffix":""},{"dropping-particle":"","family":"Launer","given":"Lenore J.","non-dropping-particle":"","parse-names":false,"suffix":""},{"dropping-particle":"","family":"Lopez","given":"Oscar L.","non-dropping-particle":"","parse-names":false,"suffix":""},{"dropping-particle":"","family":"Duijn","given":"Cornelia M.","non-dropping-particle":"Van","parse-names":false,"suffix":""},{"dropping-particle":"","family":"Breteler","given":"Monique M.B.","non-dropping-particle":"","parse-names":false,"suffix":""}],"container-title":"JAMA - Journal of the American Medical Association","id":"ITEM-5","issue":"18","issued":{"date-parts":[["2010","5","12"]]},"page":"1832-1840","title":"Genome-wide analysis of genetic loci associated with Alzheimer disease","type":"article-journal","volume":"303"},"uris":["http://www.mendeley.com/documents/?uuid=1d46fafa-a4a2-3369-ab11-9361a6b4037b"]},{"id":"ITEM-6","itemData":{"DOI":"10.1038/ng.440","ISSN":"15461718","PMID":"19734902","abstract":"We undertook a two-stage genome-wide association study (GWAS) of Alzheimer's disease (AD) involving over 16,000 individuals, the most powerful AD GWAS to date. In stage 1 (3,941 cases and 7,848 controls), we replicated the established association with the apolipoprotein E (APOE) locus (most significant SNP, rs2075650, P = 1.8 × 10 157) and observed genome-wide significant association with SNPs at two loci not previously associated with the disease: at the CLU (also known as APOJ) gene (rs11136000, P = 1.4 × 10 9) and 5′ to the PICALM gene (rs3851179, P = 1.9 × 10 8). These associations were replicated in stage 2 (2,023 cases and 2,340 controls), producing compelling evidence for association with Alzheimer's disease in the combined dataset (rs11136000, P = 8.5 × 10 10, odds ratio = 0.86; rs3851179, P = 1.3 × 10 9, odds ratio = 0.86). © 2009 Nature America, Inc. All rights reserved.","author":[{"dropping-particle":"","family":"Harold","given":"Denise","non-dropping-particle":"","parse-names":false,"suffix":""},{"dropping-particle":"","family":"Abraham","given":"Richard","non-dropping-particle":"","parse-names":false,"suffix":""},{"dropping-particle":"","family":"Hollingworth","given":"Paul","non-dropping-particle":"","parse-names":false,"suffix":""},{"dropping-particle":"","family":"Sims","given":"Rebecca","non-dropping-particle":"","parse-names":false,"suffix":""},{"dropping-particle":"","family":"Gerrish","given":"Amy","non-dropping-particle":"","parse-names":false,"suffix":""},{"dropping-particle":"","family":"Hamshere","given":"Marian L.","non-dropping-particle":"","parse-names":false,"suffix":""},{"dropping-particle":"","family":"Pahwa","given":"Jaspreet Singh","non-dropping-particle":"","parse-names":false,"suffix":""},{"dropping-particle":"","family":"Moskvina","given":"Valentina","non-dropping-particle":"","parse-names":false,"suffix":""},{"dropping-particle":"","family":"Dowzell","given":"Kimberley","non-dropping-particle":"","parse-names":false,"suffix":""},{"dropping-particle":"","family":"Williams","given":"Amy","non-dropping-particle":"","parse-names":false,"suffix":""},{"dropping-particle":"","family":"Jones","given":"Nicola","non-dropping-particle":"","parse-names":false,"suffix":""},{"dropping-particle":"","family":"Thomas","given":"Charlene","non-dropping-particle":"","parse-names":false,"suffix":""},{"dropping-particle":"","family":"Stretton","given":"Alexandra","non-dropping-particle":"","parse-names":false,"suffix":""},{"dropping-particle":"","family":"Morgan","given":"Angharad R.","non-dropping-particle":"","parse-names":false,"suffix":""},{"dropping-particle":"","family":"Lovestone","given":"Simon","non-dropping-particle":"","parse-names":false,"suffix":""},{"dropping-particle":"","family":"Powell","given":"John","non-dropping-particle":"","parse-names":false,"suffix":""},{"dropping-particle":"","family":"Proitsi","given":"Petroula","non-dropping-particle":"","parse-names":false,"suffix":""},{"dropping-particle":"","family":"Lupton","given":"Michelle K.","non-dropping-particle":"","parse-names":false,"suffix":""},{"dropping-particle":"","family":"Brayne","given":"Carol","non-dropping-particle":"","parse-names":false,"suffix":""},{"dropping-particle":"","family":"Rubinsztein","given":"David C.","non-dropping-particle":"","parse-names":false,"suffix":""},{"dropping-particle":"","family":"Gill","given":"Michael","non-dropping-particle":"","parse-names":false,"suffix":""},{"dropping-particle":"","family":"Lawlor","given":"Brian","non-dropping-particle":"","parse-names":false,"suffix":""},{"dropping-particle":"","family":"Lynch","given":"Aoibhinn","non-dropping-particle":"","parse-names":false,"suffix":""},{"dropping-particle":"","family":"Morgan","given":"Kevin","non-dropping-particle":"","parse-names":false,"suffix":""},{"dropping-particle":"","family":"Brown","given":"Kristelle S.","non-dropping-particle":"","parse-names":false,"suffix":""},{"dropping-particle":"","family":"Passmore","given":"Peter A.","non-dropping-particle":"","parse-names":false,"suffix":""},{"dropping-particle":"","family":"Craig","given":"David","non-dropping-particle":"","parse-names":false,"suffix":""},{"dropping-particle":"","family":"McGuinness","given":"Bernadette","non-dropping-particle":"","parse-names":false,"suffix":""},{"dropping-particle":"","family":"Todd","given":"Stephen","non-dropping-particle":"","parse-names":false,"suffix":""},{"dropping-particle":"","family":"Holmes","given":"Clive","non-dropping-particle":"","parse-names":false,"suffix":""},{"dropping-particle":"","family":"Mann","given":"David","non-dropping-particle":"","parse-names":false,"suffix":""},{"dropping-particle":"","family":"Smith","given":"A. David","non-dropping-particle":"","parse-names":false,"suffix":""},{"dropping-particle":"","family":"Love","given":"Seth","non-dropping-particle":"","parse-names":false,"suffix":""},{"dropping-particle":"","family":"Kehoe","given":"Patrick G.","non-dropping-particle":"","parse-names":false,"suffix":""},{"dropping-particle":"","family":"Hardy","given":"John","non-dropping-particle":"","parse-names":false,"suffix":""},{"dropping-particle":"","family":"Mead","given":"Simon","non-dropping-particle":"","parse-names":false,"suffix":""},{"dropping-particle":"","family":"Fox","given":"Nick","non-dropping-particle":"","parse-names":false,"suffix":""},{"dropping-particle":"","family":"Rossor","given":"Martin","non-dropping-particle":"","parse-names":false,"suffix":""},{"dropping-particle":"","family":"Collinge","given":"John","non-dropping-particle":"","parse-names":false,"suffix":""},{"dropping-particle":"","family":"Maier","given":"Wolfgang","non-dropping-particle":"","parse-names":false,"suffix":""},{"dropping-particle":"","family":"Jessen","given":"Frank","non-dropping-particle":"","parse-names":false,"suffix":""},{"dropping-particle":"","family":"Schürmann","given":"Britta","non-dropping-particle":"","parse-names":false,"suffix":""},{"dropping-particle":"","family":"Heun","given":"Reinhard","non-dropping-particle":"","parse-names":false,"suffix":""},{"dropping-particle":"","family":"Bussche","given":"Hendrik","non-dropping-particle":"Van Den","parse-names":false,"suffix":""},{"dropping-particle":"","family":"Heuser","given":"Isabella","non-dropping-particle":"","parse-names":false,"suffix":""},{"dropping-particle":"","family":"Kornhuber","given":"Johannes","non-dropping-particle":"","parse-names":false,"suffix":""},{"dropping-particle":"","family":"Wiltfang","given":"Jens","non-dropping-particle":"","parse-names":false,"suffix":""},{"dropping-particle":"","family":"Dichgans","given":"Martin","non-dropping-particle":"","parse-names":false,"suffix":""},{"dropping-particle":"","family":"Frölich","given":"Lutz","non-dropping-particle":"","parse-names":false,"suffix":""},{"dropping-particle":"","family":"Hampel","given":"Harald","non-dropping-particle":"","parse-names":false,"suffix":""},{"dropping-particle":"","family":"Hüll","given":"Michael","non-dropping-particle":"","parse-names":false,"suffix":""},{"dropping-particle":"","family":"Rujescu","given":"Dan","non-dropping-particle":"","parse-names":false,"suffix":""},{"dropping-particle":"","family":"Goate","given":"Alison M.","non-dropping-particle":"","parse-names":false,"suffix":""},{"dropping-particle":"","family":"Kauwe","given":"John S.K.","non-dropping-particle":"","parse-names":false,"suffix":""},{"dropping-particle":"","family":"Cruchaga","given":"Carlos","non-dropping-particle":"","parse-names":false,"suffix":""},{"dropping-particle":"","family":"Nowotny","given":"Petra","non-dropping-particle":"","parse-names":false,"suffix":""},{"dropping-particle":"","family":"Morris","given":"John C.","non-dropping-particle":"","parse-names":false,"suffix":""},{"dropping-particle":"","family":"Mayo","given":"Kevin","non-dropping-particle":"","parse-names":false,"suffix":""},{"dropping-particle":"","family":"Sleegers","given":"Kristel","non-dropping-particle":"","parse-names":false,"suffix":""},{"dropping-particle":"","family":"Bettens","given":"Karolien","non-dropping-particle":"","parse-names":false,"suffix":""},{"dropping-particle":"","family":"Engelborghs","given":"Sebastiaan","non-dropping-particle":"","parse-names":false,"suffix":""},{"dropping-particle":"","family":"Deyn","given":"Peter P.","non-dropping-particle":"De","parse-names":false,"suffix":""},{"dropping-particle":"","family":"Livingston","given":"Gill","non-dropping-particle":"","parse-names":false,"suffix":""},{"dropping-particle":"","family":"Bass","given":"Nicholas J.","non-dropping-particle":"","parse-names":false,"suffix":""},{"dropping-particle":"","family":"Gurling","given":"Hugh","non-dropping-particle":"","parse-names":false,"suffix":""},{"dropping-particle":"","family":"McQuillin","given":"Andrew","non-dropping-particle":"","parse-names":false,"suffix":""},{"dropping-particle":"","family":"Gwilliam","given":"Rhian","non-dropping-particle":"","parse-names":false,"suffix":""},{"dropping-particle":"","family":"Deloukas","given":"Panagiotis","non-dropping-particle":"","parse-names":false,"suffix":""},{"dropping-particle":"","family":"Al-Chalabi","given":"Ammar","non-dropping-particle":"","parse-names":false,"suffix":""},{"dropping-particle":"","family":"Shaw","given":"Christopher E.","non-dropping-particle":"","parse-names":false,"suffix":""},{"dropping-particle":"","family":"Tsolaki","given":"Magda","non-dropping-particle":"","parse-names":false,"suffix":""},{"dropping-particle":"","family":"Singleton","given":"Andrew B.","non-dropping-particle":"","parse-names":false,"suffix":""},{"dropping-particle":"","family":"Guerreiro","given":"Rita","non-dropping-particle":"","parse-names":false,"suffix":""},{"dropping-particle":"","family":"Mühleisen","given":"Thomas W.","non-dropping-particle":"","parse-names":false,"suffix":""},{"dropping-particle":"","family":"Nöthen","given":"Markus M.","non-dropping-particle":"","parse-names":false,"suffix":""},{"dropping-particle":"","family":"Moebus","given":"Susanne","non-dropping-particle":"","parse-names":false,"suffix":""},{"dropping-particle":"","family":"Jöckel","given":"Karl Heinz","non-dropping-particle":"","parse-names":false,"suffix":""},{"dropping-particle":"","family":"Klopp","given":"Norman","non-dropping-particle":"","parse-names":false,"suffix":""},{"dropping-particle":"","family":"Wichmann","given":"H. Erich","non-dropping-particle":"","parse-names":false,"suffix":""},{"dropping-particle":"","family":"Carrasquillo","given":"Minerva M.","non-dropping-particle":"","parse-names":false,"suffix":""},{"dropping-particle":"","family":"Pankratz","given":"V. Shane","non-dropping-particle":"","parse-names":false,"suffix":""},{"dropping-particle":"","family":"Younkin","given":"Steven G.","non-dropping-particle":"","parse-names":false,"suffix":""},{"dropping-particle":"","family":"O'Donovan","given":"Michael","non-dropping-particle":"","parse-names":false,"suffix":""},{"dropping-particle":"","family":"Owen","given":"Michael J.","non-dropping-particle":"","parse-names":false,"suffix":""},{"dropping-particle":"","family":"Williams","given":"Julie","non-dropping-particle":"","parse-names":false,"suffix":""}],"container-title":"Nature Genetics","id":"ITEM-6","issue":"10","issued":{"date-parts":[["2009","10","1"]]},"page":"1088-1093","publisher":"Nature Publishing Group","title":"Genome-wide association study identifies variants at CLU and PICALM associated with Alzheimer's disease","type":"article-journal","volume":"41"},"uris":["http://www.mendeley.com/documents/?uuid=047afda7-ba68-32eb-82ec-c962ef62d0e3"]},{"id":"ITEM-7","itemData":{"DOI":"10.1038/nature05016","ISSN":"14764687","PMID":"16862116","abstract":"Frontotemporal dementia (FTD) is the second most common cause of dementia in people under the age of 65 years. A large proportion of FTD patients (35-50%) have a family history of dementia, consistent with a strong genetic component to the disease. In 1998, mutations in the gene encoding the microtubule- associated protein tau (MAPT) were shown to cause familial FTD with parkinsonism linked to chromosome 17q21 (FTDP-17). The neuropathology of patients with defined MAPT mutations is characterized by cytoplasmic neurofibrillary inclusions composed of hyperphosphorylated tau. However, in multiple FTD families with significant evidence for linkage to the same region on chromosome 17q21 (D17S1787-D17S806), mutations in MAPT have not been found and the patients consistently lack tau-immunoreactive inclusion pathology. In contrast, these patients have ubiquitin (ub)-immunoreactive neuronal cytoplasmic inclusions and characteristic lentiform ub-immunoreactive neuronal intranuclear inclusions. Here we demonstrate that in these families, FTD is caused by mutations in progranulin (PGRN) that are likely to create null alleles. PGRN is located 1.7 Mb centromeric of MAPT on chromosome 17q21.31 and encodes a 68.5-kDa secreted growth factor involved in the regulation of multiple processes including development, wound repair and inflammation. PGRN has also been strongly linked to tumorigenesis. Moreover, PGRN expression is increased in activated microglia in many neurodegenerative diseases including Creutzfeldt-Jakob disease, motor neuron disease and Alzheimer's disease. Our results identify mutations in PGRN as a cause of neurodegenerative disease and indicate the importance of PGRN function for neuronal survival. © 2006 Nature Publishing Group.","author":[{"dropping-particle":"","family":"Baker","given":"Matt","non-dropping-particle":"","parse-names":false,"suffix":""},{"dropping-particle":"","family":"Mackenzie","given":"Ian R.","non-dropping-particle":"","parse-names":false,"suffix":""},{"dropping-particle":"","family":"Pickering-Brown","given":"Stuart M.","non-dropping-particle":"","parse-names":false,"suffix":""},{"dropping-particle":"","family":"Gass","given":"Jennifer","non-dropping-particle":"","parse-names":false,"suffix":""},{"dropping-particle":"","family":"Rademakers","given":"Rosa","non-dropping-particle":"","parse-names":false,"suffix":""},{"dropping-particle":"","family":"Lindholm","given":"Caroline","non-dropping-particle":"","parse-names":false,"suffix":""},{"dropping-particle":"","family":"Snowden","given":"Julie","non-dropping-particle":"","parse-names":false,"suffix":""},{"dropping-particle":"","family":"Adamson","given":"Jennifer","non-dropping-particle":"","parse-names":false,"suffix":""},{"dropping-particle":"","family":"Sadovnick","given":"A. Dessa","non-dropping-particle":"","parse-names":false,"suffix":""},{"dropping-particle":"","family":"Rollinson","given":"Sara","non-dropping-particle":"","parse-names":false,"suffix":""},{"dropping-particle":"","family":"Cannon","given":"Ashley","non-dropping-particle":"","parse-names":false,"suffix":""},{"dropping-particle":"","family":"Dwosh","given":"Emily","non-dropping-particle":"","parse-names":false,"suffix":""},{"dropping-particle":"","family":"Neary","given":"David","non-dropping-particle":"","parse-names":false,"suffix":""},{"dropping-particle":"","family":"Melquist","given":"Stacey","non-dropping-particle":"","parse-names":false,"suffix":""},{"dropping-particle":"","family":"Richardson","given":"Anna","non-dropping-particle":"","parse-names":false,"suffix":""},{"dropping-particle":"","family":"Dickson","given":"Dennis","non-dropping-particle":"","parse-names":false,"suffix":""},{"dropping-particle":"","family":"Berger","given":"Zdenek","non-dropping-particle":"","parse-names":false,"suffix":""},{"dropping-particle":"","family":"Eriksen","given":"Jason","non-dropping-particle":"","parse-names":false,"suffix":""},{"dropping-particle":"","family":"Robinson","given":"Todd","non-dropping-particle":"","parse-names":false,"suffix":""},{"dropping-particle":"","family":"Zehr","given":"Cynthia","non-dropping-particle":"","parse-names":false,"suffix":""},{"dropping-particle":"","family":"Dickey","given":"Chad A.","non-dropping-particle":"","parse-names":false,"suffix":""},{"dropping-particle":"","family":"Crook","given":"Richard","non-dropping-particle":"","parse-names":false,"suffix":""},{"dropping-particle":"","family":"McGowan","given":"Eileen","non-dropping-particle":"","parse-names":false,"suffix":""},{"dropping-particle":"","family":"Mann","given":"David","non-dropping-particle":"","parse-names":false,"suffix":""},{"dropping-particle":"","family":"Boeve","given":"Bradley","non-dropping-particle":"","parse-names":false,"suffix":""},{"dropping-particle":"","family":"Feldman","given":"Howard","non-dropping-particle":"","parse-names":false,"suffix":""},{"dropping-particle":"","family":"Hutton","given":"Mike","non-dropping-particle":"","parse-names":false,"suffix":""}],"container-title":"Nature","id":"ITEM-7","issue":"7105","issued":{"date-parts":[["2006","8","24"]]},"page":"916-919","publisher":"Nature Publishing Group","title":"Mutations in progranulin cause tau-negative frontotemporal dementia linked to chromosome 17","type":"article-journal","volume":"442"},"uris":["http://www.mendeley.com/documents/?uuid=36d0dbb0-d82a-3e85-bc9d-c074a7b1ac04"]},{"id":"ITEM-8","itemData":{"DOI":"10.1172/JCI124853","ISSN":"15588238","abstract":"Carrying the ε4 allele of the APOE gene encoding apolipoprotein E (APOE4) markedly increases the risk for late-onset Alzheimer’s disease (AD), in which APOE4 exacerbates the brain accumulation and subsequent deposition of amyloid-β (Aβ) peptides. While the LDL receptor–related protein 1 (LRP1) is a major apoE receptor in the brain, we found that its levels are associated with those of insoluble Aβ depending on APOE genotype status in postmortem AD brains. Thus, to determine the functional interaction of apoE4 and LRP1 in brain Aβ metabolism, we crossed neuronal LRP1-knockout mice with amyloid model APP/PS1 mice and APOE3–targeted replacement (APO3-TR) or APOE4-TR mice. Consistent with previous findings, mice expressing apoE4 had increased Aβ deposition and insoluble amounts of Aβ40 and Aβ42 in the hippocampus of APP/PS1 mice compared with those expressing apoE3. Intriguingly, such effects were reversed in the absence of neuronal LRP1. Neuronal LRP1 deficiency also increased detergent-soluble apoE4 levels, which may contribute to the inhibition of Aβ deposition. Together, our results suggest that apoE4 exacerbates Aβ pathology through a mechanism that depends on neuronal LRP1. A better understanding of apoE isoform–specific interaction with their metabolic receptor LRP1 on Aβ metabolism is crucial for defining APOE4-related risk for AD.","author":[{"dropping-particle":"","family":"Tachibana","given":"Masaya","non-dropping-particle":"","parse-names":false,"suffix":""},{"dropping-particle":"","family":"Holm","given":"Marie Louise","non-dropping-particle":"","parse-names":false,"suffix":""},{"dropping-particle":"","family":"Liu","given":"Chia Chen","non-dropping-particle":"","parse-names":false,"suffix":""},{"dropping-particle":"","family":"Shinohara","given":"Mitsuru","non-dropping-particle":"","parse-names":false,"suffix":""},{"dropping-particle":"","family":"Aikawa","given":"Tomonori","non-dropping-particle":"","parse-names":false,"suffix":""},{"dropping-particle":"","family":"Oue","given":"Hiroshi","non-dropping-particle":"","parse-names":false,"suffix":""},{"dropping-particle":"","family":"Yamazaki","given":"Yu","non-dropping-particle":"","parse-names":false,"suffix":""},{"dropping-particle":"","family":"Martens","given":"Yuka A.","non-dropping-particle":"","parse-names":false,"suffix":""},{"dropping-particle":"","family":"Murray","given":"Melissa E.","non-dropping-particle":"","parse-names":false,"suffix":""},{"dropping-particle":"","family":"Sullivan","given":"Patrick M.","non-dropping-particle":"","parse-names":false,"suffix":""},{"dropping-particle":"","family":"Weyer","given":"Kathrin","non-dropping-particle":"","parse-names":false,"suffix":""},{"dropping-particle":"","family":"Glerup","given":"Simon","non-dropping-particle":"","parse-names":false,"suffix":""},{"dropping-particle":"","family":"Dickson","given":"Dennis W.","non-dropping-particle":"","parse-names":false,"suffix":""},{"dropping-particle":"","family":"Bu","given":"Guojun","non-dropping-particle":"","parse-names":false,"suffix":""},{"dropping-particle":"","family":"Kanekiyo","given":"Takahisa","non-dropping-particle":"","parse-names":false,"suffix":""}],"container-title":"Journal of Clinical Investigation","id":"ITEM-8","issue":"3","issued":{"date-parts":[["2019","3","1"]]},"page":"1272-1277","publisher":"American Society for Clinical Investigation","title":"APOE4-mediated amyloid-β pathology depends on its neuronal receptor LRP1","type":"article-journal","volume":"129"},"uris":["http://www.mendeley.com/documents/?uuid=8bc77968-8557-3389-a38d-139b447064d9"]},{"id":"ITEM-9","itemData":{"DOI":"10.1186/s13024-018-0300-6","ISSN":"17501326","abstract":"Neuronal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Neurodegeneration","id":"ITEM-9","issue":"1","issued":{"date-parts":[["2019","1","16"]]},"publisher":"BioMed Central Ltd.","title":"Emerging new roles of the lysosome and neuronal ceroid lipofuscinoses","type":"article","volume":"14"},"uris":["http://www.mendeley.com/documents/?uuid=d9f02b19-c7f7-387e-ac14-cb25ead918e7"]},{"id":"ITEM-10","itemData":{"DOI":"10.1086/510782","ISSN":"00029297","abstract":"Hereditary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Genetics","id":"ITEM-10","issued":{"date-parts":[["2007"]]},"title":"Mutations in the KIAA0196 gene at the SPG8 locus cause hereditary spastic paraplegia","type":"article-journal"},"uris":["http://www.mendeley.com/documents/?uuid=6fc802b1-07d6-4d25-9fa2-b2141bfbc62e"]},{"id":"ITEM-11","itemData":{"DOI":"10.1016/j.neulet.2019.04.043","ISSN":"18727972","PMID":"31082451","abstract":"DNAJC13 (RME-8)is a core co-chaperone that facilitates membrane recycling and cargo sorting of endocytosed proteins. DNAJ/Hsp40 (heat shock protein 40)proteins are highly conserved throughout evolution and mediate the folding of nascent proteins, and the unfolding, refolding or degradation of misfolded proteins while assisting in associated-membrane translocation. DNAJC13 is one of five DNAJ ‘C’ class chaperone variants implicated in monogenic parkinsonism. Here we examine the effect of the DNAJC13 disease-linked mutation (p.Asn855Ser)on its interacting partners, focusing on sorting nexin 1 (SNX1)membrane dynamics in primary cortical neurons derived from a novel Dnajc13 p.Asn855Ser knock-in (DKI)mouse model. Dnajc13 p.Asn855Ser mutant and wild type protein expression were equivalent in mature heterozygous cultures (DIV21). While SNX1-positive puncta density, area, and WASH-retromer assembly were comparable between cultures derived from DKI and wild type littermates, the formation of SNX1-enriched tubules in DKI neuronal cultures was significantly increased. Thus, Dnajc13 p.Asn855Ser disrupts SNX1 membrane-tubulation and trafficking, analogous to results from RME-8 depletion studies. The data suggest the mutation confers a dominant-negative gain-of-function in RME-8. Implications for the pathogenesis of Parkinson's disease are discussed.","author":[{"dropping-particle":"","family":"Follett","given":"Jordan","non-dropping-particle":"","parse-names":false,"suffix":""},{"dropping-particle":"","family":"Fox","given":"Jesse D.","non-dropping-particle":"","parse-names":false,"suffix":""},{"dropping-particle":"","family":"Gustavsson","given":"Emil K.","non-dropping-particle":"","parse-names":false,"suffix":""},{"dropping-particle":"","family":"Kadgien","given":"Chelsie","non-dropping-particle":"","parse-names":false,"suffix":""},{"dropping-particle":"","family":"Munsie","given":"Lise N.","non-dropping-particle":"","parse-names":false,"suffix":""},{"dropping-particle":"","family":"Cao","given":"Li Ping","non-dropping-particle":"","parse-names":false,"suffix":""},{"dropping-particle":"","family":"Tatarnikov","given":"Igor","non-dropping-particle":"","parse-names":false,"suffix":""},{"dropping-particle":"","family":"Milnerwood","given":"Austen J.","non-dropping-particle":"","parse-names":false,</w:delInstrText>
        </w:r>
        <w:r w:rsidR="00045F2E" w:rsidRPr="00661284" w:rsidDel="000F4367">
          <w:rPr>
            <w:rFonts w:ascii="Arial" w:hAnsi="Arial" w:cs="Arial"/>
            <w:lang w:val="da-DK"/>
            <w:rPrChange w:id="1174" w:author="Jamie Courtland" w:date="2020-10-27T11:51:00Z">
              <w:rPr>
                <w:rFonts w:ascii="Arial" w:hAnsi="Arial" w:cs="Arial"/>
              </w:rPr>
            </w:rPrChange>
          </w:rPr>
          <w:delInstrText>"suffix":""},{"dropping-particle":"","family":"Farrer","given":"Matthew J.","non-dropping-particle":"","parse-names":false,"suffix":""}],"container-title":"Neuroscience Letters","id":"ITEM-11","issued":{"date-parts":[["2019","7","27"]]},"page":"114-122","publisher":"Elsevier Ireland Ltd","title":"DNAJC13 p.Asn855Ser, implicated in familial parkinsonism, alters membrane dynamics of sorting nexin 1","type":"article-journal","volume":"706"},"uris":["http://www.mendeley.com/documents/?uuid=ce1a7319-34ef-3acc-ae2e-024571313e6f"]}],"mendeley":{"formattedCitation":"(Baker et al., 2006; Connor-Robson et al., 2019; Edvardson et al., 2012; Follett et al., 2019; Harold et al., 2009; Mukherjee et al., 2019; Pal et al., 2006; Quadri et al., 2013; Seshadri et al., 2010; Tachibana et al., 2019; Valdmanis et al., 2007)","plainTextFormattedCitation":"(Baker et al., 2006; Connor-Robson et al., 2019; Edvardson et al., 2012; Follett et al., 2019; Harold et al., 2009; Mukherjee et al., 2019; Pal et al., 2006; Quadri et al., 2013; Seshadri et al., 2010; Tachibana et al., 2019; Valdmanis et al., 2007)","previouslyFormattedCitation":"(Baker et al., 2006; Connor-Robson et al., 2019; Edvardson et al., 2012; Follett et al., 2019; Harold et al., 2009; Mukherjee et al., 2019; Pal et al., 2006; Quadri et al., 2013; Seshadri et al., 2010; Tachibana et al., 2019; Valdmanis et al., 2007)"},"properties":{"noteIndex":0},"schema":"https://github.com/citation-style-language/schema/raw/master/csl-citation.json"}</w:delInstrText>
        </w:r>
        <w:r w:rsidR="00DB44EC" w:rsidRPr="00871A74" w:rsidDel="000F4367">
          <w:rPr>
            <w:rFonts w:ascii="Arial" w:hAnsi="Arial" w:cs="Arial"/>
          </w:rPr>
          <w:fldChar w:fldCharType="separate"/>
        </w:r>
        <w:r w:rsidR="00B441E1" w:rsidRPr="00B441E1" w:rsidDel="000F4367">
          <w:rPr>
            <w:rFonts w:ascii="Arial" w:hAnsi="Arial" w:cs="Arial"/>
            <w:noProof/>
            <w:lang w:val="da-DK"/>
          </w:rPr>
          <w:delText>(Baker et al., 2006; Connor-Robson et al., 2019; Edvardson et al., 2012; Follett et al., 2019; Harold et al., 2009; Mukherjee et al., 2019; Pal et al., 2006; Quadri et al., 2013; Seshadri et al., 2010; Tachibana et al., 2019; Valdmanis et al., 2007)</w:delText>
        </w:r>
        <w:r w:rsidR="00DB44EC" w:rsidRPr="00871A74" w:rsidDel="000F4367">
          <w:rPr>
            <w:rFonts w:ascii="Arial" w:hAnsi="Arial" w:cs="Arial"/>
          </w:rPr>
          <w:fldChar w:fldCharType="end"/>
        </w:r>
        <w:r w:rsidR="00DB44EC" w:rsidRPr="00871A74" w:rsidDel="000F4367">
          <w:rPr>
            <w:rFonts w:ascii="Arial" w:hAnsi="Arial" w:cs="Arial"/>
            <w:lang w:val="da-DK"/>
          </w:rPr>
          <w:delText xml:space="preserve">. </w:delText>
        </w:r>
        <w:r w:rsidR="00DB44EC" w:rsidRPr="00871A74" w:rsidDel="000F4367">
          <w:rPr>
            <w:rFonts w:ascii="Arial" w:hAnsi="Arial" w:cs="Arial"/>
          </w:rPr>
          <w:delText xml:space="preserve">These genetic links to predominantly neurodegenerative conditions have supported the proposition that loss of endo-lysosomal integrity can have compounding effects over time and contribute to progressive disease pathologies. </w:delText>
        </w:r>
      </w:del>
      <w:ins w:id="1175" w:author="Jamie Courtland" w:date="2020-10-27T10:33:00Z">
        <w:del w:id="1176" w:author="Tyler Bradshaw" w:date="2020-12-05T17:32:00Z">
          <w:r w:rsidR="0095495F" w:rsidDel="000F4367">
            <w:rPr>
              <w:rFonts w:ascii="Arial" w:hAnsi="Arial" w:cs="Arial"/>
            </w:rPr>
            <w:delText xml:space="preserve">In particular, </w:delText>
          </w:r>
        </w:del>
      </w:ins>
      <w:ins w:id="1177" w:author="Jamie Courtland" w:date="2020-10-27T10:29:00Z">
        <w:del w:id="1178" w:author="Tyler Bradshaw" w:date="2020-12-05T17:32:00Z">
          <w:r w:rsidR="0095495F" w:rsidDel="000F4367">
            <w:rPr>
              <w:rFonts w:ascii="Arial" w:hAnsi="Arial" w:cs="Arial"/>
            </w:rPr>
            <w:delText xml:space="preserve">mutations </w:delText>
          </w:r>
        </w:del>
      </w:ins>
      <w:ins w:id="1179" w:author="Jamie Courtland" w:date="2020-10-27T10:33:00Z">
        <w:del w:id="1180" w:author="Tyler Bradshaw" w:date="2020-12-05T17:32:00Z">
          <w:r w:rsidR="0095495F" w:rsidDel="000F4367">
            <w:rPr>
              <w:rFonts w:ascii="Arial" w:hAnsi="Arial" w:cs="Arial"/>
            </w:rPr>
            <w:delText xml:space="preserve">associated with Parkinson’s disease have been found </w:delText>
          </w:r>
        </w:del>
      </w:ins>
      <w:ins w:id="1181" w:author="Jamie Courtland" w:date="2020-10-27T10:29:00Z">
        <w:del w:id="1182" w:author="Tyler Bradshaw" w:date="2020-12-05T17:32:00Z">
          <w:r w:rsidR="0095495F" w:rsidDel="000F4367">
            <w:rPr>
              <w:rFonts w:ascii="Arial" w:hAnsi="Arial" w:cs="Arial"/>
            </w:rPr>
            <w:delText xml:space="preserve">in </w:delText>
          </w:r>
        </w:del>
      </w:ins>
      <w:ins w:id="1183" w:author="Jamie Courtland" w:date="2020-10-27T10:33:00Z">
        <w:del w:id="1184" w:author="Tyler Bradshaw" w:date="2020-12-05T17:32:00Z">
          <w:r w:rsidR="0095495F" w:rsidDel="000F4367">
            <w:rPr>
              <w:rFonts w:ascii="Arial" w:hAnsi="Arial" w:cs="Arial"/>
            </w:rPr>
            <w:delText xml:space="preserve">a </w:delText>
          </w:r>
        </w:del>
      </w:ins>
      <w:ins w:id="1185" w:author="Jamie Courtland" w:date="2020-10-27T10:34:00Z">
        <w:del w:id="1186" w:author="Tyler Bradshaw" w:date="2020-12-05T17:32:00Z">
          <w:r w:rsidR="0095495F" w:rsidDel="000F4367">
            <w:rPr>
              <w:rFonts w:ascii="Arial" w:hAnsi="Arial" w:cs="Arial"/>
            </w:rPr>
            <w:delText>close endosomal interactor of the WASH complex—</w:delText>
          </w:r>
        </w:del>
      </w:ins>
      <w:ins w:id="1187" w:author="Jamie Courtland" w:date="2020-10-27T10:35:00Z">
        <w:del w:id="1188" w:author="Tyler Bradshaw" w:date="2020-12-05T17:32:00Z">
          <w:r w:rsidR="0095495F" w:rsidDel="000F4367">
            <w:rPr>
              <w:rFonts w:ascii="Arial" w:hAnsi="Arial" w:cs="Arial"/>
            </w:rPr>
            <w:delText xml:space="preserve">the </w:delText>
          </w:r>
        </w:del>
      </w:ins>
      <w:ins w:id="1189" w:author="Jamie Courtland" w:date="2020-10-27T10:34:00Z">
        <w:del w:id="1190" w:author="Tyler Bradshaw" w:date="2020-12-05T17:32:00Z">
          <w:r w:rsidR="0095495F" w:rsidDel="000F4367">
            <w:rPr>
              <w:rFonts w:ascii="Arial" w:hAnsi="Arial" w:cs="Arial"/>
            </w:rPr>
            <w:delText>r</w:delText>
          </w:r>
        </w:del>
      </w:ins>
      <w:ins w:id="1191" w:author="Jamie Courtland" w:date="2020-10-27T10:29:00Z">
        <w:del w:id="1192" w:author="Tyler Bradshaw" w:date="2020-12-05T17:32:00Z">
          <w:r w:rsidR="0095495F" w:rsidDel="000F4367">
            <w:rPr>
              <w:rFonts w:ascii="Arial" w:hAnsi="Arial" w:cs="Arial"/>
            </w:rPr>
            <w:delText xml:space="preserve">etromer </w:delText>
          </w:r>
        </w:del>
      </w:ins>
      <w:ins w:id="1193" w:author="Jamie Courtland" w:date="2020-10-27T10:35:00Z">
        <w:del w:id="1194" w:author="Tyler Bradshaw" w:date="2020-12-05T17:32:00Z">
          <w:r w:rsidR="0095495F" w:rsidDel="000F4367">
            <w:rPr>
              <w:rFonts w:ascii="Arial" w:hAnsi="Arial" w:cs="Arial"/>
            </w:rPr>
            <w:delText xml:space="preserve">protein </w:delText>
          </w:r>
        </w:del>
      </w:ins>
      <w:ins w:id="1195" w:author="Jamie Courtland" w:date="2020-10-27T10:29:00Z">
        <w:del w:id="1196" w:author="Tyler Bradshaw" w:date="2020-12-05T17:32:00Z">
          <w:r w:rsidR="0095495F" w:rsidDel="000F4367">
            <w:rPr>
              <w:rFonts w:ascii="Arial" w:hAnsi="Arial" w:cs="Arial"/>
            </w:rPr>
            <w:delText>VPS35 (VP</w:delText>
          </w:r>
        </w:del>
      </w:ins>
      <w:ins w:id="1197" w:author="Jamie Courtland" w:date="2020-10-27T10:30:00Z">
        <w:del w:id="1198" w:author="Tyler Bradshaw" w:date="2020-12-05T17:32:00Z">
          <w:r w:rsidR="0095495F" w:rsidDel="000F4367">
            <w:rPr>
              <w:rFonts w:ascii="Arial" w:hAnsi="Arial" w:cs="Arial"/>
            </w:rPr>
            <w:delText>S35</w:delText>
          </w:r>
          <w:r w:rsidR="0095495F" w:rsidDel="000F4367">
            <w:rPr>
              <w:rFonts w:ascii="Arial" w:hAnsi="Arial" w:cs="Arial"/>
              <w:vertAlign w:val="superscript"/>
            </w:rPr>
            <w:delText>D620N</w:delText>
          </w:r>
          <w:r w:rsidR="0095495F" w:rsidDel="000F4367">
            <w:rPr>
              <w:rFonts w:ascii="Arial" w:hAnsi="Arial" w:cs="Arial"/>
            </w:rPr>
            <w:delText xml:space="preserve"> and VPS35</w:delText>
          </w:r>
          <w:r w:rsidR="0095495F" w:rsidDel="000F4367">
            <w:rPr>
              <w:rFonts w:ascii="Arial" w:hAnsi="Arial" w:cs="Arial"/>
              <w:vertAlign w:val="superscript"/>
            </w:rPr>
            <w:delText>R524W</w:delText>
          </w:r>
          <w:r w:rsidR="0095495F" w:rsidDel="000F4367">
            <w:rPr>
              <w:rFonts w:ascii="Arial" w:hAnsi="Arial" w:cs="Arial"/>
            </w:rPr>
            <w:delText>)</w:delText>
          </w:r>
        </w:del>
      </w:ins>
      <w:ins w:id="1199" w:author="Jamie Courtland" w:date="2020-10-27T10:35:00Z">
        <w:del w:id="1200" w:author="Tyler Bradshaw" w:date="2020-12-05T17:32:00Z">
          <w:r w:rsidR="0095495F" w:rsidDel="000F4367">
            <w:rPr>
              <w:rFonts w:ascii="Arial" w:hAnsi="Arial" w:cs="Arial"/>
            </w:rPr>
            <w:delText xml:space="preserve">—and </w:delText>
          </w:r>
        </w:del>
      </w:ins>
      <w:ins w:id="1201" w:author="Jamie Courtland" w:date="2020-10-27T10:30:00Z">
        <w:del w:id="1202" w:author="Tyler Bradshaw" w:date="2020-12-05T17:32:00Z">
          <w:r w:rsidR="0095495F" w:rsidDel="000F4367">
            <w:rPr>
              <w:rFonts w:ascii="Arial" w:hAnsi="Arial" w:cs="Arial"/>
            </w:rPr>
            <w:delText xml:space="preserve">have been </w:delText>
          </w:r>
        </w:del>
      </w:ins>
      <w:ins w:id="1203" w:author="Jamie Courtland" w:date="2020-10-27T10:35:00Z">
        <w:del w:id="1204" w:author="Tyler Bradshaw" w:date="2020-12-05T17:32:00Z">
          <w:r w:rsidR="0095495F" w:rsidDel="000F4367">
            <w:rPr>
              <w:rFonts w:ascii="Arial" w:hAnsi="Arial" w:cs="Arial"/>
            </w:rPr>
            <w:delText xml:space="preserve">linked to </w:delText>
          </w:r>
        </w:del>
      </w:ins>
      <w:ins w:id="1205" w:author="Jamie Courtland" w:date="2020-10-27T10:36:00Z">
        <w:del w:id="1206" w:author="Tyler Bradshaw" w:date="2020-12-05T17:32:00Z">
          <w:r w:rsidR="0095495F" w:rsidDel="000F4367">
            <w:rPr>
              <w:rFonts w:ascii="Arial" w:hAnsi="Arial" w:cs="Arial"/>
            </w:rPr>
            <w:delText xml:space="preserve">pathological </w:delText>
          </w:r>
        </w:del>
      </w:ins>
      <w:ins w:id="1207" w:author="Jamie Courtland" w:date="2020-10-27T10:31:00Z">
        <w:del w:id="1208" w:author="Tyler Bradshaw" w:date="2020-12-05T17:32:00Z">
          <w:r w:rsidR="0095495F" w:rsidRPr="00FF3B34" w:rsidDel="000F4367">
            <w:rPr>
              <w:rFonts w:ascii="Arial" w:hAnsi="Arial" w:cs="Arial"/>
              <w:color w:val="222222"/>
              <w:shd w:val="clear" w:color="auto" w:fill="FFFFFF"/>
            </w:rPr>
            <w:delText>α</w:delText>
          </w:r>
        </w:del>
      </w:ins>
      <w:ins w:id="1209" w:author="Jamie Courtland" w:date="2020-10-27T10:30:00Z">
        <w:del w:id="1210" w:author="Tyler Bradshaw" w:date="2020-12-05T17:32:00Z">
          <w:r w:rsidR="0095495F" w:rsidDel="000F4367">
            <w:rPr>
              <w:rFonts w:ascii="Arial" w:hAnsi="Arial" w:cs="Arial"/>
            </w:rPr>
            <w:delText>-synuclein agg</w:delText>
          </w:r>
        </w:del>
      </w:ins>
      <w:ins w:id="1211" w:author="Jamie Courtland" w:date="2020-10-27T10:31:00Z">
        <w:del w:id="1212" w:author="Tyler Bradshaw" w:date="2020-12-05T17:32:00Z">
          <w:r w:rsidR="0095495F" w:rsidDel="000F4367">
            <w:rPr>
              <w:rFonts w:ascii="Arial" w:hAnsi="Arial" w:cs="Arial"/>
            </w:rPr>
            <w:delText>r</w:delText>
          </w:r>
        </w:del>
      </w:ins>
      <w:ins w:id="1213" w:author="Jamie Courtland" w:date="2020-10-27T10:30:00Z">
        <w:del w:id="1214" w:author="Tyler Bradshaw" w:date="2020-12-05T17:32:00Z">
          <w:r w:rsidR="0095495F" w:rsidDel="000F4367">
            <w:rPr>
              <w:rFonts w:ascii="Arial" w:hAnsi="Arial" w:cs="Arial"/>
            </w:rPr>
            <w:delText xml:space="preserve">egation </w:delText>
          </w:r>
          <w:r w:rsidR="0095495F" w:rsidRPr="0095495F" w:rsidDel="000F4367">
            <w:rPr>
              <w:rFonts w:ascii="Arial" w:hAnsi="Arial" w:cs="Arial"/>
              <w:i/>
              <w:iCs/>
              <w:rPrChange w:id="1215" w:author="Jamie Courtland" w:date="2020-10-27T10:31:00Z">
                <w:rPr>
                  <w:rFonts w:ascii="Arial" w:hAnsi="Arial" w:cs="Arial"/>
                </w:rPr>
              </w:rPrChange>
            </w:rPr>
            <w:delText>in v</w:delText>
          </w:r>
        </w:del>
      </w:ins>
      <w:ins w:id="1216" w:author="Jamie Courtland" w:date="2020-10-27T10:31:00Z">
        <w:del w:id="1217" w:author="Tyler Bradshaw" w:date="2020-12-05T17:32:00Z">
          <w:r w:rsidR="0095495F" w:rsidRPr="0095495F" w:rsidDel="000F4367">
            <w:rPr>
              <w:rFonts w:ascii="Arial" w:hAnsi="Arial" w:cs="Arial"/>
              <w:i/>
              <w:iCs/>
              <w:rPrChange w:id="1218" w:author="Jamie Courtland" w:date="2020-10-27T10:31:00Z">
                <w:rPr>
                  <w:rFonts w:ascii="Arial" w:hAnsi="Arial" w:cs="Arial"/>
                </w:rPr>
              </w:rPrChange>
            </w:rPr>
            <w:delText>itro</w:delText>
          </w:r>
        </w:del>
      </w:ins>
      <w:ins w:id="1219" w:author="Jamie Courtland" w:date="2020-10-27T10:44:00Z">
        <w:del w:id="1220" w:author="Tyler Bradshaw" w:date="2020-12-05T17:32:00Z">
          <w:r w:rsidR="00D769D9" w:rsidDel="000F4367">
            <w:rPr>
              <w:rFonts w:ascii="Arial" w:hAnsi="Arial" w:cs="Arial"/>
              <w:i/>
              <w:iCs/>
            </w:rPr>
            <w:delText xml:space="preserve"> </w:delText>
          </w:r>
          <w:r w:rsidR="00D769D9" w:rsidDel="000F4367">
            <w:rPr>
              <w:rFonts w:ascii="Arial" w:hAnsi="Arial" w:cs="Arial"/>
              <w:i/>
              <w:iCs/>
            </w:rPr>
            <w:fldChar w:fldCharType="begin" w:fldLock="1"/>
          </w:r>
        </w:del>
      </w:ins>
      <w:del w:id="1221" w:author="Tyler Bradshaw" w:date="2020-12-05T17:32:00Z">
        <w:r w:rsidR="00661284" w:rsidDel="000F4367">
          <w:rPr>
            <w:rFonts w:ascii="Arial" w:hAnsi="Arial" w:cs="Arial"/>
            <w:i/>
            <w:iCs/>
          </w:rPr>
          <w:delInstrText>ADDIN CSL_CITATION {"citationItems":[{"id":"ITEM-1","itemData":{"DOI":"10.1111/tra.12136","ISSN":"13989219","PMID":"24152121","abstract":"The retromer is a trimeric cargo-recognition protein complex composed of Vps26, Vps29 and Vps35 associated with protein trafficking within endosomes. Recently, a pathogenic point mutation within the Vps35 subunit (D620N) was linked to the manifestation of Parkinson's disease (PD). Here, we investigated details underlying the molecular mechanism by which the D620N mutation in Vps35 modulates retromer function, including examination of retromer's subcellular localization and its capacity to sort cargo. We show that expression of the PD-linked Vps35 D620N mutant redistributes retromer-positive endosomes to a perinuclear subcellular localization and that these endosomes are enlarged in both model cell lines and fibroblasts isolated from a PD patient. Vps35 D620N is correctly folded and binds Vps29 and Vps26A with the same affinity as wild-type Vps35. While PD-linked point mutant Vps35 D620N interacts with the cation-independent mannose-6-phosphate receptor (CI-M6PR), a known retromer cargo, we find that its expression disrupts the trafficking of cathepsin D, a CI-M6PR ligand and protease responsible for degradation of α-synuclein, a causative agent of PD. In summary, we find that the expression of Vps35 D620N leads to endosomal alterations and trafficking defects that may partly explain its action in PD. © 2013 John Wiley &amp; Sons A/S.","author":[{"dropping-particle":"","family":"Follett","given":"Jordan","non-dropping-particle":"","parse-names":false,"suffix":""},{"dropping-particle":"","family":"Norwood","given":"Suzanne J.","non-dropping-particle":"","parse-names":false,"suffix":""},{"dropping-particle":"","family":"Hamilton","given":"Nicholas A.","non-dropping-particle":"","parse-names":false,"suffix":""},{"dropping-particle":"","family":"Mohan","given":"Megha","non-dropping-particle":"","parse-names":false,"suffix":""},{"dropping-particle":"","family":"Kovtun","given":"Oleksiy","non-dropping-particle":"","parse-names":false,"suffix":""},{"dropping-particle":"","family":"Tay","given":"Stephanie","non-dropping-particle":"","parse-names":false,"suffix":""},{"dropping-particle":"","family":"Zhe","given":"Yang","non-dropping-particle":"","parse-names":false,"suffix":""},{"dropping-particle":"","family":"Wood","given":"Stephen A.","non-dropping-particle":"","parse-names":false,"suffix":""},{"dropping-particle":"","family":"Mellick","given":"George D.","non-dropping-particle":"","parse-names":false,"suffix":""},{"dropping-particle":"","family":"Silburn","given":"Peter A.","non-dropping-particle":"","parse-names":false,"suffix":""},{"dropping-particle":"","family":"Collins","given":"Brett M.","non-dropping-particle":"","parse-names":false,"suffix":""},{"dropping-particle":"","family":"Bugarcic","given":"Andrea","non-dropping-particle":"","parse-names":false,"suffix":""},{"dropping-particle":"","family":"Teasdale","given":"Rohan D.","non-dropping-particle":"","parse-names":false,"suffix":""}],"container-title":"Traffic","id":"ITEM-1","issued":{"date-parts":[["2014"]]},"title":"The Vps35 D620N Mutation Linked to Parkinson's Disease Disrupts the Cargo Sorting Function of Retromer","type":"article-journal"},"uris":["http://www.mendeley.com/documents/?uuid=5802f54b-c6a4-4792-b27a-5002876eb150"]},{"id":"ITEM-2","itemData":{"DOI":"10.1111/tra.12649","ISSN":"16000854","abstract":"Endosomes are dynamic intracellular compartments that control the sorting of a constant stream of different transmembrane cargos either for ESCRT-mediated degradation or for egress and recycling to compartments such as the Golgi and the plasma membrane. The recycling of cargos occurs within tubulovesicular membrane domains and is facilitated by peripheral membrane protein machineries that control both membrane remodelling and selection of specific transmembrane cargos. One of the primary sorting machineries is the Retromer complex, which controls the recycling of a large array of different cargo molecules in cooperation with various sorting nexin (SNX) adaptor proteins. Recently a Retromer-like complex was also identified that controls plasma membrane recycling of cargos including integrins and lipoprotein receptors. Termed “Retriever,” this complex uses a different SNX family member SNX17 for cargo recognition, and cooperates with the COMMD/CCDC93/CCDC22 (CCC) complex to form a larger assembly called “Commander” to mediate endosomal trafficking. In this review we focus on recent advances that have begun to provide a molecular understanding of these two distantly related transport machineries.","author":[{"dropping-particle":"","family":"Chen","given":"Kai En","non-dropping-particle":"","parse-names":false,"suffix":""},{"dropping-particle":"","family":"Healy","given":"Michael D.","non-dropping-particle":"","parse-names":false,"suffix":""},{"dropping-particle":"","family":"Collins","given":"Brett M.","non-dropping-particle":"","parse-names":false,"suffix":""}],"container-title":"Traffic","id":"ITEM-2","issue":"7","issued":{"date-parts":[["2019","7","1"]]},"page":"465-478","publisher":"Blackwell Munksgaard","title":"Towards a molecular understanding of endosomal trafficking by Retromer and Retriever","type":"article","volume":"20"},"uris":["http://www.mendeley.com/documents/?uuid=9770a3eb-0f2d-3911-bfd7-15c9203a5c02"]},{"id":"ITEM-3","itemData":{"DOI":"10.1523/JNEUROSCI.0042-15.2015","ISSN":"15292401","PMID":"26203154","abstract":"Vacuolar protein sorting-35 (VPS35) is essential for endosome-to-Golgi retrieval of membrane proteins. Mutations in the VPS35 gene have been identified in patients with autosomal dominant PD. However, it remains poorly understood if and how VPS35 deficiency or mutation contributes to PD pathogenesis. Here we provide evidence that links VPS35 deficiency to PD-like neuropathology. VPS35 was expressed in mouse dopamine (DA) neurons in substantia nigra pars compacta (SNpc) and STR (striatum)—regions that are PD vulnerable. VPS35-deficient mice exhibited PD-relevant deficits including accumulation ofα-synuclein in SNpc-DA neurons, loss of DA transmitter and DA neurons in SNpc and STR, and impairment of locomotor behavior. Further mechanical studies showed that VPS35- deficient DA neurons or DA neurons expressing PD-linked VPS35 mutant (D620N) had impaired endosome-to-Golgi retrieval of lysosome-associated membrane glycoprotein 2a (Lamp2a) and accelerated Lamp2a degradation. Expression of Lamp2a in VPS35- deficientDAneurons reducedα-synuclein, supporting the view for Lamp2a as a receptor of chaperone-mediated autophagy to be critical for α-synuclein degradation. These results suggest that VPS35 deficiency or mutation promotes PD pathogenesis and reveals a crucial pathway, VPS35-Lamp2a-α-synuclein, to prevent PD pathogenesis.","author":[{"dropping-particle":"","family":"Tang","given":"Fu Lei","non-dropping-particle":"","parse-names":false,"suffix":""},{"dropping-particle":"","family":"Erion","given":"Joanna R.","non-dropping-particle":"","parse-names":false,"suffix":""},{"dropping-particle":"","family":"Tian","given":"Yun","non-dropping-particle":"","parse-names":false,"suffix":""},{"dropping-particle":"","family":"Liu","given":"Wei","non-dropping-particle":"","parse-names":false,"suffix":""},{"dropping-particle":"","family":"Yin","given":"Dong Min","non-dropping-particle":"","parse-names":false,"suffix":""},{"dropping-particle":"","family":"Ye","given":"Jian","non-dropping-particle":"","parse-names":false,"suffix":""},{"dropping-particle":"","family":"Tang","given":"Baisha","non-dropping-particle":"","parse-names":false,"suffix":""},{"dropping-particle":"","family":"Mei","given":"Lin","non-dropping-particle":"","parse-names":false,"suffix":""},{"dropping-particle":"","family":"Xiong","given":"Wen Cheng","non-dropping-particle":"","parse-names":false,"suffix":""}],"container-title":"Journal of Neuroscience","id":"ITEM-3","issued":{"date-parts":[["2015"]]},"title":"VPS35 in dopamine neurons is required for endosome-to- golgi retrieval of Lamp2a, a receptor of chaperone- mediated autophagy that is critical for α-synuclein degradation and prevention of pathogenesis of Parkinson’s disease","type":"article-journal"},"uris":["http://www.mendeley.com/documents/?uuid=b49c76ac-ca48-46ec-9c87-e42994b78a01"]}],"mendeley":{"formattedCitation":"(Chen et al., 2019; Follett et al., 2014; Tang et al., 2015)","plainTextFormattedCitation":"(Chen et al., 2019; Follett et al., 2014; Tang et al., 2015)","previouslyFormattedCitation":"(Chen et al., 2019; Follett et al., 2014; Tang et al., 2015)"},"properties":{"noteIndex":0},"schema":"https://github.com/citation-style-language/schema/raw/master/csl-citation.json"}</w:delInstrText>
        </w:r>
        <w:r w:rsidR="00D769D9" w:rsidDel="000F4367">
          <w:rPr>
            <w:rFonts w:ascii="Arial" w:hAnsi="Arial" w:cs="Arial"/>
            <w:i/>
            <w:iCs/>
          </w:rPr>
          <w:fldChar w:fldCharType="separate"/>
        </w:r>
        <w:r w:rsidR="00D769D9" w:rsidRPr="00D769D9" w:rsidDel="000F4367">
          <w:rPr>
            <w:rFonts w:ascii="Arial" w:hAnsi="Arial" w:cs="Arial"/>
            <w:iCs/>
            <w:noProof/>
          </w:rPr>
          <w:delText>(Chen et al., 2019; Follett et al., 2014; Tang et al., 2015)</w:delText>
        </w:r>
      </w:del>
      <w:ins w:id="1222" w:author="Jamie Courtland" w:date="2020-10-27T10:44:00Z">
        <w:del w:id="1223" w:author="Tyler Bradshaw" w:date="2020-12-05T17:32:00Z">
          <w:r w:rsidR="00D769D9" w:rsidDel="000F4367">
            <w:rPr>
              <w:rFonts w:ascii="Arial" w:hAnsi="Arial" w:cs="Arial"/>
              <w:i/>
              <w:iCs/>
            </w:rPr>
            <w:fldChar w:fldCharType="end"/>
          </w:r>
        </w:del>
      </w:ins>
      <w:ins w:id="1224" w:author="Jamie Courtland" w:date="2020-10-27T10:31:00Z">
        <w:del w:id="1225" w:author="Tyler Bradshaw" w:date="2020-12-05T17:32:00Z">
          <w:r w:rsidR="0095495F" w:rsidDel="000F4367">
            <w:rPr>
              <w:rFonts w:ascii="Arial" w:hAnsi="Arial" w:cs="Arial"/>
            </w:rPr>
            <w:delText xml:space="preserve">. </w:delText>
          </w:r>
          <w:r w:rsidR="0095495F" w:rsidDel="000F4367">
            <w:rPr>
              <w:rFonts w:asciiTheme="minorBidi" w:hAnsiTheme="minorBidi"/>
            </w:rPr>
            <w:delText xml:space="preserve">While </w:delText>
          </w:r>
          <w:r w:rsidR="0095495F" w:rsidRPr="00FF3B34" w:rsidDel="000F4367">
            <w:rPr>
              <w:rFonts w:ascii="Arial" w:hAnsi="Arial" w:cs="Arial"/>
              <w:color w:val="222222"/>
              <w:shd w:val="clear" w:color="auto" w:fill="FFFFFF"/>
            </w:rPr>
            <w:delText>α</w:delText>
          </w:r>
          <w:r w:rsidR="0095495F" w:rsidDel="000F4367">
            <w:rPr>
              <w:rFonts w:ascii="Arial" w:hAnsi="Arial" w:cs="Arial"/>
              <w:color w:val="222222"/>
              <w:shd w:val="clear" w:color="auto" w:fill="FFFFFF"/>
            </w:rPr>
            <w:delText>-synuclein (SNCA)</w:delText>
          </w:r>
          <w:r w:rsidR="0095495F" w:rsidDel="000F4367">
            <w:rPr>
              <w:rFonts w:asciiTheme="minorBidi" w:hAnsiTheme="minorBidi"/>
            </w:rPr>
            <w:delText xml:space="preserve"> was highly enriched in our WASH1-BioID assay in WT brain (Figure 1), its protein abundance was not found to be significantly different in SWIP</w:delText>
          </w:r>
          <w:r w:rsidR="0095495F" w:rsidDel="000F4367">
            <w:rPr>
              <w:rFonts w:asciiTheme="minorBidi" w:hAnsiTheme="minorBidi"/>
              <w:vertAlign w:val="superscript"/>
            </w:rPr>
            <w:delText>P1019R</w:delText>
          </w:r>
          <w:r w:rsidR="0095495F" w:rsidDel="000F4367">
            <w:rPr>
              <w:rFonts w:asciiTheme="minorBidi" w:hAnsiTheme="minorBidi"/>
            </w:rPr>
            <w:delText xml:space="preserve"> mutant brain compared to WT in our TMT </w:delText>
          </w:r>
        </w:del>
      </w:ins>
      <w:ins w:id="1226" w:author="Jamie Courtland" w:date="2020-10-27T10:46:00Z">
        <w:del w:id="1227" w:author="Tyler Bradshaw" w:date="2020-12-05T17:32:00Z">
          <w:r w:rsidR="00D769D9" w:rsidDel="000F4367">
            <w:rPr>
              <w:rFonts w:asciiTheme="minorBidi" w:hAnsiTheme="minorBidi"/>
            </w:rPr>
            <w:delText xml:space="preserve">spatial </w:delText>
          </w:r>
        </w:del>
      </w:ins>
      <w:ins w:id="1228" w:author="Jamie Courtland" w:date="2020-10-27T10:31:00Z">
        <w:del w:id="1229" w:author="Tyler Bradshaw" w:date="2020-12-05T17:32:00Z">
          <w:r w:rsidR="0095495F" w:rsidDel="000F4367">
            <w:rPr>
              <w:rFonts w:asciiTheme="minorBidi" w:hAnsiTheme="minorBidi"/>
            </w:rPr>
            <w:delText xml:space="preserve">proteomic analysis (Figure </w:delText>
          </w:r>
          <w:r w:rsidR="0095495F" w:rsidRPr="00FF3B34" w:rsidDel="000F4367">
            <w:rPr>
              <w:rFonts w:asciiTheme="minorBidi" w:hAnsiTheme="minorBidi"/>
              <w:highlight w:val="yellow"/>
            </w:rPr>
            <w:delText>2</w:delText>
          </w:r>
          <w:r w:rsidR="0095495F" w:rsidDel="000F4367">
            <w:rPr>
              <w:rFonts w:asciiTheme="minorBidi" w:hAnsiTheme="minorBidi"/>
            </w:rPr>
            <w:delText xml:space="preserve">). </w:delText>
          </w:r>
          <w:commentRangeStart w:id="1230"/>
          <w:r w:rsidR="0095495F" w:rsidDel="000F4367">
            <w:rPr>
              <w:rFonts w:asciiTheme="minorBidi" w:hAnsiTheme="minorBidi"/>
            </w:rPr>
            <w:delText>We</w:delText>
          </w:r>
          <w:commentRangeEnd w:id="1230"/>
          <w:r w:rsidR="0095495F" w:rsidDel="000F4367">
            <w:rPr>
              <w:rStyle w:val="CommentReference"/>
            </w:rPr>
            <w:commentReference w:id="1230"/>
          </w:r>
          <w:r w:rsidR="0095495F" w:rsidDel="000F4367">
            <w:rPr>
              <w:rFonts w:asciiTheme="minorBidi" w:hAnsiTheme="minorBidi"/>
            </w:rPr>
            <w:delText xml:space="preserve"> hypothesize that this lack of change in SWIP</w:delText>
          </w:r>
          <w:r w:rsidR="0095495F" w:rsidDel="000F4367">
            <w:rPr>
              <w:rFonts w:asciiTheme="minorBidi" w:hAnsiTheme="minorBidi"/>
              <w:vertAlign w:val="superscript"/>
            </w:rPr>
            <w:delText>P1019R</w:delText>
          </w:r>
          <w:r w:rsidR="0095495F" w:rsidDel="000F4367">
            <w:rPr>
              <w:rFonts w:asciiTheme="minorBidi" w:hAnsiTheme="minorBidi"/>
            </w:rPr>
            <w:delText xml:space="preserve"> brain reflects preservation of endogenous </w:delText>
          </w:r>
          <w:r w:rsidR="0095495F" w:rsidRPr="00FF3B34" w:rsidDel="000F4367">
            <w:rPr>
              <w:rFonts w:ascii="Arial" w:hAnsi="Arial" w:cs="Arial"/>
              <w:color w:val="222222"/>
              <w:shd w:val="clear" w:color="auto" w:fill="FFFFFF"/>
            </w:rPr>
            <w:delText>α</w:delText>
          </w:r>
          <w:r w:rsidR="0095495F" w:rsidDel="000F4367">
            <w:rPr>
              <w:rFonts w:asciiTheme="minorBidi" w:hAnsiTheme="minorBidi"/>
            </w:rPr>
            <w:delText xml:space="preserve">-synuclein, or at least an absence of </w:delText>
          </w:r>
          <w:r w:rsidR="0095495F" w:rsidRPr="00FF3B34" w:rsidDel="000F4367">
            <w:rPr>
              <w:rFonts w:ascii="Arial" w:hAnsi="Arial" w:cs="Arial"/>
              <w:color w:val="222222"/>
              <w:shd w:val="clear" w:color="auto" w:fill="FFFFFF"/>
            </w:rPr>
            <w:delText>α</w:delText>
          </w:r>
          <w:r w:rsidR="0095495F" w:rsidDel="000F4367">
            <w:rPr>
              <w:rFonts w:asciiTheme="minorBidi" w:hAnsiTheme="minorBidi"/>
            </w:rPr>
            <w:delText>-synuclein accumulation as a result of the SWIP</w:delText>
          </w:r>
          <w:r w:rsidR="0095495F" w:rsidDel="000F4367">
            <w:rPr>
              <w:rFonts w:asciiTheme="minorBidi" w:hAnsiTheme="minorBidi"/>
              <w:vertAlign w:val="superscript"/>
            </w:rPr>
            <w:delText>P1019R</w:delText>
          </w:r>
          <w:r w:rsidR="0095495F" w:rsidDel="000F4367">
            <w:rPr>
              <w:rFonts w:asciiTheme="minorBidi" w:hAnsiTheme="minorBidi"/>
            </w:rPr>
            <w:delText xml:space="preserve"> mutation</w:delText>
          </w:r>
        </w:del>
      </w:ins>
      <w:ins w:id="1231" w:author="Jamie Courtland" w:date="2020-10-27T10:32:00Z">
        <w:del w:id="1232" w:author="Tyler Bradshaw" w:date="2020-12-05T17:32:00Z">
          <w:r w:rsidR="0095495F" w:rsidDel="000F4367">
            <w:rPr>
              <w:rFonts w:asciiTheme="minorBidi" w:hAnsiTheme="minorBidi"/>
            </w:rPr>
            <w:delText>. In addition, unlike many Parkinson’s disease models, which display specific deficits in dopaminergic cells, we did not observe any dopaminergic cell-specific changes in SWIP</w:delText>
          </w:r>
          <w:r w:rsidR="0095495F" w:rsidDel="000F4367">
            <w:rPr>
              <w:rFonts w:asciiTheme="minorBidi" w:hAnsiTheme="minorBidi"/>
              <w:vertAlign w:val="superscript"/>
            </w:rPr>
            <w:delText xml:space="preserve">P1019R </w:delText>
          </w:r>
          <w:r w:rsidR="0095495F" w:rsidDel="000F4367">
            <w:rPr>
              <w:rFonts w:asciiTheme="minorBidi" w:hAnsiTheme="minorBidi"/>
            </w:rPr>
            <w:delText xml:space="preserve">brain (see Figure 5-figure supplement </w:delText>
          </w:r>
          <w:r w:rsidR="0095495F" w:rsidRPr="00561F36" w:rsidDel="000F4367">
            <w:rPr>
              <w:rFonts w:asciiTheme="minorBidi" w:hAnsiTheme="minorBidi"/>
              <w:highlight w:val="yellow"/>
            </w:rPr>
            <w:delText>2</w:delText>
          </w:r>
          <w:r w:rsidR="0095495F" w:rsidDel="000F4367">
            <w:rPr>
              <w:rFonts w:asciiTheme="minorBidi" w:hAnsiTheme="minorBidi"/>
            </w:rPr>
            <w:delText>). This suggests that the motor pathology of SWIP</w:delText>
          </w:r>
          <w:r w:rsidR="0095495F" w:rsidDel="000F4367">
            <w:rPr>
              <w:rFonts w:asciiTheme="minorBidi" w:hAnsiTheme="minorBidi"/>
              <w:vertAlign w:val="superscript"/>
            </w:rPr>
            <w:delText>P1019R</w:delText>
          </w:r>
          <w:r w:rsidR="0095495F" w:rsidDel="000F4367">
            <w:rPr>
              <w:rFonts w:asciiTheme="minorBidi" w:hAnsiTheme="minorBidi"/>
            </w:rPr>
            <w:delText xml:space="preserve"> mice diverges from that of </w:delText>
          </w:r>
          <w:r w:rsidR="0095495F" w:rsidRPr="00FF3B34" w:rsidDel="000F4367">
            <w:rPr>
              <w:rFonts w:ascii="Arial" w:hAnsi="Arial" w:cs="Arial"/>
              <w:color w:val="222222"/>
              <w:shd w:val="clear" w:color="auto" w:fill="FFFFFF"/>
            </w:rPr>
            <w:delText>α</w:delText>
          </w:r>
          <w:r w:rsidR="0095495F" w:rsidDel="000F4367">
            <w:rPr>
              <w:rFonts w:asciiTheme="minorBidi" w:hAnsiTheme="minorBidi"/>
            </w:rPr>
            <w:delText xml:space="preserve">-synuclein-driven Parkinson’s mouse models. The more parsimonious explanation may be that </w:delText>
          </w:r>
          <w:r w:rsidR="0095495F" w:rsidRPr="00FF3B34" w:rsidDel="000F4367">
            <w:rPr>
              <w:rFonts w:ascii="Arial" w:hAnsi="Arial" w:cs="Arial"/>
              <w:color w:val="222222"/>
              <w:shd w:val="clear" w:color="auto" w:fill="FFFFFF"/>
            </w:rPr>
            <w:delText>α</w:delText>
          </w:r>
          <w:r w:rsidR="0095495F" w:rsidDel="000F4367">
            <w:rPr>
              <w:rFonts w:asciiTheme="minorBidi" w:hAnsiTheme="minorBidi"/>
            </w:rPr>
            <w:delText>-synuclein’s enrichment in the WASH1-BioID proteome results from its colocalization with</w:delText>
          </w:r>
        </w:del>
      </w:ins>
      <w:ins w:id="1233" w:author="Jamie Courtland" w:date="2020-10-27T10:37:00Z">
        <w:del w:id="1234" w:author="Tyler Bradshaw" w:date="2020-12-05T17:32:00Z">
          <w:r w:rsidR="0095495F" w:rsidDel="000F4367">
            <w:rPr>
              <w:rFonts w:asciiTheme="minorBidi" w:hAnsiTheme="minorBidi"/>
            </w:rPr>
            <w:delText xml:space="preserve"> the</w:delText>
          </w:r>
        </w:del>
      </w:ins>
      <w:ins w:id="1235" w:author="Jamie Courtland" w:date="2020-10-27T10:32:00Z">
        <w:del w:id="1236" w:author="Tyler Bradshaw" w:date="2020-12-05T17:32:00Z">
          <w:r w:rsidR="0095495F" w:rsidDel="000F4367">
            <w:rPr>
              <w:rFonts w:asciiTheme="minorBidi" w:hAnsiTheme="minorBidi"/>
            </w:rPr>
            <w:delText xml:space="preserve"> WASH complex at the endosome and throughout the endo-vesicular system in neurons </w:delText>
          </w:r>
          <w:r w:rsidR="0095495F" w:rsidDel="000F4367">
            <w:rPr>
              <w:rFonts w:asciiTheme="minorBidi" w:hAnsiTheme="minorBidi"/>
            </w:rPr>
            <w:fldChar w:fldCharType="begin" w:fldLock="1"/>
          </w:r>
          <w:r w:rsidR="0095495F" w:rsidDel="000F4367">
            <w:rPr>
              <w:rFonts w:asciiTheme="minorBidi" w:hAnsiTheme="minorBidi"/>
            </w:rPr>
            <w:delInstrText>ADDIN CSL_CITATION {"citationItems":[{"id":"ITEM-1","itemData":{"DOI":"10.1126/science.1195227","ISSN":"00368075","PMID":"20798282","abstract":"Presynaptic nerve terminals release neurotransmitters repeatedly, often at high frequency, and in relative isolation from neuronal cell bodies. Repeated release requires cycles of soluble N-ethylmaleimide-sensitive factor attachment protein receptor (SNARE)-complex assembly and disassembly, with continuous generation of reactive SNARE-protein intermediates. Although many forms of neurodegeneration initiate presynaptically, only few pathogenic mechanisms are known, and the functions of presynaptic proteins linked to neurodegeneration, such as α-synuclein, remain unclear. Here, we show that maintenance of continuous presynaptic SNARE-complex assembly required a nonclassical chaperone activity mediated by synucleins. Specifically, a-synuclein directly bound to the SNARE-protein synaptobrevin-2/vesicle-associated membrane protein 2 (VAMP2) and promoted SNARE-complex assembly. Moreover, triple-knockout mice lacking synucleins developed age-dependent neurological impairments, exhibited decreased SNARE-complex assembly, and died prematurely. Thus, synucleins may function to sustain normal SNARE-complex assembly in a presynaptic terminal during aging.","author":[{"dropping-particle":"","family":"Burré","given":"Jacqueline","non-dropping-particle":"","parse-names":false,"suffix":""},{"dropping-particle":"","family":"Sharma","given":"Manu","non-dropping-particle":"","parse-names":false,"suffix":""},{"dropping-particle":"","family":"Tsetsenis","given":"Theodoros","non-dropping-particle":"","parse-names":false,"suffix":""},{"dropping-particle":"","family":"Buchman","given":"Vladimir","non-dropping-particle":"","parse-names":false,"suffix":""},{"dropping-particle":"","family":"Etherton","given":"Mark R.","non-dropping-particle":"","parse-names":false,"suffix":""},{"dropping-particle":"","family":"Südhof","given":"Thomas C.","non-dropping-particle":"","parse-names":false,"suffix":""}],"container-title":"Science","id":"ITEM-1","issued":{"date-parts":[["2010"]]},"title":"α-Synuclein promotes SNARE-complex assembly in vivo and in vitro","type":"article-journal"},"uris":["http://www.mendeley.com/documents/?uuid=27517af8-00ee-412c-9383-b52e7418eb86"]},{"id":"ITEM-2","itemData":{"DOI":"10.1523/JNEUROSCI.2898-12.2013","ISSN":"02706474","PMID":"23392688","abstract":"Modifications to the gene encoding human α-synuclein have been linked to the development of Parkinson's disease. The highly conserved structure of α-synuclein suggests a functional interaction with membranes, and several lines of evidence point to a role in vesicle-related processes within nerve terminals. Using recombinant fusions of humanα-synuclein, including new genetic tags developed for correlated light microscopy and electron microscopy (the tetracysteine-biarsenical labeling system or the new fluorescent protein for electron microscopy, MiniSOG), we determined the distribution ofα-synuclein when overexpressed in primaryneuronsat supramolecular and cellular scales in three dimensions (3D). We observed specific association of α-synuclein with a large and otherwise poorly characterized membranous organelle system of the presynaptic terminal, as well as with smaller vesicular structures within these boutons. Furthermore, α-synuclein was localized to multiple elements of the protein degradation pathway, including multivesicular bodies in the axons and lysosomes within neuronal cell bodies. Examination of synapses in brains of transgenic mice overexpressing human α-synuclein revealed alterations of the presynaptic endomembrane systems similar to our findings in cell culture. Three-dimensional electron tomographic analysis of enlarged presynaptic terminals in several brain areas revealed that these terminals were filled withmembrane-boundedorganelles, including tubulovesicular structures similar to whatweobserved in vitro. We propose that α-synuclein overexpression is associated with hypertrophy of membrane systems of the presynaptic terminal previously shown to have arole in vesicle recycling. Our data support the conclusion that α-synuclein is involved in processes associated with the sorting, channeling, packaging, and transport of synaptic material destined for degradation. © 2013 the authors.","author":[{"dropping-particle":"","family":"Boassa","given":"Daniela","non-dropping-particle":"","parse-names":false,"suffix":""},{"dropping-particle":"","family":"Berlanga","given":"Monica L.","non-dropping-particle":"","parse-names":false,"suffix":""},{"dropping-particle":"","family":"Yang","given":"Mary Ann","non-dropping-particle":"","parse-names":false,"suffix":""},{"dropping-particle":"","family":"Terada","given":"Masako","non-dropping-particle":"","parse-names":false,"suffix":""},{"dropping-particle":"","family":"Hu","given":"Junru","non-dropping-particle":"","parse-names":false,"suffix":""},{"dropping-particle":"","family":"Bushong","given":"Eric A.","non-dropping-particle":"","parse-names":false,"suffix":""},{"dropping-particle":"","family":"Hwang","given":"Minju","non-dropping-particle":"","parse-names":false,"suffix":""},{"dropping-particle":"","family":"Masliah","given":"Eliezer","non-dropping-particle":"","parse-names":false,"suffix":""},{"dropping-particle":"","family":"George","given":"Julia M.","non-dropping-particle":"","parse-names":false,"suffix":""},{"dropping-particle":"","family":"Ellisman","given":"Mark H.","non-dropping-particle":"","parse-names":false,"suffix":""}],"container-title":"Journal of Neuroscience","id":"ITEM-2","issued":{"date-parts":[["2013"]]},"title":"Mapping the subcellular distribution of α-synuclein in neurons using genetically encoded probes for correlated light and electron microscopy: Implications for Parkinson's disease pathogenesis","type":"article-journal"},"uris":["http://www.mendeley.com/documents/?uuid=a0a97a01-5503-44c8-b905-c07b914ce1ef"]},{"id":"ITEM-3","itemData":{"DOI":"10.1523/JNEUROSCI.0692-05.2005","ISSN":"02706474","PMID":"15976091","abstract":"α-Synuclein (α-syn), particularly in its aggregated forms, is implicated in the pathogenesis of Parkinson's disease and other related neurological disorders. However, the normal biology of α-syn and how it relates to the aggregation of the protein are not clearly understood. Because of the lack of the signal sequence and its predominant localization in the cytosol, α-syn is generally considered exclusively an intracellular protein. Contrary to this assumption, here, we show that a small percentage of newly synthesized α-syn is rapidly secreted from cells via unconventional, endoplasmic reticulum/Golgi-independent exocytosis. Consistent with this finding, we also demonstrate that a portion of cellular α-syn is present in the lumen of vesicles. Importantly, the intravesicular α-syn is more prone to aggregation than the cytosolic protein, and aggregated forms of α-syn are also secreted from cells. Furthermore, secretion of both monomeric and aggregated α-syn is elevated in response to proteasomal and mitochondrial dysfunction, cellular defects that are associated with Parkinson's pathogenesis. Thus, intravesicular localization and secretion are part of normal life cycle of α-syn and might also contribute to pathological function of this protein. Copyright © 2005 Society for Neuroscience.","author":[{"dropping-particle":"","family":"Lee","given":"He Jin","non-dropping-particle":"","parse-names":false,"suffix":""},{"dropping-particle":"","family":"Patel","given":"Smita","non-dropping-particle":"","parse-names":false,"suffix":""},{"dropping-particle":"","family":"Lee","given":"Seung Jae","non-dropping-particle":"","parse-names":false,"suffix":""}],"container-title":"Journal of Neuroscience","id":"ITEM-3","issued":{"date-parts":[["2005"]]},"title":"Intravesicular localization and exocytosis of α-synuclein and its aggregates","type":"article-journal"},"uris":["http://www.mendeley.com/documents/?uuid=d37ee116-3b85-4061-bee3-ce04bf834772"]},{"id":"ITEM-4","itemData":{"author":[{"dropping-particle":"","family":"Bodain","given":"David","non-dropping-particle":"","parse-names":false,"suffix":""}],"container-title":"PNAS","id":"ITEM-4","issue":"2","issued":{"date-parts":[["1965"]]},"note":"Historical article showing polyribosomes right at synaptic spine using EM (monkey/chimp spinal cord motor neurons)","page":"418-425","title":"A Suggestive Relationship of Nerve Cell RNA with Specific Synaptic Sites","type":"article-journal","volume":"53"},"uris":["http://www.mendeley.com/documents/?uuid=f21a6053-c0c2-45d6-9e1f-06df5b9f4e4b"]},{"id":"ITEM-5","itemData":{"DOI":"10.1016/0896-6273(95)90302-X","ISSN":"08966273","PMID":"7857654","abstract":"Non-Aβ component of Alzheimer's disease amyloid (NAC) is the second component in the amyloid from brain tissue of patients affected with Alzheimer's disease. Its precursor protein (NACP) was shown to be a brain-specific protein. In rat brain, NACP was more abundant in the neocortex, hippocampus, olfactory bulb, striatum, thalamus, and cerebellum and less abundant in the brain stem. Confocal laser microscopy analysis revealed that anti-NACP immunostaining was colocalized with synaptophysin-immunoreactive presynaptic terminals. Ultrastructural analysis showed that NACP immunoreactivity was associated with synaptic vesicles. NACP sequence showed 95% identity with that of rat synuclein 1, a synaptic/nuclear protein previously identified in rat brain, and good homology with Torpedo synuclein from the electric organ synapse and bovine phosphoneuroprotein 14 (PNP-14), a brain-specific protein present in synapses. Therefore, NACP is a synaptic protein, suggesting that synaptic aberration observed in senile plaques might be involved in amyloidogenesis in Alzheimer's disease. © 1995.","author":[{"dropping-particle":"","family":"Iwai","given":"Akihiko","non-dropping-particle":"","parse-names":false,"suffix":""},{"dropping-particle":"","family":"Masliah","given":"Eliezer","non-dropping-particle":"","parse-names":false,"suffix":""},{"dropping-particle":"","family":"Yoshimoto","giv</w:delInstrText>
          </w:r>
          <w:r w:rsidR="0095495F" w:rsidRPr="0095495F" w:rsidDel="000F4367">
            <w:rPr>
              <w:rFonts w:asciiTheme="minorBidi" w:hAnsiTheme="minorBidi"/>
              <w:lang w:val="da-DK"/>
            </w:rPr>
            <w:delInstrText>en":"Makoto","non-dropping-particle":"","parse-names":false,"suffix":""},{"dropping-particle":"","family":"Ge","given":"Nianfeng","non-dropping-particle":"","parse-names":false,"suffix":""},{"dropping-particle":"","family":"Flanagan","given":"Lisa","non-dropping-particle":"","parse-names":false,"suffix":""},{"dropping-particle":"","family":"Rohan de Silva","given":"H. A.","non-dropping-particle":"","parse-names":false,"suffix":""},{"dropping-particle":"","family":"Kittel","given":"Agnes","non-dropping-particle":"","parse-names":false,"suffix":""},{"dropping-particle":"","family":"Saitoh","given":"Tsunao","non-dropping-particle":"","parse-names":false,"suffix":""}],"container-title":"Neuron","id":"ITEM-5","issued":{"date-parts":[["1995"]]},"title":"The precursor protein of non-A</w:delInstrText>
          </w:r>
          <w:r w:rsidR="0095495F" w:rsidDel="000F4367">
            <w:rPr>
              <w:rFonts w:asciiTheme="minorBidi" w:hAnsiTheme="minorBidi"/>
            </w:rPr>
            <w:delInstrText>β</w:delInstrText>
          </w:r>
          <w:r w:rsidR="0095495F" w:rsidRPr="0095495F" w:rsidDel="000F4367">
            <w:rPr>
              <w:rFonts w:asciiTheme="minorBidi" w:hAnsiTheme="minorBidi"/>
              <w:lang w:val="da-DK"/>
            </w:rPr>
            <w:delInstrText xml:space="preserve"> component of Alzheimer's disease amyloid is a presynaptic protein of the central nervous system","type":"article-journal"},"uris":["http://www.mendeley.com/documents/?uuid=604c8323-5cb6-4b39-83fd-de76ac944e22"]}],"mendeley":{"formattedCitation":"(Boassa et al., 2013; Bodain, 1965; Burré et al., 2010; Iwai et al., 1995; Lee et al., 2005)","plainTextFormattedCitation":"(Boassa et al., 2013; Bodain, 1965; Burré et al., 2010; Iwai et al., 1995; Lee et al., 2005)","previouslyFormattedCitation":"(Boassa et al., 2013; Bodain, 1965; Burré et al., 2010; Iwai et al., 1995; Lee et al., 2005)"},"properties":{"noteIndex":0},"schema":"https://github.com/citation-style-language/schema/raw/master/csl-citation.json"}</w:delInstrText>
          </w:r>
          <w:r w:rsidR="0095495F" w:rsidDel="000F4367">
            <w:rPr>
              <w:rFonts w:asciiTheme="minorBidi" w:hAnsiTheme="minorBidi"/>
            </w:rPr>
            <w:fldChar w:fldCharType="separate"/>
          </w:r>
          <w:r w:rsidR="0095495F" w:rsidRPr="0095495F" w:rsidDel="000F4367">
            <w:rPr>
              <w:rFonts w:asciiTheme="minorBidi" w:hAnsiTheme="minorBidi"/>
              <w:noProof/>
              <w:lang w:val="da-DK"/>
            </w:rPr>
            <w:delText>(Boassa et al., 2013; Bodain, 1965; Burré et al., 2010; Iwai et al., 1995; Lee et al., 2005)</w:delText>
          </w:r>
          <w:r w:rsidR="0095495F" w:rsidDel="000F4367">
            <w:rPr>
              <w:rFonts w:asciiTheme="minorBidi" w:hAnsiTheme="minorBidi"/>
            </w:rPr>
            <w:fldChar w:fldCharType="end"/>
          </w:r>
          <w:r w:rsidR="0095495F" w:rsidRPr="0095495F" w:rsidDel="000F4367">
            <w:rPr>
              <w:rFonts w:asciiTheme="minorBidi" w:hAnsiTheme="minorBidi"/>
              <w:lang w:val="da-DK"/>
              <w:rPrChange w:id="1237" w:author="Jamie Courtland" w:date="2020-10-27T10:32:00Z">
                <w:rPr>
                  <w:rFonts w:asciiTheme="minorBidi" w:hAnsiTheme="minorBidi"/>
                </w:rPr>
              </w:rPrChange>
            </w:rPr>
            <w:delText>.</w:delText>
          </w:r>
        </w:del>
      </w:ins>
      <w:ins w:id="1238" w:author="Jamie Courtland" w:date="2020-10-27T10:31:00Z">
        <w:del w:id="1239" w:author="Tyler Bradshaw" w:date="2020-12-05T17:32:00Z">
          <w:r w:rsidR="0095495F" w:rsidRPr="0095495F" w:rsidDel="000F4367">
            <w:rPr>
              <w:rFonts w:ascii="Arial" w:hAnsi="Arial" w:cs="Arial"/>
              <w:lang w:val="da-DK"/>
              <w:rPrChange w:id="1240" w:author="Jamie Courtland" w:date="2020-10-27T10:32:00Z">
                <w:rPr>
                  <w:rFonts w:ascii="Arial" w:hAnsi="Arial" w:cs="Arial"/>
                </w:rPr>
              </w:rPrChange>
            </w:rPr>
            <w:delText xml:space="preserve"> </w:delText>
          </w:r>
        </w:del>
      </w:ins>
      <w:ins w:id="1241" w:author="Jamie Courtland" w:date="2020-10-27T10:30:00Z">
        <w:del w:id="1242" w:author="Tyler Bradshaw" w:date="2020-12-05T17:32:00Z">
          <w:r w:rsidR="0095495F" w:rsidRPr="0095495F" w:rsidDel="000F4367">
            <w:rPr>
              <w:rFonts w:ascii="Arial" w:hAnsi="Arial" w:cs="Arial"/>
              <w:lang w:val="da-DK"/>
              <w:rPrChange w:id="1243" w:author="Jamie Courtland" w:date="2020-10-27T10:32:00Z">
                <w:rPr>
                  <w:rFonts w:ascii="Arial" w:hAnsi="Arial" w:cs="Arial"/>
                </w:rPr>
              </w:rPrChange>
            </w:rPr>
            <w:delText xml:space="preserve"> </w:delText>
          </w:r>
        </w:del>
      </w:ins>
    </w:p>
    <w:p w14:paraId="221C0F07" w14:textId="3BEA0547" w:rsidR="001B21AA" w:rsidRPr="00871A74" w:rsidDel="000F4367" w:rsidRDefault="002A0604" w:rsidP="000F4367">
      <w:pPr>
        <w:spacing w:line="480" w:lineRule="auto"/>
        <w:jc w:val="thaiDistribute"/>
        <w:rPr>
          <w:del w:id="1244" w:author="Tyler Bradshaw" w:date="2020-12-05T17:32:00Z"/>
          <w:rFonts w:ascii="Arial" w:hAnsi="Arial" w:cs="Arial"/>
        </w:rPr>
        <w:pPrChange w:id="1245" w:author="Tyler Bradshaw" w:date="2020-12-05T17:32:00Z">
          <w:pPr>
            <w:spacing w:line="480" w:lineRule="auto"/>
            <w:jc w:val="thaiDistribute"/>
          </w:pPr>
        </w:pPrChange>
      </w:pPr>
      <w:del w:id="1246" w:author="Tyler Bradshaw" w:date="2020-12-05T17:32:00Z">
        <w:r w:rsidRPr="00871A74" w:rsidDel="000F4367">
          <w:rPr>
            <w:rFonts w:ascii="Arial" w:hAnsi="Arial" w:cs="Arial"/>
          </w:rPr>
          <w:delText>In particular</w:delText>
        </w:r>
      </w:del>
      <w:ins w:id="1247" w:author="Jamie Courtland" w:date="2020-10-27T10:40:00Z">
        <w:del w:id="1248" w:author="Tyler Bradshaw" w:date="2020-12-05T17:32:00Z">
          <w:r w:rsidR="00D769D9" w:rsidDel="000F4367">
            <w:rPr>
              <w:rFonts w:ascii="Arial" w:hAnsi="Arial" w:cs="Arial"/>
            </w:rPr>
            <w:delText xml:space="preserve">While our </w:delText>
          </w:r>
        </w:del>
      </w:ins>
      <w:ins w:id="1249" w:author="Jamie Courtland" w:date="2020-10-27T10:41:00Z">
        <w:del w:id="1250" w:author="Tyler Bradshaw" w:date="2020-12-05T17:32:00Z">
          <w:r w:rsidR="00D769D9" w:rsidDel="000F4367">
            <w:rPr>
              <w:rFonts w:asciiTheme="minorBidi" w:hAnsiTheme="minorBidi"/>
            </w:rPr>
            <w:delText>SWIP</w:delText>
          </w:r>
          <w:r w:rsidR="00D769D9" w:rsidDel="000F4367">
            <w:rPr>
              <w:rFonts w:asciiTheme="minorBidi" w:hAnsiTheme="minorBidi"/>
              <w:vertAlign w:val="superscript"/>
            </w:rPr>
            <w:delText>P1019R</w:delText>
          </w:r>
        </w:del>
      </w:ins>
      <w:ins w:id="1251" w:author="Jamie Courtland" w:date="2020-10-27T10:40:00Z">
        <w:del w:id="1252" w:author="Tyler Bradshaw" w:date="2020-12-05T17:32:00Z">
          <w:r w:rsidR="00D769D9" w:rsidDel="000F4367">
            <w:rPr>
              <w:rFonts w:ascii="Arial" w:hAnsi="Arial" w:cs="Arial"/>
            </w:rPr>
            <w:delText xml:space="preserve"> model appears to diverge in pathology from Parkinson’s disease models, it does </w:delText>
          </w:r>
        </w:del>
      </w:ins>
      <w:ins w:id="1253" w:author="Jamie Courtland" w:date="2020-10-27T10:49:00Z">
        <w:del w:id="1254" w:author="Tyler Bradshaw" w:date="2020-12-05T17:32:00Z">
          <w:r w:rsidR="00D769D9" w:rsidDel="000F4367">
            <w:rPr>
              <w:rFonts w:ascii="Arial" w:hAnsi="Arial" w:cs="Arial"/>
            </w:rPr>
            <w:delText>exhibit</w:delText>
          </w:r>
        </w:del>
      </w:ins>
      <w:ins w:id="1255" w:author="Jamie Courtland" w:date="2020-10-27T10:41:00Z">
        <w:del w:id="1256" w:author="Tyler Bradshaw" w:date="2020-12-05T17:32:00Z">
          <w:r w:rsidR="00D769D9" w:rsidDel="000F4367">
            <w:rPr>
              <w:rFonts w:ascii="Arial" w:hAnsi="Arial" w:cs="Arial"/>
            </w:rPr>
            <w:delText xml:space="preserve"> </w:delText>
          </w:r>
        </w:del>
      </w:ins>
      <w:ins w:id="1257" w:author="Jamie Courtland" w:date="2020-10-27T10:49:00Z">
        <w:del w:id="1258" w:author="Tyler Bradshaw" w:date="2020-12-05T17:32:00Z">
          <w:r w:rsidR="00D769D9" w:rsidDel="000F4367">
            <w:rPr>
              <w:rFonts w:ascii="Arial" w:hAnsi="Arial" w:cs="Arial"/>
            </w:rPr>
            <w:delText>parallels</w:delText>
          </w:r>
        </w:del>
      </w:ins>
      <w:ins w:id="1259" w:author="Jamie Courtland" w:date="2020-10-27T10:41:00Z">
        <w:del w:id="1260" w:author="Tyler Bradshaw" w:date="2020-12-05T17:32:00Z">
          <w:r w:rsidR="00D769D9" w:rsidDel="000F4367">
            <w:rPr>
              <w:rFonts w:ascii="Arial" w:hAnsi="Arial" w:cs="Arial"/>
            </w:rPr>
            <w:delText xml:space="preserve"> to NCL models. </w:delText>
          </w:r>
        </w:del>
      </w:ins>
      <w:del w:id="1261" w:author="Tyler Bradshaw" w:date="2020-12-05T17:32:00Z">
        <w:r w:rsidRPr="00871A74" w:rsidDel="000F4367">
          <w:rPr>
            <w:rFonts w:ascii="Arial" w:hAnsi="Arial" w:cs="Arial"/>
          </w:rPr>
          <w:delText xml:space="preserve">, </w:delText>
        </w:r>
        <w:r w:rsidR="00310B52" w:rsidRPr="00871A74" w:rsidDel="000F4367">
          <w:rPr>
            <w:rFonts w:ascii="Arial" w:hAnsi="Arial" w:cs="Arial"/>
          </w:rPr>
          <w:delText>NCLs are</w:delText>
        </w:r>
        <w:r w:rsidRPr="00871A74" w:rsidDel="000F4367">
          <w:rPr>
            <w:rFonts w:ascii="Arial" w:hAnsi="Arial" w:cs="Arial"/>
          </w:rPr>
          <w:delText xml:space="preserve"> lysosomal storage disorder</w:delText>
        </w:r>
        <w:r w:rsidR="00310B52" w:rsidRPr="00871A74" w:rsidDel="000F4367">
          <w:rPr>
            <w:rFonts w:ascii="Arial" w:hAnsi="Arial" w:cs="Arial"/>
          </w:rPr>
          <w:delText>s</w:delText>
        </w:r>
        <w:r w:rsidRPr="00871A74" w:rsidDel="000F4367">
          <w:rPr>
            <w:rFonts w:ascii="Arial" w:hAnsi="Arial" w:cs="Arial"/>
          </w:rPr>
          <w:delText xml:space="preserve"> primarily found in children</w:delText>
        </w:r>
      </w:del>
      <w:ins w:id="1262" w:author="Jamie Courtland" w:date="2020-10-27T10:39:00Z">
        <w:del w:id="1263" w:author="Tyler Bradshaw" w:date="2020-12-05T17:32:00Z">
          <w:r w:rsidR="0095495F" w:rsidDel="000F4367">
            <w:rPr>
              <w:rFonts w:ascii="Arial" w:hAnsi="Arial" w:cs="Arial"/>
            </w:rPr>
            <w:delText xml:space="preserve"> </w:delText>
          </w:r>
        </w:del>
      </w:ins>
      <w:ins w:id="1264" w:author="Jamie Courtland" w:date="2020-10-27T10:38:00Z">
        <w:del w:id="1265" w:author="Tyler Bradshaw" w:date="2020-12-05T17:32:00Z">
          <w:r w:rsidR="0095495F" w:rsidDel="000F4367">
            <w:rPr>
              <w:rFonts w:ascii="Arial" w:hAnsi="Arial" w:cs="Arial"/>
            </w:rPr>
            <w:delText>rather than adults</w:delText>
          </w:r>
        </w:del>
      </w:ins>
      <w:del w:id="1266" w:author="Tyler Bradshaw" w:date="2020-12-05T17:32:00Z">
        <w:r w:rsidRPr="00871A74" w:rsidDel="000F4367">
          <w:rPr>
            <w:rFonts w:ascii="Arial" w:hAnsi="Arial" w:cs="Arial"/>
          </w:rPr>
          <w:delText>, w</w:delText>
        </w:r>
      </w:del>
      <w:ins w:id="1267" w:author="Jamie Courtland" w:date="2020-10-27T10:39:00Z">
        <w:del w:id="1268" w:author="Tyler Bradshaw" w:date="2020-12-05T17:32:00Z">
          <w:r w:rsidR="0095495F" w:rsidDel="000F4367">
            <w:rPr>
              <w:rFonts w:ascii="Arial" w:hAnsi="Arial" w:cs="Arial"/>
            </w:rPr>
            <w:delText>ith</w:delText>
          </w:r>
        </w:del>
      </w:ins>
      <w:ins w:id="1269" w:author="Jamie Courtland" w:date="2020-10-27T10:38:00Z">
        <w:del w:id="1270" w:author="Tyler Bradshaw" w:date="2020-12-05T17:32:00Z">
          <w:r w:rsidR="0095495F" w:rsidDel="000F4367">
            <w:rPr>
              <w:rFonts w:ascii="Arial" w:hAnsi="Arial" w:cs="Arial"/>
            </w:rPr>
            <w:delText xml:space="preserve"> </w:delText>
          </w:r>
        </w:del>
      </w:ins>
      <w:del w:id="1271" w:author="Tyler Bradshaw" w:date="2020-12-05T17:32:00Z">
        <w:r w:rsidRPr="00871A74" w:rsidDel="000F4367">
          <w:rPr>
            <w:rFonts w:ascii="Arial" w:hAnsi="Arial" w:cs="Arial"/>
          </w:rPr>
          <w:delText>ith heterogenous presentation</w:delText>
        </w:r>
        <w:r w:rsidR="006F51AC" w:rsidRPr="00871A74" w:rsidDel="000F4367">
          <w:rPr>
            <w:rFonts w:ascii="Arial" w:hAnsi="Arial" w:cs="Arial"/>
          </w:rPr>
          <w:delText>s</w:delText>
        </w:r>
        <w:r w:rsidRPr="00871A74" w:rsidDel="000F4367">
          <w:rPr>
            <w:rFonts w:ascii="Arial" w:hAnsi="Arial" w:cs="Arial"/>
          </w:rPr>
          <w:delText xml:space="preserve"> and multigenic causation</w:delText>
        </w:r>
        <w:r w:rsidR="006F51AC" w:rsidRPr="00871A74" w:rsidDel="000F4367">
          <w:rPr>
            <w:rFonts w:ascii="Arial" w:hAnsi="Arial" w:cs="Arial"/>
          </w:rPr>
          <w:delText>s</w:delText>
        </w:r>
        <w:r w:rsidR="00786410" w:rsidRPr="00871A74" w:rsidDel="000F4367">
          <w:rPr>
            <w:rFonts w:ascii="Arial" w:hAnsi="Arial" w:cs="Arial"/>
          </w:rPr>
          <w:delText xml:space="preserve"> </w:delText>
        </w:r>
        <w:r w:rsidR="0037728A"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delInstrText>
        </w:r>
        <w:r w:rsidR="0037728A" w:rsidRPr="00871A74" w:rsidDel="000F4367">
          <w:rPr>
            <w:rFonts w:ascii="Arial" w:hAnsi="Arial" w:cs="Arial"/>
          </w:rPr>
          <w:fldChar w:fldCharType="separate"/>
        </w:r>
        <w:r w:rsidR="009E6278" w:rsidRPr="00871A74" w:rsidDel="000F4367">
          <w:rPr>
            <w:rFonts w:ascii="Arial" w:hAnsi="Arial" w:cs="Arial"/>
            <w:noProof/>
          </w:rPr>
          <w:delText>(Mukherjee et al., 2019)</w:delText>
        </w:r>
        <w:r w:rsidR="0037728A" w:rsidRPr="00871A74" w:rsidDel="000F4367">
          <w:rPr>
            <w:rFonts w:ascii="Arial" w:hAnsi="Arial" w:cs="Arial"/>
          </w:rPr>
          <w:fldChar w:fldCharType="end"/>
        </w:r>
        <w:r w:rsidR="00310B52" w:rsidRPr="00871A74" w:rsidDel="000F4367">
          <w:rPr>
            <w:rFonts w:ascii="Arial" w:hAnsi="Arial" w:cs="Arial"/>
          </w:rPr>
          <w:delText xml:space="preserve">. The majority of </w:delText>
        </w:r>
        <w:r w:rsidR="00924CFB" w:rsidRPr="00871A74" w:rsidDel="000F4367">
          <w:rPr>
            <w:rFonts w:ascii="Arial" w:hAnsi="Arial" w:cs="Arial"/>
          </w:rPr>
          <w:delText xml:space="preserve">genes </w:delText>
        </w:r>
        <w:r w:rsidR="00310B52" w:rsidRPr="00871A74" w:rsidDel="000F4367">
          <w:rPr>
            <w:rFonts w:ascii="Arial" w:hAnsi="Arial" w:cs="Arial"/>
          </w:rPr>
          <w:delText xml:space="preserve">implicated </w:delText>
        </w:r>
        <w:r w:rsidR="00924CFB" w:rsidRPr="00871A74" w:rsidDel="000F4367">
          <w:rPr>
            <w:rFonts w:ascii="Arial" w:hAnsi="Arial" w:cs="Arial"/>
          </w:rPr>
          <w:delText>in NCLs</w:delText>
        </w:r>
        <w:r w:rsidR="00310B52" w:rsidRPr="00871A74" w:rsidDel="000F4367">
          <w:rPr>
            <w:rFonts w:ascii="Arial" w:hAnsi="Arial" w:cs="Arial"/>
          </w:rPr>
          <w:delText xml:space="preserve"> affect</w:delText>
        </w:r>
        <w:r w:rsidRPr="00871A74" w:rsidDel="000F4367">
          <w:rPr>
            <w:rFonts w:ascii="Arial" w:hAnsi="Arial" w:cs="Arial"/>
          </w:rPr>
          <w:delText xml:space="preserve"> lysosomal enzymatic function or transport of proteins to the lysosome</w:delText>
        </w:r>
        <w:r w:rsidR="00786410" w:rsidRPr="00871A74" w:rsidDel="000F4367">
          <w:rPr>
            <w:rFonts w:ascii="Arial" w:hAnsi="Arial" w:cs="Arial"/>
          </w:rPr>
          <w:delText xml:space="preserve"> </w:delText>
        </w:r>
        <w:r w:rsidR="0037728A" w:rsidRPr="00871A74" w:rsidDel="000F4367">
          <w:rPr>
            <w:rFonts w:ascii="Arial" w:hAnsi="Arial" w:cs="Arial"/>
          </w:rPr>
          <w:fldChar w:fldCharType="begin" w:fldLock="1"/>
        </w:r>
        <w:r w:rsidR="00490FC3" w:rsidDel="000F4367">
          <w:rPr>
            <w:rFonts w:ascii="Arial" w:hAnsi="Arial" w:cs="Arial"/>
          </w:rPr>
          <w:delInstrText>ADDIN CSL_CITATION {"citationItems":[{"id":"ITEM-1","itemData":{"DOI":"10.1046/j.1365-2443.2002.00539.x","ISSN":"13569597","abstract":"Background: CLC-3 is a member of the CLC chloride channel family and is widely expressed in mammalian tissues. To determine the physiological role of CLC-3, we generated CLC-3-deficient mice (Clcn3-/-) by targeted gene disruption. Results: Together with developmental retardation and higher mortality, the Clcn3-/- mice showed neurological manifestations such as blindness, motor coordination deficit, and spontaneous hyperlocomotion. In histological analysis, the Clcn3-/- mice showed a pattern of progressive degeneration of the retina, hippocampus and ileal mucosa, which resembled the phenotype observed in cathepsin D knockout mice. The defect of cathepsin D results in a lysosomal accumulation of ceroid lipofuscin containing the mitochondrial F1F0 ATPase subunit c. In immunohistochemistry and Western blot analysis, we found that the subunit c was heavily accumulated in the lysosome of Clcn3-/- mice. Furthermore, we detected an elevation in the endosomal pH of the Clcn3-/- mice. Conclusions: These results indicated that the neurodegeneration observed in the Clcn3-/- mice was caused by an abnormality in the machinery which degrades the cellular protein and was associated with the phenotype of neuronal ceroid lipofuscinosis (NCL). The elevated endosomal pH could be an important factor in the pathogenesis of NCL.","author":[{"dropping-particle":"","family":"Yoshikawa","given":"Momono","non-dropping-particle":"","parse-names":false,"suffix":""},{"dropping-particle":"","family":"Uchida","given":"Shinichi","non-dropping-particle":"","parse-names":false,"suffix":""},{"dropping-particle":"","family":"Ezaki","given":"Junji","non-dropping-particle":"","parse-names":false,"suffix":""},{"dropping-particle":"","family":"Rai","given":"Tatemitsu","non-dropping-particle":"","parse-names":false,"suffix":""},{"dropping-particle":"","family":"Hayama","given":"Atsushi","non-dropping-particle":"","parse-names":false,"suffix":""},{"dropping-particle":"","family":"Kobayashi","given":"Katsuki","non-dropping-particle":"","parse-names":false,"suffix":""},{"dropping-particle":"","family":"Kida","given":"Yujiro","non-dropping-particle":"","parse-names":false,"suffix":""},{"dropping-particle":"","family":"Noda","given":"Masaki","non-dropping-particle":"","parse-names":false,"suffix":""},{"dropping-particle":"","family":"Koike","given":"Masato","non-dropping-particle":"","parse-names":false,"suffix":""},{"dropping-particle":"","family":"Uchiyama","given":"Yasuo","non-dropping-particle":"","parse-names":false,"suffix":""},{"dropping-particle":"","family":"Marumo","given":"Fumiaki","non-dropping-particle":"","parse-names":false,"suffix":""},{"dropping-particle":"","family":"Kominami","given":"Eiki","non-dropping-particle":"","parse-names":false,"suffix":""},{"dropping-particle":"","family":"Sasaki","given":"Sei","non-dropping-particle":"","parse-names":false,"suffix":""}],"container-title":"Genes to Cells","id":"ITEM-1","issue":"6","issued":{"date-parts":[["2002"]]},"page":"597-605","title":"CLC-3 deficiency leads to phenotypes similar to human neuronal ceroid lipofuscinosis","type":"article-journal","volume":"7"},"uris":["http://www.mendeley.com/documents/?uuid=9b1d5989-6be4-304b-bf2b-3ad4d5588c08"]},{"id":"ITEM-2","itemData":{"DOI":"10.1073/pnas.0606137103","ISSN":"00278424","abstract":"Mammalian CLC proteins function as Cl- channels or as electrogenic Cl-/H+ exchangers and are present in the plasma membrane and intracellular vesicles. We now show that the ClC-6 protein is almost exclusively expressed in neurons of the central and peripheral nervous systems, with a particularly high expression in dorsal root ganglia. ClC-6 colocalized with markers for late endosomes in neuronal cell bodies. The disruption of ClC-6 in mice reduced their pain sensitivity and caused moderate behavioral abnormalities. Neuronal tissues showed autofluorescence at initial axon segments. At these sites, electron microscopy revealed electron-dense storage material that caused a pathological enlargement of proximal axons. These deposits were positive for several lysosomal proteins and other marker proteins typical for neuronal ceroid lipofuscinosis (NCL), a lysosomal storage disease. However, the lysosomal pH of Clcn6-/- neurons appeared normal. CLCN6 is a candidate gene for mild forms of human NCL. Analysis of 75 NCL patients identified ClC-6 amino acid exchanges in two patients but failed to prove a causative role of CLCN6 in that disease. © 2006 by The National Academy of Sciences of the USA.","author":[{"dropping-particle":"","family":"Poët","given":"Mallorie","non-dropping-particle":"","parse-names":false,"suffix":""},{"dropping-particle":"","family":"Kornak","given":"Uwe","non-dropping-particle":"","parse-names":false,"suffix":""},{"dropping-particle":"","family":"Schweizer","given":"Michaela","non-dropping-particle":"","parse-names":false,"suffix":""},{"dropping-particle":"","family":"Zdebik","given":"Anselm A.","non-dropping-particle":"","parse-names":false,"suffix":""},{"dropping-particle":"","family":"Scheel","given":"Olaf","non-dropping-particle":"","parse-names":false,"suffix":""},{"dropping-particle":"","family":"Hoelter","given":"Sabine","non-dropping-particle":"","parse-names":false,"suffix":""},{"dropping-particle":"","family":"Wurst","given":"Wolfgang","non-dropping-particle":"","parse-names":false,"suffix":""},{"dropping-particle":"","family":"Schmitt","given":"Anja","non-dropping-particle":"","parse-names":false,"suffix":""},{"dropping-particle":"","family":"Fuhrmann","given":"Jens C.","non-dropping-particle":"","parse-names":false,"suffix":""},{"dropping-particle":"","family":"Planells-Cases","given":"Rosa","non-dropping-particle":"","parse-names":false,"suffix":""},{"dropping-particle":"","family":"Mole","given":"Sara E.","non-dropping-particle":"","parse-names":false,"suffix":""},{"dropping-particle":"","family":"Hübner","given":"Christian A.","non-dropping-particle":"","parse-names":false,"suffix":""},{"dropping-particle":"","family":"Jentsch","given":"Thomas J.","non-dropping-particle":"","parse-names":false,"suffix":""}],"container-title":"Proceedings of the National Academy of Sciences of the United States of America","id":"ITEM-2","issue":"37","issued":{"date-parts":[["2006","9","12"]]},"page":"13854-13859","publisher":"National Academy of Sciences","title":"Lysosomal storage disease upon disruption of the neuronal chloride transport protein ClC-6","type":"article-journal","volume":"103"},"uris":["http://www.mendeley.com/documents/?uuid=40359415-2396-3d1b-81c4-63f5a130aa56"]},{"id":"ITEM-3","itemData":{"DOI":"10.1093/hmg/ddi406","ISSN":"09646906","abstract":"Mutations in the CLN3 gene, which encodes a lysosomal membrane protein, are responsible for the neurodegenerative disorder juvenile Batten disease. A previous study on the yeast homolog to CLN3, designated Btn1p, revealed a potential role for CLN3 in the transport of arginine into the yeast vacuole, the equivalent organelle to the mammalian lysosome. Lysosomes isolated from lymphoblast cell lines, established from individuals with juvenile Batten disease-bearing mutations in CLN3, but not age-matched controls, demonstrate defective transport of arginine. Furthermore, we show that there is a depletion of arginine in cells derived from individuals with juvenile Batten disease. We have, therefore, characterized lysosomal arginine transport in normal lysosomes and show that it is ATP-, v-ATPase- and cationic-dependent. This and previous studies have shown that both arginine and lysine are transported by the same transport system, designated system c. However, we report that lysosomes isolated from juvenile Batten disease lymphoblasts are only defective for arginine transport. These results suggest that the CLN3 defect in juvenile Batten disease may affect how intracellular levels of arginine are regulated or distributed throughout the cell. This assertion is supported by two other experimental approaches. First, an antibody to CLN3 can block lysosomal arginine transport and second, expression of CLN3 in JNCL cells using a lentiviral vector can restore lysosomal arginine transport. CLN3 may have a role in regulating intracellular levels of arginine possibly through control of the transport of this amino acid into lysosomes. © The Author 2005. Published by Oxford University Press. All rights reserved.","author":[{"dropping-particle":"","family":"Ramirez-Montealegre","given":"Denia","non-dropping-particle":"","parse-names":false,"suffix":""},{"dropping-particle":"","family":"Pearce","given":"David A.","non-dropping-particle":"","parse-names":false,"suffix":""}],"container-title":"Human Molecular Genetics","id":"ITEM-3","issue":"23","issued":{"date-parts":[["2005"]]},"page":"3759-3773","title":"Defective lysosomal arginine transport in juvenile Batten disease","type":"article-journal","volume":"14"},"uris":["http://www.mendeley.com/documents/?uuid=d8a2f227-b06f-31d4-8420-a4c51a5ddd90"]},{"id":"ITEM-4","itemData":{"DOI":"10.1186/s13024-018-0300-6","ISSN":"17501326","abstract":"Neuronal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Neurodegeneration","id":"ITEM-4","issue":"1","issued":{"date-parts":[["2019","1","16"]]},"publisher":"BioMed Central Ltd.","title":"Emerging new roles of the lysosome and neuronal ceroid lipofuscinoses","type":"article","volume":"14"},"uris":["http://www.mendeley.com/documents/?uuid=d9f02b19-c7f7-387e-ac14-cb25ead918e7"]}],"mendeley":{"formattedCitation":"(Mukherjee et al., 2019; Poët et al., 2006b; Ramirez-Montealegre and Pearce, 2005; Yoshikawa et al., 2002)","plainTextFormattedCitation":"(Mukherjee et al., 2019; Poët et al., 2006b; Ramirez-Montealegre and Pearce, 2005; Yoshikawa et al., 2002)","previouslyFormattedCitation":"(Mukherjee et al., 2019; Poët et al., 2006b; Ramirez-Montealegre and Pearce, 2005; Yoshikawa et al., 2002)"},"properties":{"noteIndex":0},"schema":"https://github.com/citation-style-language/schema/raw/master/csl-citation.json"}</w:delInstrText>
        </w:r>
        <w:r w:rsidR="0037728A" w:rsidRPr="00871A74" w:rsidDel="000F4367">
          <w:rPr>
            <w:rFonts w:ascii="Arial" w:hAnsi="Arial" w:cs="Arial"/>
          </w:rPr>
          <w:fldChar w:fldCharType="separate"/>
        </w:r>
        <w:r w:rsidR="00661284" w:rsidRPr="00661284" w:rsidDel="000F4367">
          <w:rPr>
            <w:rFonts w:ascii="Arial" w:hAnsi="Arial" w:cs="Arial"/>
            <w:noProof/>
          </w:rPr>
          <w:delText>(Mukherjee et al., 2019; Poët et al., 2006b; Ramirez-Montealegre and Pearce, 2005; Yoshikawa et al., 2002)</w:delText>
        </w:r>
        <w:r w:rsidR="0037728A" w:rsidRPr="00871A74" w:rsidDel="000F4367">
          <w:rPr>
            <w:rFonts w:ascii="Arial" w:hAnsi="Arial" w:cs="Arial"/>
          </w:rPr>
          <w:fldChar w:fldCharType="end"/>
        </w:r>
        <w:r w:rsidR="00310B52" w:rsidRPr="00871A74" w:rsidDel="000F4367">
          <w:rPr>
            <w:rFonts w:ascii="Arial" w:hAnsi="Arial" w:cs="Arial"/>
          </w:rPr>
          <w:delText>. Most patients present with marked</w:delText>
        </w:r>
        <w:r w:rsidRPr="00871A74" w:rsidDel="000F4367">
          <w:rPr>
            <w:rFonts w:ascii="Arial" w:hAnsi="Arial" w:cs="Arial"/>
          </w:rPr>
          <w:delText xml:space="preserve"> neuro</w:delText>
        </w:r>
        <w:r w:rsidR="00310B52" w:rsidRPr="00871A74" w:rsidDel="000F4367">
          <w:rPr>
            <w:rFonts w:ascii="Arial" w:hAnsi="Arial" w:cs="Arial"/>
          </w:rPr>
          <w:delText xml:space="preserve">logical </w:delText>
        </w:r>
        <w:r w:rsidRPr="00871A74" w:rsidDel="000F4367">
          <w:rPr>
            <w:rFonts w:ascii="Arial" w:hAnsi="Arial" w:cs="Arial"/>
          </w:rPr>
          <w:delText xml:space="preserve">impairments, such as learning disabilities, motor abnormalities, </w:delText>
        </w:r>
        <w:r w:rsidR="0085450D" w:rsidRPr="00871A74" w:rsidDel="000F4367">
          <w:rPr>
            <w:rFonts w:ascii="Arial" w:hAnsi="Arial" w:cs="Arial"/>
          </w:rPr>
          <w:delText>vision</w:delText>
        </w:r>
        <w:r w:rsidRPr="00871A74" w:rsidDel="000F4367">
          <w:rPr>
            <w:rFonts w:ascii="Arial" w:hAnsi="Arial" w:cs="Arial"/>
          </w:rPr>
          <w:delText xml:space="preserve"> loss, and seizures, and have the unifying feature of lysosomal lipofuscin</w:delText>
        </w:r>
        <w:r w:rsidR="00924CFB" w:rsidRPr="00871A74" w:rsidDel="000F4367">
          <w:rPr>
            <w:rFonts w:ascii="Arial" w:hAnsi="Arial" w:cs="Arial"/>
          </w:rPr>
          <w:delText xml:space="preserve"> accumulation</w:delText>
        </w:r>
        <w:r w:rsidRPr="00871A74" w:rsidDel="000F4367">
          <w:rPr>
            <w:rFonts w:ascii="Arial" w:hAnsi="Arial" w:cs="Arial"/>
          </w:rPr>
          <w:delText xml:space="preserve"> upon pathological examination</w:delText>
        </w:r>
        <w:r w:rsidR="00786410" w:rsidRPr="00871A74" w:rsidDel="000F4367">
          <w:rPr>
            <w:rFonts w:ascii="Arial" w:hAnsi="Arial" w:cs="Arial"/>
          </w:rPr>
          <w:delText xml:space="preserve"> </w:delText>
        </w:r>
        <w:r w:rsidR="0037728A"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{"citationItems":[{"id":"ITEM-1","itemData":{"DOI":"10.1186/s13024-018-0300-6","ISSN":"17501326","abstract":"Neuronal Ceroid Lipofuscinoses (NCLs), commonly known as Batten disease, constitute a group of the most prevalent neurodegenerative lysosomal storage disorders (LSDs). Mutations in at least 13 different genes (called CLNs) cause various forms of NCLs. Clinically, the NCLs manifest early impairment of vision, progressive decline in cognitive and motor functions, seizures and a shortened lifespan. At the cellular level, all NCLs show intracellular accumulation of autofluorescent material (called ceroid) and progressive neuron loss. Despite intense studies the normal physiological functions of each of the CLN genes remain poorly understood. Consequently, the development of mechanism-based therapeutic strategies remains challenging. Endolysosomal dysfunction contributes to pathogenesis of virtually all LSDs. Studies within the past decade have drastically changed the notion that the lysosomes are merely the terminal degradative organelles. The emerging new roles of the lysosome include its central role in nutrient-dependent signal transduction regulating metabolism and cellular proliferation or quiescence. In this review, we first provide a brief overview of the endolysosomal and autophagic pathways, lysosomal acidification and endosome-lysosome and autophagosome-lysosome fusions. We emphasize the importance of these processes as their dysregulation leads to pathogenesis of many LSDs including the NCLs. We also describe what is currently known about each of the 13 CLN genes and their products and how understanding the emerging new roles of the lysosome may clarify the underlying pathogenic mechanisms of the NCLs. Finally, we discuss the current and emerging therapeutic strategies for various NCLs.","author":[{"dropping-particle":"","family":"Mukherjee","given":"Anil B.","non-dropping-particle":"","parse-names":false,"suffix":""},{"dropping-particle":"","family":"Appu","given":"Abhilash P.","non-dropping-particle":"","parse-names":false,"suffix":""},{"dropping-particle":"","family":"Sadhukhan","given":"Tamal","non-dropping-particle":"","parse-names":false,"suffix":""},{"dropping-particle":"","family":"Casey","given":"Sydney","non-dropping-particle":"","parse-names":false,"suffix":""},{"dropping-particle":"","family":"Mondal","given":"Avisek","non-dropping-particle":"","parse-names":false,"suffix":""},{"dropping-particle":"","family":"Zhang","given":"Zhongjian","non-dropping-particle":"","parse-names":false,"suffix":""},{"dropping-particle":"","family":"Bagh","given":"Maria B.","non-dropping-particle":"","parse-names":false,"suffix":""}],"container-title":"Molecular Neurodegeneration","id":"ITEM-1","issue":"1","issued":{"date-parts":[["2019","1","16"]]},"publisher":"BioMed Central Ltd.","title":"Emerging new roles of the lysosome and neuronal ceroid lipofuscinoses","type":"article","volume":"14"},"uris":["http://www.mendeley.com/documents/?uuid=d9f02b19-c7f7-387e-ac14-cb25ead918e7"]}],"mendeley":{"formattedCitation":"(Mukherjee et al., 2019)","plainTextFormattedCitation":"(Mukherjee et al., 2019)","previouslyFormattedCitation":"(Mukherjee et al., 2019)"},"properties":{"noteIndex":0},"schema":"https://github.com/citation-style-language/schema/raw/master/csl-citation.json"}</w:delInstrText>
        </w:r>
        <w:r w:rsidR="0037728A" w:rsidRPr="00871A74" w:rsidDel="000F4367">
          <w:rPr>
            <w:rFonts w:ascii="Arial" w:hAnsi="Arial" w:cs="Arial"/>
          </w:rPr>
          <w:fldChar w:fldCharType="separate"/>
        </w:r>
        <w:r w:rsidR="009E6278" w:rsidRPr="00871A74" w:rsidDel="000F4367">
          <w:rPr>
            <w:rFonts w:ascii="Arial" w:hAnsi="Arial" w:cs="Arial"/>
            <w:noProof/>
          </w:rPr>
          <w:delText>(Mukherjee et al., 2019)</w:delText>
        </w:r>
        <w:r w:rsidR="0037728A" w:rsidRPr="00871A74" w:rsidDel="000F4367">
          <w:rPr>
            <w:rFonts w:ascii="Arial" w:hAnsi="Arial" w:cs="Arial"/>
          </w:rPr>
          <w:fldChar w:fldCharType="end"/>
        </w:r>
        <w:r w:rsidRPr="00871A74" w:rsidDel="000F4367">
          <w:rPr>
            <w:rFonts w:ascii="Arial" w:hAnsi="Arial" w:cs="Arial"/>
          </w:rPr>
          <w:delText xml:space="preserve">. While the human </w:delText>
        </w:r>
        <w:r w:rsidR="00ED2E17" w:rsidRPr="00871A74" w:rsidDel="000F4367">
          <w:rPr>
            <w:rFonts w:ascii="Arial" w:hAnsi="Arial" w:cs="Arial"/>
          </w:rPr>
          <w:delText>SWIP</w:delText>
        </w:r>
        <w:r w:rsidR="00ED2E17" w:rsidRPr="00871A74" w:rsidDel="000F4367">
          <w:rPr>
            <w:rFonts w:ascii="Arial" w:hAnsi="Arial" w:cs="Arial"/>
            <w:vertAlign w:val="superscript"/>
          </w:rPr>
          <w:delText>P1019R</w:delText>
        </w:r>
        <w:r w:rsidRPr="00871A74" w:rsidDel="000F4367">
          <w:rPr>
            <w:rFonts w:ascii="Arial" w:hAnsi="Arial" w:cs="Arial"/>
            <w:i/>
            <w:iCs/>
          </w:rPr>
          <w:delText xml:space="preserve"> </w:delText>
        </w:r>
        <w:r w:rsidRPr="00871A74" w:rsidDel="000F4367">
          <w:rPr>
            <w:rFonts w:ascii="Arial" w:hAnsi="Arial" w:cs="Arial"/>
          </w:rPr>
          <w:delText>mutation has not been classified as a</w:delText>
        </w:r>
        <w:r w:rsidR="00310B52" w:rsidRPr="00871A74" w:rsidDel="000F4367">
          <w:rPr>
            <w:rFonts w:ascii="Arial" w:hAnsi="Arial" w:cs="Arial"/>
          </w:rPr>
          <w:delText>n</w:delText>
        </w:r>
        <w:r w:rsidRPr="00871A74" w:rsidDel="000F4367">
          <w:rPr>
            <w:rFonts w:ascii="Arial" w:hAnsi="Arial" w:cs="Arial"/>
          </w:rPr>
          <w:delText xml:space="preserve"> NCL</w:delText>
        </w:r>
        <w:r w:rsidR="00786410" w:rsidRPr="00871A74" w:rsidDel="000F4367">
          <w:rPr>
            <w:rFonts w:ascii="Arial" w:hAnsi="Arial" w:cs="Arial"/>
          </w:rPr>
          <w:delText xml:space="preserve"> </w:delText>
        </w:r>
        <w:r w:rsidR="0037728A" w:rsidRPr="00871A74" w:rsidDel="000F4367">
          <w:rPr>
            <w:rFonts w:ascii="Arial" w:hAnsi="Arial" w:cs="Arial"/>
          </w:rPr>
          <w:fldChar w:fldCharType="begin" w:fldLock="1"/>
        </w:r>
        <w:r w:rsidR="00786410" w:rsidRPr="00871A74" w:rsidDel="000F4367">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0037728A" w:rsidRPr="00871A74" w:rsidDel="000F4367">
          <w:rPr>
            <w:rFonts w:ascii="Arial" w:hAnsi="Arial" w:cs="Arial"/>
          </w:rPr>
          <w:fldChar w:fldCharType="separate"/>
        </w:r>
        <w:r w:rsidR="009E6278" w:rsidRPr="00871A74" w:rsidDel="000F4367">
          <w:rPr>
            <w:rFonts w:ascii="Arial" w:hAnsi="Arial" w:cs="Arial"/>
            <w:noProof/>
          </w:rPr>
          <w:delText>(Ropers et al., 2011)</w:delText>
        </w:r>
        <w:r w:rsidR="0037728A" w:rsidRPr="00871A74" w:rsidDel="000F4367">
          <w:rPr>
            <w:rFonts w:ascii="Arial" w:hAnsi="Arial" w:cs="Arial"/>
          </w:rPr>
          <w:fldChar w:fldCharType="end"/>
        </w:r>
        <w:r w:rsidRPr="00871A74" w:rsidDel="000F4367">
          <w:rPr>
            <w:rFonts w:ascii="Arial" w:hAnsi="Arial" w:cs="Arial"/>
          </w:rPr>
          <w:delText xml:space="preserve">, findings from our </w:delText>
        </w:r>
        <w:r w:rsidR="00310B52" w:rsidRPr="00871A74" w:rsidDel="000F4367">
          <w:rPr>
            <w:rFonts w:ascii="Arial" w:hAnsi="Arial" w:cs="Arial"/>
          </w:rPr>
          <w:delText xml:space="preserve">mutant </w:delText>
        </w:r>
        <w:r w:rsidRPr="00871A74" w:rsidDel="000F4367">
          <w:rPr>
            <w:rFonts w:ascii="Arial" w:hAnsi="Arial" w:cs="Arial"/>
          </w:rPr>
          <w:delText xml:space="preserve">mouse model suggest that loss of WASH complex function leads to phenotypes </w:delText>
        </w:r>
        <w:r w:rsidR="00FC5B23" w:rsidRPr="00871A74" w:rsidDel="000F4367">
          <w:rPr>
            <w:rFonts w:ascii="Arial" w:hAnsi="Arial" w:cs="Arial"/>
          </w:rPr>
          <w:delText xml:space="preserve">bearing </w:delText>
        </w:r>
        <w:r w:rsidRPr="00871A74" w:rsidDel="000F4367">
          <w:rPr>
            <w:rFonts w:ascii="Arial" w:hAnsi="Arial" w:cs="Arial"/>
          </w:rPr>
          <w:delText>strong resemblance to NCLs, including lipofuscin accumulation</w:delText>
        </w:r>
        <w:r w:rsidR="0037728A" w:rsidRPr="00871A74" w:rsidDel="000F4367">
          <w:rPr>
            <w:rFonts w:ascii="Arial" w:hAnsi="Arial" w:cs="Arial"/>
          </w:rPr>
          <w:delText xml:space="preserve"> (</w:delText>
        </w:r>
        <w:r w:rsidR="0037728A" w:rsidRPr="00A365B9" w:rsidDel="000F4367">
          <w:rPr>
            <w:rFonts w:ascii="Arial" w:hAnsi="Arial" w:cs="Arial"/>
          </w:rPr>
          <w:delText>Fig</w:delText>
        </w:r>
        <w:r w:rsidR="00786410" w:rsidRPr="00A365B9" w:rsidDel="000F4367">
          <w:rPr>
            <w:rFonts w:ascii="Arial" w:hAnsi="Arial" w:cs="Arial"/>
          </w:rPr>
          <w:delText>ures</w:delText>
        </w:r>
        <w:r w:rsidR="0037728A" w:rsidRPr="00A365B9" w:rsidDel="000F4367">
          <w:rPr>
            <w:rFonts w:ascii="Arial" w:hAnsi="Arial" w:cs="Arial"/>
          </w:rPr>
          <w:delText xml:space="preserve"> </w:delText>
        </w:r>
        <w:r w:rsidR="00E243C0" w:rsidRPr="00A365B9" w:rsidDel="000F4367">
          <w:rPr>
            <w:rFonts w:ascii="Arial" w:hAnsi="Arial" w:cs="Arial"/>
          </w:rPr>
          <w:delText>4</w:delText>
        </w:r>
        <w:r w:rsidR="00DF35DC" w:rsidRPr="00A365B9" w:rsidDel="000F4367">
          <w:rPr>
            <w:rFonts w:ascii="Arial" w:hAnsi="Arial" w:cs="Arial"/>
          </w:rPr>
          <w:delText>-</w:delText>
        </w:r>
        <w:r w:rsidR="00E243C0" w:rsidRPr="00A365B9" w:rsidDel="000F4367">
          <w:rPr>
            <w:rFonts w:ascii="Arial" w:hAnsi="Arial" w:cs="Arial"/>
          </w:rPr>
          <w:delText>7</w:delText>
        </w:r>
        <w:r w:rsidR="0037728A" w:rsidRPr="00871A74" w:rsidDel="000F4367">
          <w:rPr>
            <w:rFonts w:ascii="Arial" w:hAnsi="Arial" w:cs="Arial"/>
          </w:rPr>
          <w:delText>)</w:delText>
        </w:r>
        <w:r w:rsidRPr="00871A74" w:rsidDel="000F4367">
          <w:rPr>
            <w:rFonts w:ascii="Arial" w:hAnsi="Arial" w:cs="Arial"/>
          </w:rPr>
          <w:delText xml:space="preserve">. </w:delText>
        </w:r>
        <w:r w:rsidR="00924CFB" w:rsidRPr="00871A74" w:rsidDel="000F4367">
          <w:rPr>
            <w:rFonts w:ascii="Arial" w:hAnsi="Arial" w:cs="Arial"/>
          </w:rPr>
          <w:delText xml:space="preserve">As a result, our </w:delText>
        </w:r>
        <w:r w:rsidR="001B21AA" w:rsidRPr="00871A74" w:rsidDel="000F4367">
          <w:rPr>
            <w:rFonts w:ascii="Arial" w:hAnsi="Arial" w:cs="Arial"/>
          </w:rPr>
          <w:delText xml:space="preserve">mouse model could </w:delText>
        </w:r>
        <w:r w:rsidR="00924CFB" w:rsidRPr="00871A74" w:rsidDel="000F4367">
          <w:rPr>
            <w:rFonts w:ascii="Arial" w:hAnsi="Arial" w:cs="Arial"/>
          </w:rPr>
          <w:delText xml:space="preserve">provide the opportunity </w:delText>
        </w:r>
        <w:r w:rsidR="00CB3939" w:rsidRPr="00871A74" w:rsidDel="000F4367">
          <w:rPr>
            <w:rFonts w:ascii="Arial" w:hAnsi="Arial" w:cs="Arial"/>
          </w:rPr>
          <w:delText xml:space="preserve">to </w:delText>
        </w:r>
        <w:r w:rsidR="00924CFB" w:rsidRPr="00871A74" w:rsidDel="000F4367">
          <w:rPr>
            <w:rFonts w:ascii="Arial" w:hAnsi="Arial" w:cs="Arial"/>
          </w:rPr>
          <w:delText>study</w:delText>
        </w:r>
        <w:r w:rsidR="00CB3939" w:rsidRPr="00871A74" w:rsidDel="000F4367">
          <w:rPr>
            <w:rFonts w:ascii="Arial" w:hAnsi="Arial" w:cs="Arial"/>
          </w:rPr>
          <w:delText xml:space="preserve"> </w:delText>
        </w:r>
        <w:r w:rsidR="00924CFB" w:rsidRPr="00871A74" w:rsidDel="000F4367">
          <w:rPr>
            <w:rFonts w:ascii="Arial" w:hAnsi="Arial" w:cs="Arial"/>
          </w:rPr>
          <w:delText xml:space="preserve">these pathologies at a mechanistic level, while also </w:delText>
        </w:r>
        <w:r w:rsidR="0085450D" w:rsidRPr="00871A74" w:rsidDel="000F4367">
          <w:rPr>
            <w:rFonts w:ascii="Arial" w:hAnsi="Arial" w:cs="Arial"/>
          </w:rPr>
          <w:delText>enabling</w:delText>
        </w:r>
        <w:r w:rsidR="00924CFB" w:rsidRPr="00871A74" w:rsidDel="000F4367">
          <w:rPr>
            <w:rFonts w:ascii="Arial" w:hAnsi="Arial" w:cs="Arial"/>
          </w:rPr>
          <w:delText xml:space="preserve"> preclinical development </w:delText>
        </w:r>
        <w:r w:rsidR="0037728A" w:rsidRPr="00871A74" w:rsidDel="000F4367">
          <w:rPr>
            <w:rFonts w:ascii="Arial" w:hAnsi="Arial" w:cs="Arial"/>
          </w:rPr>
          <w:delText xml:space="preserve">of treatments </w:delText>
        </w:r>
        <w:r w:rsidR="00924CFB" w:rsidRPr="00871A74" w:rsidDel="000F4367">
          <w:rPr>
            <w:rFonts w:ascii="Arial" w:hAnsi="Arial" w:cs="Arial"/>
          </w:rPr>
          <w:delText xml:space="preserve">for their human counterparts. </w:delText>
        </w:r>
      </w:del>
    </w:p>
    <w:p w14:paraId="023EB38E" w14:textId="636FB851" w:rsidR="00867899" w:rsidRPr="00867899" w:rsidDel="000F4367" w:rsidRDefault="00CE7643" w:rsidP="000F4367">
      <w:pPr>
        <w:spacing w:line="480" w:lineRule="auto"/>
        <w:jc w:val="thaiDistribute"/>
        <w:rPr>
          <w:del w:id="1272" w:author="Tyler Bradshaw" w:date="2020-12-05T17:32:00Z"/>
          <w:rFonts w:ascii="Arial" w:hAnsi="Arial" w:cs="Arial"/>
        </w:rPr>
        <w:pPrChange w:id="1273" w:author="Tyler Bradshaw" w:date="2020-12-05T17:32:00Z">
          <w:pPr>
            <w:spacing w:line="480" w:lineRule="auto"/>
            <w:ind w:firstLine="720"/>
            <w:jc w:val="thaiDistribute"/>
          </w:pPr>
        </w:pPrChange>
      </w:pPr>
      <w:del w:id="1274" w:author="Tyler Bradshaw" w:date="2020-12-05T17:32:00Z">
        <w:r w:rsidRPr="00871A74" w:rsidDel="000F4367">
          <w:rPr>
            <w:rFonts w:ascii="Arial" w:hAnsi="Arial" w:cs="Arial"/>
          </w:rPr>
          <w:delText>Currently there is</w:delText>
        </w:r>
        <w:r w:rsidR="00101532" w:rsidRPr="00871A74" w:rsidDel="000F4367">
          <w:rPr>
            <w:rFonts w:ascii="Arial" w:hAnsi="Arial" w:cs="Arial"/>
          </w:rPr>
          <w:delText xml:space="preserve"> an urgent need for</w:delText>
        </w:r>
        <w:r w:rsidR="002A0604" w:rsidRPr="00871A74" w:rsidDel="000F4367">
          <w:rPr>
            <w:rFonts w:ascii="Arial" w:hAnsi="Arial" w:cs="Arial"/>
          </w:rPr>
          <w:delText xml:space="preserve"> greater mechanistic investigation</w:delText>
        </w:r>
        <w:r w:rsidR="00101532" w:rsidRPr="00871A74" w:rsidDel="000F4367">
          <w:rPr>
            <w:rFonts w:ascii="Arial" w:hAnsi="Arial" w:cs="Arial"/>
          </w:rPr>
          <w:delText>s</w:delText>
        </w:r>
        <w:r w:rsidR="002A0604" w:rsidRPr="00871A74" w:rsidDel="000F4367">
          <w:rPr>
            <w:rFonts w:ascii="Arial" w:hAnsi="Arial" w:cs="Arial"/>
          </w:rPr>
          <w:delText xml:space="preserve"> of</w:delText>
        </w:r>
        <w:r w:rsidR="00924CFB" w:rsidRPr="00871A74" w:rsidDel="000F4367">
          <w:rPr>
            <w:rFonts w:ascii="Arial" w:hAnsi="Arial" w:cs="Arial"/>
          </w:rPr>
          <w:delText xml:space="preserve"> </w:delText>
        </w:r>
        <w:r w:rsidR="002A0604" w:rsidRPr="00871A74" w:rsidDel="000F4367">
          <w:rPr>
            <w:rFonts w:ascii="Arial" w:hAnsi="Arial" w:cs="Arial"/>
          </w:rPr>
          <w:delText>neurodegenerative disorders, particularly in the domain of end</w:delText>
        </w:r>
        <w:r w:rsidR="00A902EF" w:rsidRPr="00871A74" w:rsidDel="000F4367">
          <w:rPr>
            <w:rFonts w:ascii="Arial" w:hAnsi="Arial" w:cs="Arial"/>
          </w:rPr>
          <w:delText>o</w:delText>
        </w:r>
        <w:r w:rsidR="00344FBD" w:rsidRPr="00871A74" w:rsidDel="000F4367">
          <w:rPr>
            <w:rFonts w:ascii="Arial" w:hAnsi="Arial" w:cs="Arial"/>
          </w:rPr>
          <w:delText>-</w:delText>
        </w:r>
        <w:r w:rsidR="002A0604" w:rsidRPr="00871A74" w:rsidDel="000F4367">
          <w:rPr>
            <w:rFonts w:ascii="Arial" w:hAnsi="Arial" w:cs="Arial"/>
          </w:rPr>
          <w:delText>lysosomal trafficking.</w:delText>
        </w:r>
        <w:r w:rsidR="005536E8" w:rsidRPr="00871A74" w:rsidDel="000F4367">
          <w:rPr>
            <w:rFonts w:ascii="Arial" w:hAnsi="Arial" w:cs="Arial"/>
          </w:rPr>
          <w:delText xml:space="preserve"> Despite </w:delText>
        </w:r>
        <w:r w:rsidR="00405424" w:rsidRPr="00871A74" w:rsidDel="000F4367">
          <w:rPr>
            <w:rFonts w:ascii="Arial" w:hAnsi="Arial" w:cs="Arial"/>
          </w:rPr>
          <w:delText xml:space="preserve">the continual increase in identification of human disease-associated genes, </w:delText>
        </w:r>
        <w:r w:rsidR="00851743" w:rsidRPr="00871A74" w:rsidDel="000F4367">
          <w:rPr>
            <w:rFonts w:ascii="Arial" w:hAnsi="Arial" w:cs="Arial"/>
          </w:rPr>
          <w:delText>our</w:delText>
        </w:r>
        <w:r w:rsidR="005536E8" w:rsidRPr="00871A74" w:rsidDel="000F4367">
          <w:rPr>
            <w:rFonts w:ascii="Arial" w:hAnsi="Arial" w:cs="Arial"/>
          </w:rPr>
          <w:delText xml:space="preserve"> </w:delText>
        </w:r>
        <w:r w:rsidR="00851743" w:rsidRPr="00871A74" w:rsidDel="000F4367">
          <w:rPr>
            <w:rFonts w:ascii="Arial" w:hAnsi="Arial" w:cs="Arial"/>
          </w:rPr>
          <w:delText xml:space="preserve">molecular </w:delText>
        </w:r>
        <w:r w:rsidR="005536E8" w:rsidRPr="00871A74" w:rsidDel="000F4367">
          <w:rPr>
            <w:rFonts w:ascii="Arial" w:hAnsi="Arial" w:cs="Arial"/>
          </w:rPr>
          <w:delText xml:space="preserve">understanding of </w:delText>
        </w:r>
        <w:r w:rsidR="00851743" w:rsidRPr="00871A74" w:rsidDel="000F4367">
          <w:rPr>
            <w:rFonts w:ascii="Arial" w:hAnsi="Arial" w:cs="Arial"/>
          </w:rPr>
          <w:delText xml:space="preserve">how </w:delText>
        </w:r>
        <w:r w:rsidR="00405424" w:rsidRPr="00871A74" w:rsidDel="000F4367">
          <w:rPr>
            <w:rFonts w:ascii="Arial" w:hAnsi="Arial" w:cs="Arial"/>
          </w:rPr>
          <w:delText xml:space="preserve">their protein </w:delText>
        </w:r>
        <w:r w:rsidR="00B469B5" w:rsidDel="000F4367">
          <w:rPr>
            <w:rFonts w:ascii="Arial" w:hAnsi="Arial" w:cs="Arial"/>
          </w:rPr>
          <w:delText>equivalent</w:delText>
        </w:r>
        <w:r w:rsidR="00B469B5" w:rsidRPr="00871A74" w:rsidDel="000F4367">
          <w:rPr>
            <w:rFonts w:ascii="Arial" w:hAnsi="Arial" w:cs="Arial"/>
          </w:rPr>
          <w:delText xml:space="preserve">s </w:delText>
        </w:r>
        <w:r w:rsidR="005536E8" w:rsidRPr="00871A74" w:rsidDel="000F4367">
          <w:rPr>
            <w:rFonts w:ascii="Arial" w:hAnsi="Arial" w:cs="Arial"/>
          </w:rPr>
          <w:delText>function</w:delText>
        </w:r>
        <w:r w:rsidR="00851743" w:rsidRPr="00871A74" w:rsidDel="000F4367">
          <w:rPr>
            <w:rFonts w:ascii="Arial" w:hAnsi="Arial" w:cs="Arial"/>
          </w:rPr>
          <w:delText xml:space="preserve"> and contribute to pathogenesis remains limited</w:delText>
        </w:r>
        <w:r w:rsidR="005536E8" w:rsidRPr="00871A74" w:rsidDel="000F4367">
          <w:rPr>
            <w:rFonts w:ascii="Arial" w:hAnsi="Arial" w:cs="Arial"/>
          </w:rPr>
          <w:delText xml:space="preserve">. Here we employ </w:delText>
        </w:r>
        <w:r w:rsidR="00851743" w:rsidRPr="00871A74" w:rsidDel="000F4367">
          <w:rPr>
            <w:rFonts w:ascii="Arial" w:hAnsi="Arial" w:cs="Arial"/>
          </w:rPr>
          <w:delText xml:space="preserve">a </w:delText>
        </w:r>
        <w:r w:rsidR="005536E8" w:rsidRPr="00871A74" w:rsidDel="000F4367">
          <w:rPr>
            <w:rFonts w:ascii="Arial" w:hAnsi="Arial" w:cs="Arial"/>
          </w:rPr>
          <w:delText>systems-level analysis of proteomic datasets to uncover biological perturbations linked to SWIP</w:delText>
        </w:r>
        <w:r w:rsidR="005536E8" w:rsidRPr="00871A74" w:rsidDel="000F4367">
          <w:rPr>
            <w:rFonts w:ascii="Arial" w:hAnsi="Arial" w:cs="Arial"/>
            <w:vertAlign w:val="superscript"/>
          </w:rPr>
          <w:delText>P1019</w:delText>
        </w:r>
        <w:r w:rsidR="00851743" w:rsidRPr="00871A74" w:rsidDel="000F4367">
          <w:rPr>
            <w:rFonts w:ascii="Arial" w:hAnsi="Arial" w:cs="Arial"/>
            <w:vertAlign w:val="superscript"/>
          </w:rPr>
          <w:delText>R</w:delText>
        </w:r>
        <w:r w:rsidR="005536E8" w:rsidRPr="00871A74" w:rsidDel="000F4367">
          <w:rPr>
            <w:rFonts w:ascii="Arial" w:hAnsi="Arial" w:cs="Arial"/>
          </w:rPr>
          <w:delText xml:space="preserve">. </w:delText>
        </w:r>
        <w:r w:rsidR="00851743" w:rsidRPr="00871A74" w:rsidDel="000F4367">
          <w:rPr>
            <w:rFonts w:ascii="Arial" w:hAnsi="Arial" w:cs="Arial"/>
          </w:rPr>
          <w:delText>W</w:delText>
        </w:r>
        <w:r w:rsidR="0085450D" w:rsidRPr="00871A74" w:rsidDel="000F4367">
          <w:rPr>
            <w:rFonts w:ascii="Arial" w:hAnsi="Arial" w:cs="Arial"/>
          </w:rPr>
          <w:delText xml:space="preserve">e demonstrate the power of combining </w:delText>
        </w:r>
        <w:r w:rsidR="0085450D" w:rsidRPr="00871A74" w:rsidDel="000F4367">
          <w:rPr>
            <w:rFonts w:ascii="Arial" w:hAnsi="Arial" w:cs="Arial"/>
            <w:i/>
            <w:iCs/>
          </w:rPr>
          <w:delText>in vivo</w:delText>
        </w:r>
        <w:r w:rsidR="0085450D" w:rsidRPr="00871A74" w:rsidDel="000F4367">
          <w:rPr>
            <w:rFonts w:ascii="Arial" w:hAnsi="Arial" w:cs="Arial"/>
          </w:rPr>
          <w:delText xml:space="preserve"> proteomics</w:delText>
        </w:r>
        <w:r w:rsidR="004870AB" w:rsidRPr="00871A74" w:rsidDel="000F4367">
          <w:rPr>
            <w:rFonts w:ascii="Arial" w:hAnsi="Arial" w:cs="Arial"/>
          </w:rPr>
          <w:delText xml:space="preserve"> and </w:delText>
        </w:r>
        <w:r w:rsidR="000856A5" w:rsidRPr="00871A74" w:rsidDel="000F4367">
          <w:rPr>
            <w:rFonts w:ascii="Arial" w:hAnsi="Arial" w:cs="Arial"/>
          </w:rPr>
          <w:delText xml:space="preserve">systems network </w:delText>
        </w:r>
        <w:r w:rsidR="00B469B5" w:rsidRPr="00871A74" w:rsidDel="000F4367">
          <w:rPr>
            <w:rFonts w:ascii="Arial" w:hAnsi="Arial" w:cs="Arial"/>
          </w:rPr>
          <w:delText>analys</w:delText>
        </w:r>
        <w:r w:rsidR="00B469B5" w:rsidDel="000F4367">
          <w:rPr>
            <w:rFonts w:ascii="Arial" w:hAnsi="Arial" w:cs="Arial"/>
          </w:rPr>
          <w:delText>e</w:delText>
        </w:r>
        <w:r w:rsidR="00B469B5" w:rsidRPr="00871A74" w:rsidDel="000F4367">
          <w:rPr>
            <w:rFonts w:ascii="Arial" w:hAnsi="Arial" w:cs="Arial"/>
          </w:rPr>
          <w:delText xml:space="preserve">s </w:delText>
        </w:r>
        <w:r w:rsidR="0085450D" w:rsidRPr="00871A74" w:rsidDel="000F4367">
          <w:rPr>
            <w:rFonts w:ascii="Arial" w:hAnsi="Arial" w:cs="Arial"/>
          </w:rPr>
          <w:delText xml:space="preserve">with </w:delText>
        </w:r>
        <w:r w:rsidR="0085450D" w:rsidRPr="00871A74" w:rsidDel="000F4367">
          <w:rPr>
            <w:rFonts w:ascii="Arial" w:hAnsi="Arial" w:cs="Arial"/>
            <w:i/>
            <w:iCs/>
          </w:rPr>
          <w:delText>in vitro</w:delText>
        </w:r>
        <w:r w:rsidR="0085450D" w:rsidRPr="00871A74" w:rsidDel="000F4367">
          <w:rPr>
            <w:rFonts w:ascii="Arial" w:hAnsi="Arial" w:cs="Arial"/>
          </w:rPr>
          <w:delText xml:space="preserve"> and </w:delText>
        </w:r>
        <w:r w:rsidR="0085450D" w:rsidRPr="00871A74" w:rsidDel="000F4367">
          <w:rPr>
            <w:rFonts w:ascii="Arial" w:hAnsi="Arial" w:cs="Arial"/>
            <w:i/>
            <w:iCs/>
          </w:rPr>
          <w:delText>in vivo</w:delText>
        </w:r>
        <w:r w:rsidR="0085450D" w:rsidRPr="00871A74" w:rsidDel="000F4367">
          <w:rPr>
            <w:rFonts w:ascii="Arial" w:hAnsi="Arial" w:cs="Arial"/>
          </w:rPr>
          <w:delText xml:space="preserve"> functional studies to </w:delText>
        </w:r>
        <w:r w:rsidR="002A0604" w:rsidRPr="00871A74" w:rsidDel="000F4367">
          <w:rPr>
            <w:rFonts w:ascii="Arial" w:hAnsi="Arial" w:cs="Arial"/>
          </w:rPr>
          <w:delText xml:space="preserve">uncover </w:delText>
        </w:r>
        <w:r w:rsidR="00B469B5" w:rsidDel="000F4367">
          <w:rPr>
            <w:rFonts w:ascii="Arial" w:hAnsi="Arial" w:cs="Arial"/>
          </w:rPr>
          <w:delText xml:space="preserve">relationships between genetic mutations and molecular </w:delText>
        </w:r>
        <w:r w:rsidR="0085450D" w:rsidRPr="00871A74" w:rsidDel="000F4367">
          <w:rPr>
            <w:rFonts w:ascii="Arial" w:hAnsi="Arial" w:cs="Arial"/>
          </w:rPr>
          <w:delText xml:space="preserve">disease </w:delText>
        </w:r>
        <w:r w:rsidR="00B469B5" w:rsidRPr="00871A74" w:rsidDel="000F4367">
          <w:rPr>
            <w:rFonts w:ascii="Arial" w:hAnsi="Arial" w:cs="Arial"/>
          </w:rPr>
          <w:delText>patholog</w:delText>
        </w:r>
        <w:r w:rsidR="00B469B5" w:rsidDel="000F4367">
          <w:rPr>
            <w:rFonts w:ascii="Arial" w:hAnsi="Arial" w:cs="Arial"/>
          </w:rPr>
          <w:delText>ies</w:delText>
        </w:r>
        <w:r w:rsidR="002A0604" w:rsidRPr="00871A74" w:rsidDel="000F4367">
          <w:rPr>
            <w:rFonts w:ascii="Arial" w:hAnsi="Arial" w:cs="Arial"/>
          </w:rPr>
          <w:delText xml:space="preserve">. </w:delText>
        </w:r>
        <w:r w:rsidR="00101532" w:rsidRPr="00871A74" w:rsidDel="000F4367">
          <w:rPr>
            <w:rFonts w:ascii="Arial" w:hAnsi="Arial" w:cs="Arial"/>
          </w:rPr>
          <w:delText xml:space="preserve">Applying </w:delText>
        </w:r>
        <w:r w:rsidR="00873CC4" w:rsidDel="000F4367">
          <w:rPr>
            <w:rFonts w:ascii="Arial" w:hAnsi="Arial" w:cs="Arial"/>
          </w:rPr>
          <w:delText>this platform to study organellar dysfunction</w:delText>
        </w:r>
        <w:r w:rsidR="00101532" w:rsidRPr="00871A74" w:rsidDel="000F4367">
          <w:rPr>
            <w:rFonts w:ascii="Arial" w:hAnsi="Arial" w:cs="Arial"/>
          </w:rPr>
          <w:delText xml:space="preserve"> </w:delText>
        </w:r>
        <w:r w:rsidR="00873CC4" w:rsidDel="000F4367">
          <w:rPr>
            <w:rFonts w:ascii="Arial" w:hAnsi="Arial" w:cs="Arial"/>
          </w:rPr>
          <w:delText>in</w:delText>
        </w:r>
        <w:r w:rsidR="00873CC4" w:rsidRPr="00871A74" w:rsidDel="000F4367">
          <w:rPr>
            <w:rFonts w:ascii="Arial" w:hAnsi="Arial" w:cs="Arial"/>
          </w:rPr>
          <w:delText xml:space="preserve"> </w:delText>
        </w:r>
        <w:r w:rsidR="00101532" w:rsidRPr="00871A74" w:rsidDel="000F4367">
          <w:rPr>
            <w:rFonts w:ascii="Arial" w:hAnsi="Arial" w:cs="Arial"/>
          </w:rPr>
          <w:delText xml:space="preserve">other neurodegenerative </w:delText>
        </w:r>
        <w:r w:rsidR="00756B56" w:rsidDel="000F4367">
          <w:rPr>
            <w:rFonts w:ascii="Arial" w:hAnsi="Arial" w:cs="Arial"/>
          </w:rPr>
          <w:delText xml:space="preserve">and neurodevelopmental </w:delText>
        </w:r>
        <w:r w:rsidR="00101532" w:rsidRPr="00871A74" w:rsidDel="000F4367">
          <w:rPr>
            <w:rFonts w:ascii="Arial" w:hAnsi="Arial" w:cs="Arial"/>
          </w:rPr>
          <w:delText xml:space="preserve">disorders </w:delText>
        </w:r>
        <w:r w:rsidR="00873CC4" w:rsidDel="000F4367">
          <w:rPr>
            <w:rFonts w:ascii="Arial" w:hAnsi="Arial" w:cs="Arial"/>
          </w:rPr>
          <w:delText>may</w:delText>
        </w:r>
        <w:r w:rsidR="00873CC4" w:rsidRPr="00871A74" w:rsidDel="000F4367">
          <w:rPr>
            <w:rFonts w:ascii="Arial" w:hAnsi="Arial" w:cs="Arial"/>
          </w:rPr>
          <w:delText xml:space="preserve"> </w:delText>
        </w:r>
        <w:r w:rsidR="00756B56" w:rsidDel="000F4367">
          <w:rPr>
            <w:rFonts w:ascii="Arial" w:hAnsi="Arial" w:cs="Arial"/>
          </w:rPr>
          <w:delText xml:space="preserve">facilitate the identification of </w:delText>
        </w:r>
        <w:r w:rsidR="000D2810" w:rsidRPr="00871A74" w:rsidDel="000F4367">
          <w:rPr>
            <w:rFonts w:ascii="Arial" w:hAnsi="Arial" w:cs="Arial"/>
          </w:rPr>
          <w:delText>converge</w:delText>
        </w:r>
        <w:r w:rsidR="00C1182D" w:rsidRPr="00871A74" w:rsidDel="000F4367">
          <w:rPr>
            <w:rFonts w:ascii="Arial" w:hAnsi="Arial" w:cs="Arial"/>
          </w:rPr>
          <w:delText>nt disease pathway</w:delText>
        </w:r>
        <w:r w:rsidR="00101532" w:rsidRPr="00871A74" w:rsidDel="000F4367">
          <w:rPr>
            <w:rFonts w:ascii="Arial" w:hAnsi="Arial" w:cs="Arial"/>
          </w:rPr>
          <w:delText>s</w:delText>
        </w:r>
        <w:r w:rsidR="00756B56" w:rsidDel="000F4367">
          <w:rPr>
            <w:rFonts w:ascii="Arial" w:hAnsi="Arial" w:cs="Arial"/>
          </w:rPr>
          <w:delText xml:space="preserve"> driving brain disorders</w:delText>
        </w:r>
        <w:r w:rsidR="0085450D" w:rsidRPr="00871A74" w:rsidDel="000F4367">
          <w:rPr>
            <w:rFonts w:ascii="Arial" w:hAnsi="Arial" w:cs="Arial"/>
          </w:rPr>
          <w:delText xml:space="preserve">. </w:delText>
        </w:r>
        <w:bookmarkStart w:id="1275" w:name="Acknowledgements"/>
      </w:del>
    </w:p>
    <w:p w14:paraId="02F4D1A3" w14:textId="4FFEF961" w:rsidR="006F0AD7" w:rsidDel="000F4367" w:rsidRDefault="006F0AD7" w:rsidP="000F4367">
      <w:pPr>
        <w:spacing w:line="480" w:lineRule="auto"/>
        <w:jc w:val="thaiDistribute"/>
        <w:rPr>
          <w:ins w:id="1276" w:author="Jamie Courtland" w:date="2020-10-26T14:18:00Z"/>
          <w:del w:id="1277" w:author="Tyler Bradshaw" w:date="2020-12-05T17:32:00Z"/>
          <w:rFonts w:ascii="Arial" w:hAnsi="Arial" w:cs="Arial"/>
          <w:b/>
          <w:bCs/>
        </w:rPr>
        <w:pPrChange w:id="1278" w:author="Tyler Bradshaw" w:date="2020-12-05T17:32:00Z">
          <w:pPr>
            <w:spacing w:line="480" w:lineRule="auto"/>
            <w:jc w:val="thaiDistribute"/>
          </w:pPr>
        </w:pPrChange>
      </w:pPr>
    </w:p>
    <w:p w14:paraId="39046015" w14:textId="5AAC9290" w:rsidR="00174007" w:rsidRPr="00871A74" w:rsidDel="000F4367" w:rsidRDefault="009B205C" w:rsidP="000F4367">
      <w:pPr>
        <w:spacing w:line="480" w:lineRule="auto"/>
        <w:jc w:val="thaiDistribute"/>
        <w:rPr>
          <w:del w:id="1279" w:author="Tyler Bradshaw" w:date="2020-12-05T17:32:00Z"/>
          <w:rFonts w:ascii="Arial" w:hAnsi="Arial" w:cs="Arial"/>
          <w:b/>
          <w:bCs/>
        </w:rPr>
        <w:pPrChange w:id="1280" w:author="Tyler Bradshaw" w:date="2020-12-05T17:32:00Z">
          <w:pPr>
            <w:spacing w:line="480" w:lineRule="auto"/>
            <w:jc w:val="thaiDistribute"/>
          </w:pPr>
        </w:pPrChange>
      </w:pPr>
      <w:del w:id="1281" w:author="Tyler Bradshaw" w:date="2020-12-05T17:32:00Z">
        <w:r w:rsidRPr="00871A74" w:rsidDel="000F4367">
          <w:rPr>
            <w:rFonts w:ascii="Arial" w:hAnsi="Arial" w:cs="Arial"/>
            <w:b/>
            <w:bCs/>
          </w:rPr>
          <w:delText>ACKNOWLEDGEMENTS</w:delText>
        </w:r>
      </w:del>
    </w:p>
    <w:bookmarkEnd w:id="1275"/>
    <w:p w14:paraId="210A9BF8" w14:textId="25191678" w:rsidR="00874800" w:rsidRPr="00871A74" w:rsidDel="000F4367" w:rsidRDefault="00D60FD0" w:rsidP="000F4367">
      <w:pPr>
        <w:spacing w:line="480" w:lineRule="auto"/>
        <w:jc w:val="thaiDistribute"/>
        <w:rPr>
          <w:del w:id="1282" w:author="Tyler Bradshaw" w:date="2020-12-05T17:32:00Z"/>
          <w:rFonts w:ascii="Arial" w:hAnsi="Arial" w:cs="Arial"/>
        </w:rPr>
        <w:pPrChange w:id="1283" w:author="Tyler Bradshaw" w:date="2020-12-05T17:32:00Z">
          <w:pPr>
            <w:spacing w:line="480" w:lineRule="auto"/>
            <w:jc w:val="thaiDistribute"/>
          </w:pPr>
        </w:pPrChange>
      </w:pPr>
      <w:del w:id="1284" w:author="Tyler Bradshaw" w:date="2020-12-05T17:32:00Z">
        <w:r w:rsidDel="000F4367">
          <w:rPr>
            <w:rFonts w:ascii="Arial" w:hAnsi="Arial" w:cs="Arial"/>
          </w:rPr>
          <w:delText xml:space="preserve">We are very grateful for the human </w:delText>
        </w:r>
        <w:r w:rsidRPr="00871A74" w:rsidDel="000F4367">
          <w:rPr>
            <w:rFonts w:ascii="Arial" w:hAnsi="Arial" w:cs="Arial"/>
            <w:i/>
            <w:iCs/>
          </w:rPr>
          <w:delText>WASHC4</w:delText>
        </w:r>
        <w:r w:rsidRPr="008C2248" w:rsidDel="000F4367">
          <w:rPr>
            <w:rFonts w:ascii="Arial" w:hAnsi="Arial" w:cs="Arial"/>
            <w:i/>
            <w:iCs/>
            <w:vertAlign w:val="superscript"/>
          </w:rPr>
          <w:delText>c.3056C&gt;G</w:delText>
        </w:r>
        <w:r w:rsidDel="000F4367">
          <w:rPr>
            <w:rFonts w:ascii="Arial" w:hAnsi="Arial" w:cs="Arial"/>
          </w:rPr>
          <w:delText xml:space="preserve"> patients’ contributions to this study. </w:delText>
        </w:r>
        <w:r w:rsidRPr="00871A74" w:rsidDel="000F4367">
          <w:rPr>
            <w:rFonts w:ascii="Arial" w:hAnsi="Arial" w:cs="Arial"/>
          </w:rPr>
          <w:delText xml:space="preserve">We </w:delText>
        </w:r>
        <w:r w:rsidDel="000F4367">
          <w:rPr>
            <w:rFonts w:ascii="Arial" w:hAnsi="Arial" w:cs="Arial"/>
          </w:rPr>
          <w:delText xml:space="preserve">also thank </w:delText>
        </w:r>
        <w:r w:rsidR="008958FA" w:rsidRPr="00871A74" w:rsidDel="000F4367">
          <w:rPr>
            <w:rFonts w:ascii="Arial" w:hAnsi="Arial" w:cs="Arial"/>
          </w:rPr>
          <w:delText xml:space="preserve">the Duke Transgenic Core Facility for their work in generating the </w:delText>
        </w:r>
        <w:r w:rsidR="00251815" w:rsidRPr="00871A74" w:rsidDel="000F4367">
          <w:rPr>
            <w:rFonts w:ascii="Arial" w:hAnsi="Arial" w:cs="Arial"/>
          </w:rPr>
          <w:delText>SWIP</w:delText>
        </w:r>
        <w:r w:rsidR="00251815" w:rsidRPr="00871A74" w:rsidDel="000F4367">
          <w:rPr>
            <w:rFonts w:ascii="Arial" w:hAnsi="Arial" w:cs="Arial"/>
            <w:vertAlign w:val="superscript"/>
          </w:rPr>
          <w:delText>P1019R</w:delText>
        </w:r>
        <w:r w:rsidR="008958FA" w:rsidRPr="00871A74" w:rsidDel="000F4367">
          <w:rPr>
            <w:rFonts w:ascii="Arial" w:hAnsi="Arial" w:cs="Arial"/>
            <w:i/>
            <w:iCs/>
          </w:rPr>
          <w:delText xml:space="preserve"> </w:delText>
        </w:r>
        <w:r w:rsidR="008958FA" w:rsidRPr="00871A74" w:rsidDel="000F4367">
          <w:rPr>
            <w:rFonts w:ascii="Arial" w:hAnsi="Arial" w:cs="Arial"/>
          </w:rPr>
          <w:delText>mutant mice, as well as the Duke Behavioral Core Facility</w:delText>
        </w:r>
        <w:r w:rsidR="00860725" w:rsidRPr="00871A74" w:rsidDel="000F4367">
          <w:rPr>
            <w:rFonts w:ascii="Arial" w:hAnsi="Arial" w:cs="Arial"/>
          </w:rPr>
          <w:delText>,</w:delText>
        </w:r>
        <w:r w:rsidR="008958FA" w:rsidRPr="00871A74" w:rsidDel="000F4367">
          <w:rPr>
            <w:rFonts w:ascii="Arial" w:hAnsi="Arial" w:cs="Arial"/>
          </w:rPr>
          <w:delText xml:space="preserve"> </w:delText>
        </w:r>
        <w:r w:rsidR="00E33729" w:rsidRPr="00871A74" w:rsidDel="000F4367">
          <w:rPr>
            <w:rFonts w:ascii="Arial" w:hAnsi="Arial" w:cs="Arial"/>
          </w:rPr>
          <w:delText xml:space="preserve">the </w:delText>
        </w:r>
        <w:r w:rsidR="008958FA" w:rsidRPr="00871A74" w:rsidDel="000F4367">
          <w:rPr>
            <w:rFonts w:ascii="Arial" w:hAnsi="Arial" w:cs="Arial"/>
          </w:rPr>
          <w:delText xml:space="preserve">Duke Proteomics and Metabolomics </w:delText>
        </w:r>
        <w:r w:rsidR="00C93806" w:rsidRPr="00871A74" w:rsidDel="000F4367">
          <w:rPr>
            <w:rFonts w:ascii="Arial" w:hAnsi="Arial" w:cs="Arial"/>
          </w:rPr>
          <w:delText>Shared Resource</w:delText>
        </w:r>
        <w:r w:rsidR="00860725" w:rsidRPr="00871A74" w:rsidDel="000F4367">
          <w:rPr>
            <w:rFonts w:ascii="Arial" w:hAnsi="Arial" w:cs="Arial"/>
          </w:rPr>
          <w:delText>, the Duke Electron Microscopy Core Facility, and the Duke Light Microscopy Core Facility</w:delText>
        </w:r>
        <w:r w:rsidR="008958FA" w:rsidRPr="00871A74" w:rsidDel="000F4367">
          <w:rPr>
            <w:rFonts w:ascii="Arial" w:hAnsi="Arial" w:cs="Arial"/>
          </w:rPr>
          <w:delText xml:space="preserve"> for their support in completing these experiments. We also greatly appreciate everyone who provided advice on this project and reviewed this manuscript, including Drs. Alicia Purkey, </w:delText>
        </w:r>
        <w:r w:rsidR="004733D8" w:rsidRPr="00871A74" w:rsidDel="000F4367">
          <w:rPr>
            <w:rFonts w:ascii="Arial" w:hAnsi="Arial" w:cs="Arial"/>
          </w:rPr>
          <w:delText xml:space="preserve">Shataakshi Dube, </w:delText>
        </w:r>
        <w:r w:rsidR="008958FA" w:rsidRPr="00871A74" w:rsidDel="000F4367">
          <w:rPr>
            <w:rFonts w:ascii="Arial" w:hAnsi="Arial" w:cs="Arial"/>
          </w:rPr>
          <w:delText>Anne West, Cagla Eroglu, and Nicole Calakos.</w:delText>
        </w:r>
        <w:r w:rsidR="00C72CDE" w:rsidRPr="00871A74" w:rsidDel="000F4367">
          <w:rPr>
            <w:rFonts w:ascii="Arial" w:hAnsi="Arial" w:cs="Arial"/>
          </w:rPr>
          <w:delText xml:space="preserve"> We generated experimental schematics using a personal academic </w:delText>
        </w:r>
        <w:r w:rsidR="00E5546D" w:rsidDel="000F4367">
          <w:fldChar w:fldCharType="begin"/>
        </w:r>
        <w:r w:rsidR="00E5546D" w:rsidDel="000F4367">
          <w:delInstrText xml:space="preserve"> HYPERLINK "http://www.biorender.com/" </w:delInstrText>
        </w:r>
        <w:r w:rsidR="00E5546D" w:rsidDel="000F4367">
          <w:fldChar w:fldCharType="separate"/>
        </w:r>
        <w:r w:rsidR="00C72CDE" w:rsidRPr="00871A74" w:rsidDel="000F4367">
          <w:rPr>
            <w:rStyle w:val="Hyperlink"/>
            <w:rFonts w:ascii="Arial" w:hAnsi="Arial" w:cs="Arial"/>
          </w:rPr>
          <w:delText>BioRender.com</w:delText>
        </w:r>
        <w:r w:rsidR="00E5546D" w:rsidDel="000F4367">
          <w:rPr>
            <w:rStyle w:val="Hyperlink"/>
            <w:rFonts w:ascii="Arial" w:hAnsi="Arial" w:cs="Arial"/>
          </w:rPr>
          <w:fldChar w:fldCharType="end"/>
        </w:r>
        <w:r w:rsidR="00C72CDE" w:rsidRPr="00871A74" w:rsidDel="000F4367">
          <w:rPr>
            <w:rFonts w:ascii="Arial" w:hAnsi="Arial" w:cs="Arial"/>
          </w:rPr>
          <w:delText xml:space="preserve"> license. </w:delText>
        </w:r>
        <w:r w:rsidR="008958FA" w:rsidRPr="00871A74" w:rsidDel="000F4367">
          <w:rPr>
            <w:rFonts w:ascii="Arial" w:hAnsi="Arial" w:cs="Arial"/>
          </w:rPr>
          <w:delText>This work was supported by</w:delText>
        </w:r>
        <w:r w:rsidR="00677F34" w:rsidRPr="00871A74" w:rsidDel="000F4367">
          <w:rPr>
            <w:rFonts w:ascii="Arial" w:hAnsi="Arial" w:cs="Arial"/>
          </w:rPr>
          <w:delText xml:space="preserve"> a Translating Duke Health</w:delText>
        </w:r>
        <w:r w:rsidR="00E13540" w:rsidDel="000F4367">
          <w:rPr>
            <w:rFonts w:ascii="Arial" w:hAnsi="Arial" w:cs="Arial"/>
          </w:rPr>
          <w:delText xml:space="preserve"> Neuroscience Initiative</w:delText>
        </w:r>
        <w:r w:rsidR="00CE42E4" w:rsidDel="000F4367">
          <w:rPr>
            <w:rFonts w:ascii="Arial" w:hAnsi="Arial" w:cs="Arial"/>
          </w:rPr>
          <w:delText xml:space="preserve"> </w:delText>
        </w:r>
        <w:r w:rsidR="00E13540" w:rsidDel="000F4367">
          <w:rPr>
            <w:rFonts w:ascii="Arial" w:hAnsi="Arial" w:cs="Arial"/>
          </w:rPr>
          <w:delText>G</w:delText>
        </w:r>
        <w:r w:rsidR="00E13540" w:rsidRPr="00871A74" w:rsidDel="000F4367">
          <w:rPr>
            <w:rFonts w:ascii="Arial" w:hAnsi="Arial" w:cs="Arial"/>
          </w:rPr>
          <w:delText xml:space="preserve">rant </w:delText>
        </w:r>
        <w:r w:rsidR="00677F34" w:rsidRPr="00871A74" w:rsidDel="000F4367">
          <w:rPr>
            <w:rFonts w:ascii="Arial" w:hAnsi="Arial" w:cs="Arial"/>
          </w:rPr>
          <w:delText>to SHS,</w:delText>
        </w:r>
        <w:r w:rsidR="008958FA" w:rsidRPr="00871A74" w:rsidDel="000F4367">
          <w:rPr>
            <w:rFonts w:ascii="Arial" w:hAnsi="Arial" w:cs="Arial"/>
          </w:rPr>
          <w:delText xml:space="preserve"> NIH grant</w:delText>
        </w:r>
        <w:r w:rsidR="0063127D" w:rsidRPr="00871A74" w:rsidDel="000F4367">
          <w:rPr>
            <w:rFonts w:ascii="Arial" w:hAnsi="Arial" w:cs="Arial"/>
          </w:rPr>
          <w:delText>s</w:delText>
        </w:r>
        <w:r w:rsidR="008958FA" w:rsidRPr="00871A74" w:rsidDel="000F4367">
          <w:rPr>
            <w:rFonts w:ascii="Arial" w:hAnsi="Arial" w:cs="Arial"/>
          </w:rPr>
          <w:delText xml:space="preserve"> (</w:delText>
        </w:r>
        <w:r w:rsidR="0063127D" w:rsidRPr="00871A74" w:rsidDel="000F4367">
          <w:rPr>
            <w:rFonts w:ascii="Arial" w:hAnsi="Arial" w:cs="Arial"/>
          </w:rPr>
          <w:delText>MH111684 and DA047258</w:delText>
        </w:r>
        <w:r w:rsidR="008958FA" w:rsidRPr="00871A74" w:rsidDel="000F4367">
          <w:rPr>
            <w:rFonts w:ascii="Arial" w:hAnsi="Arial" w:cs="Arial"/>
          </w:rPr>
          <w:delText xml:space="preserve">) to SHS, </w:delText>
        </w:r>
        <w:r w:rsidR="00860725" w:rsidRPr="00871A74" w:rsidDel="000F4367">
          <w:rPr>
            <w:rFonts w:ascii="Arial" w:hAnsi="Arial" w:cs="Arial"/>
          </w:rPr>
          <w:delText xml:space="preserve">an NIH grant (MH117429) and NARSAD young investigator grant (25163) to IHK, NIH F30 </w:delText>
        </w:r>
        <w:r w:rsidR="008958FA" w:rsidRPr="00871A74" w:rsidDel="000F4367">
          <w:rPr>
            <w:rFonts w:ascii="Arial" w:hAnsi="Arial" w:cs="Arial"/>
          </w:rPr>
          <w:delText xml:space="preserve">fellowship </w:delText>
        </w:r>
        <w:r w:rsidR="00A908D9" w:rsidRPr="00871A74" w:rsidDel="000F4367">
          <w:rPr>
            <w:rFonts w:ascii="Arial" w:hAnsi="Arial" w:cs="Arial"/>
          </w:rPr>
          <w:delText xml:space="preserve">funding </w:delText>
        </w:r>
        <w:r w:rsidR="008958FA" w:rsidRPr="00871A74" w:rsidDel="000F4367">
          <w:rPr>
            <w:rFonts w:ascii="Arial" w:hAnsi="Arial" w:cs="Arial"/>
          </w:rPr>
          <w:delText>(</w:delText>
        </w:r>
        <w:r w:rsidR="00251815" w:rsidRPr="00871A74" w:rsidDel="000F4367">
          <w:rPr>
            <w:rFonts w:ascii="Arial" w:hAnsi="Arial" w:cs="Arial"/>
            <w:color w:val="1D1C1D"/>
            <w:shd w:val="clear" w:color="auto" w:fill="FFFFFF"/>
          </w:rPr>
          <w:delText>MH117851</w:delText>
        </w:r>
        <w:r w:rsidR="008958FA" w:rsidRPr="00871A74" w:rsidDel="000F4367">
          <w:rPr>
            <w:rFonts w:ascii="Arial" w:hAnsi="Arial" w:cs="Arial"/>
          </w:rPr>
          <w:delText xml:space="preserve">) and MSTP training grant </w:delText>
        </w:r>
        <w:r w:rsidR="00251815" w:rsidRPr="00871A74" w:rsidDel="000F4367">
          <w:rPr>
            <w:rFonts w:ascii="Arial" w:hAnsi="Arial" w:cs="Arial"/>
          </w:rPr>
          <w:delText>support</w:delText>
        </w:r>
        <w:r w:rsidR="008958FA" w:rsidRPr="00871A74" w:rsidDel="000F4367">
          <w:rPr>
            <w:rFonts w:ascii="Arial" w:hAnsi="Arial" w:cs="Arial"/>
          </w:rPr>
          <w:delText xml:space="preserve"> </w:delText>
        </w:r>
        <w:r w:rsidR="00251815" w:rsidRPr="00871A74" w:rsidDel="000F4367">
          <w:rPr>
            <w:rFonts w:ascii="Arial" w:hAnsi="Arial" w:cs="Arial"/>
            <w:color w:val="000000"/>
          </w:rPr>
          <w:delText>(GM007171</w:delText>
        </w:r>
        <w:r w:rsidR="008958FA" w:rsidRPr="00871A74" w:rsidDel="000F4367">
          <w:rPr>
            <w:rFonts w:ascii="Arial" w:hAnsi="Arial" w:cs="Arial"/>
          </w:rPr>
          <w:delText>)</w:delText>
        </w:r>
        <w:r w:rsidR="00251815" w:rsidRPr="00871A74" w:rsidDel="000F4367">
          <w:rPr>
            <w:rFonts w:ascii="Arial" w:hAnsi="Arial" w:cs="Arial"/>
          </w:rPr>
          <w:delText xml:space="preserve"> for J</w:delText>
        </w:r>
        <w:r w:rsidR="00347007" w:rsidRPr="00871A74" w:rsidDel="000F4367">
          <w:rPr>
            <w:rFonts w:ascii="Arial" w:hAnsi="Arial" w:cs="Arial"/>
          </w:rPr>
          <w:delText>L</w:delText>
        </w:r>
        <w:r w:rsidR="00251815" w:rsidRPr="00871A74" w:rsidDel="000F4367">
          <w:rPr>
            <w:rFonts w:ascii="Arial" w:hAnsi="Arial" w:cs="Arial"/>
          </w:rPr>
          <w:delText>C</w:delText>
        </w:r>
        <w:r w:rsidR="00233D0D" w:rsidRPr="00871A74" w:rsidDel="000F4367">
          <w:rPr>
            <w:rFonts w:ascii="Arial" w:hAnsi="Arial" w:cs="Arial"/>
          </w:rPr>
          <w:delText>, and</w:delText>
        </w:r>
        <w:r w:rsidR="00874800" w:rsidRPr="00871A74" w:rsidDel="000F4367">
          <w:rPr>
            <w:rFonts w:ascii="Arial" w:hAnsi="Arial" w:cs="Arial"/>
          </w:rPr>
          <w:delText xml:space="preserve"> NIH F31 fellowship </w:delText>
        </w:r>
        <w:r w:rsidR="00233D0D" w:rsidRPr="00871A74" w:rsidDel="000F4367">
          <w:rPr>
            <w:rFonts w:ascii="Arial" w:hAnsi="Arial" w:cs="Arial"/>
          </w:rPr>
          <w:delText xml:space="preserve">funding </w:delText>
        </w:r>
        <w:r w:rsidR="00C72CDE" w:rsidRPr="00871A74" w:rsidDel="000F4367">
          <w:rPr>
            <w:rFonts w:ascii="Arial" w:hAnsi="Arial" w:cs="Arial"/>
          </w:rPr>
          <w:delText>(5F31NS113738-03)</w:delText>
        </w:r>
        <w:r w:rsidR="00233D0D" w:rsidRPr="00871A74" w:rsidDel="000F4367">
          <w:rPr>
            <w:rFonts w:ascii="Arial" w:hAnsi="Arial" w:cs="Arial"/>
          </w:rPr>
          <w:delText xml:space="preserve"> to TWAB</w:delText>
        </w:r>
        <w:r w:rsidR="00874800" w:rsidRPr="00871A74" w:rsidDel="000F4367">
          <w:rPr>
            <w:rFonts w:ascii="Arial" w:hAnsi="Arial" w:cs="Arial"/>
          </w:rPr>
          <w:delText>.</w:delText>
        </w:r>
      </w:del>
    </w:p>
    <w:p w14:paraId="6B5A9B54" w14:textId="4E7FB16A" w:rsidR="00174007" w:rsidRPr="00871A74" w:rsidDel="000F4367" w:rsidRDefault="00174007" w:rsidP="000F4367">
      <w:pPr>
        <w:spacing w:line="480" w:lineRule="auto"/>
        <w:jc w:val="thaiDistribute"/>
        <w:rPr>
          <w:del w:id="1285" w:author="Tyler Bradshaw" w:date="2020-12-05T17:32:00Z"/>
          <w:rFonts w:ascii="Arial" w:hAnsi="Arial" w:cs="Arial"/>
          <w:b/>
          <w:bCs/>
        </w:rPr>
        <w:pPrChange w:id="1286" w:author="Tyler Bradshaw" w:date="2020-12-05T17:32:00Z">
          <w:pPr>
            <w:spacing w:line="480" w:lineRule="auto"/>
            <w:jc w:val="thaiDistribute"/>
          </w:pPr>
        </w:pPrChange>
      </w:pPr>
    </w:p>
    <w:p w14:paraId="0E05DC94" w14:textId="313BB7AB" w:rsidR="00174007" w:rsidRPr="00871A74" w:rsidDel="000F4367" w:rsidRDefault="009B205C" w:rsidP="000F4367">
      <w:pPr>
        <w:spacing w:line="480" w:lineRule="auto"/>
        <w:jc w:val="thaiDistribute"/>
        <w:rPr>
          <w:del w:id="1287" w:author="Tyler Bradshaw" w:date="2020-12-05T17:32:00Z"/>
          <w:rFonts w:ascii="Arial" w:hAnsi="Arial" w:cs="Arial"/>
          <w:b/>
          <w:bCs/>
        </w:rPr>
        <w:pPrChange w:id="1288" w:author="Tyler Bradshaw" w:date="2020-12-05T17:32:00Z">
          <w:pPr>
            <w:spacing w:line="480" w:lineRule="auto"/>
            <w:jc w:val="thaiDistribute"/>
          </w:pPr>
        </w:pPrChange>
      </w:pPr>
      <w:bookmarkStart w:id="1289" w:name="Contributions"/>
      <w:del w:id="1290" w:author="Tyler Bradshaw" w:date="2020-12-05T17:32:00Z">
        <w:r w:rsidRPr="00871A74" w:rsidDel="000F4367">
          <w:rPr>
            <w:rFonts w:ascii="Arial" w:hAnsi="Arial" w:cs="Arial"/>
            <w:b/>
            <w:bCs/>
          </w:rPr>
          <w:delText>AUTHOR CONTRIBUTIONS</w:delText>
        </w:r>
      </w:del>
    </w:p>
    <w:bookmarkEnd w:id="1289"/>
    <w:p w14:paraId="11EBE55F" w14:textId="29574537" w:rsidR="008958FA" w:rsidRPr="00871A74" w:rsidDel="000F4367" w:rsidRDefault="008958FA" w:rsidP="000F4367">
      <w:pPr>
        <w:spacing w:line="480" w:lineRule="auto"/>
        <w:jc w:val="thaiDistribute"/>
        <w:rPr>
          <w:del w:id="1291" w:author="Tyler Bradshaw" w:date="2020-12-05T17:32:00Z"/>
          <w:rFonts w:ascii="Arial" w:hAnsi="Arial" w:cs="Arial"/>
        </w:rPr>
        <w:pPrChange w:id="1292" w:author="Tyler Bradshaw" w:date="2020-12-05T17:32:00Z">
          <w:pPr>
            <w:spacing w:line="480" w:lineRule="auto"/>
            <w:jc w:val="thaiDistribute"/>
          </w:pPr>
        </w:pPrChange>
      </w:pPr>
      <w:del w:id="1293" w:author="Tyler Bradshaw" w:date="2020-12-05T17:32:00Z">
        <w:r w:rsidRPr="00871A74" w:rsidDel="000F4367">
          <w:rPr>
            <w:rFonts w:ascii="Arial" w:hAnsi="Arial" w:cs="Arial"/>
          </w:rPr>
          <w:delText>Conceptualization: J</w:delText>
        </w:r>
        <w:r w:rsidR="004733D8" w:rsidRPr="00871A74" w:rsidDel="000F4367">
          <w:rPr>
            <w:rFonts w:ascii="Arial" w:hAnsi="Arial" w:cs="Arial"/>
          </w:rPr>
          <w:delText>L</w:delText>
        </w:r>
        <w:r w:rsidRPr="00871A74" w:rsidDel="000F4367">
          <w:rPr>
            <w:rFonts w:ascii="Arial" w:hAnsi="Arial" w:cs="Arial"/>
          </w:rPr>
          <w:delText>C,</w:delText>
        </w:r>
        <w:r w:rsidR="00860725" w:rsidRPr="00871A74" w:rsidDel="000F4367">
          <w:rPr>
            <w:rFonts w:ascii="Arial" w:hAnsi="Arial" w:cs="Arial"/>
          </w:rPr>
          <w:delText xml:space="preserve"> </w:delText>
        </w:r>
        <w:r w:rsidRPr="00871A74" w:rsidDel="000F4367">
          <w:rPr>
            <w:rFonts w:ascii="Arial" w:hAnsi="Arial" w:cs="Arial"/>
          </w:rPr>
          <w:delText>TW</w:delText>
        </w:r>
        <w:r w:rsidR="004733D8" w:rsidRPr="00871A74" w:rsidDel="000F4367">
          <w:rPr>
            <w:rFonts w:ascii="Arial" w:hAnsi="Arial" w:cs="Arial"/>
          </w:rPr>
          <w:delText>A</w:delText>
        </w:r>
        <w:r w:rsidRPr="00871A74" w:rsidDel="000F4367">
          <w:rPr>
            <w:rFonts w:ascii="Arial" w:hAnsi="Arial" w:cs="Arial"/>
          </w:rPr>
          <w:delText xml:space="preserve">B, </w:delText>
        </w:r>
        <w:r w:rsidR="00860725" w:rsidRPr="00871A74" w:rsidDel="000F4367">
          <w:rPr>
            <w:rFonts w:ascii="Arial" w:hAnsi="Arial" w:cs="Arial"/>
          </w:rPr>
          <w:delText xml:space="preserve">IHK, </w:delText>
        </w:r>
        <w:r w:rsidRPr="00871A74" w:rsidDel="000F4367">
          <w:rPr>
            <w:rFonts w:ascii="Arial" w:hAnsi="Arial" w:cs="Arial"/>
          </w:rPr>
          <w:delText>and SHS; Methodology: J</w:delText>
        </w:r>
        <w:r w:rsidR="004733D8" w:rsidRPr="00871A74" w:rsidDel="000F4367">
          <w:rPr>
            <w:rFonts w:ascii="Arial" w:hAnsi="Arial" w:cs="Arial"/>
          </w:rPr>
          <w:delText>L</w:delText>
        </w:r>
        <w:r w:rsidRPr="00871A74" w:rsidDel="000F4367">
          <w:rPr>
            <w:rFonts w:ascii="Arial" w:hAnsi="Arial" w:cs="Arial"/>
          </w:rPr>
          <w:delText>C,</w:delText>
        </w:r>
        <w:r w:rsidR="00860725" w:rsidRPr="00871A74" w:rsidDel="000F4367">
          <w:rPr>
            <w:rFonts w:ascii="Arial" w:hAnsi="Arial" w:cs="Arial"/>
          </w:rPr>
          <w:delText xml:space="preserve"> </w:delText>
        </w:r>
        <w:r w:rsidRPr="00871A74" w:rsidDel="000F4367">
          <w:rPr>
            <w:rFonts w:ascii="Arial" w:hAnsi="Arial" w:cs="Arial"/>
          </w:rPr>
          <w:delText>TW</w:delText>
        </w:r>
        <w:r w:rsidR="004733D8" w:rsidRPr="00871A74" w:rsidDel="000F4367">
          <w:rPr>
            <w:rFonts w:ascii="Arial" w:hAnsi="Arial" w:cs="Arial"/>
          </w:rPr>
          <w:delText>A</w:delText>
        </w:r>
        <w:r w:rsidRPr="00871A74" w:rsidDel="000F4367">
          <w:rPr>
            <w:rFonts w:ascii="Arial" w:hAnsi="Arial" w:cs="Arial"/>
          </w:rPr>
          <w:delText xml:space="preserve">B, </w:delText>
        </w:r>
        <w:r w:rsidR="00860725" w:rsidRPr="00871A74" w:rsidDel="000F4367">
          <w:rPr>
            <w:rFonts w:ascii="Arial" w:hAnsi="Arial" w:cs="Arial"/>
          </w:rPr>
          <w:delText xml:space="preserve">IHK, </w:delText>
        </w:r>
        <w:r w:rsidRPr="00871A74" w:rsidDel="000F4367">
          <w:rPr>
            <w:rFonts w:ascii="Arial" w:hAnsi="Arial" w:cs="Arial"/>
          </w:rPr>
          <w:delText>and SHS; Investigation: J</w:delText>
        </w:r>
        <w:r w:rsidR="004733D8" w:rsidRPr="00871A74" w:rsidDel="000F4367">
          <w:rPr>
            <w:rFonts w:ascii="Arial" w:hAnsi="Arial" w:cs="Arial"/>
          </w:rPr>
          <w:delText>L</w:delText>
        </w:r>
        <w:r w:rsidRPr="00871A74" w:rsidDel="000F4367">
          <w:rPr>
            <w:rFonts w:ascii="Arial" w:hAnsi="Arial" w:cs="Arial"/>
          </w:rPr>
          <w:delText>C, TW</w:delText>
        </w:r>
        <w:r w:rsidR="004733D8" w:rsidRPr="00871A74" w:rsidDel="000F4367">
          <w:rPr>
            <w:rFonts w:ascii="Arial" w:hAnsi="Arial" w:cs="Arial"/>
          </w:rPr>
          <w:delText>A</w:delText>
        </w:r>
        <w:r w:rsidRPr="00871A74" w:rsidDel="000F4367">
          <w:rPr>
            <w:rFonts w:ascii="Arial" w:hAnsi="Arial" w:cs="Arial"/>
          </w:rPr>
          <w:delText xml:space="preserve">B, </w:delText>
        </w:r>
        <w:r w:rsidR="00860725" w:rsidRPr="00871A74" w:rsidDel="000F4367">
          <w:rPr>
            <w:rFonts w:ascii="Arial" w:hAnsi="Arial" w:cs="Arial"/>
          </w:rPr>
          <w:delText xml:space="preserve">IHK, </w:delText>
        </w:r>
        <w:r w:rsidRPr="00871A74" w:rsidDel="000F4367">
          <w:rPr>
            <w:rFonts w:ascii="Arial" w:hAnsi="Arial" w:cs="Arial"/>
          </w:rPr>
          <w:delText>GW, TH, RV, ES</w:delText>
        </w:r>
        <w:r w:rsidR="00856788" w:rsidRPr="00871A74" w:rsidDel="000F4367">
          <w:rPr>
            <w:rFonts w:ascii="Arial" w:hAnsi="Arial" w:cs="Arial"/>
          </w:rPr>
          <w:delText>, and AR</w:delText>
        </w:r>
        <w:r w:rsidRPr="00871A74" w:rsidDel="000F4367">
          <w:rPr>
            <w:rFonts w:ascii="Arial" w:hAnsi="Arial" w:cs="Arial"/>
          </w:rPr>
          <w:delText>; Resources: ES, RV, and SHS; Writing</w:delText>
        </w:r>
        <w:r w:rsidR="004733D8" w:rsidRPr="00871A74" w:rsidDel="000F4367">
          <w:rPr>
            <w:rFonts w:ascii="Arial" w:hAnsi="Arial" w:cs="Arial"/>
          </w:rPr>
          <w:delText>—O</w:delText>
        </w:r>
        <w:r w:rsidRPr="00871A74" w:rsidDel="000F4367">
          <w:rPr>
            <w:rFonts w:ascii="Arial" w:hAnsi="Arial" w:cs="Arial"/>
          </w:rPr>
          <w:delText>riginal Draft: J</w:delText>
        </w:r>
        <w:r w:rsidR="004733D8" w:rsidRPr="00871A74" w:rsidDel="000F4367">
          <w:rPr>
            <w:rFonts w:ascii="Arial" w:hAnsi="Arial" w:cs="Arial"/>
          </w:rPr>
          <w:delText>L</w:delText>
        </w:r>
        <w:r w:rsidRPr="00871A74" w:rsidDel="000F4367">
          <w:rPr>
            <w:rFonts w:ascii="Arial" w:hAnsi="Arial" w:cs="Arial"/>
          </w:rPr>
          <w:delText>C and SHS; Writing</w:delText>
        </w:r>
        <w:r w:rsidR="004733D8" w:rsidRPr="00871A74" w:rsidDel="000F4367">
          <w:rPr>
            <w:rFonts w:ascii="Arial" w:hAnsi="Arial" w:cs="Arial"/>
          </w:rPr>
          <w:delText>—E</w:delText>
        </w:r>
        <w:r w:rsidRPr="00871A74" w:rsidDel="000F4367">
          <w:rPr>
            <w:rFonts w:ascii="Arial" w:hAnsi="Arial" w:cs="Arial"/>
          </w:rPr>
          <w:delText>diting: J</w:delText>
        </w:r>
        <w:r w:rsidR="004733D8" w:rsidRPr="00871A74" w:rsidDel="000F4367">
          <w:rPr>
            <w:rFonts w:ascii="Arial" w:hAnsi="Arial" w:cs="Arial"/>
          </w:rPr>
          <w:delText>L</w:delText>
        </w:r>
        <w:r w:rsidRPr="00871A74" w:rsidDel="000F4367">
          <w:rPr>
            <w:rFonts w:ascii="Arial" w:hAnsi="Arial" w:cs="Arial"/>
          </w:rPr>
          <w:delText>C, TW</w:delText>
        </w:r>
        <w:r w:rsidR="004733D8" w:rsidRPr="00871A74" w:rsidDel="000F4367">
          <w:rPr>
            <w:rFonts w:ascii="Arial" w:hAnsi="Arial" w:cs="Arial"/>
          </w:rPr>
          <w:delText>A</w:delText>
        </w:r>
        <w:r w:rsidRPr="00871A74" w:rsidDel="000F4367">
          <w:rPr>
            <w:rFonts w:ascii="Arial" w:hAnsi="Arial" w:cs="Arial"/>
          </w:rPr>
          <w:delText xml:space="preserve">B, </w:delText>
        </w:r>
        <w:r w:rsidR="00860725" w:rsidRPr="00871A74" w:rsidDel="000F4367">
          <w:rPr>
            <w:rFonts w:ascii="Arial" w:hAnsi="Arial" w:cs="Arial"/>
          </w:rPr>
          <w:delText xml:space="preserve">IHK, </w:delText>
        </w:r>
        <w:r w:rsidRPr="00871A74" w:rsidDel="000F4367">
          <w:rPr>
            <w:rFonts w:ascii="Arial" w:hAnsi="Arial" w:cs="Arial"/>
          </w:rPr>
          <w:delText>and SHS; Visualization: J</w:delText>
        </w:r>
        <w:r w:rsidR="004733D8" w:rsidRPr="00871A74" w:rsidDel="000F4367">
          <w:rPr>
            <w:rFonts w:ascii="Arial" w:hAnsi="Arial" w:cs="Arial"/>
          </w:rPr>
          <w:delText>L</w:delText>
        </w:r>
        <w:r w:rsidRPr="00871A74" w:rsidDel="000F4367">
          <w:rPr>
            <w:rFonts w:ascii="Arial" w:hAnsi="Arial" w:cs="Arial"/>
          </w:rPr>
          <w:delText>C</w:delText>
        </w:r>
        <w:r w:rsidR="00A902EF" w:rsidRPr="00871A74" w:rsidDel="000F4367">
          <w:rPr>
            <w:rFonts w:ascii="Arial" w:hAnsi="Arial" w:cs="Arial"/>
          </w:rPr>
          <w:delText>;</w:delText>
        </w:r>
        <w:r w:rsidRPr="00871A74" w:rsidDel="000F4367">
          <w:rPr>
            <w:rFonts w:ascii="Arial" w:hAnsi="Arial" w:cs="Arial"/>
          </w:rPr>
          <w:delText xml:space="preserve"> Funding Acquisition: J</w:delText>
        </w:r>
        <w:r w:rsidR="004733D8" w:rsidRPr="00871A74" w:rsidDel="000F4367">
          <w:rPr>
            <w:rFonts w:ascii="Arial" w:hAnsi="Arial" w:cs="Arial"/>
          </w:rPr>
          <w:delText>L</w:delText>
        </w:r>
        <w:r w:rsidRPr="00871A74" w:rsidDel="000F4367">
          <w:rPr>
            <w:rFonts w:ascii="Arial" w:hAnsi="Arial" w:cs="Arial"/>
          </w:rPr>
          <w:delText>C</w:delText>
        </w:r>
        <w:r w:rsidR="00860725" w:rsidRPr="00871A74" w:rsidDel="000F4367">
          <w:rPr>
            <w:rFonts w:ascii="Arial" w:hAnsi="Arial" w:cs="Arial"/>
          </w:rPr>
          <w:delText>, TWAB, IHK,</w:delText>
        </w:r>
        <w:r w:rsidR="004733D8" w:rsidRPr="00871A74" w:rsidDel="000F4367">
          <w:rPr>
            <w:rFonts w:ascii="Arial" w:hAnsi="Arial" w:cs="Arial"/>
          </w:rPr>
          <w:delText xml:space="preserve"> </w:delText>
        </w:r>
        <w:r w:rsidRPr="00871A74" w:rsidDel="000F4367">
          <w:rPr>
            <w:rFonts w:ascii="Arial" w:hAnsi="Arial" w:cs="Arial"/>
          </w:rPr>
          <w:delText xml:space="preserve">and SHS. </w:delText>
        </w:r>
        <w:r w:rsidR="00856788" w:rsidRPr="00871A74" w:rsidDel="000F4367">
          <w:rPr>
            <w:rFonts w:ascii="Arial" w:hAnsi="Arial" w:cs="Arial"/>
          </w:rPr>
          <w:delText xml:space="preserve">All authors discussed the results and commented on the manuscript. </w:delText>
        </w:r>
      </w:del>
    </w:p>
    <w:p w14:paraId="21CB2B8E" w14:textId="140721DB" w:rsidR="00174007" w:rsidRPr="00871A74" w:rsidDel="000F4367" w:rsidRDefault="00174007" w:rsidP="000F4367">
      <w:pPr>
        <w:spacing w:line="480" w:lineRule="auto"/>
        <w:jc w:val="thaiDistribute"/>
        <w:rPr>
          <w:del w:id="1294" w:author="Tyler Bradshaw" w:date="2020-12-05T17:32:00Z"/>
          <w:rFonts w:ascii="Arial" w:hAnsi="Arial" w:cs="Arial"/>
          <w:b/>
          <w:bCs/>
        </w:rPr>
        <w:pPrChange w:id="1295" w:author="Tyler Bradshaw" w:date="2020-12-05T17:32:00Z">
          <w:pPr>
            <w:spacing w:line="480" w:lineRule="auto"/>
            <w:jc w:val="thaiDistribute"/>
          </w:pPr>
        </w:pPrChange>
      </w:pPr>
    </w:p>
    <w:p w14:paraId="0A52A95A" w14:textId="57B02BED" w:rsidR="00174007" w:rsidRPr="00871A74" w:rsidDel="000F4367" w:rsidRDefault="009B205C" w:rsidP="000F4367">
      <w:pPr>
        <w:spacing w:line="480" w:lineRule="auto"/>
        <w:jc w:val="thaiDistribute"/>
        <w:rPr>
          <w:del w:id="1296" w:author="Tyler Bradshaw" w:date="2020-12-05T17:32:00Z"/>
          <w:rFonts w:ascii="Arial" w:hAnsi="Arial" w:cs="Arial"/>
          <w:b/>
          <w:bCs/>
        </w:rPr>
        <w:pPrChange w:id="1297" w:author="Tyler Bradshaw" w:date="2020-12-05T17:32:00Z">
          <w:pPr>
            <w:spacing w:line="480" w:lineRule="auto"/>
            <w:jc w:val="thaiDistribute"/>
          </w:pPr>
        </w:pPrChange>
      </w:pPr>
      <w:bookmarkStart w:id="1298" w:name="Declaration"/>
      <w:del w:id="1299" w:author="Tyler Bradshaw" w:date="2020-12-05T17:32:00Z">
        <w:r w:rsidRPr="00871A74" w:rsidDel="000F4367">
          <w:rPr>
            <w:rFonts w:ascii="Arial" w:hAnsi="Arial" w:cs="Arial"/>
            <w:b/>
            <w:bCs/>
          </w:rPr>
          <w:delText>DECLARATION OF INTERESTS</w:delText>
        </w:r>
      </w:del>
    </w:p>
    <w:bookmarkEnd w:id="1298"/>
    <w:p w14:paraId="36B30FEB" w14:textId="563F254C" w:rsidR="00F326D7" w:rsidDel="000F4367" w:rsidRDefault="004370DC" w:rsidP="000F4367">
      <w:pPr>
        <w:spacing w:line="480" w:lineRule="auto"/>
        <w:jc w:val="thaiDistribute"/>
        <w:rPr>
          <w:del w:id="1300" w:author="Tyler Bradshaw" w:date="2020-12-05T17:32:00Z"/>
          <w:rFonts w:ascii="Arial" w:hAnsi="Arial" w:cs="Arial"/>
        </w:rPr>
        <w:pPrChange w:id="1301" w:author="Tyler Bradshaw" w:date="2020-12-05T17:32:00Z">
          <w:pPr>
            <w:spacing w:line="480" w:lineRule="auto"/>
            <w:jc w:val="thaiDistribute"/>
          </w:pPr>
        </w:pPrChange>
      </w:pPr>
      <w:del w:id="1302" w:author="Tyler Bradshaw" w:date="2020-12-05T17:32:00Z">
        <w:r w:rsidRPr="00871A74" w:rsidDel="000F4367">
          <w:rPr>
            <w:rFonts w:ascii="Arial" w:hAnsi="Arial" w:cs="Arial"/>
          </w:rPr>
          <w:delText>The authors declare no competing interests.</w:delText>
        </w:r>
      </w:del>
    </w:p>
    <w:p w14:paraId="408DE0B0" w14:textId="4F86AB27" w:rsidR="005D3001" w:rsidDel="000F4367" w:rsidRDefault="005D3001" w:rsidP="000F4367">
      <w:pPr>
        <w:spacing w:line="480" w:lineRule="auto"/>
        <w:jc w:val="thaiDistribute"/>
        <w:rPr>
          <w:del w:id="1303" w:author="Tyler Bradshaw" w:date="2020-12-05T17:32:00Z"/>
          <w:rFonts w:ascii="Arial" w:hAnsi="Arial" w:cs="Arial"/>
        </w:rPr>
        <w:pPrChange w:id="1304" w:author="Tyler Bradshaw" w:date="2020-12-05T17:32:00Z">
          <w:pPr>
            <w:spacing w:line="480" w:lineRule="auto"/>
            <w:jc w:val="thaiDistribute"/>
          </w:pPr>
        </w:pPrChange>
      </w:pPr>
    </w:p>
    <w:p w14:paraId="15AA4315" w14:textId="281138FB" w:rsidR="005D3001" w:rsidRPr="00871A74" w:rsidDel="000F4367" w:rsidRDefault="005D3001" w:rsidP="000F4367">
      <w:pPr>
        <w:spacing w:line="480" w:lineRule="auto"/>
        <w:jc w:val="thaiDistribute"/>
        <w:rPr>
          <w:del w:id="1305" w:author="Tyler Bradshaw" w:date="2020-12-05T17:32:00Z"/>
          <w:rFonts w:ascii="Arial" w:hAnsi="Arial" w:cs="Arial"/>
          <w:b/>
          <w:bCs/>
        </w:rPr>
        <w:pPrChange w:id="1306" w:author="Tyler Bradshaw" w:date="2020-12-05T17:32:00Z">
          <w:pPr>
            <w:spacing w:line="480" w:lineRule="auto"/>
            <w:jc w:val="thaiDistribute"/>
          </w:pPr>
        </w:pPrChange>
      </w:pPr>
      <w:del w:id="1307" w:author="Tyler Bradshaw" w:date="2020-12-05T17:32:00Z">
        <w:r w:rsidRPr="00871A74" w:rsidDel="000F4367">
          <w:rPr>
            <w:rFonts w:ascii="Arial" w:hAnsi="Arial" w:cs="Arial"/>
            <w:b/>
            <w:bCs/>
          </w:rPr>
          <w:delText>FIGURE TITLES AND LEGENDS</w:delText>
        </w:r>
      </w:del>
    </w:p>
    <w:p w14:paraId="3FDC43F6" w14:textId="34411898" w:rsidR="005D3001" w:rsidRPr="00871A74" w:rsidDel="000F4367" w:rsidRDefault="005D3001" w:rsidP="000F4367">
      <w:pPr>
        <w:keepNext/>
        <w:spacing w:line="480" w:lineRule="auto"/>
        <w:jc w:val="thaiDistribute"/>
        <w:rPr>
          <w:del w:id="1308" w:author="Tyler Bradshaw" w:date="2020-12-05T17:32:00Z"/>
          <w:rFonts w:ascii="Arial" w:hAnsi="Arial" w:cs="Arial"/>
          <w:b/>
          <w:bCs/>
        </w:rPr>
        <w:pPrChange w:id="1309" w:author="Tyler Bradshaw" w:date="2020-12-05T17:32:00Z">
          <w:pPr>
            <w:keepNext/>
            <w:spacing w:line="480" w:lineRule="auto"/>
            <w:jc w:val="thaiDistribute"/>
          </w:pPr>
        </w:pPrChange>
      </w:pPr>
      <w:bookmarkStart w:id="1310" w:name="Figure1"/>
      <w:del w:id="1311" w:author="Tyler Bradshaw" w:date="2020-12-05T17:32:00Z">
        <w:r w:rsidRPr="00871A74" w:rsidDel="000F4367">
          <w:rPr>
            <w:rFonts w:ascii="Arial" w:hAnsi="Arial" w:cs="Arial"/>
            <w:b/>
            <w:bCs/>
          </w:rPr>
          <w:delText xml:space="preserve">Figure 1. Identification of the WASH complex proteome </w:delText>
        </w:r>
        <w:r w:rsidRPr="00871A74" w:rsidDel="000F4367">
          <w:rPr>
            <w:rFonts w:ascii="Arial" w:hAnsi="Arial" w:cs="Arial"/>
            <w:b/>
            <w:bCs/>
            <w:i/>
            <w:iCs/>
          </w:rPr>
          <w:delText xml:space="preserve">in vivo </w:delText>
        </w:r>
        <w:r w:rsidRPr="00871A74" w:rsidDel="000F4367">
          <w:rPr>
            <w:rFonts w:ascii="Arial" w:hAnsi="Arial" w:cs="Arial"/>
            <w:b/>
            <w:bCs/>
          </w:rPr>
          <w:delText xml:space="preserve">confirms a neuronal role in endosomal trafficking </w:delText>
        </w:r>
      </w:del>
    </w:p>
    <w:bookmarkEnd w:id="1310"/>
    <w:p w14:paraId="00280B37" w14:textId="5A9172CA" w:rsidR="005D3001" w:rsidRPr="00871A74" w:rsidDel="000F4367" w:rsidRDefault="005D3001" w:rsidP="000F4367">
      <w:pPr>
        <w:keepNext/>
        <w:spacing w:line="480" w:lineRule="auto"/>
        <w:jc w:val="thaiDistribute"/>
        <w:rPr>
          <w:del w:id="1312" w:author="Tyler Bradshaw" w:date="2020-12-05T17:32:00Z"/>
          <w:rFonts w:ascii="Arial" w:hAnsi="Arial" w:cs="Arial"/>
        </w:rPr>
        <w:pPrChange w:id="1313" w:author="Tyler Bradshaw" w:date="2020-12-05T17:32:00Z">
          <w:pPr>
            <w:keepNext/>
            <w:spacing w:line="480" w:lineRule="auto"/>
            <w:jc w:val="thaiDistribute"/>
          </w:pPr>
        </w:pPrChange>
      </w:pPr>
      <w:del w:id="1314" w:author="Tyler Bradshaw" w:date="2020-12-05T17:32:00Z">
        <w:r w:rsidRPr="00871A74" w:rsidDel="000F4367">
          <w:rPr>
            <w:rFonts w:ascii="Arial" w:hAnsi="Arial" w:cs="Arial"/>
          </w:rPr>
          <w:delText>(A)</w:delText>
        </w:r>
        <w:r w:rsidRPr="00871A74" w:rsidDel="000F4367">
          <w:rPr>
            <w:rFonts w:ascii="Arial" w:hAnsi="Arial" w:cs="Arial"/>
            <w:b/>
            <w:bCs/>
          </w:rPr>
          <w:delText xml:space="preserve"> </w:delText>
        </w:r>
        <w:r w:rsidRPr="00871A74" w:rsidDel="000F4367">
          <w:rPr>
            <w:rFonts w:ascii="Arial" w:hAnsi="Arial" w:cs="Arial"/>
          </w:rPr>
          <w:delText xml:space="preserve">The WASH complex is composed of five subunits, </w:delText>
        </w:r>
        <w:r w:rsidRPr="00871A74" w:rsidDel="000F4367">
          <w:rPr>
            <w:rFonts w:ascii="Arial" w:hAnsi="Arial" w:cs="Arial"/>
            <w:i/>
            <w:iCs/>
          </w:rPr>
          <w:delText>Washc1</w:delText>
        </w:r>
        <w:r w:rsidRPr="00871A74" w:rsidDel="000F4367">
          <w:rPr>
            <w:rFonts w:ascii="Arial" w:hAnsi="Arial" w:cs="Arial"/>
          </w:rPr>
          <w:delText xml:space="preserve"> (WASH1), </w:delText>
        </w:r>
        <w:r w:rsidRPr="00871A74" w:rsidDel="000F4367">
          <w:rPr>
            <w:rFonts w:ascii="Arial" w:hAnsi="Arial" w:cs="Arial"/>
            <w:i/>
            <w:iCs/>
          </w:rPr>
          <w:delText>Washc2</w:delText>
        </w:r>
        <w:r w:rsidRPr="00871A74" w:rsidDel="000F4367">
          <w:rPr>
            <w:rFonts w:ascii="Arial" w:hAnsi="Arial" w:cs="Arial"/>
          </w:rPr>
          <w:delText xml:space="preserve"> (FAM21), </w:delText>
        </w:r>
        <w:r w:rsidRPr="00871A74" w:rsidDel="000F4367">
          <w:rPr>
            <w:rFonts w:ascii="Arial" w:hAnsi="Arial" w:cs="Arial"/>
            <w:i/>
            <w:iCs/>
          </w:rPr>
          <w:delText>Washc3</w:delText>
        </w:r>
        <w:r w:rsidRPr="00871A74" w:rsidDel="000F4367">
          <w:rPr>
            <w:rFonts w:ascii="Arial" w:hAnsi="Arial" w:cs="Arial"/>
          </w:rPr>
          <w:delText xml:space="preserve"> (CCDC53), </w:delText>
        </w:r>
        <w:r w:rsidRPr="00871A74" w:rsidDel="000F4367">
          <w:rPr>
            <w:rFonts w:ascii="Arial" w:hAnsi="Arial" w:cs="Arial"/>
            <w:i/>
            <w:iCs/>
          </w:rPr>
          <w:delText>Washc4</w:delText>
        </w:r>
        <w:r w:rsidRPr="00871A74" w:rsidDel="000F4367">
          <w:rPr>
            <w:rFonts w:ascii="Arial" w:hAnsi="Arial" w:cs="Arial"/>
          </w:rPr>
          <w:delText xml:space="preserve"> (SWIP), and </w:delText>
        </w:r>
        <w:r w:rsidRPr="00871A74" w:rsidDel="000F4367">
          <w:rPr>
            <w:rFonts w:ascii="Arial" w:hAnsi="Arial" w:cs="Arial"/>
            <w:i/>
            <w:iCs/>
          </w:rPr>
          <w:delText>Washc5</w:delText>
        </w:r>
        <w:r w:rsidRPr="00871A74" w:rsidDel="000F4367">
          <w:rPr>
            <w:rFonts w:ascii="Arial" w:hAnsi="Arial" w:cs="Arial"/>
          </w:rPr>
          <w:delText xml:space="preserve"> (Strumpellin). Human mutations in these components are associated with spastic paraplegia </w:delText>
        </w:r>
        <w:r w:rsidRPr="00871A74" w:rsidDel="000F4367">
          <w:rPr>
            <w:rFonts w:ascii="Arial" w:hAnsi="Arial" w:cs="Arial"/>
          </w:rPr>
          <w:fldChar w:fldCharType="begin" w:fldLock="1"/>
        </w:r>
        <w:r w:rsidRPr="00871A74" w:rsidDel="000F4367">
          <w:rPr>
            <w:rFonts w:ascii="Arial" w:hAnsi="Arial" w:cs="Arial"/>
          </w:rPr>
          <w:delInstrText>ADDIN CSL_CITATION {"citationItems":[{"id":"ITEM-1","itemData":{"DOI":"10.1186/s13023-015-0359-x","ISSN":"17501172","PMID":"26572744","abstract":"Background: The hereditary spastic paraplegias (HSPs) are rare neurodegenerative gait disorders which are genetically highly heterogeneous. For each single form, eventual consideration of therapeutic strategies requires an understanding of the mechanism by which mutations confer pathogenicity. SPG8 is a dominantly inherited HSP, and associated with rather early onset and rapid progression. A total of nine mutations in KIAA0196, which encodes the WASH regulatory complex (SHRC) member strumpellin, have been reported in SPG8 patients so far. Based on biochemical and cell biological approaches, they have been suggested to act via loss of function-mediated haploinsufficiency. Methods: We generated a deletion-based knockout allele for E430025E21Rik, i.e. the murine homologue of KIAA0196. The consequences on mRNA and protein levels were analyzed by qPCR and Western-blotting, respectively. Motor performance was evaluated by the foot-base angle paradigm. Axon outgrowth and relevant organelle compartments were investigated in primary neuron cultures and primary fibroblast cultures, respectively. A homemade multiplex ligation-dependent probe amplification assay enabling identification of large inactivating KIAA0196 deletion alleles was applied to DNA from 240 HSP index patients. Results: Homozygous but not heterozygous mice showed early embryonic lethality. No transcripts from the knockout allele were detected, and the previously suggested compensation by the wild-type allele upon heterozygosity was disproven. mRNA expression of genes encoding other SHRC members was unaltered, while there was evidence for reduced SHRC abundance at protein level. We did, however, neither observe HSP-related in vivo and ex vivo phenotypes, nor alterations affecting endosomal, lysosomal, or autophagic compartments. KIAA0196 copy number screening excluded large inactivating deletion mutations in HSP patients. The consequences of monoallelic KIAA0196/E430025E21Rik activation thus differ from those observed for dominant HSP genes for which a loss-of-function mechanism is well established. Conclusions: Our data do not support the current view that heterozygous loss of strumpellin/SHRC function leads to haploinsufficiency and, in turn, to HSP. The lethality of homozygous knockout mice, i.e. the effect of complete loss of function, also argues against a dominant negative effect of mutant on wild-type strumpellin in patients. Toxic gain-of-function represents a potential alternative explana…","author":[{"dropping-particle":"","family":"Jahic","given":"Amir","non-dropping-particle":"","parse-names":false,"suffix":""},{"dropping-particle":"","family":"Khundadze","given":"Mukhran","non-dropping-particle":"","parse-names":false,"suffix":""},{"dropping-particle":"","family":"Jaenisch","given":"Nadine","non-dropping-particle":"","parse-names":false,"suffix":""},{"dropping-particle":"","family":"Schüle","given":"Rebecca","non-dropping-particle":"","parse-names":false,"suffix":""},{"dropping-particle":"","family":"Klimpe","given":"Sven","non-dropping-particle":"","parse-names":false,"suffix":""},{"dropping-particle":"","family":"Klebe","given":"Stephan","non-dropping-particle":"","parse-names":false,"suffix":""},{"dropping-particle":"","family":"Frahm","given":"Christiane","non-dropping-particle":"","parse-names":false,"suffix":""},{"dropping-particle":"","family":"Kassubek","given":"Jan","non-dropping-particle":"","parse-names":false,"suffix":""},{"dropping-particle":"","family":"Stevanin","given":"Giovanni","non-dropping-particle":"","parse-names":false,"suffix":""},{"dropping-particle":"","family":"Schöls","given":"Ludger","non-dropping-particle":"","parse-names":false,"suffix":""},{"dropping-particle":"","family":"Brice","given":"Alexis","non-dropping-particle":"","parse-names":false,"suffix":""},{"dropping-particle":"","family":"Hübner","given":"Christian A.","non-dropping-particle":"","parse-names":false,"suffix":""},{"dropping-particle":"","family":"Beetz","given":"Christian","non-dropping-particle":"","parse-names":false,"suffix":""}],"container-title":"Orphanet Journal of Rare Diseases","id":"ITEM-1","issue":"1","issued":{"date-parts":[["2015","11","16"]]},"publisher":"BioMed Central Ltd.","title":"The spectrum of KIAA0196 variants, and characterization of a murine knockout: Implications for the mutational mechanism in hereditary spastic paraplegia type SPG8 Rare neurological diseases","type":"article-journal","volume":"10"},"uris":["http://www.mendeley.com/documents/?uuid=587118df-0f25-3a96-a48f-3e15d1af8f2a"]},{"id":"ITEM-2","itemData":{"DOI":"10.1007/s00415-013-6870-x","ISSN":"03405354","abstract":"SPG8 is a rare autosomal dominant hereditary spastic paraplegia (AD-HSP), with only six SPG8 families described so far. Our purpose was to screen for KIAA0196 (SPG8) mutations in AD-HSP patients and to investigate their phenotype. Extensive family investigation was performed after positive KIAA0196 mutation analysis, which was part of an on-going mutation screening effort in AD-HSP patients. A novel pathogenic KIAA0196 mutation p.(Gly696Ala) was identified in two AD-HSP patients, who subsequently were shown to belong to a single large Dutch pedigree with more than 10 affected family members. The phenotype consisted of a pure HSP with ages at onset between 20 and 60 years, distally reduced vibration sense in the legs in all, and urinary urgency in seven out of 10 patients. Frequent features were exercise- or emotion-induced increase of spasticity and gait problems and chronic nonspecific lower back and joint pains. We have identified a fourth pathogenic KIAA0196 mutation in a Dutch HSP-family, the seventh family worldwide, with a less severe clinical course than described before. © 2013 Springer-Verlag Berlin Heidelberg.","author":[{"dropping-particle":"","family":"Bot","given":"Susanne T.","non-dropping-particle":"De","parse-names":false,"suffix":""},{"dropping-particle":"","family":"Vermeer","given":"Sascha","non-dropping-particle":"","parse-names":false,"suffix":""},{"dropping-particle":"","family":"Buijsman","given":"Wendy","non-dropping-particle":"","parse-names":false,"suffix":""},{"dropping-particle":"","family":"Heister","given":"Angelien","non-dropping-particle":"","parse-names":false,"suffix":""},{"dropping-particle":"","family":"Voorendt","given":"Marsha","non-dropping-particle":"","parse-names":false,"suffix":""},{"dropping-particle":"","family":"Verrips","given":"Aad","non-dropping-particle":"","parse-names":false,"suffix":""},{"dropping-particle":"","family":"Scheffer","given":"Hans","non-dropping-particle":"","parse-names":false,"suffix":""},{"dropping-particle":"","family":"Kremer","given":"Hubertus P.H.","non-dropping-particle":"","parse-names":false,"suffix":""},{"dropping-particle":"","family":"Warrenburg","given":"Bart P.C.","non-dropping-particle":"Van De","parse-names":false,"suffix":""},{"dropping-particle":"","family":"Kamsteeg","given":"Erik Jan","non-dropping-particle":"","parse-names":false,"suffix":""}],"container-title":"Journal of Neurology","id":"ITEM-2","issue":"7","issued":{"date-parts":[["2013","7"]]},"page":"1765-1769","publisher":"J Neurol","title":"Pure adult-onset Spastic Paraplegia caused by a novel mutation in the KIAA0196 (SPG8) gene","type":"article-journal","volume":"260"},"uris":["http://www.mendeley.com/documents/?uuid=b542663e-284b-3e49-b3a1-eca305bb23ea"]},{"id":"ITEM-3","itemData":{"DOI":"10.1086/510782","ISSN":"00029297","abstract":"Hereditary spastic paraplegia (HSP) is a progressive upper-motor neurodegenerative disease. The eighth HSP locus, SPG8, is on chromosome 8p24.13. The three families previously linked to the SPG8 locus present with relatively severe, pure spastic paraplegia. We have identified three mutations in the KIAA0196 gene in six families that map to the SPG8 locus. One mutation, V626F, segregated in three large North American families with European ancestry and in one British family. An L619F mutation was found in a Brazilian family. The third mutation, N471D, was identified in a smaller family of European origin and lies in a spectrin domain. None of these mutations were identified in 500 control individuals. Both the L619 and V626 residues are strictly conserved across species and likely have a notable effect on the structure of the protein product strumpellin. Rescue studies with human mRNA injected in zebrafish treated with morpholino oligonucleotides to knock down the endogenous protein showed that mutations at these two residues impaired the normal function of the KIAA0196 gene. However, the function of the 1,159-aa strumpellin protein is relatively unknown. The identification and characterization of the KIAA0196 gene will enable further insight into the pathogenesis of HSP. © 2006 by The American Society of Human Genetics. All rights reserved.","author":[{"dropping-particle":"","family":"Valdmanis","given":"Paul N.","non-dropping-particle":"","parse-names":false,"suffix":""},{"dropping-particle":"","family":"Meijer","given":"Inge A.","non-dropping-particle":"","parse-names":false,"suffix":""},{"dropping-particle":"","family":"Reynolds","given":"Annie","non-dropping-particle":"","parse-names":false,"suffix":""},{"dropping-particle":"","family":"Lei","given":"Adrienne","non-dropping-particle":"","parse-names":false,"suffix":""},{"dropping-particle":"","family":"MacLeod","given":"Patrick","non-dropping-particle":"","parse-names":false,"suffix":""},{"dropping-particle":"","family":"Schlesinger","given":"David","non-dropping-particle":"","parse-names":false,"suffix":""},{"dropping-particle":"","family":"Zatz","given":"Mayana","non-dropping-particle":"","parse-names":false,"suffix":""},{"dropping-particle":"","family":"Reid","given":"Evan","non-dropping-particle":"","parse-names":false,"suffix":""},{"dropping-particle":"","family":"Dion","given":"Patrick A.","non-dropping-particle":"","parse-names":false,"suffix":""},{"dropping-particle":"","family":"Drapeau","given":"Pierre","non-dropping-particle":"","parse-names":false,"suffix":""},{"dropping-particle":"","family":"Rouleau","given":"Guy A.","non-dropping-particle":"","parse-names":false,"suffix":""}],"container-title":"American Journal of Human Genetics","id":"ITEM-3","issued":{"date-parts":[["2007"]]},"title":"Mutations in the KIAA0196 gene at the SPG8 locus cause hereditary spastic paraplegia","type":"article-journal"},"uris":["http://www.mendeley.com/documents/?uuid=6fc802b1-07d6-4d25-9fa2-b2141bfbc62e"]}],"mendeley":{"formattedCitation":"(De Bot et al., 2013; Jahic et al., 2015; Valdmanis et al., 2007)","plainTextFormattedCitation":"(De Bot et al., 2013; Jahic et al., 2015; Valdmanis et al., 2007)","previouslyFormattedCitation":"(De Bot et al., 2013; Jahic et al., 2015; Valdmanis et al., 2007)"},"properties":{"noteIndex":0},"schema":"https://github.com/citation-style-language/schema/raw/master/csl-citation.json"}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(De Bot et al., 2013; Jahic et al., 2015; Valdmanis et al., 2007)</w:delText>
        </w:r>
        <w:r w:rsidRPr="00871A74" w:rsidDel="000F4367">
          <w:rPr>
            <w:rFonts w:ascii="Arial" w:hAnsi="Arial" w:cs="Arial"/>
          </w:rPr>
          <w:fldChar w:fldCharType="end"/>
        </w:r>
        <w:r w:rsidRPr="00871A74" w:rsidDel="000F4367">
          <w:rPr>
            <w:rFonts w:ascii="Arial" w:hAnsi="Arial" w:cs="Arial"/>
          </w:rPr>
          <w:delText xml:space="preserve">, Ritscher-Schinzel Syndrome </w:delText>
        </w:r>
        <w:r w:rsidRPr="00871A74" w:rsidDel="000F4367">
          <w:rPr>
            <w:rFonts w:ascii="Arial" w:hAnsi="Arial" w:cs="Arial"/>
            <w:color w:val="000000"/>
            <w:shd w:val="clear" w:color="auto" w:fill="FFFFFF"/>
          </w:rPr>
          <w:fldChar w:fldCharType="begin" w:fldLock="1"/>
        </w:r>
        <w:r w:rsidRPr="00871A74" w:rsidDel="000F4367">
          <w:rPr>
            <w:rFonts w:ascii="Arial" w:hAnsi="Arial" w:cs="Arial"/>
            <w:color w:val="000000"/>
            <w:shd w:val="clear" w:color="auto" w:fill="FFFFFF"/>
          </w:rPr>
          <w:delInstrText>ADDIN CSL_CITATION {"citationItems":[{"id":"ITEM-1","itemData":{"DOI":"10.1136/jmedgenet-2013-101715","ISSN":"00222593","abstract":"Background Ritscher-Schinzel syndrome (RSS) is a clinically heterogeneous disorder characterised by distinctive craniofacial features in addition to cerebellar and cardiac anomalies. It has been described in different populations and is presumed to follow autosomal recessive inheritance. In an effort to identify the underlying genetic cause of RSS, affected individuals from a First Nations (FN) community in northern Manitoba, Canada, were enrolled in this study. Methods Homozygosity mapping by SNP array and Sanger sequencing of the candidate genes in a 1Mb interval on chromosome 8q24.13 were performed on genomic DNA from eight FN RSS patients, eight of their parents and five unaffected individuals (control subjects) from this geographic isolate. Results All eight patients were homozygous for a novel splice site mutation in KIAA0196. RNA analysis revealed an approximate eightfold reduction in the relative amount of a KIAA0196 transcript lacking exon 27. A 60% reduction in the amount of strumpellin protein was observed on western blot. Conclusions We have identified a mutation in KIAA0196 as the cause of the form of RSS characterised in our cohort. The ubiquitous expression and highly conserved nature of strumpellin, the product of KIAA0196, is consistent with the complex and multisystem nature of this disorder.","author":[{"dropping-particle":"","family":"Elliott","given":"Alison M.","non-dropping-particle":"","parse-names":false,"suffix":""},{"dropping-particle":"","family":"Simard","given":"Louise R.","non-dropping-particle":"","parse-names":false,"suffix":""},{"dropping-particle":"","family":"Coghlan","given":"Gail","non-dropping-particle":"","parse-names":false,"suffix":""},{"dropping-particle":"","family":"Chudley","given":"Albert E.","non-dropping-particle":"","parse-names":false,"suffix":""},{"dropping-particle":"","family":"Chodirker","given":"Bernard N.","non-dropping-particle":"","parse-names":false,"suffix":""},{"dropping-particle":"","family":"Greenberg","given":"Cheryl R.","non-dropping-particle":"","parse-names":false,"suffix":""},{"dropping-particle":"","family":"Burch","given":"Tanya","non-dropping-particle":"","parse-names":false,"suffix":""},{"dropping-particle":"","family":"Ly","given":"Valentina","non-dropping-particle":"","parse-names":false,"suffix":""},{"dropping-particle":"","family":"Hatch","given":"Grant M.","non-dropping-particle":"","parse-names":false,"suffix":""},{"dropping-particle":"","family":"Zelinski","given":"Teresa","non-dropping-particle":"","parse-names":false,"suffix":""}],"container-title":"Journal of Medical Genetics","id":"ITEM-1","issue":"12","issued":{"date-parts":[["2013","12","1"]]},"page":"819-822","publisher":"BMJ Publishing Group Ltd","title":"A novel mutation in KIAA0196: Identification of a gene involved in Ritscher-Schinzel/3C syndrome in a First Nations cohort","type":"article-journal","volume":"50"},"uris":["http://www.mendeley.com/documents/?uuid=70cc8b8d-acbe-3586-a31b-3de1faa31491"]}],"mendeley":{"formattedCitation":"(Elliott et al., 2013)","plainTextFormattedCitation":"(Elliott et al., 2013)","previouslyFormattedCitation":"(Elliott et al., 2013)"},"properties":{"noteIndex":0},"schema":"https://github.com/citation-style-language/schema/raw/master/csl-citation.json"}</w:delInstrText>
        </w:r>
        <w:r w:rsidRPr="00871A74" w:rsidDel="000F4367">
          <w:rPr>
            <w:rFonts w:ascii="Arial" w:hAnsi="Arial" w:cs="Arial"/>
            <w:color w:val="000000"/>
            <w:shd w:val="clear" w:color="auto" w:fill="FFFFFF"/>
          </w:rPr>
          <w:fldChar w:fldCharType="separate"/>
        </w:r>
        <w:r w:rsidRPr="00871A74" w:rsidDel="000F4367">
          <w:rPr>
            <w:rFonts w:ascii="Arial" w:hAnsi="Arial" w:cs="Arial"/>
            <w:noProof/>
            <w:color w:val="000000"/>
            <w:shd w:val="clear" w:color="auto" w:fill="FFFFFF"/>
          </w:rPr>
          <w:delText>(Elliott et al., 2013)</w:delText>
        </w:r>
        <w:r w:rsidRPr="00871A74" w:rsidDel="000F4367">
          <w:rPr>
            <w:rFonts w:ascii="Arial" w:hAnsi="Arial" w:cs="Arial"/>
            <w:color w:val="000000"/>
            <w:shd w:val="clear" w:color="auto" w:fill="FFFFFF"/>
          </w:rPr>
          <w:fldChar w:fldCharType="end"/>
        </w:r>
        <w:r w:rsidRPr="00871A74" w:rsidDel="000F4367">
          <w:rPr>
            <w:rFonts w:ascii="Arial" w:hAnsi="Arial" w:cs="Arial"/>
            <w:color w:val="000000"/>
            <w:shd w:val="clear" w:color="auto" w:fill="FFFFFF"/>
          </w:rPr>
          <w:delText xml:space="preserve">, and </w:delText>
        </w:r>
        <w:r w:rsidRPr="00871A74" w:rsidDel="000F4367">
          <w:rPr>
            <w:rFonts w:ascii="Arial" w:hAnsi="Arial" w:cs="Arial"/>
          </w:rPr>
          <w:delText xml:space="preserve">intellectual disability </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swip","type":"article-journal"},"uris":["http://www.mendeley.com/documents/?uuid=6c862955-d6e9-454f-8eca-ed6688921c64"]},{"id":"ITEM-2","itemData":{"DOI":"10.1002/ajmg.a.61487","ISSN":"15524833","PMID":"31953988","abstract":"In 2011, KIAA1033/WASHC4 was associated with autosomal recessive intellectual disability (ARID) in a large consanguineous family comprising seven affected individuals with moderate ID and short stature. Since then, no other cases of KIAA1033 variants have been reported. Here we describe three additional patients (from two unrelated families) with syndromic ID due to compound heterozygous KIAA1033 variants ascertained by exome sequencing (ES). Two sisters, aged 4 and 5.5 years, had a stop-gain and a missense variants, each inherited from one parent (p.(Gln442*) and p.(Asp1048Gly)). Both had learning disabilities, macrocephaly, dysmorphic features, skeletal anomalies, and subependymal heterotopic nodules. In addition, the younger sibling had a congenital absence of the right internal carotid and bilateral sensorineural hearing loss. The third patient was aged 34 years and had two missense variants, one inherited from each parent (p.(Lys1079Arg) and p.(His503Arg)). This patient presented with mild ID, short stature, and microcephaly. KIAA1033 encodes a large protein (WASHC4), which is part of the WASH complex. The WASH complex is involved in the regulation of the fission of tubules that serve as transport intermediates during endosome sorting. Another member of the WASH complex, KIAA0196/WASHC5, has already been implicated in ARID with brain and cardiac malformations, under the designation of 3C or Ritscher-Schinzel syndrome (MIM#20210). ES has proved efficient for finding replications of genes with insufficient data in the literature to be defined as new OMIM genes. We conclude that KIAA1033 is responsible for a heterogeneous ARID phenotype, and additional description will be needed to refine the clinical phenotype.","author":[{"dropping-particle":"","family":"Assoum","given":"Mirna","non-dropping-particle":"","parse-names":false,"suffix":""},{"dropping-particle":"","family":"Bruel","given":"Ange Line","non-dropping-particle":"","parse-names":false,"suffix":""},{"dropping-particle":"","family":"Crenshaw","given":"Melissa L","non-dropping-particle":"","parse-names":false,"suffix":""},{"dropping-particle":"","family":"Delanne","given":"Julian","non-dropping-particle":"","parse-names":false,"suffix":""},{"dropping-particle":"","family":"Wentzensen","given":"Ingrid M","non-dropping-particle":"","parse-names":false,"suffix":""},{"dropping-particle":"","family":"McWalter","given":"Kirsty","non-dropping-particle":"","parse-names":false,"suffix":""},{"dropping-particle":"","family":"Dent","given":"Karin M","non-dropping-particle":"","parse-names":false,"suffix":""},{"dropping-particle":"","family":"Vitobello","given":"Antonio","non-dropping-particle":"","parse-names":false,"suffix":""},{"dropping-particle":"","family":"Kuentz","given":"Paul","non-dropping-particle":"","parse-names":false,"suffix":""},{"dropping-particle":"","family":"Thevenon","given":"Julien","non-dropping-particle":"","parse-names":false,"suffix":""},{"dropping-particle":"","family":"Duffourd","given":"Yannis","non-dropping-particle":"","parse-names":false,"suffix":""},{"dropping-particle":"","family":"Thauvin-Robinet","given":"Christel","non-dropping-particle":"","parse-names":false,"suffix":""},{"dropping-particle":"","family":"Faivre","given":"Laurence","non-dropping-particle":"","parse-names":false,"suffix":""}],"container-title":"American Journal of Medical Genetics, Part A","id":"ITEM-2","issue":"4","issued":{"date-parts":[["2020"]]},"page":"792-797","title":"Novel KIAA1033/WASHC4 mutations in three patients with syndromic intellectual disability and a review of the literature","type":"article-journal","volume":"182"},"uris":["http://www.mendeley.com/documents/?uuid=ede16bdf-01cb-3fb4-b5c1-a93700db3371"]}],"mendeley":{"formattedCitation":"(Assoum et al., 2020; Ropers et al., 2011)","plainTextFormattedCitation":"(Assoum et al., 2020; Ropers et al., 2011)","previouslyFormattedCitation":"(Assoum et al., 2020; Ropers et al., 2011)"},"properties":{"noteIndex":0},"schema":"https://github.com/citation-style-language/schema/raw/master/csl-citation.json"}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(Assoum et al., 2020; Ropers et al., 2011)</w:delText>
        </w:r>
        <w:r w:rsidRPr="00871A74" w:rsidDel="000F4367">
          <w:rPr>
            <w:rFonts w:ascii="Arial" w:hAnsi="Arial" w:cs="Arial"/>
          </w:rPr>
          <w:fldChar w:fldCharType="end"/>
        </w:r>
        <w:r w:rsidRPr="00871A74" w:rsidDel="000F4367">
          <w:rPr>
            <w:rFonts w:ascii="Arial" w:hAnsi="Arial" w:cs="Arial"/>
          </w:rPr>
          <w:delText xml:space="preserve">. </w:delText>
        </w:r>
      </w:del>
    </w:p>
    <w:p w14:paraId="1B42DE1A" w14:textId="0601E85E" w:rsidR="005D3001" w:rsidRPr="00871A74" w:rsidDel="000F4367" w:rsidRDefault="005D3001" w:rsidP="000F4367">
      <w:pPr>
        <w:keepNext/>
        <w:spacing w:line="480" w:lineRule="auto"/>
        <w:jc w:val="thaiDistribute"/>
        <w:rPr>
          <w:del w:id="1315" w:author="Tyler Bradshaw" w:date="2020-12-05T17:32:00Z"/>
          <w:rFonts w:ascii="Arial" w:hAnsi="Arial" w:cs="Arial"/>
        </w:rPr>
        <w:pPrChange w:id="1316" w:author="Tyler Bradshaw" w:date="2020-12-05T17:32:00Z">
          <w:pPr>
            <w:keepNext/>
            <w:spacing w:line="480" w:lineRule="auto"/>
            <w:jc w:val="thaiDistribute"/>
          </w:pPr>
        </w:pPrChange>
      </w:pPr>
      <w:del w:id="1317" w:author="Tyler Bradshaw" w:date="2020-12-05T17:32:00Z">
        <w:r w:rsidRPr="00871A74" w:rsidDel="000F4367">
          <w:rPr>
            <w:rFonts w:ascii="Arial" w:hAnsi="Arial" w:cs="Arial"/>
          </w:rPr>
          <w:delText xml:space="preserve">(B) A BioID2 probe was attached to the c-terminus of WASH1 and expressed under the human synapsin-1 (hSyn1) promoter in an AAV construct for </w:delText>
        </w:r>
        <w:r w:rsidRPr="00871A74" w:rsidDel="000F4367">
          <w:rPr>
            <w:rFonts w:ascii="Arial" w:hAnsi="Arial" w:cs="Arial"/>
            <w:i/>
            <w:iCs/>
          </w:rPr>
          <w:delText xml:space="preserve">in vivo </w:delText>
        </w:r>
        <w:r w:rsidRPr="00871A74" w:rsidDel="000F4367">
          <w:rPr>
            <w:rFonts w:ascii="Arial" w:hAnsi="Arial" w:cs="Arial"/>
          </w:rPr>
          <w:delText xml:space="preserve">BioID (iBioID). iBioID probes (WASH1-BioID2-HA, or negative control solubleBioID2-HA) were injected into wild-type mouse brain at P0 and allowed to express for two weeks. Subcutaneous biotin injections (24 mg/kg) were administered over seven days for biotinylation, and then brains were harvested for isolation and purification of biotinylated proteins. LC-MS/MS identified proteins significantly enriched in all three replicates of WASH1-BioID2 samples over soluble-BioID2 controls. </w:delText>
        </w:r>
      </w:del>
    </w:p>
    <w:p w14:paraId="6F4F49DC" w14:textId="647D4EEA" w:rsidR="005D3001" w:rsidDel="000F4367" w:rsidRDefault="005D3001" w:rsidP="000F4367">
      <w:pPr>
        <w:keepNext/>
        <w:spacing w:line="480" w:lineRule="auto"/>
        <w:jc w:val="thaiDistribute"/>
        <w:rPr>
          <w:del w:id="1318" w:author="Tyler Bradshaw" w:date="2020-12-05T17:32:00Z"/>
          <w:rFonts w:ascii="Arial" w:hAnsi="Arial" w:cs="Arial"/>
        </w:rPr>
        <w:pPrChange w:id="1319" w:author="Tyler Bradshaw" w:date="2020-12-05T17:32:00Z">
          <w:pPr>
            <w:keepNext/>
            <w:spacing w:line="480" w:lineRule="auto"/>
            <w:jc w:val="thaiDistribute"/>
          </w:pPr>
        </w:pPrChange>
      </w:pPr>
      <w:del w:id="1320" w:author="Tyler Bradshaw" w:date="2020-12-05T17:32:00Z">
        <w:r w:rsidRPr="00871A74" w:rsidDel="000F4367">
          <w:rPr>
            <w:rFonts w:ascii="Arial" w:hAnsi="Arial" w:cs="Arial"/>
          </w:rPr>
          <w:delText xml:space="preserve">(C) Representative image of WASH1-BioID2-HA expression </w:delText>
        </w:r>
        <w:r w:rsidDel="000F4367">
          <w:rPr>
            <w:rFonts w:ascii="Arial" w:hAnsi="Arial" w:cs="Arial"/>
          </w:rPr>
          <w:delText>in a mouse coronal brain section (Cx = cortex, Hipp = hippocampus, Thal = thalamus). Scale bar, 1 mm.</w:delText>
        </w:r>
      </w:del>
    </w:p>
    <w:p w14:paraId="4FD170E9" w14:textId="104E2018" w:rsidR="005D3001" w:rsidDel="000F4367" w:rsidRDefault="005D3001" w:rsidP="000F4367">
      <w:pPr>
        <w:keepNext/>
        <w:spacing w:line="480" w:lineRule="auto"/>
        <w:jc w:val="thaiDistribute"/>
        <w:rPr>
          <w:del w:id="1321" w:author="Tyler Bradshaw" w:date="2020-12-05T17:32:00Z"/>
          <w:rFonts w:ascii="Arial" w:hAnsi="Arial" w:cs="Arial"/>
        </w:rPr>
        <w:pPrChange w:id="1322" w:author="Tyler Bradshaw" w:date="2020-12-05T17:32:00Z">
          <w:pPr>
            <w:keepNext/>
            <w:spacing w:line="480" w:lineRule="auto"/>
            <w:jc w:val="thaiDistribute"/>
          </w:pPr>
        </w:pPrChange>
      </w:pPr>
      <w:del w:id="1323" w:author="Tyler Bradshaw" w:date="2020-12-05T17:32:00Z">
        <w:r w:rsidDel="000F4367">
          <w:rPr>
            <w:rFonts w:ascii="Arial" w:hAnsi="Arial" w:cs="Arial"/>
          </w:rPr>
          <w:delText>(D</w:delText>
        </w:r>
        <w:r w:rsidRPr="00871A74" w:rsidDel="000F4367">
          <w:rPr>
            <w:rFonts w:ascii="Arial" w:hAnsi="Arial" w:cs="Arial"/>
          </w:rPr>
          <w:delText>)</w:delText>
        </w:r>
        <w:r w:rsidDel="000F4367">
          <w:rPr>
            <w:rFonts w:ascii="Arial" w:hAnsi="Arial" w:cs="Arial"/>
          </w:rPr>
          <w:delText xml:space="preserve"> Representative image of </w:delText>
        </w:r>
        <w:r w:rsidRPr="00871A74" w:rsidDel="000F4367">
          <w:rPr>
            <w:rFonts w:ascii="Arial" w:hAnsi="Arial" w:cs="Arial"/>
          </w:rPr>
          <w:delText>WASH1-BioID2-HA expression</w:delText>
        </w:r>
        <w:r w:rsidDel="000F4367">
          <w:rPr>
            <w:rFonts w:ascii="Arial" w:hAnsi="Arial" w:cs="Arial"/>
          </w:rPr>
          <w:delText xml:space="preserve"> in mouse cortex (inset from C). </w:delText>
        </w:r>
        <w:r w:rsidRPr="00871A74" w:rsidDel="000F4367">
          <w:rPr>
            <w:rFonts w:ascii="Arial" w:hAnsi="Arial" w:cs="Arial"/>
          </w:rPr>
          <w:delText xml:space="preserve">Individual panels show nuclei (DAPI, blue), AAV construct HA epitope (green), and biotinylated proteins (Streptavidin, red). Merged image shows colocalization of HA and Streptavidin (yellow). Scale bar, 50 </w:delText>
        </w:r>
        <w:r w:rsidRPr="00871A74" w:rsidDel="000F4367">
          <w:rPr>
            <w:rFonts w:ascii="Arial" w:hAnsi="Arial" w:cs="Arial"/>
            <w:color w:val="000000" w:themeColor="text1"/>
          </w:rPr>
          <w:delText>µ</w:delText>
        </w:r>
        <w:r w:rsidRPr="00871A74" w:rsidDel="000F4367">
          <w:rPr>
            <w:rFonts w:ascii="Arial" w:hAnsi="Arial" w:cs="Arial"/>
          </w:rPr>
          <w:delText xml:space="preserve">m. </w:delText>
        </w:r>
      </w:del>
    </w:p>
    <w:p w14:paraId="30E57B61" w14:textId="43DCDEE8" w:rsidR="005D3001" w:rsidDel="000F4367" w:rsidRDefault="005D3001" w:rsidP="000F4367">
      <w:pPr>
        <w:keepNext/>
        <w:spacing w:line="480" w:lineRule="auto"/>
        <w:jc w:val="thaiDistribute"/>
        <w:rPr>
          <w:del w:id="1324" w:author="Tyler Bradshaw" w:date="2020-12-05T17:32:00Z"/>
          <w:rFonts w:ascii="Arial" w:hAnsi="Arial" w:cs="Arial"/>
        </w:rPr>
        <w:pPrChange w:id="1325" w:author="Tyler Bradshaw" w:date="2020-12-05T17:32:00Z">
          <w:pPr>
            <w:keepNext/>
            <w:spacing w:line="480" w:lineRule="auto"/>
            <w:jc w:val="thaiDistribute"/>
          </w:pPr>
        </w:pPrChange>
      </w:pPr>
      <w:del w:id="1326" w:author="Tyler Bradshaw" w:date="2020-12-05T17:32:00Z">
        <w:r w:rsidDel="000F4367">
          <w:rPr>
            <w:rFonts w:ascii="Arial" w:hAnsi="Arial" w:cs="Arial"/>
          </w:rPr>
          <w:delText>(E</w:delText>
        </w:r>
        <w:r w:rsidRPr="00871A74" w:rsidDel="000F4367">
          <w:rPr>
            <w:rFonts w:ascii="Arial" w:hAnsi="Arial" w:cs="Arial"/>
          </w:rPr>
          <w:delText>)</w:delText>
        </w:r>
        <w:r w:rsidDel="000F4367">
          <w:rPr>
            <w:rFonts w:ascii="Arial" w:hAnsi="Arial" w:cs="Arial"/>
          </w:rPr>
          <w:delText xml:space="preserve"> Representative image of </w:delText>
        </w:r>
        <w:r w:rsidRPr="00871A74" w:rsidDel="000F4367">
          <w:rPr>
            <w:rFonts w:ascii="Arial" w:hAnsi="Arial" w:cs="Arial"/>
          </w:rPr>
          <w:delText>WASH1-BioID2-HA expression</w:delText>
        </w:r>
        <w:r w:rsidDel="000F4367">
          <w:rPr>
            <w:rFonts w:ascii="Arial" w:hAnsi="Arial" w:cs="Arial"/>
          </w:rPr>
          <w:delText xml:space="preserve"> in mouse hippocampus (inset from C). </w:delText>
        </w:r>
        <w:r w:rsidRPr="00871A74" w:rsidDel="000F4367">
          <w:rPr>
            <w:rFonts w:ascii="Arial" w:hAnsi="Arial" w:cs="Arial"/>
          </w:rPr>
          <w:delText xml:space="preserve">Scale bar, 50 </w:delText>
        </w:r>
        <w:r w:rsidRPr="00871A74" w:rsidDel="000F4367">
          <w:rPr>
            <w:rFonts w:ascii="Arial" w:hAnsi="Arial" w:cs="Arial"/>
            <w:color w:val="000000" w:themeColor="text1"/>
          </w:rPr>
          <w:delText>µ</w:delText>
        </w:r>
        <w:r w:rsidRPr="00871A74" w:rsidDel="000F4367">
          <w:rPr>
            <w:rFonts w:ascii="Arial" w:hAnsi="Arial" w:cs="Arial"/>
          </w:rPr>
          <w:delText>m.</w:delText>
        </w:r>
      </w:del>
    </w:p>
    <w:p w14:paraId="6EBAFED1" w14:textId="6C928470" w:rsidR="005D3001" w:rsidRPr="00871A74" w:rsidDel="000F4367" w:rsidRDefault="005D3001" w:rsidP="000F4367">
      <w:pPr>
        <w:keepNext/>
        <w:spacing w:line="480" w:lineRule="auto"/>
        <w:jc w:val="thaiDistribute"/>
        <w:rPr>
          <w:del w:id="1327" w:author="Tyler Bradshaw" w:date="2020-12-05T17:32:00Z"/>
          <w:rFonts w:ascii="Arial" w:hAnsi="Arial" w:cs="Arial"/>
          <w:b/>
          <w:bCs/>
        </w:rPr>
        <w:pPrChange w:id="1328" w:author="Tyler Bradshaw" w:date="2020-12-05T17:32:00Z">
          <w:pPr>
            <w:keepNext/>
            <w:spacing w:line="480" w:lineRule="auto"/>
            <w:jc w:val="thaiDistribute"/>
          </w:pPr>
        </w:pPrChange>
      </w:pPr>
      <w:del w:id="1329" w:author="Tyler Bradshaw" w:date="2020-12-05T17:32:00Z">
        <w:r w:rsidDel="000F4367">
          <w:rPr>
            <w:rFonts w:ascii="Arial" w:hAnsi="Arial" w:cs="Arial"/>
          </w:rPr>
          <w:delText>(F</w:delText>
        </w:r>
        <w:r w:rsidRPr="00871A74" w:rsidDel="000F4367">
          <w:rPr>
            <w:rFonts w:ascii="Arial" w:hAnsi="Arial" w:cs="Arial"/>
          </w:rPr>
          <w:delText>)</w:delText>
        </w:r>
        <w:r w:rsidDel="000F4367">
          <w:rPr>
            <w:rFonts w:ascii="Arial" w:hAnsi="Arial" w:cs="Arial"/>
          </w:rPr>
          <w:delText xml:space="preserve"> Representative image of </w:delText>
        </w:r>
        <w:r w:rsidRPr="00871A74" w:rsidDel="000F4367">
          <w:rPr>
            <w:rFonts w:ascii="Arial" w:hAnsi="Arial" w:cs="Arial"/>
          </w:rPr>
          <w:delText>WASH1-BioID2-HA expression</w:delText>
        </w:r>
        <w:r w:rsidDel="000F4367">
          <w:rPr>
            <w:rFonts w:ascii="Arial" w:hAnsi="Arial" w:cs="Arial"/>
          </w:rPr>
          <w:delText xml:space="preserve"> in mouse thalamus (inset from C). </w:delText>
        </w:r>
        <w:r w:rsidRPr="00871A74" w:rsidDel="000F4367">
          <w:rPr>
            <w:rFonts w:ascii="Arial" w:hAnsi="Arial" w:cs="Arial"/>
          </w:rPr>
          <w:delText xml:space="preserve">Scale bar, 50 </w:delText>
        </w:r>
        <w:r w:rsidRPr="00871A74" w:rsidDel="000F4367">
          <w:rPr>
            <w:rFonts w:ascii="Arial" w:hAnsi="Arial" w:cs="Arial"/>
            <w:color w:val="000000" w:themeColor="text1"/>
          </w:rPr>
          <w:delText>µ</w:delText>
        </w:r>
        <w:r w:rsidRPr="00871A74" w:rsidDel="000F4367">
          <w:rPr>
            <w:rFonts w:ascii="Arial" w:hAnsi="Arial" w:cs="Arial"/>
          </w:rPr>
          <w:delText>m.</w:delText>
        </w:r>
      </w:del>
    </w:p>
    <w:p w14:paraId="16CE9C2D" w14:textId="5AD023D7" w:rsidR="005D3001" w:rsidRPr="00871A74" w:rsidDel="000F4367" w:rsidRDefault="005D3001" w:rsidP="000F4367">
      <w:pPr>
        <w:keepNext/>
        <w:spacing w:line="480" w:lineRule="auto"/>
        <w:jc w:val="thaiDistribute"/>
        <w:rPr>
          <w:del w:id="1330" w:author="Tyler Bradshaw" w:date="2020-12-05T17:32:00Z"/>
          <w:rFonts w:ascii="Arial" w:hAnsi="Arial" w:cs="Arial"/>
        </w:rPr>
        <w:pPrChange w:id="1331" w:author="Tyler Bradshaw" w:date="2020-12-05T17:32:00Z">
          <w:pPr>
            <w:keepNext/>
            <w:spacing w:line="480" w:lineRule="auto"/>
            <w:jc w:val="thaiDistribute"/>
          </w:pPr>
        </w:pPrChange>
      </w:pPr>
      <w:del w:id="1332" w:author="Tyler Bradshaw" w:date="2020-12-05T17:32:00Z">
        <w:r w:rsidRPr="00871A74" w:rsidDel="000F4367">
          <w:rPr>
            <w:rFonts w:ascii="Arial" w:hAnsi="Arial" w:cs="Arial"/>
          </w:rPr>
          <w:delText>(</w:delText>
        </w:r>
        <w:r w:rsidDel="000F4367">
          <w:rPr>
            <w:rFonts w:ascii="Arial" w:hAnsi="Arial" w:cs="Arial"/>
          </w:rPr>
          <w:delText>G</w:delText>
        </w:r>
        <w:r w:rsidRPr="00871A74" w:rsidDel="000F4367">
          <w:rPr>
            <w:rFonts w:ascii="Arial" w:hAnsi="Arial" w:cs="Arial"/>
          </w:rPr>
          <w:delText>)</w:delText>
        </w:r>
        <w:r w:rsidRPr="00871A74" w:rsidDel="000F4367">
          <w:rPr>
            <w:rFonts w:ascii="Arial" w:hAnsi="Arial" w:cs="Arial"/>
            <w:b/>
            <w:bCs/>
          </w:rPr>
          <w:delText xml:space="preserve"> </w:delText>
        </w:r>
        <w:r w:rsidRPr="00871A74" w:rsidDel="000F4367">
          <w:rPr>
            <w:rFonts w:ascii="Arial" w:hAnsi="Arial" w:cs="Arial"/>
          </w:rPr>
          <w:delText>iBioID identified known and unknown proteins interactors of the WASH complex in murine neurons. Nodes size represents protein abundance fold-enrichment over negative control (range: 3 to 181.7), solid grey edges delineate iBioID interactions between the WASHC1 probe (seen in yellow at the center) and identified proteins, dashed edge</w:delText>
        </w:r>
        <w:r w:rsidDel="000F4367">
          <w:rPr>
            <w:rFonts w:ascii="Arial" w:hAnsi="Arial" w:cs="Arial"/>
          </w:rPr>
          <w:delText xml:space="preserve">s </w:delText>
        </w:r>
        <w:r w:rsidRPr="00871A74" w:rsidDel="000F4367">
          <w:rPr>
            <w:rFonts w:ascii="Arial" w:hAnsi="Arial" w:cs="Arial"/>
          </w:rPr>
          <w:delText xml:space="preserve">indicate known protein-protein interactions from </w:delText>
        </w:r>
        <w:r w:rsidRPr="00871A74" w:rsidDel="000F4367">
          <w:rPr>
            <w:rFonts w:ascii="Arial" w:hAnsi="Arial" w:cs="Arial"/>
            <w:color w:val="000000" w:themeColor="text1"/>
          </w:rPr>
          <w:delText xml:space="preserve">HitPredict database </w:delText>
        </w:r>
        <w:r w:rsidRPr="00871A74" w:rsidDel="000F4367">
          <w:rPr>
            <w:rFonts w:ascii="Arial" w:hAnsi="Arial" w:cs="Arial"/>
            <w:color w:val="000000" w:themeColor="text1"/>
          </w:rPr>
          <w:fldChar w:fldCharType="begin" w:fldLock="1"/>
        </w:r>
        <w:r w:rsidDel="000F4367">
          <w:rPr>
            <w:rFonts w:ascii="Arial" w:hAnsi="Arial" w:cs="Arial"/>
            <w:color w:val="000000" w:themeColor="text1"/>
          </w:rPr>
          <w:del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delInstrText>
        </w:r>
        <w:r w:rsidRPr="00871A74" w:rsidDel="000F4367">
          <w:rPr>
            <w:rFonts w:ascii="Arial" w:hAnsi="Arial" w:cs="Arial"/>
            <w:color w:val="000000" w:themeColor="text1"/>
          </w:rPr>
          <w:fldChar w:fldCharType="separate"/>
        </w:r>
        <w:r w:rsidRPr="00B441E1" w:rsidDel="000F4367">
          <w:rPr>
            <w:rFonts w:ascii="Arial" w:hAnsi="Arial" w:cs="Arial"/>
            <w:noProof/>
            <w:color w:val="000000" w:themeColor="text1"/>
          </w:rPr>
          <w:delText>(López et al., 2015)</w:delText>
        </w:r>
        <w:r w:rsidRPr="00871A74" w:rsidDel="000F4367">
          <w:rPr>
            <w:rFonts w:ascii="Arial" w:hAnsi="Arial" w:cs="Arial"/>
            <w:color w:val="000000" w:themeColor="text1"/>
          </w:rPr>
          <w:fldChar w:fldCharType="end"/>
        </w:r>
        <w:r w:rsidRPr="00871A74" w:rsidDel="000F4367">
          <w:rPr>
            <w:rFonts w:ascii="Arial" w:hAnsi="Arial" w:cs="Arial"/>
          </w:rPr>
          <w:delText xml:space="preserve">. </w:delText>
        </w:r>
        <w:r w:rsidDel="000F4367">
          <w:rPr>
            <w:rFonts w:ascii="Arial" w:hAnsi="Arial" w:cs="Arial"/>
          </w:rPr>
          <w:delText xml:space="preserve">(H-I) </w:delText>
        </w:r>
        <w:r w:rsidRPr="00871A74" w:rsidDel="000F4367">
          <w:rPr>
            <w:rFonts w:ascii="Arial" w:hAnsi="Arial" w:cs="Arial"/>
          </w:rPr>
          <w:delText xml:space="preserve">Clustergrams of: </w:delText>
        </w:r>
      </w:del>
    </w:p>
    <w:p w14:paraId="0F4A34C1" w14:textId="24649989" w:rsidR="005D3001" w:rsidRPr="00871A74" w:rsidDel="000F4367" w:rsidRDefault="005D3001" w:rsidP="000F4367">
      <w:pPr>
        <w:keepNext/>
        <w:spacing w:line="480" w:lineRule="auto"/>
        <w:jc w:val="thaiDistribute"/>
        <w:rPr>
          <w:del w:id="1333" w:author="Tyler Bradshaw" w:date="2020-12-05T17:32:00Z"/>
          <w:rFonts w:ascii="Arial" w:hAnsi="Arial" w:cs="Arial"/>
        </w:rPr>
        <w:pPrChange w:id="1334" w:author="Tyler Bradshaw" w:date="2020-12-05T17:32:00Z">
          <w:pPr>
            <w:keepNext/>
            <w:spacing w:line="480" w:lineRule="auto"/>
            <w:jc w:val="thaiDistribute"/>
          </w:pPr>
        </w:pPrChange>
      </w:pPr>
      <w:del w:id="1335" w:author="Tyler Bradshaw" w:date="2020-12-05T17:32:00Z">
        <w:r w:rsidRPr="00871A74" w:rsidDel="000F4367">
          <w:rPr>
            <w:rFonts w:ascii="Arial" w:hAnsi="Arial" w:cs="Arial"/>
          </w:rPr>
          <w:delText>(</w:delText>
        </w:r>
        <w:r w:rsidDel="000F4367">
          <w:rPr>
            <w:rFonts w:ascii="Arial" w:hAnsi="Arial" w:cs="Arial"/>
          </w:rPr>
          <w:delText>H</w:delText>
        </w:r>
        <w:r w:rsidRPr="00871A74" w:rsidDel="000F4367">
          <w:rPr>
            <w:rFonts w:ascii="Arial" w:hAnsi="Arial" w:cs="Arial"/>
          </w:rPr>
          <w:delText>)</w:delText>
        </w:r>
        <w:r w:rsidRPr="00871A74" w:rsidDel="000F4367">
          <w:rPr>
            <w:rFonts w:ascii="Arial" w:hAnsi="Arial" w:cs="Arial"/>
            <w:b/>
            <w:bCs/>
          </w:rPr>
          <w:delText xml:space="preserve"> </w:delText>
        </w:r>
        <w:r w:rsidRPr="00871A74" w:rsidDel="000F4367">
          <w:rPr>
            <w:rFonts w:ascii="Arial" w:hAnsi="Arial" w:cs="Arial"/>
          </w:rPr>
          <w:delText>All five WASH complex proteins identified by iBioID.</w:delText>
        </w:r>
      </w:del>
    </w:p>
    <w:p w14:paraId="2CD691C1" w14:textId="463AF98D" w:rsidR="005D3001" w:rsidRPr="00871A74" w:rsidDel="000F4367" w:rsidRDefault="005D3001" w:rsidP="000F4367">
      <w:pPr>
        <w:keepNext/>
        <w:spacing w:line="480" w:lineRule="auto"/>
        <w:jc w:val="thaiDistribute"/>
        <w:rPr>
          <w:del w:id="1336" w:author="Tyler Bradshaw" w:date="2020-12-05T17:32:00Z"/>
          <w:rFonts w:ascii="Arial" w:hAnsi="Arial" w:cs="Arial"/>
        </w:rPr>
        <w:pPrChange w:id="1337" w:author="Tyler Bradshaw" w:date="2020-12-05T17:32:00Z">
          <w:pPr>
            <w:keepNext/>
            <w:spacing w:line="480" w:lineRule="auto"/>
            <w:jc w:val="thaiDistribute"/>
          </w:pPr>
        </w:pPrChange>
      </w:pPr>
      <w:del w:id="1338" w:author="Tyler Bradshaw" w:date="2020-12-05T17:32:00Z">
        <w:r w:rsidRPr="00871A74" w:rsidDel="000F4367">
          <w:rPr>
            <w:rFonts w:ascii="Arial" w:hAnsi="Arial" w:cs="Arial"/>
          </w:rPr>
          <w:delText>(</w:delText>
        </w:r>
        <w:r w:rsidDel="000F4367">
          <w:rPr>
            <w:rFonts w:ascii="Arial" w:hAnsi="Arial" w:cs="Arial"/>
          </w:rPr>
          <w:delText>I</w:delText>
        </w:r>
        <w:r w:rsidRPr="00871A74" w:rsidDel="000F4367">
          <w:rPr>
            <w:rFonts w:ascii="Arial" w:hAnsi="Arial" w:cs="Arial"/>
          </w:rPr>
          <w:delText>) Previously reported WASH interactors (13/174), including the CCC and Retriever complexes.</w:delText>
        </w:r>
      </w:del>
    </w:p>
    <w:p w14:paraId="3EA25116" w14:textId="75730E01" w:rsidR="005D3001" w:rsidRPr="00CE42E4" w:rsidDel="000F4367" w:rsidRDefault="005D3001" w:rsidP="000F4367">
      <w:pPr>
        <w:keepNext/>
        <w:spacing w:line="480" w:lineRule="auto"/>
        <w:jc w:val="thaiDistribute"/>
        <w:rPr>
          <w:del w:id="1339" w:author="Tyler Bradshaw" w:date="2020-12-05T17:32:00Z"/>
          <w:rFonts w:ascii="Arial" w:hAnsi="Arial" w:cs="Arial"/>
        </w:rPr>
        <w:pPrChange w:id="1340" w:author="Tyler Bradshaw" w:date="2020-12-05T17:32:00Z">
          <w:pPr>
            <w:keepNext/>
            <w:spacing w:line="480" w:lineRule="auto"/>
            <w:jc w:val="thaiDistribute"/>
          </w:pPr>
        </w:pPrChange>
      </w:pPr>
      <w:del w:id="1341" w:author="Tyler Bradshaw" w:date="2020-12-05T17:32:00Z">
        <w:r w:rsidRPr="00CE42E4" w:rsidDel="000F4367">
          <w:rPr>
            <w:rFonts w:ascii="Arial" w:hAnsi="Arial" w:cs="Arial"/>
          </w:rPr>
          <w:delText>(J) Endosomal trafficking proteins (23/174 proteins).</w:delText>
        </w:r>
      </w:del>
    </w:p>
    <w:p w14:paraId="740D86C4" w14:textId="6D788325" w:rsidR="005D3001" w:rsidRPr="00871A74" w:rsidDel="000F4367" w:rsidRDefault="005D3001" w:rsidP="000F4367">
      <w:pPr>
        <w:keepNext/>
        <w:spacing w:line="480" w:lineRule="auto"/>
        <w:jc w:val="thaiDistribute"/>
        <w:rPr>
          <w:del w:id="1342" w:author="Tyler Bradshaw" w:date="2020-12-05T17:32:00Z"/>
          <w:rFonts w:ascii="Arial" w:hAnsi="Arial" w:cs="Arial"/>
        </w:rPr>
        <w:pPrChange w:id="1343" w:author="Tyler Bradshaw" w:date="2020-12-05T17:32:00Z">
          <w:pPr>
            <w:keepNext/>
            <w:spacing w:line="480" w:lineRule="auto"/>
            <w:jc w:val="thaiDistribute"/>
          </w:pPr>
        </w:pPrChange>
      </w:pPr>
      <w:del w:id="1344" w:author="Tyler Bradshaw" w:date="2020-12-05T17:32:00Z">
        <w:r w:rsidRPr="00871A74" w:rsidDel="000F4367">
          <w:rPr>
            <w:rFonts w:ascii="Arial" w:hAnsi="Arial" w:cs="Arial"/>
          </w:rPr>
          <w:delText>(</w:delText>
        </w:r>
        <w:r w:rsidDel="000F4367">
          <w:rPr>
            <w:rFonts w:ascii="Arial" w:hAnsi="Arial" w:cs="Arial"/>
          </w:rPr>
          <w:delText>K</w:delText>
        </w:r>
        <w:r w:rsidRPr="00871A74" w:rsidDel="000F4367">
          <w:rPr>
            <w:rFonts w:ascii="Arial" w:hAnsi="Arial" w:cs="Arial"/>
          </w:rPr>
          <w:delText>)</w:delText>
        </w:r>
        <w:r w:rsidRPr="00871A74" w:rsidDel="000F4367">
          <w:rPr>
            <w:rFonts w:ascii="Arial" w:hAnsi="Arial" w:cs="Arial"/>
            <w:b/>
            <w:bCs/>
          </w:rPr>
          <w:delText xml:space="preserve"> </w:delText>
        </w:r>
        <w:r w:rsidRPr="00871A74" w:rsidDel="000F4367">
          <w:rPr>
            <w:rFonts w:ascii="Arial" w:hAnsi="Arial" w:cs="Arial"/>
          </w:rPr>
          <w:delText>Endocytic proteins (24/174).</w:delText>
        </w:r>
      </w:del>
    </w:p>
    <w:p w14:paraId="45F7FBDF" w14:textId="39026A54" w:rsidR="005D3001" w:rsidRPr="00871A74" w:rsidDel="000F4367" w:rsidRDefault="005D3001" w:rsidP="000F4367">
      <w:pPr>
        <w:keepNext/>
        <w:spacing w:line="480" w:lineRule="auto"/>
        <w:jc w:val="thaiDistribute"/>
        <w:rPr>
          <w:del w:id="1345" w:author="Tyler Bradshaw" w:date="2020-12-05T17:32:00Z"/>
          <w:rFonts w:ascii="Arial" w:hAnsi="Arial" w:cs="Arial"/>
        </w:rPr>
        <w:pPrChange w:id="1346" w:author="Tyler Bradshaw" w:date="2020-12-05T17:32:00Z">
          <w:pPr>
            <w:keepNext/>
            <w:spacing w:line="480" w:lineRule="auto"/>
            <w:jc w:val="thaiDistribute"/>
          </w:pPr>
        </w:pPrChange>
      </w:pPr>
      <w:del w:id="1347" w:author="Tyler Bradshaw" w:date="2020-12-05T17:32:00Z">
        <w:r w:rsidRPr="00871A74" w:rsidDel="000F4367">
          <w:rPr>
            <w:rFonts w:ascii="Arial" w:hAnsi="Arial" w:cs="Arial"/>
          </w:rPr>
          <w:delText>(</w:delText>
        </w:r>
        <w:r w:rsidDel="000F4367">
          <w:rPr>
            <w:rFonts w:ascii="Arial" w:hAnsi="Arial" w:cs="Arial"/>
          </w:rPr>
          <w:delText>L</w:delText>
        </w:r>
        <w:r w:rsidRPr="00871A74" w:rsidDel="000F4367">
          <w:rPr>
            <w:rFonts w:ascii="Arial" w:hAnsi="Arial" w:cs="Arial"/>
          </w:rPr>
          <w:delText>)</w:delText>
        </w:r>
        <w:r w:rsidRPr="00871A74" w:rsidDel="000F4367">
          <w:rPr>
            <w:rFonts w:ascii="Arial" w:hAnsi="Arial" w:cs="Arial"/>
            <w:b/>
            <w:bCs/>
          </w:rPr>
          <w:delText xml:space="preserve"> </w:delText>
        </w:r>
        <w:r w:rsidRPr="00871A74" w:rsidDel="000F4367">
          <w:rPr>
            <w:rFonts w:ascii="Arial" w:hAnsi="Arial" w:cs="Arial"/>
          </w:rPr>
          <w:delText>Proteins involved in cytoskeletal regulation (32/174), including Arp2/3 subunit ARPC5.</w:delText>
        </w:r>
      </w:del>
    </w:p>
    <w:p w14:paraId="55867ECA" w14:textId="6C382B4A" w:rsidR="005D3001" w:rsidRPr="00871A74" w:rsidDel="000F4367" w:rsidRDefault="005D3001" w:rsidP="000F4367">
      <w:pPr>
        <w:keepNext/>
        <w:spacing w:line="480" w:lineRule="auto"/>
        <w:jc w:val="thaiDistribute"/>
        <w:rPr>
          <w:del w:id="1348" w:author="Tyler Bradshaw" w:date="2020-12-05T17:32:00Z"/>
          <w:rFonts w:ascii="Arial" w:hAnsi="Arial" w:cs="Arial"/>
        </w:rPr>
        <w:pPrChange w:id="1349" w:author="Tyler Bradshaw" w:date="2020-12-05T17:32:00Z">
          <w:pPr>
            <w:keepNext/>
            <w:spacing w:line="480" w:lineRule="auto"/>
            <w:jc w:val="thaiDistribute"/>
          </w:pPr>
        </w:pPrChange>
      </w:pPr>
      <w:del w:id="1350" w:author="Tyler Bradshaw" w:date="2020-12-05T17:32:00Z">
        <w:r w:rsidRPr="00871A74" w:rsidDel="000F4367">
          <w:rPr>
            <w:rFonts w:ascii="Arial" w:hAnsi="Arial" w:cs="Arial"/>
          </w:rPr>
          <w:delText>(</w:delText>
        </w:r>
        <w:r w:rsidDel="000F4367">
          <w:rPr>
            <w:rFonts w:ascii="Arial" w:hAnsi="Arial" w:cs="Arial"/>
          </w:rPr>
          <w:delText>M</w:delText>
        </w:r>
        <w:r w:rsidRPr="00871A74" w:rsidDel="000F4367">
          <w:rPr>
            <w:rFonts w:ascii="Arial" w:hAnsi="Arial" w:cs="Arial"/>
          </w:rPr>
          <w:delText xml:space="preserve">) Synaptic proteins (28/174). Clustergrams were annotated by hand and cross-referenced with Metascape </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{"citationItems":[{"id":"ITEM-1","itemData":{"DOI":"10.1038/s41467-019-09234-6","ISSN":"20411723","PMID":"30944313","abstract":"A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delInstrText>
        </w:r>
        <w:r w:rsidRPr="00871A74" w:rsidDel="000F4367">
          <w:rPr>
            <w:rFonts w:ascii="Arial" w:hAnsi="Arial" w:cs="Arial"/>
          </w:rPr>
          <w:fldChar w:fldCharType="separate"/>
        </w:r>
        <w:r w:rsidRPr="00B441E1" w:rsidDel="000F4367">
          <w:rPr>
            <w:rFonts w:ascii="Arial" w:hAnsi="Arial" w:cs="Arial"/>
            <w:noProof/>
          </w:rPr>
          <w:delText>(Zhou et al., 2019)</w:delText>
        </w:r>
        <w:r w:rsidRPr="00871A74" w:rsidDel="000F4367">
          <w:rPr>
            <w:rFonts w:ascii="Arial" w:hAnsi="Arial" w:cs="Arial"/>
          </w:rPr>
          <w:fldChar w:fldCharType="end"/>
        </w:r>
        <w:r w:rsidRPr="00871A74" w:rsidDel="000F4367">
          <w:rPr>
            <w:rFonts w:ascii="Arial" w:hAnsi="Arial" w:cs="Arial"/>
          </w:rPr>
          <w:delText xml:space="preserve"> GO enrichment of WASH1 proteome constituents over all proteins identified in the BioID experiment.</w:delText>
        </w:r>
      </w:del>
    </w:p>
    <w:p w14:paraId="23BAF0FD" w14:textId="41E1ADEB" w:rsidR="005D3001" w:rsidRPr="00871A74" w:rsidDel="000F4367" w:rsidRDefault="005D3001" w:rsidP="000F4367">
      <w:pPr>
        <w:spacing w:line="480" w:lineRule="auto"/>
        <w:jc w:val="thaiDistribute"/>
        <w:rPr>
          <w:del w:id="1351" w:author="Tyler Bradshaw" w:date="2020-12-05T17:32:00Z"/>
          <w:rFonts w:ascii="Arial" w:hAnsi="Arial" w:cs="Arial"/>
          <w:b/>
          <w:bCs/>
        </w:rPr>
        <w:pPrChange w:id="1352" w:author="Tyler Bradshaw" w:date="2020-12-05T17:32:00Z">
          <w:pPr>
            <w:spacing w:line="480" w:lineRule="auto"/>
            <w:jc w:val="thaiDistribute"/>
          </w:pPr>
        </w:pPrChange>
      </w:pPr>
    </w:p>
    <w:p w14:paraId="55BBD913" w14:textId="7A21C6E6" w:rsidR="005D3001" w:rsidRPr="00871A74" w:rsidDel="000F4367" w:rsidRDefault="005D3001" w:rsidP="000F4367">
      <w:pPr>
        <w:spacing w:line="480" w:lineRule="auto"/>
        <w:jc w:val="thaiDistribute"/>
        <w:rPr>
          <w:del w:id="1353" w:author="Tyler Bradshaw" w:date="2020-12-05T17:32:00Z"/>
          <w:rFonts w:ascii="Arial" w:hAnsi="Arial" w:cs="Arial"/>
          <w:b/>
          <w:bCs/>
        </w:rPr>
        <w:pPrChange w:id="1354" w:author="Tyler Bradshaw" w:date="2020-12-05T17:32:00Z">
          <w:pPr>
            <w:spacing w:line="480" w:lineRule="auto"/>
            <w:jc w:val="thaiDistribute"/>
          </w:pPr>
        </w:pPrChange>
      </w:pPr>
      <w:bookmarkStart w:id="1355" w:name="Figure2"/>
      <w:del w:id="1356" w:author="Tyler Bradshaw" w:date="2020-12-05T17:32:00Z">
        <w:r w:rsidRPr="00871A74" w:rsidDel="000F4367">
          <w:rPr>
            <w:rFonts w:ascii="Arial" w:hAnsi="Arial" w:cs="Arial"/>
            <w:b/>
            <w:bCs/>
          </w:rPr>
          <w:delText xml:space="preserve">Figure 2. </w:delText>
        </w:r>
        <w:r w:rsidDel="000F4367">
          <w:rPr>
            <w:rFonts w:ascii="Arial" w:hAnsi="Arial" w:cs="Arial"/>
            <w:b/>
            <w:bCs/>
          </w:rPr>
          <w:delText>Spatial proteomics and network covariation analysis reveal significant disruptions to the WASH complex and an endosomal module in SWIP</w:delText>
        </w:r>
        <w:r w:rsidDel="000F4367">
          <w:rPr>
            <w:rFonts w:ascii="Arial" w:hAnsi="Arial" w:cs="Arial"/>
            <w:b/>
            <w:bCs/>
            <w:vertAlign w:val="superscript"/>
          </w:rPr>
          <w:delText>P1019R</w:delText>
        </w:r>
        <w:r w:rsidDel="000F4367">
          <w:rPr>
            <w:rFonts w:ascii="Arial" w:hAnsi="Arial" w:cs="Arial"/>
            <w:b/>
            <w:bCs/>
          </w:rPr>
          <w:delText xml:space="preserve"> mutant mouse brain</w:delText>
        </w:r>
      </w:del>
    </w:p>
    <w:bookmarkEnd w:id="1355"/>
    <w:p w14:paraId="22838C77" w14:textId="210061B6" w:rsidR="005D3001" w:rsidRPr="00871A74" w:rsidDel="000F4367" w:rsidRDefault="005D3001" w:rsidP="000F4367">
      <w:pPr>
        <w:spacing w:line="480" w:lineRule="auto"/>
        <w:jc w:val="thaiDistribute"/>
        <w:rPr>
          <w:del w:id="1357" w:author="Tyler Bradshaw" w:date="2020-12-05T17:32:00Z"/>
          <w:rFonts w:ascii="Arial" w:hAnsi="Arial" w:cs="Arial"/>
        </w:rPr>
        <w:pPrChange w:id="1358" w:author="Tyler Bradshaw" w:date="2020-12-05T17:32:00Z">
          <w:pPr>
            <w:spacing w:line="480" w:lineRule="auto"/>
            <w:jc w:val="thaiDistribute"/>
          </w:pPr>
        </w:pPrChange>
      </w:pPr>
      <w:del w:id="1359" w:author="Tyler Bradshaw" w:date="2020-12-05T17:32:00Z">
        <w:r w:rsidRPr="00871A74" w:rsidDel="000F4367">
          <w:rPr>
            <w:rFonts w:ascii="Arial" w:hAnsi="Arial" w:cs="Arial"/>
          </w:rPr>
          <w:delText>(A)</w:delText>
        </w:r>
        <w:r w:rsidRPr="00871A74" w:rsidDel="000F4367">
          <w:rPr>
            <w:rFonts w:ascii="Arial" w:hAnsi="Arial" w:cs="Arial"/>
            <w:b/>
            <w:bCs/>
          </w:rPr>
          <w:delText xml:space="preserve"> </w:delText>
        </w:r>
        <w:r w:rsidRPr="00871A74" w:rsidDel="000F4367">
          <w:rPr>
            <w:rFonts w:ascii="Arial" w:hAnsi="Arial" w:cs="Arial"/>
          </w:rPr>
          <w:delText>Mouse model of the human SWIP</w:delText>
        </w:r>
        <w:r w:rsidRPr="00871A74" w:rsidDel="000F4367">
          <w:rPr>
            <w:rFonts w:ascii="Arial" w:hAnsi="Arial" w:cs="Arial"/>
            <w:vertAlign w:val="superscript"/>
          </w:rPr>
          <w:delText>P1019R</w:delText>
        </w:r>
        <w:r w:rsidRPr="00871A74" w:rsidDel="000F4367">
          <w:rPr>
            <w:rFonts w:ascii="Arial" w:hAnsi="Arial" w:cs="Arial"/>
            <w:i/>
            <w:iCs/>
          </w:rPr>
          <w:delText xml:space="preserve"> </w:delText>
        </w:r>
        <w:r w:rsidRPr="00871A74" w:rsidDel="000F4367">
          <w:rPr>
            <w:rFonts w:ascii="Arial" w:hAnsi="Arial" w:cs="Arial"/>
          </w:rPr>
          <w:delText xml:space="preserve">missense mutation created using CRISPR. A C&gt;G point mutation was introduced into exon29 of murine </w:delText>
        </w:r>
        <w:r w:rsidRPr="00871A74" w:rsidDel="000F4367">
          <w:rPr>
            <w:rFonts w:ascii="Arial" w:hAnsi="Arial" w:cs="Arial"/>
            <w:i/>
            <w:iCs/>
          </w:rPr>
          <w:delText>Washc4</w:delText>
        </w:r>
        <w:r w:rsidRPr="00871A74" w:rsidDel="000F4367">
          <w:rPr>
            <w:rFonts w:ascii="Arial" w:hAnsi="Arial" w:cs="Arial"/>
          </w:rPr>
          <w:delText xml:space="preserve">, leading to a P1019R amino acid substitution. </w:delText>
        </w:r>
        <w:r w:rsidRPr="007E08F6" w:rsidDel="000F4367">
          <w:rPr>
            <w:rFonts w:ascii="Arial" w:hAnsi="Arial" w:cs="Arial"/>
          </w:rPr>
          <w:delText>We hypothesize (H</w:delText>
        </w:r>
        <w:r w:rsidRPr="007E08F6" w:rsidDel="000F4367">
          <w:rPr>
            <w:rFonts w:ascii="Arial" w:hAnsi="Arial" w:cs="Arial"/>
            <w:vertAlign w:val="subscript"/>
          </w:rPr>
          <w:delText>1</w:delText>
        </w:r>
        <w:r w:rsidRPr="007E08F6" w:rsidDel="000F4367">
          <w:rPr>
            <w:rFonts w:ascii="Arial" w:hAnsi="Arial" w:cs="Arial"/>
          </w:rPr>
          <w:delText xml:space="preserve">) that this mutation causes instability of the WASH complex.  </w:delText>
        </w:r>
      </w:del>
    </w:p>
    <w:p w14:paraId="2BB06D8D" w14:textId="677D8A09" w:rsidR="005D3001" w:rsidRPr="00871A74" w:rsidDel="000F4367" w:rsidRDefault="005D3001" w:rsidP="000F4367">
      <w:pPr>
        <w:spacing w:line="480" w:lineRule="auto"/>
        <w:jc w:val="thaiDistribute"/>
        <w:rPr>
          <w:del w:id="1360" w:author="Tyler Bradshaw" w:date="2020-12-05T17:32:00Z"/>
          <w:rFonts w:ascii="Arial" w:hAnsi="Arial" w:cs="Arial"/>
        </w:rPr>
        <w:pPrChange w:id="1361" w:author="Tyler Bradshaw" w:date="2020-12-05T17:32:00Z">
          <w:pPr>
            <w:spacing w:line="480" w:lineRule="auto"/>
            <w:jc w:val="thaiDistribute"/>
          </w:pPr>
        </w:pPrChange>
      </w:pPr>
      <w:del w:id="1362" w:author="Tyler Bradshaw" w:date="2020-12-05T17:32:00Z">
        <w:r w:rsidRPr="00871A74" w:rsidDel="000F4367">
          <w:rPr>
            <w:rFonts w:ascii="Arial" w:hAnsi="Arial" w:cs="Arial"/>
          </w:rPr>
          <w:delText>(B)</w:delText>
        </w:r>
        <w:r w:rsidRPr="00871A74" w:rsidDel="000F4367">
          <w:rPr>
            <w:rFonts w:ascii="Arial" w:hAnsi="Arial" w:cs="Arial"/>
            <w:b/>
            <w:bCs/>
          </w:rPr>
          <w:delText xml:space="preserve"> </w:delText>
        </w:r>
        <w:r w:rsidRPr="00871A74" w:rsidDel="000F4367">
          <w:rPr>
            <w:rFonts w:ascii="Arial" w:hAnsi="Arial" w:cs="Arial"/>
          </w:rPr>
          <w:delText xml:space="preserve">Representative western blot and quantification of WASH components, Strumpellin and WASH1 (predicted sizes in kDa: 134 and 72, respectively), as well as loading control </w:delText>
        </w:r>
        <w:r w:rsidRPr="00871A74" w:rsidDel="000F4367">
          <w:rPr>
            <w:rFonts w:ascii="Arial" w:hAnsi="Arial" w:cs="Arial"/>
            <w:color w:val="222222"/>
            <w:shd w:val="clear" w:color="auto" w:fill="FFFFFF"/>
          </w:rPr>
          <w:delText>β</w:delText>
        </w:r>
        <w:r w:rsidRPr="00871A74" w:rsidDel="000F4367">
          <w:rPr>
            <w:rFonts w:ascii="Arial" w:hAnsi="Arial" w:cs="Arial"/>
          </w:rPr>
          <w:delText>-Tubulin (55kDa) from whole adult whole brain lysate prepared from SWIP WT (</w:delText>
        </w:r>
        <w:r w:rsidRPr="00871A74" w:rsidDel="000F4367">
          <w:rPr>
            <w:rFonts w:ascii="Arial" w:hAnsi="Arial" w:cs="Arial"/>
            <w:i/>
            <w:iCs/>
          </w:rPr>
          <w:delText>Washc4</w:delText>
        </w:r>
        <w:r w:rsidRPr="00871A74" w:rsidDel="000F4367">
          <w:rPr>
            <w:rFonts w:ascii="Arial" w:hAnsi="Arial" w:cs="Arial"/>
            <w:vertAlign w:val="superscript"/>
          </w:rPr>
          <w:delText>C/C</w:delText>
        </w:r>
        <w:r w:rsidRPr="00871A74" w:rsidDel="000F4367">
          <w:rPr>
            <w:rFonts w:ascii="Arial" w:hAnsi="Arial" w:cs="Arial"/>
          </w:rPr>
          <w:delText>) and SWIP homozygous MUT (</w:delText>
        </w:r>
        <w:r w:rsidRPr="00871A74" w:rsidDel="000F4367">
          <w:rPr>
            <w:rFonts w:ascii="Arial" w:hAnsi="Arial" w:cs="Arial"/>
            <w:i/>
            <w:iCs/>
          </w:rPr>
          <w:delText>Washc4</w:delText>
        </w:r>
        <w:r w:rsidRPr="00871A74" w:rsidDel="000F4367">
          <w:rPr>
            <w:rFonts w:ascii="Arial" w:hAnsi="Arial" w:cs="Arial"/>
            <w:vertAlign w:val="superscript"/>
          </w:rPr>
          <w:delText>G/G</w:delText>
        </w:r>
        <w:r w:rsidRPr="00871A74" w:rsidDel="000F4367">
          <w:rPr>
            <w:rFonts w:ascii="Arial" w:hAnsi="Arial" w:cs="Arial"/>
          </w:rPr>
          <w:delText>) mice.  Bar plots show quantification of band intensities relative to</w:delText>
        </w:r>
      </w:del>
      <w:ins w:id="1363" w:author="Jamie Courtland" w:date="2020-10-27T14:20:00Z">
        <w:del w:id="1364" w:author="Tyler Bradshaw" w:date="2020-12-05T17:32:00Z">
          <w:r w:rsidR="00AE79A5" w:rsidDel="000F4367">
            <w:rPr>
              <w:rFonts w:ascii="Arial" w:hAnsi="Arial" w:cs="Arial"/>
            </w:rPr>
            <w:delText>n</w:delText>
          </w:r>
        </w:del>
      </w:ins>
      <w:ins w:id="1365" w:author="Jamie Courtland" w:date="2020-10-27T14:21:00Z">
        <w:del w:id="1366" w:author="Tyler Bradshaw" w:date="2020-12-05T17:32:00Z">
          <w:r w:rsidR="00AE79A5" w:rsidDel="000F4367">
            <w:rPr>
              <w:rFonts w:ascii="Arial" w:hAnsi="Arial" w:cs="Arial"/>
            </w:rPr>
            <w:delText>ormalized to</w:delText>
          </w:r>
        </w:del>
      </w:ins>
      <w:del w:id="1367" w:author="Tyler Bradshaw" w:date="2020-12-05T17:32:00Z">
        <w:r w:rsidRPr="00871A74" w:rsidDel="000F4367">
          <w:rPr>
            <w:rFonts w:ascii="Arial" w:hAnsi="Arial" w:cs="Arial"/>
          </w:rPr>
          <w:delText xml:space="preserve"> WT </w:delText>
        </w:r>
      </w:del>
      <w:ins w:id="1368" w:author="Jamie Courtland" w:date="2020-10-27T14:21:00Z">
        <w:del w:id="1369" w:author="Tyler Bradshaw" w:date="2020-12-05T17:32:00Z">
          <w:r w:rsidR="00AE79A5" w:rsidRPr="00871A74" w:rsidDel="000F4367">
            <w:rPr>
              <w:rFonts w:ascii="Arial" w:hAnsi="Arial" w:cs="Arial"/>
              <w:color w:val="222222"/>
              <w:shd w:val="clear" w:color="auto" w:fill="FFFFFF"/>
            </w:rPr>
            <w:delText>β</w:delText>
          </w:r>
          <w:r w:rsidR="00AE79A5" w:rsidRPr="00871A74" w:rsidDel="000F4367">
            <w:rPr>
              <w:rFonts w:ascii="Arial" w:hAnsi="Arial" w:cs="Arial"/>
            </w:rPr>
            <w:delText>-Tubulin</w:delText>
          </w:r>
        </w:del>
      </w:ins>
      <w:ins w:id="1370" w:author="Jamie Courtland" w:date="2020-10-27T15:44:00Z">
        <w:del w:id="1371" w:author="Tyler Bradshaw" w:date="2020-12-05T17:32:00Z">
          <w:r w:rsidR="00AB72C1" w:rsidDel="000F4367">
            <w:rPr>
              <w:rFonts w:ascii="Arial" w:hAnsi="Arial" w:cs="Arial"/>
            </w:rPr>
            <w:delText xml:space="preserve">, expressed as a % of WT </w:delText>
          </w:r>
        </w:del>
      </w:ins>
      <w:del w:id="1372" w:author="Tyler Bradshaw" w:date="2020-12-05T17:32:00Z">
        <w:r w:rsidRPr="00871A74" w:rsidDel="000F4367">
          <w:rPr>
            <w:rFonts w:ascii="Arial" w:hAnsi="Arial" w:cs="Arial"/>
          </w:rPr>
          <w:delText>(n=3 mice per genotype). Strumpellin (WT 100.0 ± 5.2</w:delText>
        </w:r>
      </w:del>
      <w:ins w:id="1373" w:author="Jamie Courtland" w:date="2020-10-27T15:45:00Z">
        <w:del w:id="1374" w:author="Tyler Bradshaw" w:date="2020-12-05T17:32:00Z">
          <w:r w:rsidR="00AB72C1" w:rsidDel="000F4367">
            <w:rPr>
              <w:rFonts w:ascii="Arial" w:hAnsi="Arial" w:cs="Arial"/>
            </w:rPr>
            <w:delText>1</w:delText>
          </w:r>
        </w:del>
      </w:ins>
      <w:del w:id="1375" w:author="Tyler Bradshaw" w:date="2020-12-05T17:32:00Z">
        <w:r w:rsidRPr="00871A74" w:rsidDel="000F4367">
          <w:rPr>
            <w:rFonts w:ascii="Arial" w:hAnsi="Arial" w:cs="Arial"/>
          </w:rPr>
          <w:delText xml:space="preserve">%, MUT 3.5 </w:delText>
        </w:r>
      </w:del>
      <w:ins w:id="1376" w:author="Jamie Courtland" w:date="2020-10-27T15:45:00Z">
        <w:del w:id="1377" w:author="Tyler Bradshaw" w:date="2020-12-05T17:32:00Z">
          <w:r w:rsidR="00AB72C1" w:rsidDel="000F4367">
            <w:rPr>
              <w:rFonts w:ascii="Arial" w:hAnsi="Arial" w:cs="Arial"/>
            </w:rPr>
            <w:delText>8</w:delText>
          </w:r>
          <w:r w:rsidR="00AB72C1" w:rsidRPr="00871A74" w:rsidDel="000F4367">
            <w:rPr>
              <w:rFonts w:ascii="Arial" w:hAnsi="Arial" w:cs="Arial"/>
            </w:rPr>
            <w:delText xml:space="preserve"> </w:delText>
          </w:r>
        </w:del>
      </w:ins>
      <w:del w:id="1378" w:author="Tyler Bradshaw" w:date="2020-12-05T17:32:00Z">
        <w:r w:rsidRPr="00871A74" w:rsidDel="000F4367">
          <w:rPr>
            <w:rFonts w:ascii="Arial" w:hAnsi="Arial" w:cs="Arial"/>
          </w:rPr>
          <w:delText>± 0.7</w:delText>
        </w:r>
      </w:del>
      <w:ins w:id="1379" w:author="Jamie Courtland" w:date="2020-10-27T15:45:00Z">
        <w:del w:id="1380" w:author="Tyler Bradshaw" w:date="2020-12-05T17:32:00Z">
          <w:r w:rsidR="00AB72C1" w:rsidDel="000F4367">
            <w:rPr>
              <w:rFonts w:ascii="Arial" w:hAnsi="Arial" w:cs="Arial"/>
            </w:rPr>
            <w:delText>9</w:delText>
          </w:r>
        </w:del>
      </w:ins>
      <w:del w:id="1381" w:author="Tyler Bradshaw" w:date="2020-12-05T17:32:00Z">
        <w:r w:rsidRPr="00871A74" w:rsidDel="000F4367">
          <w:rPr>
            <w:rFonts w:ascii="Arial" w:hAnsi="Arial" w:cs="Arial"/>
          </w:rPr>
          <w:delText>%, t</w:delText>
        </w:r>
        <w:r w:rsidRPr="00871A74" w:rsidDel="000F4367">
          <w:rPr>
            <w:rFonts w:ascii="Arial" w:hAnsi="Arial" w:cs="Arial"/>
            <w:vertAlign w:val="subscript"/>
          </w:rPr>
          <w:delText>2.1</w:delText>
        </w:r>
      </w:del>
      <w:ins w:id="1382" w:author="Jamie Courtland" w:date="2020-10-27T15:46:00Z">
        <w:del w:id="1383" w:author="Tyler Bradshaw" w:date="2020-12-05T17:32:00Z">
          <w:r w:rsidR="00AB72C1" w:rsidDel="000F4367">
            <w:rPr>
              <w:rFonts w:ascii="Arial" w:hAnsi="Arial" w:cs="Arial"/>
              <w:vertAlign w:val="subscript"/>
            </w:rPr>
            <w:delText>4</w:delText>
          </w:r>
        </w:del>
      </w:ins>
      <w:del w:id="1384" w:author="Tyler Bradshaw" w:date="2020-12-05T17:32:00Z">
        <w:r w:rsidRPr="00871A74" w:rsidDel="000F4367">
          <w:rPr>
            <w:rFonts w:ascii="Arial" w:hAnsi="Arial" w:cs="Arial"/>
          </w:rPr>
          <w:delText>=18.44</w:delText>
        </w:r>
      </w:del>
      <w:ins w:id="1385" w:author="Jamie Courtland" w:date="2020-10-27T15:45:00Z">
        <w:del w:id="1386" w:author="Tyler Bradshaw" w:date="2020-12-05T17:32:00Z">
          <w:r w:rsidR="00AB72C1" w:rsidDel="000F4367">
            <w:rPr>
              <w:rFonts w:ascii="Arial" w:hAnsi="Arial" w:cs="Arial"/>
            </w:rPr>
            <w:delText>60</w:delText>
          </w:r>
        </w:del>
      </w:ins>
      <w:del w:id="1387" w:author="Tyler Bradshaw" w:date="2020-12-05T17:32:00Z">
        <w:r w:rsidRPr="00871A74" w:rsidDel="000F4367">
          <w:rPr>
            <w:rFonts w:ascii="Arial" w:hAnsi="Arial" w:cs="Arial"/>
          </w:rPr>
          <w:delText>, p=0.0024</w:delText>
        </w:r>
      </w:del>
      <w:ins w:id="1388" w:author="Jamie Courtland" w:date="2020-10-27T15:46:00Z">
        <w:del w:id="1389" w:author="Tyler Bradshaw" w:date="2020-12-05T17:32:00Z">
          <w:r w:rsidR="00AB72C1" w:rsidRPr="00871A74" w:rsidDel="000F4367">
            <w:rPr>
              <w:rFonts w:ascii="Arial" w:hAnsi="Arial" w:cs="Arial"/>
            </w:rPr>
            <w:delText>002</w:delText>
          </w:r>
          <w:r w:rsidR="00AB72C1" w:rsidDel="000F4367">
            <w:rPr>
              <w:rFonts w:ascii="Arial" w:hAnsi="Arial" w:cs="Arial"/>
            </w:rPr>
            <w:delText>1</w:delText>
          </w:r>
        </w:del>
      </w:ins>
      <w:del w:id="1390" w:author="Tyler Bradshaw" w:date="2020-12-05T17:32:00Z">
        <w:r w:rsidRPr="00871A74" w:rsidDel="000F4367">
          <w:rPr>
            <w:rFonts w:ascii="Arial" w:hAnsi="Arial" w:cs="Arial"/>
          </w:rPr>
          <w:delText>) and WASH1 (WT 100.0 ± 3.8</w:delText>
        </w:r>
      </w:del>
      <w:ins w:id="1391" w:author="Jamie Courtland" w:date="2020-10-27T15:46:00Z">
        <w:del w:id="1392" w:author="Tyler Bradshaw" w:date="2020-12-05T17:32:00Z">
          <w:r w:rsidR="00AB72C1" w:rsidDel="000F4367">
            <w:rPr>
              <w:rFonts w:ascii="Arial" w:hAnsi="Arial" w:cs="Arial"/>
            </w:rPr>
            <w:delText>4.3</w:delText>
          </w:r>
        </w:del>
      </w:ins>
      <w:del w:id="1393" w:author="Tyler Bradshaw" w:date="2020-12-05T17:32:00Z">
        <w:r w:rsidRPr="00871A74" w:rsidDel="000F4367">
          <w:rPr>
            <w:rFonts w:ascii="Arial" w:hAnsi="Arial" w:cs="Arial"/>
          </w:rPr>
          <w:delText>%, MUT 1.1 ± 0.4%, t</w:delText>
        </w:r>
        <w:r w:rsidRPr="00871A74" w:rsidDel="000F4367">
          <w:rPr>
            <w:rFonts w:ascii="Arial" w:hAnsi="Arial" w:cs="Arial"/>
            <w:vertAlign w:val="subscript"/>
          </w:rPr>
          <w:delText>2.1</w:delText>
        </w:r>
        <w:r w:rsidRPr="00871A74" w:rsidDel="000F4367">
          <w:rPr>
            <w:rFonts w:ascii="Arial" w:hAnsi="Arial" w:cs="Arial"/>
          </w:rPr>
          <w:delText>=25.92</w:delText>
        </w:r>
      </w:del>
      <w:ins w:id="1394" w:author="Jamie Courtland" w:date="2020-10-27T15:46:00Z">
        <w:del w:id="1395" w:author="Tyler Bradshaw" w:date="2020-12-05T17:32:00Z">
          <w:r w:rsidR="00AB72C1" w:rsidDel="000F4367">
            <w:rPr>
              <w:rFonts w:ascii="Arial" w:hAnsi="Arial" w:cs="Arial"/>
            </w:rPr>
            <w:delText>22</w:delText>
          </w:r>
        </w:del>
      </w:ins>
      <w:ins w:id="1396" w:author="Jamie Courtland" w:date="2020-10-27T15:47:00Z">
        <w:del w:id="1397" w:author="Tyler Bradshaw" w:date="2020-12-05T17:32:00Z">
          <w:r w:rsidR="00AB72C1" w:rsidDel="000F4367">
            <w:rPr>
              <w:rFonts w:ascii="Arial" w:hAnsi="Arial" w:cs="Arial"/>
            </w:rPr>
            <w:delText>.77</w:delText>
          </w:r>
        </w:del>
      </w:ins>
      <w:del w:id="1398" w:author="Tyler Bradshaw" w:date="2020-12-05T17:32:00Z">
        <w:r w:rsidRPr="00871A74" w:rsidDel="000F4367">
          <w:rPr>
            <w:rFonts w:ascii="Arial" w:hAnsi="Arial" w:cs="Arial"/>
          </w:rPr>
          <w:delText>, p=0.0013</w:delText>
        </w:r>
      </w:del>
      <w:ins w:id="1399" w:author="Jamie Courtland" w:date="2020-10-27T15:47:00Z">
        <w:del w:id="1400" w:author="Tyler Bradshaw" w:date="2020-12-05T17:32:00Z">
          <w:r w:rsidR="00AB72C1" w:rsidRPr="00871A74" w:rsidDel="000F4367">
            <w:rPr>
              <w:rFonts w:ascii="Arial" w:hAnsi="Arial" w:cs="Arial"/>
            </w:rPr>
            <w:delText>001</w:delText>
          </w:r>
          <w:r w:rsidR="00AB72C1" w:rsidDel="000F4367">
            <w:rPr>
              <w:rFonts w:ascii="Arial" w:hAnsi="Arial" w:cs="Arial"/>
            </w:rPr>
            <w:delText>8</w:delText>
          </w:r>
        </w:del>
      </w:ins>
      <w:del w:id="1401" w:author="Tyler Bradshaw" w:date="2020-12-05T17:32:00Z">
        <w:r w:rsidRPr="00871A74" w:rsidDel="000F4367">
          <w:rPr>
            <w:rFonts w:ascii="Arial" w:hAnsi="Arial" w:cs="Arial"/>
          </w:rPr>
          <w:delText>) were significantly decreased. Equivalent amounts of protein were analyzed in each condition (</w:delText>
        </w:r>
        <w:r w:rsidRPr="00871A74" w:rsidDel="000F4367">
          <w:rPr>
            <w:rFonts w:ascii="Arial" w:hAnsi="Arial" w:cs="Arial"/>
            <w:color w:val="222222"/>
            <w:shd w:val="clear" w:color="auto" w:fill="FFFFFF"/>
          </w:rPr>
          <w:delText>β</w:delText>
        </w:r>
        <w:r w:rsidRPr="00871A74" w:rsidDel="000F4367">
          <w:rPr>
            <w:rFonts w:ascii="Arial" w:hAnsi="Arial" w:cs="Arial"/>
          </w:rPr>
          <w:delText xml:space="preserve">-Tubulin: WT 100.0 ± 8.2%, MUT 94.1 ± 4.1%, U=4, p&gt;0.99). </w:delText>
        </w:r>
      </w:del>
    </w:p>
    <w:p w14:paraId="2A67762B" w14:textId="0E795913" w:rsidR="005D3001" w:rsidRPr="00871A74" w:rsidDel="000F4367" w:rsidRDefault="005D3001" w:rsidP="000F4367">
      <w:pPr>
        <w:spacing w:line="480" w:lineRule="auto"/>
        <w:jc w:val="thaiDistribute"/>
        <w:rPr>
          <w:del w:id="1402" w:author="Tyler Bradshaw" w:date="2020-12-05T17:32:00Z"/>
          <w:rFonts w:ascii="Arial" w:hAnsi="Arial" w:cs="Arial"/>
        </w:rPr>
        <w:pPrChange w:id="1403" w:author="Tyler Bradshaw" w:date="2020-12-05T17:32:00Z">
          <w:pPr>
            <w:spacing w:line="480" w:lineRule="auto"/>
            <w:jc w:val="thaiDistribute"/>
          </w:pPr>
        </w:pPrChange>
      </w:pPr>
      <w:del w:id="1404" w:author="Tyler Bradshaw" w:date="2020-12-05T17:32:00Z">
        <w:r w:rsidRPr="00871A74" w:rsidDel="000F4367">
          <w:rPr>
            <w:rFonts w:ascii="Arial" w:hAnsi="Arial" w:cs="Arial"/>
          </w:rPr>
          <w:delText xml:space="preserve">(C) Spatial TMT proteomics experimental design. 7 subcellular fractions were prepared from one WT and one MUT mouse (10mo). These samples, as well as two pooled </w:delText>
        </w:r>
        <w:r w:rsidDel="000F4367">
          <w:rPr>
            <w:rFonts w:ascii="Arial" w:hAnsi="Arial" w:cs="Arial"/>
          </w:rPr>
          <w:delText>quality control (</w:delText>
        </w:r>
        <w:r w:rsidRPr="00871A74" w:rsidDel="000F4367">
          <w:rPr>
            <w:rFonts w:ascii="Arial" w:hAnsi="Arial" w:cs="Arial"/>
          </w:rPr>
          <w:delText>QC</w:delText>
        </w:r>
        <w:r w:rsidDel="000F4367">
          <w:rPr>
            <w:rFonts w:ascii="Arial" w:hAnsi="Arial" w:cs="Arial"/>
          </w:rPr>
          <w:delText>)</w:delText>
        </w:r>
        <w:r w:rsidRPr="00871A74" w:rsidDel="000F4367">
          <w:rPr>
            <w:rFonts w:ascii="Arial" w:hAnsi="Arial" w:cs="Arial"/>
          </w:rPr>
          <w:delText xml:space="preserve"> samples, were labeled with unique TMT tags and concatenated for simultaneous LC-MS/MS analysis. This experiment was repeated three times (3 WT and 3 MUT brains total).</w:delText>
        </w:r>
        <w:r w:rsidDel="000F4367">
          <w:rPr>
            <w:rFonts w:ascii="Arial" w:hAnsi="Arial" w:cs="Arial"/>
          </w:rPr>
          <w:delText xml:space="preserve"> </w:delText>
        </w:r>
        <w:r w:rsidRPr="007E08F6" w:rsidDel="000F4367">
          <w:rPr>
            <w:rFonts w:ascii="Arial" w:hAnsi="Arial" w:cs="Arial"/>
          </w:rPr>
          <w:delText>To detect network-level changes, proteins were clustered into modules, and general linearized models (GLMs) were used to identify differences in module abundance between WT and MUT samples.</w:delText>
        </w:r>
        <w:r w:rsidDel="000F4367">
          <w:rPr>
            <w:rFonts w:ascii="Arial" w:hAnsi="Arial" w:cs="Arial"/>
          </w:rPr>
          <w:delText xml:space="preserve"> The network shows an overview of the spatial proteomics graph in which the 37 differentially abundant modules are indicated by colored nodes. </w:delText>
        </w:r>
      </w:del>
    </w:p>
    <w:p w14:paraId="5E2D0F15" w14:textId="162654BC" w:rsidR="005D3001" w:rsidDel="000F4367" w:rsidRDefault="005D3001" w:rsidP="000F4367">
      <w:pPr>
        <w:spacing w:line="480" w:lineRule="auto"/>
        <w:jc w:val="thaiDistribute"/>
        <w:rPr>
          <w:del w:id="1405" w:author="Tyler Bradshaw" w:date="2020-12-05T17:32:00Z"/>
          <w:rFonts w:ascii="Arial" w:hAnsi="Arial" w:cs="Arial"/>
          <w:color w:val="000000" w:themeColor="text1"/>
        </w:rPr>
        <w:pPrChange w:id="1406" w:author="Tyler Bradshaw" w:date="2020-12-05T17:32:00Z">
          <w:pPr>
            <w:spacing w:line="480" w:lineRule="auto"/>
            <w:jc w:val="thaiDistribute"/>
          </w:pPr>
        </w:pPrChange>
      </w:pPr>
      <w:del w:id="1407" w:author="Tyler Bradshaw" w:date="2020-12-05T17:32:00Z">
        <w:r w:rsidRPr="00871A74" w:rsidDel="000F4367">
          <w:rPr>
            <w:rFonts w:ascii="Arial" w:hAnsi="Arial" w:cs="Arial"/>
          </w:rPr>
          <w:delText>(D) Protein module 19 (M19) contains subunits of the WASH, CCC, and Retriever complexes. Node size denotes its weighted degree centrality (~importance in module)</w:delText>
        </w:r>
        <w:r w:rsidDel="000F4367">
          <w:rPr>
            <w:rFonts w:ascii="Arial" w:hAnsi="Arial" w:cs="Arial"/>
          </w:rPr>
          <w:delText>;</w:delText>
        </w:r>
        <w:r w:rsidRPr="00871A74" w:rsidDel="000F4367">
          <w:rPr>
            <w:rFonts w:ascii="Arial" w:hAnsi="Arial" w:cs="Arial"/>
          </w:rPr>
          <w:delText xml:space="preserve"> purple </w:delText>
        </w:r>
        <w:r w:rsidDel="000F4367">
          <w:rPr>
            <w:rFonts w:ascii="Arial" w:hAnsi="Arial" w:cs="Arial"/>
          </w:rPr>
          <w:delText xml:space="preserve">node </w:delText>
        </w:r>
        <w:r w:rsidRPr="00871A74" w:rsidDel="000F4367">
          <w:rPr>
            <w:rFonts w:ascii="Arial" w:hAnsi="Arial" w:cs="Arial"/>
          </w:rPr>
          <w:delText>color indicates proteins with altered abundance in MUT brain relative to WT</w:delText>
        </w:r>
        <w:r w:rsidDel="000F4367">
          <w:rPr>
            <w:rFonts w:ascii="Arial" w:hAnsi="Arial" w:cs="Arial"/>
          </w:rPr>
          <w:delText>;</w:delText>
        </w:r>
        <w:r w:rsidRPr="00871A74" w:rsidDel="000F4367">
          <w:rPr>
            <w:rFonts w:ascii="Arial" w:hAnsi="Arial" w:cs="Arial"/>
          </w:rPr>
          <w:delText xml:space="preserve"> black node border denotes proteins identified in the WASH1-BioID proteome (Figure 1)</w:delText>
        </w:r>
        <w:r w:rsidDel="000F4367">
          <w:rPr>
            <w:rFonts w:ascii="Arial" w:hAnsi="Arial" w:cs="Arial"/>
          </w:rPr>
          <w:delText>;</w:delText>
        </w:r>
        <w:r w:rsidRPr="00871A74" w:rsidDel="000F4367">
          <w:rPr>
            <w:rFonts w:ascii="Arial" w:hAnsi="Arial" w:cs="Arial"/>
          </w:rPr>
          <w:delText xml:space="preserve"> </w:delText>
        </w:r>
        <w:r w:rsidDel="000F4367">
          <w:rPr>
            <w:rFonts w:ascii="Arial" w:hAnsi="Arial" w:cs="Arial"/>
          </w:rPr>
          <w:delText xml:space="preserve">red, yellow, and green borders highlight protein components of the CCC, Retriever, and WASH complexes; </w:delText>
        </w:r>
        <w:r w:rsidRPr="00871A74" w:rsidDel="000F4367">
          <w:rPr>
            <w:rFonts w:ascii="Arial" w:hAnsi="Arial" w:cs="Arial"/>
          </w:rPr>
          <w:delText>black edges indicate known protein-protein interactions</w:delText>
        </w:r>
        <w:r w:rsidDel="000F4367">
          <w:rPr>
            <w:rFonts w:ascii="Arial" w:hAnsi="Arial" w:cs="Arial"/>
            <w:color w:val="000000" w:themeColor="text1"/>
          </w:rPr>
          <w:delText>;</w:delText>
        </w:r>
        <w:r w:rsidRPr="00871A74" w:rsidDel="000F4367">
          <w:rPr>
            <w:rFonts w:ascii="Arial" w:hAnsi="Arial" w:cs="Arial"/>
            <w:color w:val="000000" w:themeColor="text1"/>
          </w:rPr>
          <w:delText xml:space="preserve"> and grey-red edges denote the relative strength of protein covariation within a module (gray = weak, red = strong). </w:delText>
        </w:r>
        <w:r w:rsidDel="000F4367">
          <w:rPr>
            <w:rFonts w:ascii="Arial" w:hAnsi="Arial" w:cs="Arial"/>
            <w:color w:val="000000" w:themeColor="text1"/>
          </w:rPr>
          <w:delText xml:space="preserve">P-adjust values represent enrichment of proteins identified in the CORUM database adjusted for multiple comparisons </w:delText>
        </w:r>
        <w:r w:rsidDel="000F4367">
          <w:rPr>
            <w:rFonts w:ascii="Arial" w:hAnsi="Arial" w:cs="Arial"/>
            <w:color w:val="000000" w:themeColor="text1"/>
          </w:rPr>
          <w:fldChar w:fldCharType="begin" w:fldLock="1"/>
        </w:r>
        <w:r w:rsidDel="000F4367">
          <w:rPr>
            <w:rFonts w:ascii="Arial" w:hAnsi="Arial" w:cs="Arial"/>
            <w:color w:val="000000" w:themeColor="text1"/>
          </w:rPr>
          <w:del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delInstrText>
        </w:r>
        <w:r w:rsidDel="000F4367">
          <w:rPr>
            <w:rFonts w:ascii="Arial" w:hAnsi="Arial" w:cs="Arial"/>
            <w:color w:val="000000" w:themeColor="text1"/>
          </w:rPr>
          <w:fldChar w:fldCharType="separate"/>
        </w:r>
        <w:r w:rsidRPr="00855DCA" w:rsidDel="000F4367">
          <w:rPr>
            <w:rFonts w:ascii="Arial" w:hAnsi="Arial" w:cs="Arial"/>
            <w:noProof/>
            <w:color w:val="000000" w:themeColor="text1"/>
          </w:rPr>
          <w:delText>(Giurgiu et al., 2019)</w:delText>
        </w:r>
        <w:r w:rsidDel="000F4367">
          <w:rPr>
            <w:rFonts w:ascii="Arial" w:hAnsi="Arial" w:cs="Arial"/>
            <w:color w:val="000000" w:themeColor="text1"/>
          </w:rPr>
          <w:fldChar w:fldCharType="end"/>
        </w:r>
        <w:r w:rsidDel="000F4367">
          <w:rPr>
            <w:rFonts w:ascii="Arial" w:hAnsi="Arial" w:cs="Arial"/>
            <w:color w:val="000000" w:themeColor="text1"/>
          </w:rPr>
          <w:delText xml:space="preserve">. </w:delText>
        </w:r>
      </w:del>
    </w:p>
    <w:p w14:paraId="01A89311" w14:textId="772A2008" w:rsidR="005D3001" w:rsidDel="000F4367" w:rsidRDefault="005D3001" w:rsidP="000F4367">
      <w:pPr>
        <w:spacing w:line="480" w:lineRule="auto"/>
        <w:jc w:val="thaiDistribute"/>
        <w:rPr>
          <w:del w:id="1408" w:author="Tyler Bradshaw" w:date="2020-12-05T17:32:00Z"/>
          <w:rFonts w:ascii="Arial" w:hAnsi="Arial" w:cs="Arial"/>
        </w:rPr>
        <w:pPrChange w:id="1409" w:author="Tyler Bradshaw" w:date="2020-12-05T17:32:00Z">
          <w:pPr>
            <w:spacing w:line="480" w:lineRule="auto"/>
            <w:jc w:val="thaiDistribute"/>
          </w:pPr>
        </w:pPrChange>
      </w:pPr>
      <w:del w:id="1410" w:author="Tyler Bradshaw" w:date="2020-12-05T17:32:00Z">
        <w:r w:rsidDel="000F4367">
          <w:rPr>
            <w:rFonts w:ascii="Arial" w:hAnsi="Arial" w:cs="Arial"/>
            <w:color w:val="000000" w:themeColor="text1"/>
          </w:rPr>
          <w:delText xml:space="preserve">(E) </w:delText>
        </w:r>
        <w:r w:rsidRPr="00CE42E4" w:rsidDel="000F4367">
          <w:rPr>
            <w:rFonts w:ascii="Arial" w:hAnsi="Arial" w:cs="Arial"/>
          </w:rPr>
          <w:delText xml:space="preserve">Difference in normalized protein abundance </w:delText>
        </w:r>
        <w:r w:rsidDel="000F4367">
          <w:rPr>
            <w:rFonts w:ascii="Arial" w:hAnsi="Arial" w:cs="Arial"/>
          </w:rPr>
          <w:delText>for</w:delText>
        </w:r>
        <w:r w:rsidRPr="00CE42E4" w:rsidDel="000F4367">
          <w:rPr>
            <w:rFonts w:ascii="Arial" w:hAnsi="Arial" w:cs="Arial"/>
          </w:rPr>
          <w:delText xml:space="preserve"> four WASH proteins found in M19 (SWIP: WT 6.28 ± 0.41, MUT 4.89 ± 0.28, p=3.98x10</w:delText>
        </w:r>
        <w:r w:rsidRPr="00CE42E4" w:rsidDel="000F4367">
          <w:rPr>
            <w:rFonts w:ascii="Arial" w:hAnsi="Arial" w:cs="Arial"/>
            <w:vertAlign w:val="superscript"/>
          </w:rPr>
          <w:delText>-28</w:delText>
        </w:r>
        <w:r w:rsidRPr="00CE42E4" w:rsidDel="000F4367">
          <w:rPr>
            <w:rFonts w:ascii="Arial" w:hAnsi="Arial" w:cs="Arial"/>
          </w:rPr>
          <w:delText>; WASH1: WT 6.41 ± 0.47, MUT 4.65 ± 0.62, p=7.92x10</w:delText>
        </w:r>
        <w:r w:rsidRPr="00CE42E4" w:rsidDel="000F4367">
          <w:rPr>
            <w:rFonts w:ascii="Arial" w:hAnsi="Arial" w:cs="Arial"/>
            <w:vertAlign w:val="superscript"/>
          </w:rPr>
          <w:delText>-18</w:delText>
        </w:r>
        <w:r w:rsidRPr="00CE42E4" w:rsidDel="000F4367">
          <w:rPr>
            <w:rFonts w:ascii="Arial" w:hAnsi="Arial" w:cs="Arial"/>
          </w:rPr>
          <w:delText>; FAM21: WT 6.29 ± 0.48, MUT 5.29 ± 0.49, p=3.27x10</w:delText>
        </w:r>
        <w:r w:rsidRPr="00CE42E4" w:rsidDel="000F4367">
          <w:rPr>
            <w:rFonts w:ascii="Arial" w:hAnsi="Arial" w:cs="Arial"/>
            <w:vertAlign w:val="superscript"/>
          </w:rPr>
          <w:delText>-16</w:delText>
        </w:r>
        <w:r w:rsidRPr="00CE42E4" w:rsidDel="000F4367">
          <w:rPr>
            <w:rFonts w:ascii="Arial" w:hAnsi="Arial" w:cs="Arial"/>
          </w:rPr>
          <w:delText>; Strumpellin: WT 7.85 ± 0.52, MUT 6.59 ± 0.53, p=9.06x10</w:delText>
        </w:r>
        <w:r w:rsidRPr="00CE42E4" w:rsidDel="000F4367">
          <w:rPr>
            <w:rFonts w:ascii="Arial" w:hAnsi="Arial" w:cs="Arial"/>
            <w:vertAlign w:val="superscript"/>
          </w:rPr>
          <w:delText>-25</w:delText>
        </w:r>
        <w:r w:rsidRPr="00CE42E4" w:rsidDel="000F4367">
          <w:rPr>
            <w:rFonts w:ascii="Arial" w:hAnsi="Arial" w:cs="Arial"/>
          </w:rPr>
          <w:delText xml:space="preserve">) and one control (Tubulin 4a: WT 8.57 ± 0.52, MUT 8.52 ± 0.58, p&gt;0.99) across all </w:delText>
        </w:r>
        <w:r w:rsidDel="000F4367">
          <w:rPr>
            <w:rFonts w:ascii="Arial" w:hAnsi="Arial" w:cs="Arial"/>
          </w:rPr>
          <w:delText>three experimental replicates (n=3 independent experiments)</w:delText>
        </w:r>
        <w:r w:rsidRPr="00CE42E4" w:rsidDel="000F4367">
          <w:rPr>
            <w:rFonts w:ascii="Arial" w:hAnsi="Arial" w:cs="Arial"/>
          </w:rPr>
          <w:delText>, presented as log</w:delText>
        </w:r>
        <w:r w:rsidRPr="00CE42E4" w:rsidDel="000F4367">
          <w:rPr>
            <w:rFonts w:ascii="Arial" w:hAnsi="Arial" w:cs="Arial"/>
            <w:vertAlign w:val="subscript"/>
          </w:rPr>
          <w:delText>2</w:delText>
        </w:r>
        <w:r w:rsidRPr="00CE42E4" w:rsidDel="000F4367">
          <w:rPr>
            <w:rFonts w:ascii="Arial" w:hAnsi="Arial" w:cs="Arial"/>
          </w:rPr>
          <w:delText>(adjusted protein intensities).</w:delText>
        </w:r>
        <w:r w:rsidRPr="00714927" w:rsidDel="000F4367">
          <w:rPr>
            <w:rFonts w:ascii="Arial" w:hAnsi="Arial" w:cs="Arial"/>
          </w:rPr>
          <w:delText xml:space="preserve"> </w:delText>
        </w:r>
      </w:del>
    </w:p>
    <w:p w14:paraId="3B1E9F02" w14:textId="00E8B08B" w:rsidR="005D3001" w:rsidDel="000F4367" w:rsidRDefault="005D3001" w:rsidP="000F4367">
      <w:pPr>
        <w:spacing w:line="480" w:lineRule="auto"/>
        <w:jc w:val="thaiDistribute"/>
        <w:rPr>
          <w:del w:id="1411" w:author="Tyler Bradshaw" w:date="2020-12-05T17:32:00Z"/>
          <w:rFonts w:ascii="Arial" w:hAnsi="Arial" w:cs="Arial"/>
        </w:rPr>
        <w:pPrChange w:id="1412" w:author="Tyler Bradshaw" w:date="2020-12-05T17:32:00Z">
          <w:pPr>
            <w:spacing w:line="480" w:lineRule="auto"/>
            <w:jc w:val="thaiDistribute"/>
          </w:pPr>
        </w:pPrChange>
      </w:pPr>
      <w:del w:id="1413" w:author="Tyler Bradshaw" w:date="2020-12-05T17:32:00Z">
        <w:r w:rsidDel="000F4367">
          <w:rPr>
            <w:rFonts w:ascii="Arial" w:hAnsi="Arial" w:cs="Arial"/>
          </w:rPr>
          <w:delText xml:space="preserve">(F) Normalized average intensities for every protein within M19 across all seven subcellular fractions analyzed. Teal lines delineate protein levels in WT samples, purple lines delineate protein levels in MUT samples (averaged across three experimental replicates). Bolded lines demarcate the fitted intensity values for WT and MUT proteins (n=3 independent experiments). </w:delText>
        </w:r>
      </w:del>
    </w:p>
    <w:p w14:paraId="20C6F389" w14:textId="3B7606F9" w:rsidR="005D3001" w:rsidDel="000F4367" w:rsidRDefault="005D3001" w:rsidP="000F4367">
      <w:pPr>
        <w:spacing w:line="480" w:lineRule="auto"/>
        <w:jc w:val="thaiDistribute"/>
        <w:rPr>
          <w:del w:id="1414" w:author="Tyler Bradshaw" w:date="2020-12-05T17:32:00Z"/>
          <w:rFonts w:ascii="Arial" w:hAnsi="Arial" w:cs="Arial"/>
        </w:rPr>
        <w:pPrChange w:id="1415" w:author="Tyler Bradshaw" w:date="2020-12-05T17:32:00Z">
          <w:pPr>
            <w:spacing w:line="480" w:lineRule="auto"/>
            <w:jc w:val="thaiDistribute"/>
          </w:pPr>
        </w:pPrChange>
      </w:pPr>
      <w:del w:id="1416" w:author="Tyler Bradshaw" w:date="2020-12-05T17:32:00Z">
        <w:r w:rsidDel="000F4367">
          <w:rPr>
            <w:rFonts w:ascii="Arial" w:hAnsi="Arial" w:cs="Arial"/>
          </w:rPr>
          <w:delText xml:space="preserve">(G) </w:delText>
        </w:r>
        <w:r w:rsidRPr="00871A74" w:rsidDel="000F4367">
          <w:rPr>
            <w:rFonts w:ascii="Arial" w:hAnsi="Arial" w:cs="Arial"/>
            <w:color w:val="000000" w:themeColor="text1"/>
          </w:rPr>
          <w:delText xml:space="preserve">Difference in M19 abundance, </w:delText>
        </w:r>
        <w:r w:rsidRPr="00714927" w:rsidDel="000F4367">
          <w:rPr>
            <w:rFonts w:ascii="Arial" w:hAnsi="Arial" w:cs="Arial"/>
          </w:rPr>
          <w:delText>adjusted for fraction differences</w:delText>
        </w:r>
        <w:r w:rsidDel="000F4367">
          <w:rPr>
            <w:rFonts w:ascii="Arial" w:hAnsi="Arial" w:cs="Arial"/>
          </w:rPr>
          <w:delText xml:space="preserve"> and presented as log</w:delText>
        </w:r>
        <w:r w:rsidDel="000F4367">
          <w:rPr>
            <w:rFonts w:ascii="Arial" w:hAnsi="Arial" w:cs="Arial"/>
            <w:vertAlign w:val="subscript"/>
          </w:rPr>
          <w:delText>2</w:delText>
        </w:r>
        <w:r w:rsidDel="000F4367">
          <w:rPr>
            <w:rFonts w:ascii="Arial" w:hAnsi="Arial" w:cs="Arial"/>
          </w:rPr>
          <w:delText>(adjusted module abundance)</w:delText>
        </w:r>
        <w:r w:rsidRPr="00714927" w:rsidDel="000F4367">
          <w:rPr>
            <w:rFonts w:ascii="Arial" w:hAnsi="Arial" w:cs="Arial"/>
          </w:rPr>
          <w:delText xml:space="preserve"> </w:delText>
        </w:r>
        <w:r w:rsidRPr="00871A74" w:rsidDel="000F4367">
          <w:rPr>
            <w:rFonts w:ascii="Arial" w:hAnsi="Arial" w:cs="Arial"/>
            <w:color w:val="000000" w:themeColor="text1"/>
          </w:rPr>
          <w:delText xml:space="preserve">(WT 13.21 </w:delText>
        </w:r>
        <w:r w:rsidRPr="00871A74" w:rsidDel="000F4367">
          <w:rPr>
            <w:rFonts w:ascii="Arial" w:hAnsi="Arial" w:cs="Arial"/>
          </w:rPr>
          <w:delText>± 0.003, MUT 12.99 ± 0.003, p=0.0007</w:delText>
        </w:r>
        <w:r w:rsidDel="000F4367">
          <w:rPr>
            <w:rFonts w:ascii="Arial" w:hAnsi="Arial" w:cs="Arial"/>
          </w:rPr>
          <w:delText>; n=3 independent experiments</w:delText>
        </w:r>
        <w:r w:rsidRPr="00871A74" w:rsidDel="000F4367">
          <w:rPr>
            <w:rFonts w:ascii="Arial" w:hAnsi="Arial" w:cs="Arial"/>
          </w:rPr>
          <w:delText xml:space="preserve">). </w:delText>
        </w:r>
      </w:del>
    </w:p>
    <w:p w14:paraId="0B798B9D" w14:textId="39F64185" w:rsidR="005D3001" w:rsidRPr="00871A74" w:rsidDel="000F4367" w:rsidRDefault="005D3001" w:rsidP="000F4367">
      <w:pPr>
        <w:spacing w:line="480" w:lineRule="auto"/>
        <w:jc w:val="thaiDistribute"/>
        <w:rPr>
          <w:del w:id="1417" w:author="Tyler Bradshaw" w:date="2020-12-05T17:32:00Z"/>
          <w:rFonts w:ascii="Arial" w:hAnsi="Arial" w:cs="Arial"/>
          <w:b/>
          <w:bCs/>
        </w:rPr>
        <w:pPrChange w:id="1418" w:author="Tyler Bradshaw" w:date="2020-12-05T17:32:00Z">
          <w:pPr>
            <w:spacing w:line="480" w:lineRule="auto"/>
            <w:jc w:val="thaiDistribute"/>
          </w:pPr>
        </w:pPrChange>
      </w:pPr>
    </w:p>
    <w:p w14:paraId="50EDCC64" w14:textId="364B55E5" w:rsidR="005D3001" w:rsidDel="000F4367" w:rsidRDefault="005D3001" w:rsidP="000F4367">
      <w:pPr>
        <w:spacing w:line="480" w:lineRule="auto"/>
        <w:jc w:val="thaiDistribute"/>
        <w:rPr>
          <w:del w:id="1419" w:author="Tyler Bradshaw" w:date="2020-12-05T17:32:00Z"/>
          <w:rFonts w:ascii="Arial" w:hAnsi="Arial" w:cs="Arial"/>
          <w:b/>
          <w:bCs/>
        </w:rPr>
        <w:pPrChange w:id="1420" w:author="Tyler Bradshaw" w:date="2020-12-05T17:32:00Z">
          <w:pPr>
            <w:spacing w:line="480" w:lineRule="auto"/>
            <w:jc w:val="thaiDistribute"/>
          </w:pPr>
        </w:pPrChange>
      </w:pPr>
      <w:del w:id="1421" w:author="Tyler Bradshaw" w:date="2020-12-05T17:32:00Z">
        <w:r w:rsidRPr="00CE42E4" w:rsidDel="000F4367">
          <w:rPr>
            <w:rFonts w:ascii="Arial" w:hAnsi="Arial" w:cs="Arial"/>
            <w:b/>
            <w:bCs/>
          </w:rPr>
          <w:delText xml:space="preserve">Figure 3. </w:delText>
        </w:r>
        <w:r w:rsidRPr="000337BC" w:rsidDel="000F4367">
          <w:rPr>
            <w:rFonts w:ascii="Arial" w:hAnsi="Arial" w:cs="Arial"/>
            <w:b/>
            <w:bCs/>
          </w:rPr>
          <w:delText xml:space="preserve">Disruption of </w:delText>
        </w:r>
        <w:r w:rsidRPr="00CE42E4" w:rsidDel="000F4367">
          <w:rPr>
            <w:rFonts w:ascii="Arial" w:hAnsi="Arial" w:cs="Arial"/>
            <w:b/>
            <w:bCs/>
          </w:rPr>
          <w:delText xml:space="preserve">lysosomal </w:delText>
        </w:r>
        <w:r w:rsidRPr="000337BC" w:rsidDel="000F4367">
          <w:rPr>
            <w:rFonts w:ascii="Arial" w:hAnsi="Arial" w:cs="Arial"/>
            <w:b/>
            <w:bCs/>
          </w:rPr>
          <w:delText xml:space="preserve">protein networks in </w:delText>
        </w:r>
        <w:r w:rsidRPr="00CE42E4" w:rsidDel="000F4367">
          <w:rPr>
            <w:rFonts w:ascii="Arial" w:hAnsi="Arial" w:cs="Arial"/>
            <w:b/>
            <w:bCs/>
          </w:rPr>
          <w:delText>SWIP</w:delText>
        </w:r>
        <w:r w:rsidRPr="00CE42E4" w:rsidDel="000F4367">
          <w:rPr>
            <w:rFonts w:ascii="Arial" w:hAnsi="Arial" w:cs="Arial"/>
            <w:b/>
            <w:bCs/>
            <w:vertAlign w:val="superscript"/>
          </w:rPr>
          <w:delText>P1019R</w:delText>
        </w:r>
        <w:r w:rsidRPr="000337BC" w:rsidDel="000F4367">
          <w:rPr>
            <w:rFonts w:ascii="Arial" w:hAnsi="Arial" w:cs="Arial"/>
            <w:b/>
            <w:bCs/>
          </w:rPr>
          <w:delText xml:space="preserve"> mutant brain</w:delText>
        </w:r>
      </w:del>
    </w:p>
    <w:p w14:paraId="4DC707AC" w14:textId="1EFAA159" w:rsidR="005D3001" w:rsidDel="000F4367" w:rsidRDefault="005D3001" w:rsidP="000F4367">
      <w:pPr>
        <w:spacing w:line="480" w:lineRule="auto"/>
        <w:jc w:val="thaiDistribute"/>
        <w:rPr>
          <w:del w:id="1422" w:author="Tyler Bradshaw" w:date="2020-12-05T17:32:00Z"/>
          <w:rFonts w:ascii="Arial" w:hAnsi="Arial" w:cs="Arial"/>
        </w:rPr>
        <w:pPrChange w:id="1423" w:author="Tyler Bradshaw" w:date="2020-12-05T17:32:00Z">
          <w:pPr>
            <w:spacing w:line="480" w:lineRule="auto"/>
            <w:jc w:val="thaiDistribute"/>
          </w:pPr>
        </w:pPrChange>
      </w:pPr>
      <w:del w:id="1424" w:author="Tyler Bradshaw" w:date="2020-12-05T17:32:00Z">
        <w:r w:rsidDel="000F4367">
          <w:rPr>
            <w:rFonts w:ascii="Arial" w:hAnsi="Arial" w:cs="Arial"/>
          </w:rPr>
          <w:delText xml:space="preserve">(A) Simplified schematic of the endo-lysosomal pathway in neurons. Inset depicts representative lysosomal enzymes, such as proteases (CTSA, CTSB, CTSL), glycosidases (GLA, GLB1, MAN2B1), and sulfatases (GNS, IDS).  </w:delText>
        </w:r>
      </w:del>
    </w:p>
    <w:p w14:paraId="677E282D" w14:textId="46D765E2" w:rsidR="005D3001" w:rsidRPr="00CE42E4" w:rsidDel="000F4367" w:rsidRDefault="005D3001" w:rsidP="000F4367">
      <w:pPr>
        <w:spacing w:line="480" w:lineRule="auto"/>
        <w:jc w:val="thaiDistribute"/>
        <w:rPr>
          <w:del w:id="1425" w:author="Tyler Bradshaw" w:date="2020-12-05T17:32:00Z"/>
          <w:rFonts w:ascii="Arial" w:hAnsi="Arial" w:cs="Arial"/>
          <w:color w:val="000000" w:themeColor="text1"/>
        </w:rPr>
        <w:pPrChange w:id="1426" w:author="Tyler Bradshaw" w:date="2020-12-05T17:32:00Z">
          <w:pPr>
            <w:spacing w:line="480" w:lineRule="auto"/>
            <w:jc w:val="thaiDistribute"/>
          </w:pPr>
        </w:pPrChange>
      </w:pPr>
      <w:del w:id="1427" w:author="Tyler Bradshaw" w:date="2020-12-05T17:32:00Z">
        <w:r w:rsidDel="000F4367">
          <w:rPr>
            <w:rFonts w:ascii="Arial" w:hAnsi="Arial" w:cs="Arial"/>
          </w:rPr>
          <w:delText>(B) Network graph of m</w:delText>
        </w:r>
        <w:r w:rsidRPr="00871A74" w:rsidDel="000F4367">
          <w:rPr>
            <w:rFonts w:ascii="Arial" w:hAnsi="Arial" w:cs="Arial"/>
          </w:rPr>
          <w:delText xml:space="preserve">odule </w:delText>
        </w:r>
        <w:r w:rsidDel="000F4367">
          <w:rPr>
            <w:rFonts w:ascii="Arial" w:hAnsi="Arial" w:cs="Arial"/>
          </w:rPr>
          <w:delText xml:space="preserve">159 (M159). All proteins in M159 exhibit altered abundance in MUT brain, including lysosomal proteins, CTSA, PLA2G15, and GM2A. </w:delText>
        </w:r>
      </w:del>
    </w:p>
    <w:p w14:paraId="6DD82641" w14:textId="01ED9973" w:rsidR="005D3001" w:rsidDel="000F4367" w:rsidRDefault="005D3001" w:rsidP="000F4367">
      <w:pPr>
        <w:spacing w:line="480" w:lineRule="auto"/>
        <w:jc w:val="thaiDistribute"/>
        <w:rPr>
          <w:del w:id="1428" w:author="Tyler Bradshaw" w:date="2020-12-05T17:32:00Z"/>
          <w:rFonts w:ascii="Arial" w:hAnsi="Arial" w:cs="Arial"/>
          <w:color w:val="000000" w:themeColor="text1"/>
        </w:rPr>
        <w:pPrChange w:id="1429" w:author="Tyler Bradshaw" w:date="2020-12-05T17:32:00Z">
          <w:pPr>
            <w:spacing w:line="480" w:lineRule="auto"/>
            <w:jc w:val="thaiDistribute"/>
          </w:pPr>
        </w:pPrChange>
      </w:pPr>
      <w:del w:id="1430" w:author="Tyler Bradshaw" w:date="2020-12-05T17:32:00Z">
        <w:r w:rsidDel="000F4367">
          <w:rPr>
            <w:rFonts w:ascii="Arial" w:hAnsi="Arial" w:cs="Arial"/>
          </w:rPr>
          <w:delText xml:space="preserve">(C) </w:delText>
        </w:r>
        <w:r w:rsidRPr="00871A74" w:rsidDel="000F4367">
          <w:rPr>
            <w:rFonts w:ascii="Arial" w:hAnsi="Arial" w:cs="Arial"/>
          </w:rPr>
          <w:delText xml:space="preserve">Module 2 (M2) contains multiple </w:delText>
        </w:r>
        <w:r w:rsidDel="000F4367">
          <w:rPr>
            <w:rFonts w:ascii="Arial" w:hAnsi="Arial" w:cs="Arial"/>
          </w:rPr>
          <w:delText xml:space="preserve">lysosomal </w:delText>
        </w:r>
        <w:r w:rsidRPr="00871A74" w:rsidDel="000F4367">
          <w:rPr>
            <w:rFonts w:ascii="Arial" w:hAnsi="Arial" w:cs="Arial"/>
          </w:rPr>
          <w:delText>proteins with increased abundance in MUT brain compared to WT, including CTSS, CTSL, GRN, IDS, MAN2B1</w:delText>
        </w:r>
        <w:r w:rsidDel="000F4367">
          <w:rPr>
            <w:rFonts w:ascii="Arial" w:hAnsi="Arial" w:cs="Arial"/>
          </w:rPr>
          <w:delText xml:space="preserve">. </w:delText>
        </w:r>
      </w:del>
    </w:p>
    <w:p w14:paraId="184078A3" w14:textId="767EDCC6" w:rsidR="005D3001" w:rsidRPr="002072E4" w:rsidDel="000F4367" w:rsidRDefault="005D3001" w:rsidP="000F4367">
      <w:pPr>
        <w:spacing w:line="480" w:lineRule="auto"/>
        <w:jc w:val="thaiDistribute"/>
        <w:rPr>
          <w:del w:id="1431" w:author="Tyler Bradshaw" w:date="2020-12-05T17:32:00Z"/>
          <w:rFonts w:ascii="Arial" w:hAnsi="Arial" w:cs="Arial"/>
          <w:color w:val="000000" w:themeColor="text1"/>
        </w:rPr>
        <w:pPrChange w:id="1432" w:author="Tyler Bradshaw" w:date="2020-12-05T17:32:00Z">
          <w:pPr>
            <w:spacing w:line="480" w:lineRule="auto"/>
            <w:jc w:val="thaiDistribute"/>
          </w:pPr>
        </w:pPrChange>
      </w:pPr>
      <w:del w:id="1433" w:author="Tyler Bradshaw" w:date="2020-12-05T17:32:00Z">
        <w:r w:rsidDel="000F4367">
          <w:rPr>
            <w:rFonts w:ascii="Arial" w:hAnsi="Arial" w:cs="Arial"/>
            <w:color w:val="000000" w:themeColor="text1"/>
          </w:rPr>
          <w:delText xml:space="preserve">(D) Module </w:delText>
        </w:r>
        <w:r w:rsidRPr="00871A74" w:rsidDel="000F4367">
          <w:rPr>
            <w:rFonts w:ascii="Arial" w:hAnsi="Arial" w:cs="Arial"/>
          </w:rPr>
          <w:delText>2</w:delText>
        </w:r>
        <w:r w:rsidDel="000F4367">
          <w:rPr>
            <w:rFonts w:ascii="Arial" w:hAnsi="Arial" w:cs="Arial"/>
          </w:rPr>
          <w:delText>13</w:delText>
        </w:r>
        <w:r w:rsidRPr="00871A74" w:rsidDel="000F4367">
          <w:rPr>
            <w:rFonts w:ascii="Arial" w:hAnsi="Arial" w:cs="Arial"/>
          </w:rPr>
          <w:delText xml:space="preserve"> (M2</w:delText>
        </w:r>
        <w:r w:rsidDel="000F4367">
          <w:rPr>
            <w:rFonts w:ascii="Arial" w:hAnsi="Arial" w:cs="Arial"/>
          </w:rPr>
          <w:delText>13</w:delText>
        </w:r>
        <w:r w:rsidRPr="00871A74" w:rsidDel="000F4367">
          <w:rPr>
            <w:rFonts w:ascii="Arial" w:hAnsi="Arial" w:cs="Arial"/>
          </w:rPr>
          <w:delText>) contains multiple proteins with increased abundance in MUT brain</w:delText>
        </w:r>
        <w:r w:rsidDel="000F4367">
          <w:rPr>
            <w:rFonts w:ascii="Arial" w:hAnsi="Arial" w:cs="Arial"/>
          </w:rPr>
          <w:delText xml:space="preserve">, including lysosomal proteins, GLB1, GNS, CTSB, MAN2B2, and PLBD2. Network attributes (B-D): </w:delText>
        </w:r>
        <w:r w:rsidRPr="00871A74" w:rsidDel="000F4367">
          <w:rPr>
            <w:rFonts w:ascii="Arial" w:hAnsi="Arial" w:cs="Arial"/>
          </w:rPr>
          <w:delText xml:space="preserve">Node size denotes its weighted degree centrality (~importance in module), </w:delText>
        </w:r>
        <w:r w:rsidDel="000F4367">
          <w:rPr>
            <w:rFonts w:ascii="Arial" w:hAnsi="Arial" w:cs="Arial"/>
          </w:rPr>
          <w:delText xml:space="preserve"> node </w:delText>
        </w:r>
        <w:r w:rsidRPr="00871A74" w:rsidDel="000F4367">
          <w:rPr>
            <w:rFonts w:ascii="Arial" w:hAnsi="Arial" w:cs="Arial"/>
          </w:rPr>
          <w:delText xml:space="preserve">color indicates proteins with altered abundance in MUT brain relative to WT, </w:delText>
        </w:r>
        <w:r w:rsidDel="000F4367">
          <w:rPr>
            <w:rFonts w:ascii="Arial" w:hAnsi="Arial" w:cs="Arial"/>
          </w:rPr>
          <w:delText xml:space="preserve">purple outline highlight proteins identified as lysosomal in </w:delText>
        </w:r>
        <w:r w:rsidDel="000F4367">
          <w:rPr>
            <w:rFonts w:ascii="Arial" w:hAnsi="Arial" w:cs="Arial"/>
          </w:rPr>
          <w:fldChar w:fldCharType="begin" w:fldLock="1"/>
        </w:r>
        <w:r w:rsidDel="000F4367">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Del="000F4367">
          <w:rPr>
            <w:rFonts w:ascii="Arial" w:hAnsi="Arial" w:cs="Arial"/>
          </w:rPr>
          <w:fldChar w:fldCharType="separate"/>
        </w:r>
        <w:r w:rsidRPr="00985849" w:rsidDel="000F4367">
          <w:rPr>
            <w:rFonts w:ascii="Arial" w:hAnsi="Arial" w:cs="Arial"/>
            <w:noProof/>
          </w:rPr>
          <w:delText>(Geladaki et al., 2019)</w:delText>
        </w:r>
        <w:r w:rsidDel="000F4367">
          <w:rPr>
            <w:rFonts w:ascii="Arial" w:hAnsi="Arial" w:cs="Arial"/>
          </w:rPr>
          <w:fldChar w:fldCharType="end"/>
        </w:r>
        <w:r w:rsidDel="000F4367">
          <w:rPr>
            <w:rFonts w:ascii="Arial" w:hAnsi="Arial" w:cs="Arial"/>
          </w:rPr>
          <w:delText xml:space="preserve">, </w:delText>
        </w:r>
        <w:r w:rsidRPr="00871A74" w:rsidDel="000F4367">
          <w:rPr>
            <w:rFonts w:ascii="Arial" w:hAnsi="Arial" w:cs="Arial"/>
          </w:rPr>
          <w:delText>black edges indicate known protein-protein interactions</w:delText>
        </w:r>
        <w:r w:rsidRPr="00871A74" w:rsidDel="000F4367">
          <w:rPr>
            <w:rFonts w:ascii="Arial" w:hAnsi="Arial" w:cs="Arial"/>
            <w:color w:val="000000" w:themeColor="text1"/>
          </w:rPr>
          <w:delText>, and grey-red edges denote the relative strength of protein covariation within a module (gray = weak, red = strong)</w:delText>
        </w:r>
        <w:r w:rsidDel="000F4367">
          <w:rPr>
            <w:rFonts w:ascii="Arial" w:hAnsi="Arial" w:cs="Arial"/>
            <w:color w:val="000000" w:themeColor="text1"/>
          </w:rPr>
          <w:delText>. P-Adjust values represent enrichment of proteins identified as lysosomal in Geladaki et al., 2019</w:delText>
        </w:r>
        <w:r w:rsidRPr="00871A74" w:rsidDel="000F4367">
          <w:rPr>
            <w:rFonts w:ascii="Arial" w:hAnsi="Arial" w:cs="Arial"/>
            <w:color w:val="000000" w:themeColor="text1"/>
          </w:rPr>
          <w:delText xml:space="preserve">. </w:delText>
        </w:r>
      </w:del>
    </w:p>
    <w:p w14:paraId="7C60C3C7" w14:textId="3A461E72" w:rsidR="005D3001" w:rsidRPr="00871A74" w:rsidDel="000F4367" w:rsidRDefault="005D3001" w:rsidP="000F4367">
      <w:pPr>
        <w:spacing w:line="480" w:lineRule="auto"/>
        <w:jc w:val="thaiDistribute"/>
        <w:rPr>
          <w:del w:id="1434" w:author="Tyler Bradshaw" w:date="2020-12-05T17:32:00Z"/>
          <w:rFonts w:ascii="Arial" w:hAnsi="Arial" w:cs="Arial"/>
        </w:rPr>
        <w:pPrChange w:id="1435" w:author="Tyler Bradshaw" w:date="2020-12-05T17:32:00Z">
          <w:pPr>
            <w:spacing w:line="480" w:lineRule="auto"/>
            <w:jc w:val="thaiDistribute"/>
          </w:pPr>
        </w:pPrChange>
      </w:pPr>
      <w:del w:id="1436" w:author="Tyler Bradshaw" w:date="2020-12-05T17:32:00Z">
        <w:r w:rsidRPr="00871A74" w:rsidDel="000F4367">
          <w:rPr>
            <w:rFonts w:ascii="Arial" w:hAnsi="Arial" w:cs="Arial"/>
          </w:rPr>
          <w:delText>(</w:delText>
        </w:r>
        <w:r w:rsidDel="000F4367">
          <w:rPr>
            <w:rFonts w:ascii="Arial" w:hAnsi="Arial" w:cs="Arial"/>
          </w:rPr>
          <w:delText>E</w:delText>
        </w:r>
        <w:r w:rsidRPr="00871A74" w:rsidDel="000F4367">
          <w:rPr>
            <w:rFonts w:ascii="Arial" w:hAnsi="Arial" w:cs="Arial"/>
          </w:rPr>
          <w:delText xml:space="preserve">) </w:delText>
        </w:r>
        <w:r w:rsidDel="000F4367">
          <w:rPr>
            <w:rFonts w:ascii="Arial" w:hAnsi="Arial" w:cs="Arial"/>
            <w:color w:val="000000" w:themeColor="text1"/>
          </w:rPr>
          <w:delText>The overall effect of genotype on</w:delText>
        </w:r>
        <w:r w:rsidRPr="00871A74" w:rsidDel="000F4367">
          <w:rPr>
            <w:rFonts w:ascii="Arial" w:hAnsi="Arial" w:cs="Arial"/>
            <w:color w:val="000000" w:themeColor="text1"/>
          </w:rPr>
          <w:delText xml:space="preserve"> M</w:delText>
        </w:r>
        <w:r w:rsidDel="000F4367">
          <w:rPr>
            <w:rFonts w:ascii="Arial" w:hAnsi="Arial" w:cs="Arial"/>
            <w:color w:val="000000" w:themeColor="text1"/>
          </w:rPr>
          <w:delText>159</w:delText>
        </w:r>
        <w:r w:rsidRPr="00871A74" w:rsidDel="000F4367">
          <w:rPr>
            <w:rFonts w:ascii="Arial" w:hAnsi="Arial" w:cs="Arial"/>
            <w:color w:val="000000" w:themeColor="text1"/>
          </w:rPr>
          <w:delText xml:space="preserve"> </w:delText>
        </w:r>
        <w:r w:rsidDel="000F4367">
          <w:rPr>
            <w:rFonts w:ascii="Arial" w:hAnsi="Arial" w:cs="Arial"/>
            <w:color w:val="000000" w:themeColor="text1"/>
          </w:rPr>
          <w:delText>module</w:delText>
        </w:r>
        <w:r w:rsidRPr="00871A74" w:rsidDel="000F4367">
          <w:rPr>
            <w:rFonts w:ascii="Arial" w:hAnsi="Arial" w:cs="Arial"/>
            <w:color w:val="000000" w:themeColor="text1"/>
          </w:rPr>
          <w:delText xml:space="preserve"> abundance</w:delText>
        </w:r>
        <w:r w:rsidRPr="00714927" w:rsidDel="000F4367">
          <w:rPr>
            <w:rFonts w:ascii="Arial" w:hAnsi="Arial" w:cs="Arial"/>
          </w:rPr>
          <w:delText xml:space="preserve"> </w:delText>
        </w:r>
        <w:r w:rsidRPr="00871A74" w:rsidDel="000F4367">
          <w:rPr>
            <w:rFonts w:ascii="Arial" w:hAnsi="Arial" w:cs="Arial"/>
            <w:color w:val="000000" w:themeColor="text1"/>
          </w:rPr>
          <w:delText xml:space="preserve">(WT </w:delText>
        </w:r>
        <w:r w:rsidDel="000F4367">
          <w:rPr>
            <w:rFonts w:ascii="Arial" w:hAnsi="Arial" w:cs="Arial"/>
            <w:color w:val="000000" w:themeColor="text1"/>
          </w:rPr>
          <w:delText>10.83</w:delText>
        </w:r>
        <w:r w:rsidRPr="00871A74" w:rsidDel="000F4367">
          <w:rPr>
            <w:rFonts w:ascii="Arial" w:hAnsi="Arial" w:cs="Arial"/>
            <w:color w:val="000000" w:themeColor="text1"/>
          </w:rPr>
          <w:delText xml:space="preserve"> </w:delText>
        </w:r>
        <w:r w:rsidRPr="00871A74" w:rsidDel="000F4367">
          <w:rPr>
            <w:rFonts w:ascii="Arial" w:hAnsi="Arial" w:cs="Arial"/>
          </w:rPr>
          <w:delText>± 0.00</w:delText>
        </w:r>
        <w:r w:rsidDel="000F4367">
          <w:rPr>
            <w:rFonts w:ascii="Arial" w:hAnsi="Arial" w:cs="Arial"/>
          </w:rPr>
          <w:delText>2</w:delText>
        </w:r>
        <w:r w:rsidRPr="00871A74" w:rsidDel="000F4367">
          <w:rPr>
            <w:rFonts w:ascii="Arial" w:hAnsi="Arial" w:cs="Arial"/>
          </w:rPr>
          <w:delText xml:space="preserve">, MUT </w:delText>
        </w:r>
        <w:r w:rsidDel="000F4367">
          <w:rPr>
            <w:rFonts w:ascii="Arial" w:hAnsi="Arial" w:cs="Arial"/>
          </w:rPr>
          <w:delText>10.94</w:delText>
        </w:r>
        <w:r w:rsidRPr="00871A74" w:rsidDel="000F4367">
          <w:rPr>
            <w:rFonts w:ascii="Arial" w:hAnsi="Arial" w:cs="Arial"/>
          </w:rPr>
          <w:delText xml:space="preserve"> ± 0.0</w:delText>
        </w:r>
        <w:r w:rsidDel="000F4367">
          <w:rPr>
            <w:rFonts w:ascii="Arial" w:hAnsi="Arial" w:cs="Arial"/>
          </w:rPr>
          <w:delText>02</w:delText>
        </w:r>
        <w:r w:rsidRPr="00871A74" w:rsidDel="000F4367">
          <w:rPr>
            <w:rFonts w:ascii="Arial" w:hAnsi="Arial" w:cs="Arial"/>
          </w:rPr>
          <w:delText>, p=0.0</w:delText>
        </w:r>
        <w:r w:rsidDel="000F4367">
          <w:rPr>
            <w:rFonts w:ascii="Arial" w:hAnsi="Arial" w:cs="Arial"/>
          </w:rPr>
          <w:delText>31</w:delText>
        </w:r>
        <w:r w:rsidRPr="00871A74" w:rsidDel="000F4367">
          <w:rPr>
            <w:rFonts w:ascii="Arial" w:hAnsi="Arial" w:cs="Arial"/>
          </w:rPr>
          <w:delText xml:space="preserve">). </w:delText>
        </w:r>
      </w:del>
    </w:p>
    <w:p w14:paraId="27439CD6" w14:textId="5EE61C7D" w:rsidR="005D3001" w:rsidDel="000F4367" w:rsidRDefault="005D3001" w:rsidP="000F4367">
      <w:pPr>
        <w:spacing w:line="480" w:lineRule="auto"/>
        <w:jc w:val="thaiDistribute"/>
        <w:rPr>
          <w:del w:id="1437" w:author="Tyler Bradshaw" w:date="2020-12-05T17:32:00Z"/>
          <w:rFonts w:ascii="Arial" w:hAnsi="Arial" w:cs="Arial"/>
        </w:rPr>
        <w:pPrChange w:id="1438" w:author="Tyler Bradshaw" w:date="2020-12-05T17:32:00Z">
          <w:pPr>
            <w:spacing w:line="480" w:lineRule="auto"/>
            <w:jc w:val="thaiDistribute"/>
          </w:pPr>
        </w:pPrChange>
      </w:pPr>
      <w:del w:id="1439" w:author="Tyler Bradshaw" w:date="2020-12-05T17:32:00Z">
        <w:r w:rsidRPr="00871A74" w:rsidDel="000F4367">
          <w:rPr>
            <w:rFonts w:ascii="Arial" w:hAnsi="Arial" w:cs="Arial"/>
          </w:rPr>
          <w:delText>(</w:delText>
        </w:r>
        <w:r w:rsidDel="000F4367">
          <w:rPr>
            <w:rFonts w:ascii="Arial" w:hAnsi="Arial" w:cs="Arial"/>
          </w:rPr>
          <w:delText>F</w:delText>
        </w:r>
        <w:r w:rsidRPr="00871A74" w:rsidDel="000F4367">
          <w:rPr>
            <w:rFonts w:ascii="Arial" w:hAnsi="Arial" w:cs="Arial"/>
          </w:rPr>
          <w:delText xml:space="preserve">) </w:delText>
        </w:r>
        <w:r w:rsidDel="000F4367">
          <w:rPr>
            <w:rFonts w:ascii="Arial" w:hAnsi="Arial" w:cs="Arial"/>
            <w:color w:val="000000" w:themeColor="text1"/>
          </w:rPr>
          <w:delText>The overall effect of genotype on</w:delText>
        </w:r>
        <w:r w:rsidRPr="00871A74" w:rsidDel="000F4367">
          <w:rPr>
            <w:rFonts w:ascii="Arial" w:hAnsi="Arial" w:cs="Arial"/>
            <w:color w:val="000000" w:themeColor="text1"/>
          </w:rPr>
          <w:delText xml:space="preserve"> M2 </w:delText>
        </w:r>
        <w:r w:rsidDel="000F4367">
          <w:rPr>
            <w:rFonts w:ascii="Arial" w:hAnsi="Arial" w:cs="Arial"/>
            <w:color w:val="000000" w:themeColor="text1"/>
          </w:rPr>
          <w:delText>module</w:delText>
        </w:r>
        <w:r w:rsidRPr="00871A74" w:rsidDel="000F4367">
          <w:rPr>
            <w:rFonts w:ascii="Arial" w:hAnsi="Arial" w:cs="Arial"/>
            <w:color w:val="000000" w:themeColor="text1"/>
          </w:rPr>
          <w:delText xml:space="preserve"> abundance</w:delText>
        </w:r>
        <w:r w:rsidRPr="00714927" w:rsidDel="000F4367">
          <w:rPr>
            <w:rFonts w:ascii="Arial" w:hAnsi="Arial" w:cs="Arial"/>
          </w:rPr>
          <w:delText xml:space="preserve"> </w:delText>
        </w:r>
        <w:r w:rsidRPr="00871A74" w:rsidDel="000F4367">
          <w:rPr>
            <w:rFonts w:ascii="Arial" w:hAnsi="Arial" w:cs="Arial"/>
            <w:color w:val="000000" w:themeColor="text1"/>
          </w:rPr>
          <w:delText xml:space="preserve">(WT 13.74 </w:delText>
        </w:r>
        <w:r w:rsidRPr="00871A74" w:rsidDel="000F4367">
          <w:rPr>
            <w:rFonts w:ascii="Arial" w:hAnsi="Arial" w:cs="Arial"/>
          </w:rPr>
          <w:delText xml:space="preserve">± 0.001, MUT 13.85 ± 0.0009, p=0.0006). </w:delText>
        </w:r>
      </w:del>
    </w:p>
    <w:p w14:paraId="67E474D0" w14:textId="3DC856CD" w:rsidR="005D3001" w:rsidRPr="000C5885" w:rsidDel="000F4367" w:rsidRDefault="005D3001" w:rsidP="000F4367">
      <w:pPr>
        <w:spacing w:line="480" w:lineRule="auto"/>
        <w:jc w:val="thaiDistribute"/>
        <w:rPr>
          <w:del w:id="1440" w:author="Tyler Bradshaw" w:date="2020-12-05T17:32:00Z"/>
          <w:rFonts w:ascii="Arial" w:hAnsi="Arial" w:cs="Arial"/>
          <w:b/>
          <w:bCs/>
        </w:rPr>
        <w:pPrChange w:id="1441" w:author="Tyler Bradshaw" w:date="2020-12-05T17:32:00Z">
          <w:pPr>
            <w:spacing w:line="480" w:lineRule="auto"/>
            <w:jc w:val="thaiDistribute"/>
          </w:pPr>
        </w:pPrChange>
      </w:pPr>
      <w:del w:id="1442" w:author="Tyler Bradshaw" w:date="2020-12-05T17:32:00Z">
        <w:r w:rsidDel="000F4367">
          <w:rPr>
            <w:rFonts w:ascii="Arial" w:hAnsi="Arial" w:cs="Arial"/>
          </w:rPr>
          <w:delText xml:space="preserve">(G) The overall effect of genotype on M213 abundance </w:delText>
        </w:r>
        <w:r w:rsidRPr="00871A74" w:rsidDel="000F4367">
          <w:rPr>
            <w:rFonts w:ascii="Arial" w:hAnsi="Arial" w:cs="Arial"/>
            <w:color w:val="000000" w:themeColor="text1"/>
          </w:rPr>
          <w:delText>(</w:delText>
        </w:r>
        <w:r w:rsidRPr="00714927" w:rsidDel="000F4367">
          <w:rPr>
            <w:rFonts w:ascii="Arial" w:hAnsi="Arial" w:cs="Arial"/>
          </w:rPr>
          <w:delText>WT 12.17 ± 0.002, MUT 12.33 ± 0.002, p=0.0037</w:delText>
        </w:r>
        <w:r w:rsidRPr="00871A74" w:rsidDel="000F4367">
          <w:rPr>
            <w:rFonts w:ascii="Arial" w:hAnsi="Arial" w:cs="Arial"/>
          </w:rPr>
          <w:delText>). Data reported as mean ± SEM, error bars are SEM.</w:delText>
        </w:r>
        <w:r w:rsidDel="000F4367">
          <w:rPr>
            <w:rFonts w:ascii="Arial" w:hAnsi="Arial" w:cs="Arial"/>
          </w:rPr>
          <w:delText xml:space="preserve"> </w:delText>
        </w:r>
        <w:r w:rsidDel="000F4367">
          <w:rPr>
            <w:rFonts w:ascii="Arial" w:hAnsi="Arial" w:cs="Arial"/>
            <w:b/>
            <w:bCs/>
          </w:rPr>
          <w:delText>*</w:delText>
        </w:r>
        <w:r w:rsidDel="000F4367">
          <w:rPr>
            <w:rFonts w:ascii="Arial" w:hAnsi="Arial" w:cs="Arial"/>
          </w:rPr>
          <w:delText xml:space="preserve">p&lt;0.05, </w:delText>
        </w:r>
        <w:r w:rsidRPr="00871A74" w:rsidDel="000F4367">
          <w:rPr>
            <w:rFonts w:ascii="Arial" w:hAnsi="Arial" w:cs="Arial"/>
          </w:rPr>
          <w:delText>** p&lt;0.01, ***p&lt;0.001, empirical Bayes quasi-likelihood F-test with Bonferroni correction (</w:delText>
        </w:r>
        <w:r w:rsidDel="000F4367">
          <w:rPr>
            <w:rFonts w:ascii="Arial" w:hAnsi="Arial" w:cs="Arial"/>
          </w:rPr>
          <w:delText>E-G</w:delText>
        </w:r>
        <w:r w:rsidRPr="00871A74" w:rsidDel="000F4367">
          <w:rPr>
            <w:rFonts w:ascii="Arial" w:hAnsi="Arial" w:cs="Arial"/>
          </w:rPr>
          <w:delText>).</w:delText>
        </w:r>
      </w:del>
    </w:p>
    <w:p w14:paraId="42623CCF" w14:textId="49B6CDEA" w:rsidR="005D3001" w:rsidRPr="00871A74" w:rsidDel="000F4367" w:rsidRDefault="005D3001" w:rsidP="000F4367">
      <w:pPr>
        <w:spacing w:line="480" w:lineRule="auto"/>
        <w:jc w:val="thaiDistribute"/>
        <w:rPr>
          <w:del w:id="1443" w:author="Tyler Bradshaw" w:date="2020-12-05T17:32:00Z"/>
          <w:rFonts w:ascii="Arial" w:hAnsi="Arial" w:cs="Arial"/>
          <w:b/>
          <w:bCs/>
        </w:rPr>
        <w:pPrChange w:id="1444" w:author="Tyler Bradshaw" w:date="2020-12-05T17:32:00Z">
          <w:pPr>
            <w:spacing w:line="480" w:lineRule="auto"/>
            <w:jc w:val="thaiDistribute"/>
          </w:pPr>
        </w:pPrChange>
      </w:pPr>
    </w:p>
    <w:p w14:paraId="4DC3A498" w14:textId="23C0F9D3" w:rsidR="005D3001" w:rsidRPr="00871A74" w:rsidDel="000F4367" w:rsidRDefault="005D3001" w:rsidP="000F4367">
      <w:pPr>
        <w:spacing w:line="480" w:lineRule="auto"/>
        <w:jc w:val="thaiDistribute"/>
        <w:rPr>
          <w:del w:id="1445" w:author="Tyler Bradshaw" w:date="2020-12-05T17:32:00Z"/>
          <w:rFonts w:ascii="Arial" w:hAnsi="Arial" w:cs="Arial"/>
          <w:b/>
          <w:bCs/>
        </w:rPr>
        <w:pPrChange w:id="1446" w:author="Tyler Bradshaw" w:date="2020-12-05T17:32:00Z">
          <w:pPr>
            <w:spacing w:line="480" w:lineRule="auto"/>
            <w:jc w:val="thaiDistribute"/>
          </w:pPr>
        </w:pPrChange>
      </w:pPr>
      <w:bookmarkStart w:id="1447" w:name="Figure3"/>
      <w:del w:id="1448" w:author="Tyler Bradshaw" w:date="2020-12-05T17:32:00Z">
        <w:r w:rsidRPr="00871A74" w:rsidDel="000F4367">
          <w:rPr>
            <w:rFonts w:ascii="Arial" w:hAnsi="Arial" w:cs="Arial"/>
            <w:b/>
            <w:bCs/>
          </w:rPr>
          <w:delText xml:space="preserve">Figure </w:delText>
        </w:r>
        <w:r w:rsidDel="000F4367">
          <w:rPr>
            <w:rFonts w:ascii="Arial" w:hAnsi="Arial" w:cs="Arial"/>
            <w:b/>
            <w:bCs/>
          </w:rPr>
          <w:delText>4</w:delText>
        </w:r>
        <w:r w:rsidRPr="00871A74" w:rsidDel="000F4367">
          <w:rPr>
            <w:rFonts w:ascii="Arial" w:hAnsi="Arial" w:cs="Arial"/>
            <w:b/>
            <w:bCs/>
          </w:rPr>
          <w:delText>.</w:delText>
        </w:r>
        <w:r w:rsidRPr="00871A74" w:rsidDel="000F4367">
          <w:rPr>
            <w:rFonts w:ascii="Arial" w:hAnsi="Arial" w:cs="Arial"/>
          </w:rPr>
          <w:delText xml:space="preserve"> </w:delText>
        </w:r>
        <w:r w:rsidRPr="008D5614" w:rsidDel="000F4367">
          <w:rPr>
            <w:rFonts w:ascii="Arial" w:hAnsi="Arial" w:cs="Arial"/>
            <w:b/>
            <w:bCs/>
          </w:rPr>
          <w:delText>SWIP</w:delText>
        </w:r>
        <w:r w:rsidDel="000F4367">
          <w:rPr>
            <w:rFonts w:ascii="Arial" w:hAnsi="Arial" w:cs="Arial"/>
            <w:b/>
            <w:bCs/>
            <w:vertAlign w:val="superscript"/>
          </w:rPr>
          <w:delText>P1019R</w:delText>
        </w:r>
        <w:r w:rsidRPr="007A335B" w:rsidDel="000F4367">
          <w:rPr>
            <w:rFonts w:ascii="Arial" w:hAnsi="Arial" w:cs="Arial"/>
            <w:b/>
            <w:bCs/>
          </w:rPr>
          <w:delText xml:space="preserve"> </w:delText>
        </w:r>
        <w:r w:rsidDel="000F4367">
          <w:rPr>
            <w:rFonts w:ascii="Arial" w:hAnsi="Arial" w:cs="Arial"/>
            <w:b/>
            <w:bCs/>
          </w:rPr>
          <w:delText>m</w:delText>
        </w:r>
        <w:r w:rsidRPr="008D5614" w:rsidDel="000F4367">
          <w:rPr>
            <w:rFonts w:ascii="Arial" w:hAnsi="Arial" w:cs="Arial"/>
            <w:b/>
            <w:bCs/>
          </w:rPr>
          <w:delText>utant</w:delText>
        </w:r>
        <w:r w:rsidRPr="00871A74" w:rsidDel="000F4367">
          <w:rPr>
            <w:rFonts w:ascii="Arial" w:hAnsi="Arial" w:cs="Arial"/>
            <w:b/>
            <w:bCs/>
          </w:rPr>
          <w:delText xml:space="preserve"> neurons display structural abnormalities in endo-lysosomal compartments </w:delText>
        </w:r>
        <w:r w:rsidRPr="00871A74" w:rsidDel="000F4367">
          <w:rPr>
            <w:rFonts w:ascii="Arial" w:hAnsi="Arial" w:cs="Arial"/>
            <w:b/>
            <w:bCs/>
            <w:i/>
            <w:iCs/>
          </w:rPr>
          <w:delText>in vitro</w:delText>
        </w:r>
        <w:r w:rsidRPr="00871A74" w:rsidDel="000F4367">
          <w:rPr>
            <w:rFonts w:ascii="Arial" w:hAnsi="Arial" w:cs="Arial"/>
            <w:b/>
            <w:bCs/>
          </w:rPr>
          <w:delText xml:space="preserve"> </w:delText>
        </w:r>
      </w:del>
    </w:p>
    <w:bookmarkEnd w:id="1447"/>
    <w:p w14:paraId="658E3B6D" w14:textId="572978E4" w:rsidR="005D3001" w:rsidRPr="00871A74" w:rsidDel="000F4367" w:rsidRDefault="005D3001" w:rsidP="000F4367">
      <w:pPr>
        <w:spacing w:line="480" w:lineRule="auto"/>
        <w:jc w:val="thaiDistribute"/>
        <w:rPr>
          <w:del w:id="1449" w:author="Tyler Bradshaw" w:date="2020-12-05T17:32:00Z"/>
          <w:rFonts w:ascii="Arial" w:hAnsi="Arial" w:cs="Arial"/>
        </w:rPr>
        <w:pPrChange w:id="1450" w:author="Tyler Bradshaw" w:date="2020-12-05T17:32:00Z">
          <w:pPr>
            <w:spacing w:line="480" w:lineRule="auto"/>
            <w:jc w:val="thaiDistribute"/>
          </w:pPr>
        </w:pPrChange>
      </w:pPr>
      <w:del w:id="1451" w:author="Tyler Bradshaw" w:date="2020-12-05T17:32:00Z">
        <w:r w:rsidRPr="00871A74" w:rsidDel="000F4367">
          <w:rPr>
            <w:rFonts w:ascii="Arial" w:hAnsi="Arial" w:cs="Arial"/>
          </w:rPr>
          <w:delText xml:space="preserve">(A) Experimental design. Cortices were dissected from P0 pups, and neurons were dissociated and cultured on glass coverslips for 15 days. Cultures were fixed, stained, and imaged using confocal microscopy. 3D puncta volumes were reconstructed from z-stack images using Imaris software. </w:delText>
        </w:r>
      </w:del>
    </w:p>
    <w:p w14:paraId="1C8AA721" w14:textId="225F3A97" w:rsidR="005D3001" w:rsidRPr="00871A74" w:rsidDel="000F4367" w:rsidRDefault="005D3001" w:rsidP="000F4367">
      <w:pPr>
        <w:spacing w:line="480" w:lineRule="auto"/>
        <w:jc w:val="thaiDistribute"/>
        <w:rPr>
          <w:del w:id="1452" w:author="Tyler Bradshaw" w:date="2020-12-05T17:32:00Z"/>
          <w:rFonts w:ascii="Arial" w:hAnsi="Arial" w:cs="Arial"/>
        </w:rPr>
        <w:pPrChange w:id="1453" w:author="Tyler Bradshaw" w:date="2020-12-05T17:32:00Z">
          <w:pPr>
            <w:spacing w:line="480" w:lineRule="auto"/>
            <w:jc w:val="thaiDistribute"/>
          </w:pPr>
        </w:pPrChange>
      </w:pPr>
      <w:del w:id="1454" w:author="Tyler Bradshaw" w:date="2020-12-05T17:32:00Z">
        <w:r w:rsidRPr="00871A74" w:rsidDel="000F4367">
          <w:rPr>
            <w:rFonts w:ascii="Arial" w:hAnsi="Arial" w:cs="Arial"/>
          </w:rPr>
          <w:delText>(B</w:delText>
        </w:r>
        <w:r w:rsidDel="000F4367">
          <w:rPr>
            <w:rFonts w:ascii="Arial" w:hAnsi="Arial" w:cs="Arial"/>
          </w:rPr>
          <w:delText>-C</w:delText>
        </w:r>
        <w:r w:rsidRPr="00871A74" w:rsidDel="000F4367">
          <w:rPr>
            <w:rFonts w:ascii="Arial" w:hAnsi="Arial" w:cs="Arial"/>
          </w:rPr>
          <w:delText>) Representative 3D reconstruction</w:delText>
        </w:r>
        <w:r w:rsidDel="000F4367">
          <w:rPr>
            <w:rFonts w:ascii="Arial" w:hAnsi="Arial" w:cs="Arial"/>
          </w:rPr>
          <w:delText>s</w:delText>
        </w:r>
        <w:r w:rsidRPr="00871A74" w:rsidDel="000F4367">
          <w:rPr>
            <w:rFonts w:ascii="Arial" w:hAnsi="Arial" w:cs="Arial"/>
          </w:rPr>
          <w:delText xml:space="preserve"> of WT</w:delText>
        </w:r>
        <w:r w:rsidDel="000F4367">
          <w:rPr>
            <w:rFonts w:ascii="Arial" w:hAnsi="Arial" w:cs="Arial"/>
          </w:rPr>
          <w:delText xml:space="preserve"> and MUT</w:delText>
        </w:r>
        <w:r w:rsidRPr="00871A74" w:rsidDel="000F4367">
          <w:rPr>
            <w:rFonts w:ascii="Arial" w:hAnsi="Arial" w:cs="Arial"/>
          </w:rPr>
          <w:delText xml:space="preserve"> DIV15 neuron</w:delText>
        </w:r>
        <w:r w:rsidDel="000F4367">
          <w:rPr>
            <w:rFonts w:ascii="Arial" w:hAnsi="Arial" w:cs="Arial"/>
          </w:rPr>
          <w:delText>s (respectively)</w:delText>
        </w:r>
        <w:r w:rsidRPr="00871A74" w:rsidDel="000F4367">
          <w:rPr>
            <w:rFonts w:ascii="Arial" w:hAnsi="Arial" w:cs="Arial"/>
          </w:rPr>
          <w:delText xml:space="preserve"> stained for EEA1 (yellow) and MAP2 (magenta). </w:delText>
        </w:r>
      </w:del>
    </w:p>
    <w:p w14:paraId="0E3A715C" w14:textId="078641C9" w:rsidR="005D3001" w:rsidRPr="00871A74" w:rsidDel="000F4367" w:rsidRDefault="005D3001" w:rsidP="000F4367">
      <w:pPr>
        <w:spacing w:line="480" w:lineRule="auto"/>
        <w:jc w:val="thaiDistribute"/>
        <w:rPr>
          <w:del w:id="1455" w:author="Tyler Bradshaw" w:date="2020-12-05T17:32:00Z"/>
          <w:rFonts w:ascii="Arial" w:hAnsi="Arial" w:cs="Arial"/>
        </w:rPr>
        <w:pPrChange w:id="1456" w:author="Tyler Bradshaw" w:date="2020-12-05T17:32:00Z">
          <w:pPr>
            <w:spacing w:line="480" w:lineRule="auto"/>
            <w:jc w:val="thaiDistribute"/>
          </w:pPr>
        </w:pPrChange>
      </w:pPr>
      <w:del w:id="1457" w:author="Tyler Bradshaw" w:date="2020-12-05T17:32:00Z">
        <w:r w:rsidRPr="00871A74" w:rsidDel="000F4367">
          <w:rPr>
            <w:rFonts w:ascii="Arial" w:hAnsi="Arial" w:cs="Arial"/>
          </w:rPr>
          <w:delText>(D</w:delText>
        </w:r>
        <w:r w:rsidDel="000F4367">
          <w:rPr>
            <w:rFonts w:ascii="Arial" w:hAnsi="Arial" w:cs="Arial"/>
          </w:rPr>
          <w:delText>-E</w:delText>
        </w:r>
        <w:r w:rsidRPr="00871A74" w:rsidDel="000F4367">
          <w:rPr>
            <w:rFonts w:ascii="Arial" w:hAnsi="Arial" w:cs="Arial"/>
          </w:rPr>
          <w:delText>) Representative 3D reconstruction</w:delText>
        </w:r>
        <w:r w:rsidDel="000F4367">
          <w:rPr>
            <w:rFonts w:ascii="Arial" w:hAnsi="Arial" w:cs="Arial"/>
          </w:rPr>
          <w:delText>s</w:delText>
        </w:r>
        <w:r w:rsidRPr="00871A74" w:rsidDel="000F4367">
          <w:rPr>
            <w:rFonts w:ascii="Arial" w:hAnsi="Arial" w:cs="Arial"/>
          </w:rPr>
          <w:delText xml:space="preserve"> of </w:delText>
        </w:r>
        <w:r w:rsidDel="000F4367">
          <w:rPr>
            <w:rFonts w:ascii="Arial" w:hAnsi="Arial" w:cs="Arial"/>
          </w:rPr>
          <w:delText xml:space="preserve">WT and MUT </w:delText>
        </w:r>
        <w:r w:rsidRPr="00871A74" w:rsidDel="000F4367">
          <w:rPr>
            <w:rFonts w:ascii="Arial" w:hAnsi="Arial" w:cs="Arial"/>
          </w:rPr>
          <w:delText>DIV15 neuron</w:delText>
        </w:r>
        <w:r w:rsidDel="000F4367">
          <w:rPr>
            <w:rFonts w:ascii="Arial" w:hAnsi="Arial" w:cs="Arial"/>
          </w:rPr>
          <w:delText>s (respectively)</w:delText>
        </w:r>
        <w:r w:rsidRPr="00871A74" w:rsidDel="000F4367">
          <w:rPr>
            <w:rFonts w:ascii="Arial" w:hAnsi="Arial" w:cs="Arial"/>
          </w:rPr>
          <w:delText xml:space="preserve"> stained for Cathepsin D (cyan) and MAP2 (magenta). </w:delText>
        </w:r>
      </w:del>
    </w:p>
    <w:p w14:paraId="731B9E20" w14:textId="20492DB1" w:rsidR="005D3001" w:rsidRPr="00871A74" w:rsidDel="000F4367" w:rsidRDefault="005D3001" w:rsidP="000F4367">
      <w:pPr>
        <w:spacing w:line="480" w:lineRule="auto"/>
        <w:jc w:val="thaiDistribute"/>
        <w:rPr>
          <w:del w:id="1458" w:author="Tyler Bradshaw" w:date="2020-12-05T17:32:00Z"/>
          <w:rFonts w:ascii="Arial" w:hAnsi="Arial" w:cs="Arial"/>
        </w:rPr>
        <w:pPrChange w:id="1459" w:author="Tyler Bradshaw" w:date="2020-12-05T17:32:00Z">
          <w:pPr>
            <w:spacing w:line="480" w:lineRule="auto"/>
            <w:jc w:val="thaiDistribute"/>
          </w:pPr>
        </w:pPrChange>
      </w:pPr>
      <w:del w:id="1460" w:author="Tyler Bradshaw" w:date="2020-12-05T17:32:00Z">
        <w:r w:rsidRPr="00871A74" w:rsidDel="000F4367">
          <w:rPr>
            <w:rFonts w:ascii="Arial" w:hAnsi="Arial" w:cs="Arial"/>
          </w:rPr>
          <w:delText>(F) Graph of the average number of EEA1+ volumes per soma in each image (WT 95.0 ± 5.5, n=24 neurons; MUT 103.7 ± 3.7, n=24 neurons; t</w:delText>
        </w:r>
        <w:r w:rsidRPr="00CE42E4" w:rsidDel="000F4367">
          <w:rPr>
            <w:rFonts w:ascii="Arial" w:hAnsi="Arial" w:cs="Arial"/>
            <w:vertAlign w:val="subscript"/>
          </w:rPr>
          <w:delText>40.2</w:delText>
        </w:r>
        <w:r w:rsidRPr="00871A74" w:rsidDel="000F4367">
          <w:rPr>
            <w:rFonts w:ascii="Arial" w:hAnsi="Arial" w:cs="Arial"/>
          </w:rPr>
          <w:delText>=1.314, p=0.1961</w:delText>
        </w:r>
      </w:del>
      <w:ins w:id="1461" w:author="Jamie Courtland" w:date="2020-10-27T14:03:00Z">
        <w:del w:id="1462" w:author="Tyler Bradshaw" w:date="2020-12-05T17:32:00Z">
          <w:r w:rsidR="00185A2E" w:rsidDel="000F4367">
            <w:rPr>
              <w:rFonts w:ascii="Arial" w:hAnsi="Arial" w:cs="Arial"/>
            </w:rPr>
            <w:delText>; U=208.5, p=0.1024</w:delText>
          </w:r>
        </w:del>
      </w:ins>
      <w:del w:id="1463" w:author="Tyler Bradshaw" w:date="2020-12-05T17:32:00Z">
        <w:r w:rsidRPr="00871A74" w:rsidDel="000F4367">
          <w:rPr>
            <w:rFonts w:ascii="Arial" w:hAnsi="Arial" w:cs="Arial"/>
          </w:rPr>
          <w:delText xml:space="preserve">). </w:delText>
        </w:r>
      </w:del>
    </w:p>
    <w:p w14:paraId="058E2B50" w14:textId="20620F2D" w:rsidR="005D3001" w:rsidRPr="00871A74" w:rsidDel="000F4367" w:rsidRDefault="005D3001" w:rsidP="000F4367">
      <w:pPr>
        <w:spacing w:line="480" w:lineRule="auto"/>
        <w:jc w:val="thaiDistribute"/>
        <w:rPr>
          <w:del w:id="1464" w:author="Tyler Bradshaw" w:date="2020-12-05T17:32:00Z"/>
          <w:rFonts w:ascii="Arial" w:hAnsi="Arial" w:cs="Arial"/>
        </w:rPr>
        <w:pPrChange w:id="1465" w:author="Tyler Bradshaw" w:date="2020-12-05T17:32:00Z">
          <w:pPr>
            <w:spacing w:line="480" w:lineRule="auto"/>
            <w:jc w:val="thaiDistribute"/>
          </w:pPr>
        </w:pPrChange>
      </w:pPr>
      <w:del w:id="1466" w:author="Tyler Bradshaw" w:date="2020-12-05T17:32:00Z">
        <w:r w:rsidRPr="00871A74" w:rsidDel="000F4367">
          <w:rPr>
            <w:rFonts w:ascii="Arial" w:hAnsi="Arial" w:cs="Arial"/>
          </w:rPr>
          <w:delText>(G) Graph of the average EEA1+ volume size per soma shows larger EEA1+ volumes in MUT neurons (WT 0.15 ± 0.01 µm</w:delText>
        </w:r>
        <w:r w:rsidRPr="00CE42E4" w:rsidDel="000F4367">
          <w:rPr>
            <w:rFonts w:ascii="Arial" w:hAnsi="Arial" w:cs="Arial"/>
            <w:vertAlign w:val="superscript"/>
          </w:rPr>
          <w:delText>3</w:delText>
        </w:r>
        <w:r w:rsidRPr="00871A74" w:rsidDel="000F4367">
          <w:rPr>
            <w:rFonts w:ascii="Arial" w:hAnsi="Arial" w:cs="Arial"/>
          </w:rPr>
          <w:delText>, n=24 neurons; MUT 0.30 ± 0.02 µm</w:delText>
        </w:r>
        <w:r w:rsidRPr="00CE42E4" w:rsidDel="000F4367">
          <w:rPr>
            <w:rFonts w:ascii="Arial" w:hAnsi="Arial" w:cs="Arial"/>
            <w:vertAlign w:val="superscript"/>
          </w:rPr>
          <w:delText>3</w:delText>
        </w:r>
        <w:r w:rsidRPr="00871A74" w:rsidDel="000F4367">
          <w:rPr>
            <w:rFonts w:ascii="Arial" w:hAnsi="Arial" w:cs="Arial"/>
          </w:rPr>
          <w:delText xml:space="preserve">, n=24 neurons; U=50, p&lt;0.0001). </w:delText>
        </w:r>
      </w:del>
    </w:p>
    <w:p w14:paraId="3A204EF1" w14:textId="07602521" w:rsidR="005D3001" w:rsidRPr="00871A74" w:rsidDel="000F4367" w:rsidRDefault="005D3001" w:rsidP="000F4367">
      <w:pPr>
        <w:spacing w:line="480" w:lineRule="auto"/>
        <w:jc w:val="thaiDistribute"/>
        <w:rPr>
          <w:del w:id="1467" w:author="Tyler Bradshaw" w:date="2020-12-05T17:32:00Z"/>
          <w:rFonts w:ascii="Arial" w:hAnsi="Arial" w:cs="Arial"/>
        </w:rPr>
        <w:pPrChange w:id="1468" w:author="Tyler Bradshaw" w:date="2020-12-05T17:32:00Z">
          <w:pPr>
            <w:spacing w:line="480" w:lineRule="auto"/>
            <w:jc w:val="thaiDistribute"/>
          </w:pPr>
        </w:pPrChange>
      </w:pPr>
      <w:del w:id="1469" w:author="Tyler Bradshaw" w:date="2020-12-05T17:32:00Z">
        <w:r w:rsidRPr="00871A74" w:rsidDel="000F4367">
          <w:rPr>
            <w:rFonts w:ascii="Arial" w:hAnsi="Arial" w:cs="Arial"/>
          </w:rPr>
          <w:delText>(H) Graph of the average number of Cathepsin D+ volumes per soma illustrates less Cathepsin D+ volumes in MUT neurons (WT 30.4 ± 1.4, n=42; MUT 17.2 ± 0.9, n=42; t</w:delText>
        </w:r>
        <w:r w:rsidRPr="00CE42E4" w:rsidDel="000F4367">
          <w:rPr>
            <w:rFonts w:ascii="Arial" w:hAnsi="Arial" w:cs="Arial"/>
            <w:vertAlign w:val="subscript"/>
          </w:rPr>
          <w:delText>71</w:delText>
        </w:r>
        <w:r w:rsidRPr="00871A74" w:rsidDel="000F4367">
          <w:rPr>
            <w:rFonts w:ascii="Arial" w:hAnsi="Arial" w:cs="Arial"/>
          </w:rPr>
          <w:delText>=7.943</w:delText>
        </w:r>
      </w:del>
      <w:ins w:id="1470" w:author="Jamie Courtland" w:date="2020-10-27T14:04:00Z">
        <w:del w:id="1471" w:author="Tyler Bradshaw" w:date="2020-12-05T17:32:00Z">
          <w:r w:rsidR="00185A2E" w:rsidDel="000F4367">
            <w:rPr>
              <w:rFonts w:ascii="Arial" w:hAnsi="Arial" w:cs="Arial"/>
            </w:rPr>
            <w:delText>U=204</w:delText>
          </w:r>
        </w:del>
      </w:ins>
      <w:del w:id="1472" w:author="Tyler Bradshaw" w:date="2020-12-05T17:32:00Z">
        <w:r w:rsidRPr="00871A74" w:rsidDel="000F4367">
          <w:rPr>
            <w:rFonts w:ascii="Arial" w:hAnsi="Arial" w:cs="Arial"/>
          </w:rPr>
          <w:delText xml:space="preserve">, p&lt;0.0001). </w:delText>
        </w:r>
      </w:del>
    </w:p>
    <w:p w14:paraId="048133D8" w14:textId="20A422B4" w:rsidR="005D3001" w:rsidRPr="00871A74" w:rsidDel="000F4367" w:rsidRDefault="005D3001" w:rsidP="000F4367">
      <w:pPr>
        <w:spacing w:line="480" w:lineRule="auto"/>
        <w:jc w:val="thaiDistribute"/>
        <w:rPr>
          <w:del w:id="1473" w:author="Tyler Bradshaw" w:date="2020-12-05T17:32:00Z"/>
          <w:rFonts w:ascii="Arial" w:hAnsi="Arial" w:cs="Arial"/>
        </w:rPr>
        <w:pPrChange w:id="1474" w:author="Tyler Bradshaw" w:date="2020-12-05T17:32:00Z">
          <w:pPr>
            <w:spacing w:line="480" w:lineRule="auto"/>
            <w:jc w:val="thaiDistribute"/>
          </w:pPr>
        </w:pPrChange>
      </w:pPr>
      <w:del w:id="1475" w:author="Tyler Bradshaw" w:date="2020-12-05T17:32:00Z">
        <w:r w:rsidRPr="00871A74" w:rsidDel="000F4367">
          <w:rPr>
            <w:rFonts w:ascii="Arial" w:hAnsi="Arial" w:cs="Arial"/>
          </w:rPr>
          <w:delText>(I) Graph of the average Cathepsin D+ volume size per soma demonstrates larger Cathepsin D+ volumes in MUT neurons (WT 0.54 ± 0.02 µm</w:delText>
        </w:r>
        <w:r w:rsidRPr="00CE42E4" w:rsidDel="000F4367">
          <w:rPr>
            <w:rFonts w:ascii="Arial" w:hAnsi="Arial" w:cs="Arial"/>
            <w:vertAlign w:val="superscript"/>
          </w:rPr>
          <w:delText>3</w:delText>
        </w:r>
        <w:r w:rsidRPr="00871A74" w:rsidDel="000F4367">
          <w:rPr>
            <w:rFonts w:ascii="Arial" w:hAnsi="Arial" w:cs="Arial"/>
          </w:rPr>
          <w:delText>, n=42; MUT 0.69 ± 0.04 µm</w:delText>
        </w:r>
        <w:r w:rsidRPr="00CE42E4" w:rsidDel="000F4367">
          <w:rPr>
            <w:rFonts w:ascii="Arial" w:hAnsi="Arial" w:cs="Arial"/>
            <w:vertAlign w:val="superscript"/>
          </w:rPr>
          <w:delText>3</w:delText>
        </w:r>
        <w:r w:rsidRPr="00871A74" w:rsidDel="000F4367">
          <w:rPr>
            <w:rFonts w:ascii="Arial" w:hAnsi="Arial" w:cs="Arial"/>
          </w:rPr>
          <w:delText>, n=42; t</w:delText>
        </w:r>
        <w:r w:rsidRPr="00CE42E4" w:rsidDel="000F4367">
          <w:rPr>
            <w:rFonts w:ascii="Arial" w:hAnsi="Arial" w:cs="Arial"/>
            <w:vertAlign w:val="subscript"/>
          </w:rPr>
          <w:delText>63</w:delText>
        </w:r>
        <w:r w:rsidRPr="00871A74" w:rsidDel="000F4367">
          <w:rPr>
            <w:rFonts w:ascii="Arial" w:hAnsi="Arial" w:cs="Arial"/>
          </w:rPr>
          <w:delText xml:space="preserve">=3.701, p=0.0005). </w:delText>
        </w:r>
      </w:del>
    </w:p>
    <w:p w14:paraId="6BAE9319" w14:textId="07F6A0AB" w:rsidR="005D3001" w:rsidRPr="00871A74" w:rsidDel="000F4367" w:rsidRDefault="005D3001" w:rsidP="000F4367">
      <w:pPr>
        <w:spacing w:line="480" w:lineRule="auto"/>
        <w:jc w:val="thaiDistribute"/>
        <w:rPr>
          <w:del w:id="1476" w:author="Tyler Bradshaw" w:date="2020-12-05T17:32:00Z"/>
          <w:rFonts w:ascii="Arial" w:hAnsi="Arial" w:cs="Arial"/>
        </w:rPr>
        <w:pPrChange w:id="1477" w:author="Tyler Bradshaw" w:date="2020-12-05T17:32:00Z">
          <w:pPr>
            <w:spacing w:line="480" w:lineRule="auto"/>
            <w:jc w:val="thaiDistribute"/>
          </w:pPr>
        </w:pPrChange>
      </w:pPr>
      <w:del w:id="1478" w:author="Tyler Bradshaw" w:date="2020-12-05T17:32:00Z">
        <w:r w:rsidRPr="00871A74" w:rsidDel="000F4367">
          <w:rPr>
            <w:rFonts w:ascii="Arial" w:hAnsi="Arial" w:cs="Arial"/>
          </w:rPr>
          <w:delText>(J) Histogram of EEA1+ volumes illustrate differences in size distributions between MUT and WT neurons</w:delText>
        </w:r>
      </w:del>
      <w:ins w:id="1479" w:author="Jamie Courtland" w:date="2020-10-27T13:50:00Z">
        <w:del w:id="1480" w:author="Tyler Bradshaw" w:date="2020-12-05T17:32:00Z">
          <w:r w:rsidR="004C17BD" w:rsidDel="000F4367">
            <w:rPr>
              <w:rFonts w:ascii="Arial" w:hAnsi="Arial" w:cs="Arial"/>
            </w:rPr>
            <w:delText xml:space="preserve"> (</w:delText>
          </w:r>
        </w:del>
      </w:ins>
      <w:ins w:id="1481" w:author="Jamie Courtland" w:date="2020-10-27T13:53:00Z">
        <w:del w:id="1482" w:author="Tyler Bradshaw" w:date="2020-12-05T17:32:00Z">
          <w:r w:rsidR="004C17BD" w:rsidDel="000F4367">
            <w:rPr>
              <w:rFonts w:ascii="Arial" w:hAnsi="Arial" w:cs="Arial"/>
            </w:rPr>
            <w:delText xml:space="preserve">D=0.2661, </w:delText>
          </w:r>
        </w:del>
      </w:ins>
      <w:ins w:id="1483" w:author="Jamie Courtland" w:date="2020-10-27T13:54:00Z">
        <w:del w:id="1484" w:author="Tyler Bradshaw" w:date="2020-12-05T17:32:00Z">
          <w:r w:rsidR="004C17BD" w:rsidDel="000F4367">
            <w:rPr>
              <w:rFonts w:ascii="Arial" w:hAnsi="Arial" w:cs="Arial"/>
            </w:rPr>
            <w:delText>p&lt;0.0001).</w:delText>
          </w:r>
        </w:del>
      </w:ins>
      <w:del w:id="1485" w:author="Tyler Bradshaw" w:date="2020-12-05T17:32:00Z">
        <w:r w:rsidRPr="00871A74" w:rsidDel="000F4367">
          <w:rPr>
            <w:rFonts w:ascii="Arial" w:hAnsi="Arial" w:cs="Arial"/>
          </w:rPr>
          <w:delText xml:space="preserve">. </w:delText>
        </w:r>
      </w:del>
    </w:p>
    <w:p w14:paraId="234E17AD" w14:textId="7E5BABAA" w:rsidR="005D3001" w:rsidRPr="00871A74" w:rsidDel="000F4367" w:rsidRDefault="005D3001" w:rsidP="000F4367">
      <w:pPr>
        <w:spacing w:line="480" w:lineRule="auto"/>
        <w:jc w:val="thaiDistribute"/>
        <w:rPr>
          <w:del w:id="1486" w:author="Tyler Bradshaw" w:date="2020-12-05T17:32:00Z"/>
          <w:rFonts w:ascii="Arial" w:hAnsi="Arial" w:cs="Arial"/>
        </w:rPr>
        <w:pPrChange w:id="1487" w:author="Tyler Bradshaw" w:date="2020-12-05T17:32:00Z">
          <w:pPr>
            <w:spacing w:line="480" w:lineRule="auto"/>
            <w:jc w:val="thaiDistribute"/>
          </w:pPr>
        </w:pPrChange>
      </w:pPr>
      <w:del w:id="1488" w:author="Tyler Bradshaw" w:date="2020-12-05T17:32:00Z">
        <w:r w:rsidRPr="00871A74" w:rsidDel="000F4367">
          <w:rPr>
            <w:rFonts w:ascii="Arial" w:hAnsi="Arial" w:cs="Arial"/>
          </w:rPr>
          <w:delText>(K) Histogram of CathD+ volumes show differences in size distributions between MUT and WT neurons</w:delText>
        </w:r>
      </w:del>
      <w:ins w:id="1489" w:author="Jamie Courtland" w:date="2020-10-27T13:54:00Z">
        <w:del w:id="1490" w:author="Tyler Bradshaw" w:date="2020-12-05T17:32:00Z">
          <w:r w:rsidR="004C17BD" w:rsidDel="000F4367">
            <w:rPr>
              <w:rFonts w:ascii="Arial" w:hAnsi="Arial" w:cs="Arial"/>
            </w:rPr>
            <w:delText xml:space="preserve"> (D=0.</w:delText>
          </w:r>
        </w:del>
      </w:ins>
      <w:ins w:id="1491" w:author="Jamie Courtland" w:date="2020-10-27T13:55:00Z">
        <w:del w:id="1492" w:author="Tyler Bradshaw" w:date="2020-12-05T17:32:00Z">
          <w:r w:rsidR="004C17BD" w:rsidDel="000F4367">
            <w:rPr>
              <w:rFonts w:ascii="Arial" w:hAnsi="Arial" w:cs="Arial"/>
            </w:rPr>
            <w:delText>1307</w:delText>
          </w:r>
        </w:del>
      </w:ins>
      <w:ins w:id="1493" w:author="Jamie Courtland" w:date="2020-10-27T13:54:00Z">
        <w:del w:id="1494" w:author="Tyler Bradshaw" w:date="2020-12-05T17:32:00Z">
          <w:r w:rsidR="004C17BD" w:rsidDel="000F4367">
            <w:rPr>
              <w:rFonts w:ascii="Arial" w:hAnsi="Arial" w:cs="Arial"/>
            </w:rPr>
            <w:delText>, p&lt;0.0001)</w:delText>
          </w:r>
        </w:del>
      </w:ins>
      <w:del w:id="1495" w:author="Tyler Bradshaw" w:date="2020-12-05T17:32:00Z">
        <w:r w:rsidRPr="00871A74" w:rsidDel="000F4367">
          <w:rPr>
            <w:rFonts w:ascii="Arial" w:hAnsi="Arial" w:cs="Arial"/>
          </w:rPr>
          <w:delText>. Analyses included at least three separate culture preparations. Scale bars, 5 µm (B-E). Data reported as mean ± SEM, error bars are SEM. ***p&lt;0.001, ****p&lt;0.0001, two-tailed t-tests or Mann-Whitney U test (</w:delText>
        </w:r>
      </w:del>
      <w:ins w:id="1496" w:author="Jamie Courtland" w:date="2020-10-27T13:58:00Z">
        <w:del w:id="1497" w:author="Tyler Bradshaw" w:date="2020-12-05T17:32:00Z">
          <w:r w:rsidR="004C17BD" w:rsidDel="000F4367">
            <w:rPr>
              <w:rFonts w:ascii="Arial" w:hAnsi="Arial" w:cs="Arial"/>
            </w:rPr>
            <w:delText>F-H</w:delText>
          </w:r>
        </w:del>
      </w:ins>
      <w:del w:id="1498" w:author="Tyler Bradshaw" w:date="2020-12-05T17:32:00Z">
        <w:r w:rsidRPr="00871A74" w:rsidDel="000F4367">
          <w:rPr>
            <w:rFonts w:ascii="Arial" w:hAnsi="Arial" w:cs="Arial"/>
          </w:rPr>
          <w:delText>G)</w:delText>
        </w:r>
      </w:del>
      <w:ins w:id="1499" w:author="Jamie Courtland" w:date="2020-10-27T13:58:00Z">
        <w:del w:id="1500" w:author="Tyler Bradshaw" w:date="2020-12-05T17:32:00Z">
          <w:r w:rsidR="004C17BD" w:rsidDel="000F4367">
            <w:rPr>
              <w:rFonts w:ascii="Arial" w:hAnsi="Arial" w:cs="Arial"/>
            </w:rPr>
            <w:delText xml:space="preserve">, </w:delText>
          </w:r>
        </w:del>
      </w:ins>
      <w:ins w:id="1501" w:author="Jamie Courtland" w:date="2020-10-27T13:59:00Z">
        <w:del w:id="1502" w:author="Tyler Bradshaw" w:date="2020-12-05T17:32:00Z">
          <w:r w:rsidR="00185A2E" w:rsidRPr="00871A74" w:rsidDel="000F4367">
            <w:rPr>
              <w:rFonts w:ascii="Arial" w:hAnsi="Arial" w:cs="Arial"/>
            </w:rPr>
            <w:delText>two-tailed t-test</w:delText>
          </w:r>
          <w:r w:rsidR="00185A2E" w:rsidDel="000F4367">
            <w:rPr>
              <w:rFonts w:ascii="Arial" w:hAnsi="Arial" w:cs="Arial"/>
            </w:rPr>
            <w:delText xml:space="preserve"> (I),</w:delText>
          </w:r>
          <w:r w:rsidR="00185A2E" w:rsidRPr="00871A74" w:rsidDel="000F4367">
            <w:rPr>
              <w:rFonts w:ascii="Arial" w:hAnsi="Arial" w:cs="Arial"/>
            </w:rPr>
            <w:delText xml:space="preserve"> </w:delText>
          </w:r>
        </w:del>
      </w:ins>
      <w:ins w:id="1503" w:author="Jamie Courtland" w:date="2020-10-27T13:58:00Z">
        <w:del w:id="1504" w:author="Tyler Bradshaw" w:date="2020-12-05T17:32:00Z">
          <w:r w:rsidR="004C17BD" w:rsidDel="000F4367">
            <w:rPr>
              <w:rFonts w:ascii="Arial" w:hAnsi="Arial" w:cs="Arial"/>
            </w:rPr>
            <w:delText>or Kolmogorov-Smirnov test (J-K)</w:delText>
          </w:r>
        </w:del>
      </w:ins>
      <w:del w:id="1505" w:author="Tyler Bradshaw" w:date="2020-12-05T17:32:00Z">
        <w:r w:rsidRPr="00871A74" w:rsidDel="000F4367">
          <w:rPr>
            <w:rFonts w:ascii="Arial" w:hAnsi="Arial" w:cs="Arial"/>
          </w:rPr>
          <w:delText>.</w:delText>
        </w:r>
      </w:del>
    </w:p>
    <w:p w14:paraId="05EF096A" w14:textId="1DD59152" w:rsidR="005D3001" w:rsidRPr="00871A74" w:rsidDel="000F4367" w:rsidRDefault="005D3001" w:rsidP="000F4367">
      <w:pPr>
        <w:spacing w:line="480" w:lineRule="auto"/>
        <w:jc w:val="thaiDistribute"/>
        <w:rPr>
          <w:del w:id="1506" w:author="Tyler Bradshaw" w:date="2020-12-05T17:32:00Z"/>
          <w:rFonts w:ascii="Arial" w:hAnsi="Arial" w:cs="Arial"/>
        </w:rPr>
        <w:pPrChange w:id="1507" w:author="Tyler Bradshaw" w:date="2020-12-05T17:32:00Z">
          <w:pPr>
            <w:spacing w:line="480" w:lineRule="auto"/>
            <w:jc w:val="thaiDistribute"/>
          </w:pPr>
        </w:pPrChange>
      </w:pPr>
    </w:p>
    <w:p w14:paraId="3E48D883" w14:textId="16899EAF" w:rsidR="005D3001" w:rsidRPr="00CE42E4" w:rsidDel="000F4367" w:rsidRDefault="005D3001" w:rsidP="000F4367">
      <w:pPr>
        <w:spacing w:line="480" w:lineRule="auto"/>
        <w:jc w:val="thaiDistribute"/>
        <w:rPr>
          <w:del w:id="1508" w:author="Tyler Bradshaw" w:date="2020-12-05T17:32:00Z"/>
          <w:rFonts w:ascii="Arial" w:hAnsi="Arial" w:cs="Arial"/>
          <w:b/>
          <w:bCs/>
        </w:rPr>
        <w:pPrChange w:id="1509" w:author="Tyler Bradshaw" w:date="2020-12-05T17:32:00Z">
          <w:pPr>
            <w:spacing w:line="480" w:lineRule="auto"/>
            <w:jc w:val="thaiDistribute"/>
          </w:pPr>
        </w:pPrChange>
      </w:pPr>
      <w:bookmarkStart w:id="1510" w:name="Figure4"/>
      <w:del w:id="1511" w:author="Tyler Bradshaw" w:date="2020-12-05T17:32:00Z">
        <w:r w:rsidRPr="00871A74" w:rsidDel="000F4367">
          <w:rPr>
            <w:rFonts w:ascii="Arial" w:hAnsi="Arial" w:cs="Arial"/>
            <w:b/>
            <w:bCs/>
          </w:rPr>
          <w:delText xml:space="preserve">Figure </w:delText>
        </w:r>
        <w:r w:rsidDel="000F4367">
          <w:rPr>
            <w:rFonts w:ascii="Arial" w:hAnsi="Arial" w:cs="Arial"/>
            <w:b/>
            <w:bCs/>
          </w:rPr>
          <w:delText>5</w:delText>
        </w:r>
        <w:r w:rsidRPr="00871A74" w:rsidDel="000F4367">
          <w:rPr>
            <w:rFonts w:ascii="Arial" w:hAnsi="Arial" w:cs="Arial"/>
            <w:b/>
            <w:bCs/>
          </w:rPr>
          <w:delText>.</w:delText>
        </w:r>
        <w:r w:rsidDel="000F4367">
          <w:rPr>
            <w:rFonts w:ascii="Arial" w:hAnsi="Arial" w:cs="Arial"/>
          </w:rPr>
          <w:delText xml:space="preserve"> </w:delText>
        </w:r>
        <w:r w:rsidRPr="00871A74" w:rsidDel="000F4367">
          <w:rPr>
            <w:rFonts w:ascii="Arial" w:hAnsi="Arial" w:cs="Arial"/>
            <w:b/>
            <w:bCs/>
          </w:rPr>
          <w:delText>SWIP</w:delText>
        </w:r>
        <w:r w:rsidRPr="00871A74" w:rsidDel="000F4367">
          <w:rPr>
            <w:rFonts w:ascii="Arial" w:hAnsi="Arial" w:cs="Arial"/>
            <w:b/>
            <w:bCs/>
            <w:vertAlign w:val="superscript"/>
          </w:rPr>
          <w:delText>P1019R</w:delText>
        </w:r>
        <w:r w:rsidRPr="00871A74" w:rsidDel="000F4367">
          <w:rPr>
            <w:rFonts w:ascii="Arial" w:hAnsi="Arial" w:cs="Arial"/>
            <w:b/>
            <w:bCs/>
            <w:i/>
            <w:iCs/>
          </w:rPr>
          <w:delText xml:space="preserve"> </w:delText>
        </w:r>
        <w:r w:rsidRPr="00871A74" w:rsidDel="000F4367">
          <w:rPr>
            <w:rFonts w:ascii="Arial" w:hAnsi="Arial" w:cs="Arial"/>
            <w:b/>
            <w:bCs/>
          </w:rPr>
          <w:delText xml:space="preserve">mutant brains exhibit markers of abnormal endo-lysosomal structures and cell death </w:delText>
        </w:r>
        <w:r w:rsidRPr="00871A74" w:rsidDel="000F4367">
          <w:rPr>
            <w:rFonts w:ascii="Arial" w:hAnsi="Arial" w:cs="Arial"/>
            <w:b/>
            <w:bCs/>
            <w:i/>
            <w:iCs/>
          </w:rPr>
          <w:delText>in vivo</w:delText>
        </w:r>
      </w:del>
    </w:p>
    <w:bookmarkEnd w:id="1510"/>
    <w:p w14:paraId="0BA6EB7D" w14:textId="5592D3ED" w:rsidR="005D3001" w:rsidRPr="00871A74" w:rsidDel="000F4367" w:rsidRDefault="005D3001" w:rsidP="000F4367">
      <w:pPr>
        <w:spacing w:line="480" w:lineRule="auto"/>
        <w:jc w:val="thaiDistribute"/>
        <w:rPr>
          <w:del w:id="1512" w:author="Tyler Bradshaw" w:date="2020-12-05T17:32:00Z"/>
          <w:rFonts w:ascii="Arial" w:hAnsi="Arial" w:cs="Arial"/>
        </w:rPr>
        <w:pPrChange w:id="1513" w:author="Tyler Bradshaw" w:date="2020-12-05T17:32:00Z">
          <w:pPr>
            <w:spacing w:line="480" w:lineRule="auto"/>
            <w:jc w:val="thaiDistribute"/>
          </w:pPr>
        </w:pPrChange>
      </w:pPr>
      <w:del w:id="1514" w:author="Tyler Bradshaw" w:date="2020-12-05T17:32:00Z">
        <w:r w:rsidRPr="00871A74" w:rsidDel="000F4367">
          <w:rPr>
            <w:rFonts w:ascii="Arial" w:hAnsi="Arial" w:cs="Arial"/>
          </w:rPr>
          <w:delText>(A</w:delText>
        </w:r>
        <w:r w:rsidDel="000F4367">
          <w:rPr>
            <w:rFonts w:ascii="Arial" w:hAnsi="Arial" w:cs="Arial"/>
          </w:rPr>
          <w:delText>-B</w:delText>
        </w:r>
        <w:r w:rsidRPr="00871A74" w:rsidDel="000F4367">
          <w:rPr>
            <w:rFonts w:ascii="Arial" w:hAnsi="Arial" w:cs="Arial"/>
          </w:rPr>
          <w:delText>) Representative image</w:delText>
        </w:r>
        <w:r w:rsidDel="000F4367">
          <w:rPr>
            <w:rFonts w:ascii="Arial" w:hAnsi="Arial" w:cs="Arial"/>
          </w:rPr>
          <w:delText>s</w:delText>
        </w:r>
        <w:r w:rsidRPr="00871A74" w:rsidDel="000F4367">
          <w:rPr>
            <w:rFonts w:ascii="Arial" w:hAnsi="Arial" w:cs="Arial"/>
          </w:rPr>
          <w:delText xml:space="preserve"> of adolescent (P42) WT</w:delText>
        </w:r>
        <w:r w:rsidDel="000F4367">
          <w:rPr>
            <w:rFonts w:ascii="Arial" w:hAnsi="Arial" w:cs="Arial"/>
          </w:rPr>
          <w:delText xml:space="preserve"> and MUT</w:delText>
        </w:r>
        <w:r w:rsidRPr="00871A74" w:rsidDel="000F4367">
          <w:rPr>
            <w:rFonts w:ascii="Arial" w:hAnsi="Arial" w:cs="Arial"/>
          </w:rPr>
          <w:delText xml:space="preserve"> motor cortex stained with cleaved caspase-3 (CC3, green)</w:delText>
        </w:r>
        <w:r w:rsidDel="000F4367">
          <w:rPr>
            <w:rFonts w:ascii="Arial" w:hAnsi="Arial" w:cs="Arial"/>
          </w:rPr>
          <w:delText>.</w:delText>
        </w:r>
      </w:del>
    </w:p>
    <w:p w14:paraId="1DA4E258" w14:textId="3C3ECD1F" w:rsidR="005D3001" w:rsidRPr="00871A74" w:rsidDel="000F4367" w:rsidRDefault="005D3001" w:rsidP="000F4367">
      <w:pPr>
        <w:spacing w:line="480" w:lineRule="auto"/>
        <w:jc w:val="thaiDistribute"/>
        <w:rPr>
          <w:del w:id="1515" w:author="Tyler Bradshaw" w:date="2020-12-05T17:32:00Z"/>
          <w:rFonts w:ascii="Arial" w:hAnsi="Arial" w:cs="Arial"/>
        </w:rPr>
        <w:pPrChange w:id="1516" w:author="Tyler Bradshaw" w:date="2020-12-05T17:32:00Z">
          <w:pPr>
            <w:spacing w:line="480" w:lineRule="auto"/>
            <w:jc w:val="thaiDistribute"/>
          </w:pPr>
        </w:pPrChange>
      </w:pPr>
      <w:del w:id="1517" w:author="Tyler Bradshaw" w:date="2020-12-05T17:32:00Z">
        <w:r w:rsidRPr="00871A74" w:rsidDel="000F4367">
          <w:rPr>
            <w:rFonts w:ascii="Arial" w:hAnsi="Arial" w:cs="Arial"/>
          </w:rPr>
          <w:delText xml:space="preserve">(C) Anatomical representation of mouse brain with motor cortex highlighted in </w:delText>
        </w:r>
        <w:r w:rsidDel="000F4367">
          <w:rPr>
            <w:rFonts w:ascii="Arial" w:hAnsi="Arial" w:cs="Arial"/>
          </w:rPr>
          <w:delText>red</w:delText>
        </w:r>
        <w:r w:rsidRPr="00871A74" w:rsidDel="000F4367">
          <w:rPr>
            <w:rFonts w:ascii="Arial" w:hAnsi="Arial" w:cs="Arial"/>
          </w:rPr>
          <w:delText xml:space="preserve">, adapted from </w:delText>
        </w:r>
        <w:r w:rsidRPr="007E08F6" w:rsidDel="000F4367">
          <w:rPr>
            <w:rFonts w:ascii="Arial" w:hAnsi="Arial" w:cs="Arial"/>
          </w:rPr>
          <w:delText xml:space="preserve">the </w:delText>
        </w:r>
        <w:r w:rsidRPr="00871A74" w:rsidDel="000F4367">
          <w:rPr>
            <w:rFonts w:ascii="Arial" w:hAnsi="Arial" w:cs="Arial"/>
          </w:rPr>
          <w:delText xml:space="preserve">Allen Brain Atlas (Oh et al., 2014). </w:delText>
        </w:r>
      </w:del>
    </w:p>
    <w:p w14:paraId="598C0BD4" w14:textId="741B1111" w:rsidR="005D3001" w:rsidRPr="00871A74" w:rsidDel="000F4367" w:rsidRDefault="005D3001" w:rsidP="000F4367">
      <w:pPr>
        <w:spacing w:line="480" w:lineRule="auto"/>
        <w:jc w:val="thaiDistribute"/>
        <w:rPr>
          <w:del w:id="1518" w:author="Tyler Bradshaw" w:date="2020-12-05T17:32:00Z"/>
          <w:rFonts w:ascii="Arial" w:hAnsi="Arial" w:cs="Arial"/>
        </w:rPr>
        <w:pPrChange w:id="1519" w:author="Tyler Bradshaw" w:date="2020-12-05T17:32:00Z">
          <w:pPr>
            <w:spacing w:line="480" w:lineRule="auto"/>
            <w:jc w:val="thaiDistribute"/>
          </w:pPr>
        </w:pPrChange>
      </w:pPr>
      <w:del w:id="1520" w:author="Tyler Bradshaw" w:date="2020-12-05T17:32:00Z">
        <w:r w:rsidRPr="00871A74" w:rsidDel="000F4367">
          <w:rPr>
            <w:rFonts w:ascii="Arial" w:hAnsi="Arial" w:cs="Arial"/>
          </w:rPr>
          <w:delText>(D</w:delText>
        </w:r>
        <w:r w:rsidDel="000F4367">
          <w:rPr>
            <w:rFonts w:ascii="Arial" w:hAnsi="Arial" w:cs="Arial"/>
          </w:rPr>
          <w:delText>-E</w:delText>
        </w:r>
        <w:r w:rsidRPr="00871A74" w:rsidDel="000F4367">
          <w:rPr>
            <w:rFonts w:ascii="Arial" w:hAnsi="Arial" w:cs="Arial"/>
          </w:rPr>
          <w:delText xml:space="preserve">) Representative image of adult (10 mo) WT </w:delText>
        </w:r>
        <w:r w:rsidDel="000F4367">
          <w:rPr>
            <w:rFonts w:ascii="Arial" w:hAnsi="Arial" w:cs="Arial"/>
          </w:rPr>
          <w:delText xml:space="preserve">and MUT </w:delText>
        </w:r>
        <w:r w:rsidRPr="00871A74" w:rsidDel="000F4367">
          <w:rPr>
            <w:rFonts w:ascii="Arial" w:hAnsi="Arial" w:cs="Arial"/>
          </w:rPr>
          <w:delText>motor cortex stained with CC3 (green</w:delText>
        </w:r>
        <w:r w:rsidDel="000F4367">
          <w:rPr>
            <w:rFonts w:ascii="Arial" w:hAnsi="Arial" w:cs="Arial"/>
          </w:rPr>
          <w:delText>).</w:delText>
        </w:r>
        <w:r w:rsidRPr="00871A74" w:rsidDel="000F4367">
          <w:rPr>
            <w:rFonts w:ascii="Arial" w:hAnsi="Arial" w:cs="Arial"/>
          </w:rPr>
          <w:delText xml:space="preserve">  </w:delText>
        </w:r>
      </w:del>
    </w:p>
    <w:p w14:paraId="6CAEB741" w14:textId="02B16916" w:rsidR="005D3001" w:rsidDel="000F4367" w:rsidRDefault="005D3001" w:rsidP="000F4367">
      <w:pPr>
        <w:spacing w:line="480" w:lineRule="auto"/>
        <w:jc w:val="thaiDistribute"/>
        <w:rPr>
          <w:del w:id="1521" w:author="Tyler Bradshaw" w:date="2020-12-05T17:32:00Z"/>
          <w:rFonts w:ascii="Arial" w:hAnsi="Arial" w:cs="Arial"/>
        </w:rPr>
        <w:pPrChange w:id="1522" w:author="Tyler Bradshaw" w:date="2020-12-05T17:32:00Z">
          <w:pPr>
            <w:spacing w:line="480" w:lineRule="auto"/>
            <w:jc w:val="thaiDistribute"/>
          </w:pPr>
        </w:pPrChange>
      </w:pPr>
      <w:del w:id="1523" w:author="Tyler Bradshaw" w:date="2020-12-05T17:32:00Z">
        <w:r w:rsidRPr="00871A74" w:rsidDel="000F4367">
          <w:rPr>
            <w:rFonts w:ascii="Arial" w:hAnsi="Arial" w:cs="Arial"/>
          </w:rPr>
          <w:delText>(</w:delText>
        </w:r>
        <w:r w:rsidDel="000F4367">
          <w:rPr>
            <w:rFonts w:ascii="Arial" w:hAnsi="Arial" w:cs="Arial"/>
          </w:rPr>
          <w:delText>F, G</w:delText>
        </w:r>
        <w:r w:rsidRPr="00871A74" w:rsidDel="000F4367">
          <w:rPr>
            <w:rFonts w:ascii="Arial" w:hAnsi="Arial" w:cs="Arial"/>
          </w:rPr>
          <w:delText xml:space="preserve">, </w:delText>
        </w:r>
        <w:r w:rsidDel="000F4367">
          <w:rPr>
            <w:rFonts w:ascii="Arial" w:hAnsi="Arial" w:cs="Arial"/>
          </w:rPr>
          <w:delText>I, and J)</w:delText>
        </w:r>
        <w:r w:rsidRPr="00871A74" w:rsidDel="000F4367">
          <w:rPr>
            <w:rFonts w:ascii="Arial" w:hAnsi="Arial" w:cs="Arial"/>
          </w:rPr>
          <w:delText xml:space="preserve"> DAPI co-stained images for (A, B, D, and E, respectively).</w:delText>
        </w:r>
        <w:r w:rsidDel="000F4367">
          <w:rPr>
            <w:rFonts w:ascii="Arial" w:hAnsi="Arial" w:cs="Arial"/>
          </w:rPr>
          <w:delText xml:space="preserve"> </w:delText>
        </w:r>
        <w:r w:rsidRPr="00871A74" w:rsidDel="000F4367">
          <w:rPr>
            <w:rFonts w:ascii="Arial" w:hAnsi="Arial" w:cs="Arial"/>
          </w:rPr>
          <w:delText xml:space="preserve">Scale bar for </w:delText>
        </w:r>
        <w:r w:rsidDel="000F4367">
          <w:rPr>
            <w:rFonts w:ascii="Arial" w:hAnsi="Arial" w:cs="Arial"/>
          </w:rPr>
          <w:delText>(A-J)</w:delText>
        </w:r>
        <w:r w:rsidRPr="00871A74" w:rsidDel="000F4367">
          <w:rPr>
            <w:rFonts w:ascii="Arial" w:hAnsi="Arial" w:cs="Arial"/>
          </w:rPr>
          <w:delText>, 15 µm.</w:delText>
        </w:r>
        <w:r w:rsidRPr="001B3EA4" w:rsidDel="000F4367">
          <w:rPr>
            <w:rFonts w:ascii="Arial" w:hAnsi="Arial" w:cs="Arial"/>
          </w:rPr>
          <w:delText xml:space="preserve"> </w:delText>
        </w:r>
      </w:del>
    </w:p>
    <w:p w14:paraId="05B92065" w14:textId="69B6852C" w:rsidR="005D3001" w:rsidRPr="00871A74" w:rsidDel="000F4367" w:rsidRDefault="005D3001" w:rsidP="000F4367">
      <w:pPr>
        <w:spacing w:line="480" w:lineRule="auto"/>
        <w:jc w:val="thaiDistribute"/>
        <w:rPr>
          <w:del w:id="1524" w:author="Tyler Bradshaw" w:date="2020-12-05T17:32:00Z"/>
          <w:rFonts w:ascii="Arial" w:hAnsi="Arial" w:cs="Arial"/>
        </w:rPr>
        <w:pPrChange w:id="1525" w:author="Tyler Bradshaw" w:date="2020-12-05T17:32:00Z">
          <w:pPr>
            <w:spacing w:line="480" w:lineRule="auto"/>
            <w:jc w:val="thaiDistribute"/>
          </w:pPr>
        </w:pPrChange>
      </w:pPr>
      <w:del w:id="1526" w:author="Tyler Bradshaw" w:date="2020-12-05T17:32:00Z">
        <w:r w:rsidRPr="00871A74" w:rsidDel="000F4367">
          <w:rPr>
            <w:rFonts w:ascii="Arial" w:hAnsi="Arial" w:cs="Arial"/>
          </w:rPr>
          <w:delText>(</w:delText>
        </w:r>
        <w:r w:rsidDel="000F4367">
          <w:rPr>
            <w:rFonts w:ascii="Arial" w:hAnsi="Arial" w:cs="Arial"/>
          </w:rPr>
          <w:delText>H</w:delText>
        </w:r>
        <w:r w:rsidRPr="00871A74" w:rsidDel="000F4367">
          <w:rPr>
            <w:rFonts w:ascii="Arial" w:hAnsi="Arial" w:cs="Arial"/>
          </w:rPr>
          <w:delText xml:space="preserve">) Graph depicting the </w:delText>
        </w:r>
        <w:r w:rsidDel="000F4367">
          <w:rPr>
            <w:rFonts w:ascii="Arial" w:hAnsi="Arial" w:cs="Arial"/>
          </w:rPr>
          <w:delText xml:space="preserve">normalized percentage of </w:delText>
        </w:r>
        <w:r w:rsidRPr="00871A74" w:rsidDel="000F4367">
          <w:rPr>
            <w:rFonts w:ascii="Arial" w:hAnsi="Arial" w:cs="Arial"/>
          </w:rPr>
          <w:delText xml:space="preserve">DAPI+ nuclei that are positive for CC3 per image. No difference is seen at P42, but the amount of CC3+ nuclei is significantly higher in aged MUT mice (P42 WT 6.97 ± 0.80%, P42 MUT 5.26 ± 0.90%, 10mo WT 25.38 ± 2.05%, 10mo MUT 44.01 ± 1.90%, H=74.12, p&lt;0.0001). </w:delText>
        </w:r>
        <w:r w:rsidDel="000F4367">
          <w:rPr>
            <w:rFonts w:ascii="Arial" w:hAnsi="Arial" w:cs="Arial"/>
          </w:rPr>
          <w:delText xml:space="preserve">We observed no difference in number of nuclei per image between genotypes. </w:delText>
        </w:r>
      </w:del>
    </w:p>
    <w:p w14:paraId="2A1C65D6" w14:textId="17ADA844" w:rsidR="005D3001" w:rsidRPr="00871A74" w:rsidDel="000F4367" w:rsidRDefault="005D3001" w:rsidP="000F4367">
      <w:pPr>
        <w:spacing w:line="480" w:lineRule="auto"/>
        <w:jc w:val="thaiDistribute"/>
        <w:rPr>
          <w:del w:id="1527" w:author="Tyler Bradshaw" w:date="2020-12-05T17:32:00Z"/>
          <w:rFonts w:ascii="Arial" w:hAnsi="Arial" w:cs="Arial"/>
        </w:rPr>
        <w:pPrChange w:id="1528" w:author="Tyler Bradshaw" w:date="2020-12-05T17:32:00Z">
          <w:pPr>
            <w:spacing w:line="480" w:lineRule="auto"/>
            <w:jc w:val="thaiDistribute"/>
          </w:pPr>
        </w:pPrChange>
      </w:pPr>
      <w:del w:id="1529" w:author="Tyler Bradshaw" w:date="2020-12-05T17:32:00Z">
        <w:r w:rsidRPr="00871A74" w:rsidDel="000F4367">
          <w:rPr>
            <w:rFonts w:ascii="Arial" w:hAnsi="Arial" w:cs="Arial"/>
          </w:rPr>
          <w:delText>(</w:delText>
        </w:r>
        <w:r w:rsidDel="000F4367">
          <w:rPr>
            <w:rFonts w:ascii="Arial" w:hAnsi="Arial" w:cs="Arial"/>
          </w:rPr>
          <w:delText>K</w:delText>
        </w:r>
        <w:r w:rsidRPr="00871A74" w:rsidDel="000F4367">
          <w:rPr>
            <w:rFonts w:ascii="Arial" w:hAnsi="Arial" w:cs="Arial"/>
          </w:rPr>
          <w:delText xml:space="preserve">) Representative transmission electron microscopy (TEM) image taken of soma from adult (7mo) WT motor cortex. </w:delText>
        </w:r>
        <w:r w:rsidDel="000F4367">
          <w:rPr>
            <w:rFonts w:ascii="Arial" w:hAnsi="Arial" w:cs="Arial"/>
          </w:rPr>
          <w:delText xml:space="preserve">Arrowheads </w:delText>
        </w:r>
        <w:r w:rsidRPr="00871A74" w:rsidDel="000F4367">
          <w:rPr>
            <w:rFonts w:ascii="Arial" w:hAnsi="Arial" w:cs="Arial"/>
          </w:rPr>
          <w:delText>delineate electron-dense lipofuscin material</w:delText>
        </w:r>
        <w:r w:rsidDel="000F4367">
          <w:rPr>
            <w:rFonts w:ascii="Arial" w:hAnsi="Arial" w:cs="Arial"/>
          </w:rPr>
          <w:delText>, Nuc = nucleus</w:delText>
        </w:r>
        <w:r w:rsidRPr="00871A74" w:rsidDel="000F4367">
          <w:rPr>
            <w:rFonts w:ascii="Arial" w:hAnsi="Arial" w:cs="Arial"/>
          </w:rPr>
          <w:delText xml:space="preserve">. </w:delText>
        </w:r>
      </w:del>
    </w:p>
    <w:p w14:paraId="1E7B7D7D" w14:textId="623FEBAE" w:rsidR="005D3001" w:rsidDel="000F4367" w:rsidRDefault="005D3001" w:rsidP="000F4367">
      <w:pPr>
        <w:spacing w:line="480" w:lineRule="auto"/>
        <w:jc w:val="thaiDistribute"/>
        <w:rPr>
          <w:del w:id="1530" w:author="Tyler Bradshaw" w:date="2020-12-05T17:32:00Z"/>
          <w:rFonts w:ascii="Arial" w:hAnsi="Arial" w:cs="Arial"/>
        </w:rPr>
        <w:pPrChange w:id="1531" w:author="Tyler Bradshaw" w:date="2020-12-05T17:32:00Z">
          <w:pPr>
            <w:spacing w:line="480" w:lineRule="auto"/>
            <w:jc w:val="thaiDistribute"/>
          </w:pPr>
        </w:pPrChange>
      </w:pPr>
      <w:del w:id="1532" w:author="Tyler Bradshaw" w:date="2020-12-05T17:32:00Z">
        <w:r w:rsidRPr="00871A74" w:rsidDel="000F4367">
          <w:rPr>
            <w:rFonts w:ascii="Arial" w:hAnsi="Arial" w:cs="Arial"/>
          </w:rPr>
          <w:delText>(</w:delText>
        </w:r>
        <w:r w:rsidDel="000F4367">
          <w:rPr>
            <w:rFonts w:ascii="Arial" w:hAnsi="Arial" w:cs="Arial"/>
          </w:rPr>
          <w:delText>L</w:delText>
        </w:r>
        <w:r w:rsidRPr="00871A74" w:rsidDel="000F4367">
          <w:rPr>
            <w:rFonts w:ascii="Arial" w:hAnsi="Arial" w:cs="Arial"/>
          </w:rPr>
          <w:delText xml:space="preserve">) Representative transmission electron microscopy (TEM) image taken of soma from adult (7mo) MUT motor cortex. </w:delText>
        </w:r>
      </w:del>
    </w:p>
    <w:p w14:paraId="0289E77A" w14:textId="6CF1F3A5" w:rsidR="005D3001" w:rsidDel="000F4367" w:rsidRDefault="005D3001" w:rsidP="000F4367">
      <w:pPr>
        <w:spacing w:line="480" w:lineRule="auto"/>
        <w:jc w:val="thaiDistribute"/>
        <w:rPr>
          <w:del w:id="1533" w:author="Tyler Bradshaw" w:date="2020-12-05T17:32:00Z"/>
          <w:rFonts w:ascii="Arial" w:hAnsi="Arial" w:cs="Arial"/>
        </w:rPr>
        <w:pPrChange w:id="1534" w:author="Tyler Bradshaw" w:date="2020-12-05T17:32:00Z">
          <w:pPr>
            <w:spacing w:line="480" w:lineRule="auto"/>
            <w:jc w:val="thaiDistribute"/>
          </w:pPr>
        </w:pPrChange>
      </w:pPr>
      <w:del w:id="1535" w:author="Tyler Bradshaw" w:date="2020-12-05T17:32:00Z">
        <w:r w:rsidDel="000F4367">
          <w:rPr>
            <w:rFonts w:ascii="Arial" w:hAnsi="Arial" w:cs="Arial"/>
          </w:rPr>
          <w:delText xml:space="preserve">(M) Inset from (K) highlights lysosomal structure in WT soma. Pseudo-colored region depicts lipofuscin area, demarcated as L. </w:delText>
        </w:r>
      </w:del>
    </w:p>
    <w:p w14:paraId="7F81D63C" w14:textId="69C295DA" w:rsidR="005D3001" w:rsidRPr="00871A74" w:rsidDel="000F4367" w:rsidRDefault="005D3001" w:rsidP="000F4367">
      <w:pPr>
        <w:spacing w:line="480" w:lineRule="auto"/>
        <w:jc w:val="thaiDistribute"/>
        <w:rPr>
          <w:del w:id="1536" w:author="Tyler Bradshaw" w:date="2020-12-05T17:32:00Z"/>
          <w:rFonts w:ascii="Arial" w:hAnsi="Arial" w:cs="Arial"/>
        </w:rPr>
        <w:pPrChange w:id="1537" w:author="Tyler Bradshaw" w:date="2020-12-05T17:32:00Z">
          <w:pPr>
            <w:spacing w:line="480" w:lineRule="auto"/>
            <w:jc w:val="thaiDistribute"/>
          </w:pPr>
        </w:pPrChange>
      </w:pPr>
      <w:del w:id="1538" w:author="Tyler Bradshaw" w:date="2020-12-05T17:32:00Z">
        <w:r w:rsidDel="000F4367">
          <w:rPr>
            <w:rFonts w:ascii="Arial" w:hAnsi="Arial" w:cs="Arial"/>
          </w:rPr>
          <w:delText xml:space="preserve">(N) Inset from (L) highlights large lipofuscin deposit in MUT soma (L, pseudo-colored region) with electron-dense and electron-lucent lipid-like (asterisk) components. </w:delText>
        </w:r>
      </w:del>
    </w:p>
    <w:p w14:paraId="3304AE5E" w14:textId="5F485397" w:rsidR="005D3001" w:rsidRPr="00871A74" w:rsidDel="000F4367" w:rsidRDefault="005D3001" w:rsidP="000F4367">
      <w:pPr>
        <w:spacing w:line="480" w:lineRule="auto"/>
        <w:jc w:val="thaiDistribute"/>
        <w:rPr>
          <w:del w:id="1539" w:author="Tyler Bradshaw" w:date="2020-12-05T17:32:00Z"/>
          <w:rFonts w:ascii="Arial" w:hAnsi="Arial" w:cs="Arial"/>
        </w:rPr>
        <w:pPrChange w:id="1540" w:author="Tyler Bradshaw" w:date="2020-12-05T17:32:00Z">
          <w:pPr>
            <w:spacing w:line="480" w:lineRule="auto"/>
            <w:jc w:val="thaiDistribute"/>
          </w:pPr>
        </w:pPrChange>
      </w:pPr>
      <w:del w:id="1541" w:author="Tyler Bradshaw" w:date="2020-12-05T17:32:00Z">
        <w:r w:rsidRPr="00871A74" w:rsidDel="000F4367">
          <w:rPr>
            <w:rFonts w:ascii="Arial" w:hAnsi="Arial" w:cs="Arial"/>
          </w:rPr>
          <w:delText>(</w:delText>
        </w:r>
        <w:r w:rsidDel="000F4367">
          <w:rPr>
            <w:rFonts w:ascii="Arial" w:hAnsi="Arial" w:cs="Arial"/>
          </w:rPr>
          <w:delText>O</w:delText>
        </w:r>
        <w:r w:rsidRPr="00871A74" w:rsidDel="000F4367">
          <w:rPr>
            <w:rFonts w:ascii="Arial" w:hAnsi="Arial" w:cs="Arial"/>
          </w:rPr>
          <w:delText>) Graph of areas of electron-dense regions of interest (ROI) shows increased ROI size in MUT neurons (WT 2.4x10</w:delText>
        </w:r>
        <w:r w:rsidRPr="00CE42E4" w:rsidDel="000F4367">
          <w:rPr>
            <w:rFonts w:ascii="Arial" w:hAnsi="Arial" w:cs="Arial"/>
            <w:vertAlign w:val="superscript"/>
          </w:rPr>
          <w:delText>5</w:delText>
        </w:r>
        <w:r w:rsidRPr="00871A74" w:rsidDel="000F4367">
          <w:rPr>
            <w:rFonts w:ascii="Arial" w:hAnsi="Arial" w:cs="Arial"/>
          </w:rPr>
          <w:delText xml:space="preserve"> ± 2.8x10</w:delText>
        </w:r>
        <w:r w:rsidRPr="00CE42E4" w:rsidDel="000F4367">
          <w:rPr>
            <w:rFonts w:ascii="Arial" w:hAnsi="Arial" w:cs="Arial"/>
            <w:vertAlign w:val="superscript"/>
          </w:rPr>
          <w:delText>4</w:delText>
        </w:r>
        <w:r w:rsidRPr="00871A74" w:rsidDel="000F4367">
          <w:rPr>
            <w:rFonts w:ascii="Arial" w:hAnsi="Arial" w:cs="Arial"/>
          </w:rPr>
          <w:delText xml:space="preserve"> nm</w:delText>
        </w:r>
        <w:r w:rsidRPr="00CE42E4" w:rsidDel="000F4367">
          <w:rPr>
            <w:rFonts w:ascii="Arial" w:hAnsi="Arial" w:cs="Arial"/>
            <w:vertAlign w:val="superscript"/>
          </w:rPr>
          <w:delText>2</w:delText>
        </w:r>
        <w:r w:rsidRPr="00871A74" w:rsidDel="000F4367">
          <w:rPr>
            <w:rFonts w:ascii="Arial" w:hAnsi="Arial" w:cs="Arial"/>
          </w:rPr>
          <w:delText>, n=50 ROIs; MUT 8.2x10</w:delText>
        </w:r>
        <w:r w:rsidRPr="00CE42E4" w:rsidDel="000F4367">
          <w:rPr>
            <w:rFonts w:ascii="Arial" w:hAnsi="Arial" w:cs="Arial"/>
            <w:vertAlign w:val="superscript"/>
          </w:rPr>
          <w:delText>5</w:delText>
        </w:r>
        <w:r w:rsidRPr="00871A74" w:rsidDel="000F4367">
          <w:rPr>
            <w:rFonts w:ascii="Arial" w:hAnsi="Arial" w:cs="Arial"/>
          </w:rPr>
          <w:delText xml:space="preserve"> ± 9.7 x10</w:delText>
        </w:r>
        <w:r w:rsidRPr="00CE42E4" w:rsidDel="000F4367">
          <w:rPr>
            <w:rFonts w:ascii="Arial" w:hAnsi="Arial" w:cs="Arial"/>
            <w:vertAlign w:val="superscript"/>
          </w:rPr>
          <w:delText>4</w:delText>
        </w:r>
        <w:r w:rsidRPr="00871A74" w:rsidDel="000F4367">
          <w:rPr>
            <w:rFonts w:ascii="Arial" w:hAnsi="Arial" w:cs="Arial"/>
          </w:rPr>
          <w:delText xml:space="preserve"> nm</w:delText>
        </w:r>
        <w:r w:rsidRPr="00CE42E4" w:rsidDel="000F4367">
          <w:rPr>
            <w:rFonts w:ascii="Arial" w:hAnsi="Arial" w:cs="Arial"/>
            <w:vertAlign w:val="superscript"/>
          </w:rPr>
          <w:delText>2</w:delText>
        </w:r>
        <w:r w:rsidRPr="00871A74" w:rsidDel="000F4367">
          <w:rPr>
            <w:rFonts w:ascii="Arial" w:hAnsi="Arial" w:cs="Arial"/>
          </w:rPr>
          <w:delText xml:space="preserve">, n=75 ROIs; U=636, p&lt;0.0001). </w:delText>
        </w:r>
      </w:del>
    </w:p>
    <w:p w14:paraId="55A20C36" w14:textId="1E2809C8" w:rsidR="005D3001" w:rsidRPr="00871A74" w:rsidDel="000F4367" w:rsidRDefault="005D3001" w:rsidP="000F4367">
      <w:pPr>
        <w:spacing w:line="480" w:lineRule="auto"/>
        <w:jc w:val="thaiDistribute"/>
        <w:rPr>
          <w:del w:id="1542" w:author="Tyler Bradshaw" w:date="2020-12-05T17:32:00Z"/>
          <w:rFonts w:ascii="Arial" w:hAnsi="Arial" w:cs="Arial"/>
        </w:rPr>
        <w:pPrChange w:id="1543" w:author="Tyler Bradshaw" w:date="2020-12-05T17:32:00Z">
          <w:pPr>
            <w:spacing w:line="480" w:lineRule="auto"/>
            <w:jc w:val="thaiDistribute"/>
          </w:pPr>
        </w:pPrChange>
      </w:pPr>
      <w:del w:id="1544" w:author="Tyler Bradshaw" w:date="2020-12-05T17:32:00Z">
        <w:r w:rsidRPr="00871A74" w:rsidDel="000F4367">
          <w:rPr>
            <w:rFonts w:ascii="Arial" w:hAnsi="Arial" w:cs="Arial"/>
          </w:rPr>
          <w:delText>(</w:delText>
        </w:r>
        <w:r w:rsidDel="000F4367">
          <w:rPr>
            <w:rFonts w:ascii="Arial" w:hAnsi="Arial" w:cs="Arial"/>
          </w:rPr>
          <w:delText>P</w:delText>
        </w:r>
        <w:r w:rsidRPr="00871A74" w:rsidDel="000F4367">
          <w:rPr>
            <w:rFonts w:ascii="Arial" w:hAnsi="Arial" w:cs="Arial"/>
          </w:rPr>
          <w:delText xml:space="preserve">) Graph of the average number of presumptive lysosomes with associated electron-dense material reveals increased number in MUT samples (WT 3.14 ± 0.72 ROIs, n=14 images; MUT 10.86 ± 1.42 ROIs, n=14 images; U=17, p&lt;0.0001). For (N) and (O), images were taken from multiple TEM grids, prepared from n=3 animals per genotype. Scale bar for </w:delText>
        </w:r>
        <w:r w:rsidDel="000F4367">
          <w:rPr>
            <w:rFonts w:ascii="Arial" w:hAnsi="Arial" w:cs="Arial"/>
          </w:rPr>
          <w:delText xml:space="preserve">all </w:delText>
        </w:r>
        <w:r w:rsidRPr="00871A74" w:rsidDel="000F4367">
          <w:rPr>
            <w:rFonts w:ascii="Arial" w:hAnsi="Arial" w:cs="Arial"/>
          </w:rPr>
          <w:delText>TEM</w:delText>
        </w:r>
        <w:r w:rsidDel="000F4367">
          <w:rPr>
            <w:rFonts w:ascii="Arial" w:hAnsi="Arial" w:cs="Arial"/>
          </w:rPr>
          <w:delText xml:space="preserve"> images</w:delText>
        </w:r>
        <w:r w:rsidRPr="00871A74" w:rsidDel="000F4367">
          <w:rPr>
            <w:rFonts w:ascii="Arial" w:hAnsi="Arial" w:cs="Arial"/>
          </w:rPr>
          <w:delText xml:space="preserve">, 1 µm. Data reported as mean ± SEM, error bars are SEM. </w:delText>
        </w:r>
      </w:del>
      <w:ins w:id="1545" w:author="Jamie Courtland" w:date="2020-10-28T15:56:00Z">
        <w:del w:id="1546" w:author="Tyler Bradshaw" w:date="2020-12-05T17:32:00Z">
          <w:r w:rsidR="00FC65D0" w:rsidDel="000F4367">
            <w:rPr>
              <w:rFonts w:ascii="Arial" w:hAnsi="Arial" w:cs="Arial"/>
            </w:rPr>
            <w:delText xml:space="preserve">*p&lt;0.05, </w:delText>
          </w:r>
        </w:del>
      </w:ins>
      <w:del w:id="1547" w:author="Tyler Bradshaw" w:date="2020-12-05T17:32:00Z">
        <w:r w:rsidRPr="00871A74" w:rsidDel="000F4367">
          <w:rPr>
            <w:rFonts w:ascii="Arial" w:hAnsi="Arial" w:cs="Arial"/>
          </w:rPr>
          <w:delText>***p&lt;0.001, ****p&lt;0.0001, Kruskal-Wallis test (F</w:delText>
        </w:r>
      </w:del>
      <w:ins w:id="1548" w:author="Jamie Courtland" w:date="2020-10-27T14:09:00Z">
        <w:del w:id="1549" w:author="Tyler Bradshaw" w:date="2020-12-05T17:32:00Z">
          <w:r w:rsidR="00DB718B" w:rsidDel="000F4367">
            <w:rPr>
              <w:rFonts w:ascii="Arial" w:hAnsi="Arial" w:cs="Arial"/>
            </w:rPr>
            <w:delText>H</w:delText>
          </w:r>
        </w:del>
      </w:ins>
      <w:del w:id="1550" w:author="Tyler Bradshaw" w:date="2020-12-05T17:32:00Z">
        <w:r w:rsidRPr="00871A74" w:rsidDel="000F4367">
          <w:rPr>
            <w:rFonts w:ascii="Arial" w:hAnsi="Arial" w:cs="Arial"/>
          </w:rPr>
          <w:delText>), Mann-Whitney U test (</w:delText>
        </w:r>
        <w:r w:rsidDel="000F4367">
          <w:rPr>
            <w:rFonts w:ascii="Arial" w:hAnsi="Arial" w:cs="Arial"/>
          </w:rPr>
          <w:delText>O</w:delText>
        </w:r>
        <w:r w:rsidRPr="00871A74" w:rsidDel="000F4367">
          <w:rPr>
            <w:rFonts w:ascii="Arial" w:hAnsi="Arial" w:cs="Arial"/>
          </w:rPr>
          <w:delText>-</w:delText>
        </w:r>
        <w:r w:rsidDel="000F4367">
          <w:rPr>
            <w:rFonts w:ascii="Arial" w:hAnsi="Arial" w:cs="Arial"/>
          </w:rPr>
          <w:delText>P</w:delText>
        </w:r>
        <w:r w:rsidRPr="00871A74" w:rsidDel="000F4367">
          <w:rPr>
            <w:rFonts w:ascii="Arial" w:hAnsi="Arial" w:cs="Arial"/>
          </w:rPr>
          <w:delText>).</w:delText>
        </w:r>
      </w:del>
    </w:p>
    <w:p w14:paraId="44BB5912" w14:textId="010C0957" w:rsidR="005D3001" w:rsidRPr="00871A74" w:rsidDel="000F4367" w:rsidRDefault="005D3001" w:rsidP="000F4367">
      <w:pPr>
        <w:spacing w:line="480" w:lineRule="auto"/>
        <w:jc w:val="thaiDistribute"/>
        <w:rPr>
          <w:del w:id="1551" w:author="Tyler Bradshaw" w:date="2020-12-05T17:32:00Z"/>
          <w:rFonts w:ascii="Arial" w:hAnsi="Arial" w:cs="Arial"/>
        </w:rPr>
        <w:pPrChange w:id="1552" w:author="Tyler Bradshaw" w:date="2020-12-05T17:32:00Z">
          <w:pPr>
            <w:spacing w:line="480" w:lineRule="auto"/>
            <w:jc w:val="thaiDistribute"/>
          </w:pPr>
        </w:pPrChange>
      </w:pPr>
    </w:p>
    <w:p w14:paraId="6254DF21" w14:textId="6CC41DFF" w:rsidR="005D3001" w:rsidRPr="00CE42E4" w:rsidDel="000F4367" w:rsidRDefault="005D3001" w:rsidP="000F4367">
      <w:pPr>
        <w:spacing w:line="480" w:lineRule="auto"/>
        <w:jc w:val="thaiDistribute"/>
        <w:rPr>
          <w:del w:id="1553" w:author="Tyler Bradshaw" w:date="2020-12-05T17:32:00Z"/>
          <w:rFonts w:ascii="Arial" w:hAnsi="Arial" w:cs="Arial"/>
          <w:b/>
          <w:bCs/>
        </w:rPr>
        <w:pPrChange w:id="1554" w:author="Tyler Bradshaw" w:date="2020-12-05T17:32:00Z">
          <w:pPr>
            <w:spacing w:line="480" w:lineRule="auto"/>
            <w:jc w:val="thaiDistribute"/>
          </w:pPr>
        </w:pPrChange>
      </w:pPr>
      <w:bookmarkStart w:id="1555" w:name="Figure5"/>
      <w:del w:id="1556" w:author="Tyler Bradshaw" w:date="2020-12-05T17:32:00Z">
        <w:r w:rsidRPr="00871A74" w:rsidDel="000F4367">
          <w:rPr>
            <w:rFonts w:ascii="Arial" w:hAnsi="Arial" w:cs="Arial"/>
            <w:b/>
            <w:bCs/>
          </w:rPr>
          <w:delText xml:space="preserve">Figure </w:delText>
        </w:r>
        <w:r w:rsidDel="000F4367">
          <w:rPr>
            <w:rFonts w:ascii="Arial" w:hAnsi="Arial" w:cs="Arial"/>
            <w:b/>
            <w:bCs/>
          </w:rPr>
          <w:delText>6</w:delText>
        </w:r>
        <w:r w:rsidRPr="00871A74" w:rsidDel="000F4367">
          <w:rPr>
            <w:rFonts w:ascii="Arial" w:hAnsi="Arial" w:cs="Arial"/>
            <w:b/>
            <w:bCs/>
          </w:rPr>
          <w:delText>.</w:delText>
        </w:r>
        <w:r w:rsidRPr="00871A74" w:rsidDel="000F4367">
          <w:rPr>
            <w:rFonts w:ascii="Arial" w:hAnsi="Arial" w:cs="Arial"/>
          </w:rPr>
          <w:delText xml:space="preserve"> </w:delText>
        </w:r>
        <w:r w:rsidRPr="00871A74" w:rsidDel="000F4367">
          <w:rPr>
            <w:rFonts w:ascii="Arial" w:hAnsi="Arial" w:cs="Arial"/>
            <w:b/>
            <w:bCs/>
          </w:rPr>
          <w:delText>SWIP</w:delText>
        </w:r>
        <w:r w:rsidRPr="00871A74" w:rsidDel="000F4367">
          <w:rPr>
            <w:rFonts w:ascii="Arial" w:hAnsi="Arial" w:cs="Arial"/>
            <w:b/>
            <w:bCs/>
            <w:vertAlign w:val="superscript"/>
          </w:rPr>
          <w:delText>P1019R</w:delText>
        </w:r>
        <w:r w:rsidRPr="00871A74" w:rsidDel="000F4367">
          <w:rPr>
            <w:rFonts w:ascii="Arial" w:hAnsi="Arial" w:cs="Arial"/>
            <w:b/>
            <w:bCs/>
            <w:i/>
            <w:iCs/>
          </w:rPr>
          <w:delText xml:space="preserve"> </w:delText>
        </w:r>
        <w:r w:rsidRPr="00871A74" w:rsidDel="000F4367">
          <w:rPr>
            <w:rFonts w:ascii="Arial" w:hAnsi="Arial" w:cs="Arial"/>
            <w:b/>
            <w:bCs/>
          </w:rPr>
          <w:delText xml:space="preserve">mutant mice display persistent deficits in cued fear memory recall </w:delText>
        </w:r>
      </w:del>
    </w:p>
    <w:bookmarkEnd w:id="1555"/>
    <w:p w14:paraId="6D00DBCA" w14:textId="3C9D0FF8" w:rsidR="005D3001" w:rsidRPr="00871A74" w:rsidDel="000F4367" w:rsidRDefault="005D3001" w:rsidP="000F4367">
      <w:pPr>
        <w:spacing w:line="480" w:lineRule="auto"/>
        <w:jc w:val="thaiDistribute"/>
        <w:rPr>
          <w:del w:id="1557" w:author="Tyler Bradshaw" w:date="2020-12-05T17:32:00Z"/>
          <w:rFonts w:ascii="Arial" w:hAnsi="Arial" w:cs="Arial"/>
        </w:rPr>
        <w:pPrChange w:id="1558" w:author="Tyler Bradshaw" w:date="2020-12-05T17:32:00Z">
          <w:pPr>
            <w:spacing w:line="480" w:lineRule="auto"/>
            <w:jc w:val="thaiDistribute"/>
          </w:pPr>
        </w:pPrChange>
      </w:pPr>
      <w:del w:id="1559" w:author="Tyler Bradshaw" w:date="2020-12-05T17:32:00Z">
        <w:r w:rsidRPr="00871A74" w:rsidDel="000F4367">
          <w:rPr>
            <w:rFonts w:ascii="Arial" w:hAnsi="Arial" w:cs="Arial"/>
          </w:rPr>
          <w:delText xml:space="preserve">(A) Experimental fear conditioning paradigm. After acclimation to a conditioning chamber, mice received a mild aversive 0.4mA footshock paired with a 2900Hz tone. 48 hours later, the mice were placed in a chamber with different tactile and visual cues. The mice acclimated for two minutes and then the 2900Hz tone was played (no footshock) and freezing behavior was assessed. </w:delText>
        </w:r>
      </w:del>
    </w:p>
    <w:p w14:paraId="54FCB650" w14:textId="7EFAD290" w:rsidR="005D3001" w:rsidRPr="00871A74" w:rsidDel="000F4367" w:rsidRDefault="005D3001" w:rsidP="000F4367">
      <w:pPr>
        <w:spacing w:line="480" w:lineRule="auto"/>
        <w:jc w:val="thaiDistribute"/>
        <w:rPr>
          <w:del w:id="1560" w:author="Tyler Bradshaw" w:date="2020-12-05T17:32:00Z"/>
          <w:rFonts w:ascii="Arial" w:hAnsi="Arial" w:cs="Arial"/>
        </w:rPr>
        <w:pPrChange w:id="1561" w:author="Tyler Bradshaw" w:date="2020-12-05T17:32:00Z">
          <w:pPr>
            <w:spacing w:line="480" w:lineRule="auto"/>
            <w:jc w:val="thaiDistribute"/>
          </w:pPr>
        </w:pPrChange>
      </w:pPr>
      <w:del w:id="1562" w:author="Tyler Bradshaw" w:date="2020-12-05T17:32:00Z">
        <w:r w:rsidRPr="00871A74" w:rsidDel="000F4367">
          <w:rPr>
            <w:rFonts w:ascii="Arial" w:hAnsi="Arial" w:cs="Arial"/>
          </w:rPr>
          <w:delText>(B) Line graphs of WT and MUT freezing response during cued tone memory recall. Data represented as average freezing per genotype in 30 s time bins. The tone is presented after t</w:delText>
        </w:r>
        <w:r w:rsidDel="000F4367">
          <w:rPr>
            <w:rFonts w:ascii="Arial" w:hAnsi="Arial" w:cs="Arial"/>
          </w:rPr>
          <w:delText xml:space="preserve"> =</w:delText>
        </w:r>
        <w:r w:rsidRPr="00871A74" w:rsidDel="000F4367">
          <w:rPr>
            <w:rFonts w:ascii="Arial" w:hAnsi="Arial" w:cs="Arial"/>
          </w:rPr>
          <w:delText xml:space="preserve"> 120 s, and remains on for 120 seconds (</w:delText>
        </w:r>
        <w:r w:rsidDel="000F4367">
          <w:rPr>
            <w:rFonts w:ascii="Arial" w:hAnsi="Arial" w:cs="Arial"/>
          </w:rPr>
          <w:delText>Tone ON</w:delText>
        </w:r>
        <w:r w:rsidRPr="00871A74" w:rsidDel="000F4367">
          <w:rPr>
            <w:rFonts w:ascii="Arial" w:hAnsi="Arial" w:cs="Arial"/>
          </w:rPr>
          <w:delText>). Two different cohorts of mice were used for age groups P42 (top) and 6.5mo (bottom). Two-way ANOVA analysis of average freezing during Pre-Tone and Tone periods reveal a Genotype x Time effect at P42 (WT n=10, MUT n=10, F</w:delText>
        </w:r>
        <w:r w:rsidRPr="00CE42E4" w:rsidDel="000F4367">
          <w:rPr>
            <w:rFonts w:ascii="Arial" w:hAnsi="Arial" w:cs="Arial"/>
            <w:vertAlign w:val="subscript"/>
          </w:rPr>
          <w:delText>1,18</w:delText>
        </w:r>
        <w:r w:rsidRPr="00871A74" w:rsidDel="000F4367">
          <w:rPr>
            <w:rFonts w:ascii="Arial" w:hAnsi="Arial" w:cs="Arial"/>
          </w:rPr>
          <w:delText>=4.944, p=0.0392) and 6.5mo (WT n=13, MUT n=11, F</w:delText>
        </w:r>
        <w:r w:rsidRPr="00CE42E4" w:rsidDel="000F4367">
          <w:rPr>
            <w:rFonts w:ascii="Arial" w:hAnsi="Arial" w:cs="Arial"/>
            <w:vertAlign w:val="subscript"/>
          </w:rPr>
          <w:delText>1,22</w:delText>
        </w:r>
        <w:r w:rsidRPr="00871A74" w:rsidDel="000F4367">
          <w:rPr>
            <w:rFonts w:ascii="Arial" w:hAnsi="Arial" w:cs="Arial"/>
          </w:rPr>
          <w:delText xml:space="preserve">= 13.61, p=0.0013). </w:delText>
        </w:r>
      </w:del>
    </w:p>
    <w:p w14:paraId="7DEB047C" w14:textId="42FDAB8B" w:rsidR="005D3001" w:rsidRPr="00871A74" w:rsidDel="000F4367" w:rsidRDefault="005D3001" w:rsidP="000F4367">
      <w:pPr>
        <w:spacing w:line="480" w:lineRule="auto"/>
        <w:jc w:val="thaiDistribute"/>
        <w:rPr>
          <w:del w:id="1563" w:author="Tyler Bradshaw" w:date="2020-12-05T17:32:00Z"/>
          <w:rFonts w:ascii="Arial" w:hAnsi="Arial" w:cs="Arial"/>
        </w:rPr>
        <w:pPrChange w:id="1564" w:author="Tyler Bradshaw" w:date="2020-12-05T17:32:00Z">
          <w:pPr>
            <w:spacing w:line="480" w:lineRule="auto"/>
            <w:jc w:val="thaiDistribute"/>
          </w:pPr>
        </w:pPrChange>
      </w:pPr>
      <w:del w:id="1565" w:author="Tyler Bradshaw" w:date="2020-12-05T17:32:00Z">
        <w:r w:rsidRPr="00871A74" w:rsidDel="000F4367">
          <w:rPr>
            <w:rFonts w:ascii="Arial" w:hAnsi="Arial" w:cs="Arial"/>
          </w:rPr>
          <w:delText>(C) Graphs showing the average %time freezing per animal before and during tone presentation. Top: freezing is reduced by 20% in MUT adolescent mice compared to WT littermates (Pre-tone WT 16.5 ± 2.2%, n=10; Pre-tone MUT 13.0 ± 1.8%, n=10; t</w:delText>
        </w:r>
        <w:r w:rsidRPr="00CE42E4" w:rsidDel="000F4367">
          <w:rPr>
            <w:rFonts w:ascii="Arial" w:hAnsi="Arial" w:cs="Arial"/>
            <w:vertAlign w:val="subscript"/>
          </w:rPr>
          <w:delText>36</w:delText>
        </w:r>
        <w:r w:rsidRPr="00871A74" w:rsidDel="000F4367">
          <w:rPr>
            <w:rFonts w:ascii="Arial" w:hAnsi="Arial" w:cs="Arial"/>
          </w:rPr>
          <w:delText>=0.8569, p=0.6366; Tone WT 52.8 ± 3.8%, n=10; Tone MUT 38.0 ± 3.6%, n=10; t</w:delText>
        </w:r>
        <w:r w:rsidRPr="00CE42E4" w:rsidDel="000F4367">
          <w:rPr>
            <w:rFonts w:ascii="Arial" w:hAnsi="Arial" w:cs="Arial"/>
            <w:vertAlign w:val="subscript"/>
          </w:rPr>
          <w:delText>36</w:delText>
        </w:r>
        <w:r w:rsidRPr="00871A74" w:rsidDel="000F4367">
          <w:rPr>
            <w:rFonts w:ascii="Arial" w:hAnsi="Arial" w:cs="Arial"/>
          </w:rPr>
          <w:delText>=3.539, p=0.0023), Bottom: freezing is reduced by over 30% in MUT adult mice compared to WT littermates (Pre-tone WT 21.1 ± 2.7%, n=13; Pre-tone MUT 23.7 ± 3.8%, n=11; t</w:delText>
        </w:r>
        <w:r w:rsidRPr="00CE42E4" w:rsidDel="000F4367">
          <w:rPr>
            <w:rFonts w:ascii="Arial" w:hAnsi="Arial" w:cs="Arial"/>
            <w:vertAlign w:val="subscript"/>
          </w:rPr>
          <w:delText>44</w:delText>
        </w:r>
        <w:r w:rsidRPr="00871A74" w:rsidDel="000F4367">
          <w:rPr>
            <w:rFonts w:ascii="Arial" w:hAnsi="Arial" w:cs="Arial"/>
          </w:rPr>
          <w:delText>=0.4675, p=0.8721; Tone WT 69.7 ± 4.3%, n=13; Tone MUT 53.1 ± 5.2%, n=11; t</w:delText>
        </w:r>
        <w:r w:rsidRPr="00CE42E4" w:rsidDel="000F4367">
          <w:rPr>
            <w:rFonts w:ascii="Arial" w:hAnsi="Arial" w:cs="Arial"/>
            <w:vertAlign w:val="subscript"/>
          </w:rPr>
          <w:delText>44</w:delText>
        </w:r>
        <w:r w:rsidRPr="00871A74" w:rsidDel="000F4367">
          <w:rPr>
            <w:rFonts w:ascii="Arial" w:hAnsi="Arial" w:cs="Arial"/>
          </w:rPr>
          <w:delText>=2.921, p=0.0109). Data reported as mean ± SEM, error bars are SEM. *p&lt;0.05, **p&lt;0.01, two-way ANOVAs (B) and Sidak’s post-hoc analyses (C).</w:delText>
        </w:r>
      </w:del>
    </w:p>
    <w:p w14:paraId="3C17F8B1" w14:textId="18AADA73" w:rsidR="005D3001" w:rsidDel="000F4367" w:rsidRDefault="005D3001" w:rsidP="000F4367">
      <w:pPr>
        <w:spacing w:line="480" w:lineRule="auto"/>
        <w:jc w:val="thaiDistribute"/>
        <w:rPr>
          <w:del w:id="1566" w:author="Tyler Bradshaw" w:date="2020-12-05T17:32:00Z"/>
          <w:rFonts w:ascii="Arial" w:hAnsi="Arial" w:cs="Arial"/>
          <w:b/>
          <w:bCs/>
        </w:rPr>
        <w:pPrChange w:id="1567" w:author="Tyler Bradshaw" w:date="2020-12-05T17:32:00Z">
          <w:pPr>
            <w:spacing w:line="480" w:lineRule="auto"/>
            <w:jc w:val="thaiDistribute"/>
          </w:pPr>
        </w:pPrChange>
      </w:pPr>
    </w:p>
    <w:p w14:paraId="7EAC6AA6" w14:textId="4CC3FD30" w:rsidR="005D3001" w:rsidRPr="00A95B8C" w:rsidDel="000F4367" w:rsidRDefault="005D3001" w:rsidP="000F4367">
      <w:pPr>
        <w:spacing w:line="480" w:lineRule="auto"/>
        <w:jc w:val="thaiDistribute"/>
        <w:rPr>
          <w:del w:id="1568" w:author="Tyler Bradshaw" w:date="2020-12-05T17:32:00Z"/>
          <w:rFonts w:ascii="Arial" w:hAnsi="Arial" w:cs="Arial"/>
          <w:b/>
          <w:bCs/>
        </w:rPr>
        <w:pPrChange w:id="1569" w:author="Tyler Bradshaw" w:date="2020-12-05T17:32:00Z">
          <w:pPr>
            <w:spacing w:line="480" w:lineRule="auto"/>
            <w:jc w:val="thaiDistribute"/>
          </w:pPr>
        </w:pPrChange>
      </w:pPr>
      <w:bookmarkStart w:id="1570" w:name="Figure6"/>
      <w:del w:id="1571" w:author="Tyler Bradshaw" w:date="2020-12-05T17:32:00Z">
        <w:r w:rsidRPr="00A95B8C" w:rsidDel="000F4367">
          <w:rPr>
            <w:rFonts w:ascii="Arial" w:hAnsi="Arial" w:cs="Arial"/>
            <w:b/>
            <w:bCs/>
          </w:rPr>
          <w:delText xml:space="preserve">Figure </w:delText>
        </w:r>
        <w:r w:rsidDel="000F4367">
          <w:rPr>
            <w:rFonts w:ascii="Arial" w:hAnsi="Arial" w:cs="Arial"/>
            <w:b/>
            <w:bCs/>
          </w:rPr>
          <w:delText>7</w:delText>
        </w:r>
        <w:r w:rsidRPr="00A95B8C" w:rsidDel="000F4367">
          <w:rPr>
            <w:rFonts w:ascii="Arial" w:hAnsi="Arial" w:cs="Arial"/>
            <w:b/>
            <w:bCs/>
          </w:rPr>
          <w:delText xml:space="preserve">. </w:delText>
        </w:r>
        <w:r w:rsidRPr="00871A74" w:rsidDel="000F4367">
          <w:rPr>
            <w:rFonts w:ascii="Arial" w:hAnsi="Arial" w:cs="Arial"/>
            <w:b/>
            <w:bCs/>
          </w:rPr>
          <w:delText>SWIP</w:delText>
        </w:r>
        <w:r w:rsidRPr="00871A74" w:rsidDel="000F4367">
          <w:rPr>
            <w:rFonts w:ascii="Arial" w:hAnsi="Arial" w:cs="Arial"/>
            <w:b/>
            <w:bCs/>
            <w:vertAlign w:val="superscript"/>
          </w:rPr>
          <w:delText>P1019R</w:delText>
        </w:r>
        <w:r w:rsidRPr="00871A74" w:rsidDel="000F4367">
          <w:rPr>
            <w:rFonts w:ascii="Arial" w:hAnsi="Arial" w:cs="Arial"/>
            <w:b/>
            <w:bCs/>
            <w:i/>
            <w:iCs/>
          </w:rPr>
          <w:delText xml:space="preserve"> </w:delText>
        </w:r>
        <w:r w:rsidRPr="00871A74" w:rsidDel="000F4367">
          <w:rPr>
            <w:rFonts w:ascii="Arial" w:hAnsi="Arial" w:cs="Arial"/>
            <w:b/>
            <w:bCs/>
          </w:rPr>
          <w:delText>mutant mice exhibit surprising motor deficits that are confirmed in human patients</w:delText>
        </w:r>
        <w:r w:rsidRPr="00A95B8C" w:rsidDel="000F4367">
          <w:rPr>
            <w:rFonts w:ascii="Arial" w:hAnsi="Arial" w:cs="Arial"/>
            <w:b/>
            <w:bCs/>
          </w:rPr>
          <w:delText xml:space="preserve"> </w:delText>
        </w:r>
      </w:del>
    </w:p>
    <w:bookmarkEnd w:id="1570"/>
    <w:p w14:paraId="37846608" w14:textId="08FC7BB3" w:rsidR="005D3001" w:rsidRPr="00A95B8C" w:rsidDel="000F4367" w:rsidRDefault="005D3001" w:rsidP="000F4367">
      <w:pPr>
        <w:spacing w:line="480" w:lineRule="auto"/>
        <w:jc w:val="thaiDistribute"/>
        <w:rPr>
          <w:del w:id="1572" w:author="Tyler Bradshaw" w:date="2020-12-05T17:32:00Z"/>
          <w:rFonts w:ascii="Arial" w:hAnsi="Arial" w:cs="Arial"/>
        </w:rPr>
        <w:pPrChange w:id="1573" w:author="Tyler Bradshaw" w:date="2020-12-05T17:32:00Z">
          <w:pPr>
            <w:spacing w:line="480" w:lineRule="auto"/>
            <w:jc w:val="thaiDistribute"/>
          </w:pPr>
        </w:pPrChange>
      </w:pPr>
      <w:del w:id="1574" w:author="Tyler Bradshaw" w:date="2020-12-05T17:32:00Z">
        <w:r w:rsidRPr="00A95B8C" w:rsidDel="000F4367">
          <w:rPr>
            <w:rFonts w:ascii="Arial" w:hAnsi="Arial" w:cs="Arial"/>
          </w:rPr>
          <w:delText xml:space="preserve">(A) Rotarod experimental setup. Mice walked atop a rod rotating at 32rpm for 5 minutes, and the duration of time they remained on the rod before falling was recorded. </w:delText>
        </w:r>
      </w:del>
    </w:p>
    <w:p w14:paraId="6D4B00F8" w14:textId="7675A48B" w:rsidR="005D3001" w:rsidRPr="00A95B8C" w:rsidDel="000F4367" w:rsidRDefault="005D3001" w:rsidP="000F4367">
      <w:pPr>
        <w:spacing w:line="480" w:lineRule="auto"/>
        <w:jc w:val="thaiDistribute"/>
        <w:rPr>
          <w:del w:id="1575" w:author="Tyler Bradshaw" w:date="2020-12-05T17:32:00Z"/>
          <w:rFonts w:ascii="Arial" w:hAnsi="Arial" w:cs="Arial"/>
        </w:rPr>
        <w:pPrChange w:id="1576" w:author="Tyler Bradshaw" w:date="2020-12-05T17:32:00Z">
          <w:pPr>
            <w:spacing w:line="480" w:lineRule="auto"/>
            <w:jc w:val="thaiDistribute"/>
          </w:pPr>
        </w:pPrChange>
      </w:pPr>
      <w:del w:id="1577" w:author="Tyler Bradshaw" w:date="2020-12-05T17:32:00Z">
        <w:r w:rsidRPr="00A95B8C" w:rsidDel="000F4367">
          <w:rPr>
            <w:rFonts w:ascii="Arial" w:hAnsi="Arial" w:cs="Arial"/>
          </w:rPr>
          <w:delText>(B) Line graph of average duration animals remained on the rod per genotype across four trials, with an inter-trial interval of 40 minutes. The same cohort of animals was tested at two different ages, P45 (top) and 5.5 months (bottom). Genotype had a significant effect on task performance at both ages (top, P45: genotype effect, F</w:delText>
        </w:r>
        <w:r w:rsidRPr="00CE42E4" w:rsidDel="000F4367">
          <w:rPr>
            <w:rFonts w:ascii="Arial" w:hAnsi="Arial" w:cs="Arial"/>
            <w:vertAlign w:val="subscript"/>
          </w:rPr>
          <w:delText>1,25</w:delText>
        </w:r>
        <w:r w:rsidRPr="00A95B8C" w:rsidDel="000F4367">
          <w:rPr>
            <w:rFonts w:ascii="Arial" w:hAnsi="Arial" w:cs="Arial"/>
          </w:rPr>
          <w:delText>=7.821, p=0.0098. bottom, 5.5mo: genotype effect, F</w:delText>
        </w:r>
        <w:r w:rsidRPr="00CE42E4" w:rsidDel="000F4367">
          <w:rPr>
            <w:rFonts w:ascii="Arial" w:hAnsi="Arial" w:cs="Arial"/>
            <w:vertAlign w:val="subscript"/>
          </w:rPr>
          <w:delText>1,23</w:delText>
        </w:r>
        <w:r w:rsidRPr="00A95B8C" w:rsidDel="000F4367">
          <w:rPr>
            <w:rFonts w:ascii="Arial" w:hAnsi="Arial" w:cs="Arial"/>
          </w:rPr>
          <w:delText xml:space="preserve">= 7.573, p=0.0114). </w:delText>
        </w:r>
      </w:del>
    </w:p>
    <w:p w14:paraId="71710F8B" w14:textId="3ED8774B" w:rsidR="005D3001" w:rsidRPr="00A95B8C" w:rsidDel="000F4367" w:rsidRDefault="005D3001" w:rsidP="000F4367">
      <w:pPr>
        <w:spacing w:line="480" w:lineRule="auto"/>
        <w:jc w:val="thaiDistribute"/>
        <w:rPr>
          <w:del w:id="1578" w:author="Tyler Bradshaw" w:date="2020-12-05T17:32:00Z"/>
          <w:rFonts w:ascii="Arial" w:hAnsi="Arial" w:cs="Arial"/>
        </w:rPr>
        <w:pPrChange w:id="1579" w:author="Tyler Bradshaw" w:date="2020-12-05T17:32:00Z">
          <w:pPr>
            <w:spacing w:line="480" w:lineRule="auto"/>
            <w:jc w:val="thaiDistribute"/>
          </w:pPr>
        </w:pPrChange>
      </w:pPr>
      <w:del w:id="1580" w:author="Tyler Bradshaw" w:date="2020-12-05T17:32:00Z">
        <w:r w:rsidRPr="00A95B8C" w:rsidDel="000F4367">
          <w:rPr>
            <w:rFonts w:ascii="Arial" w:hAnsi="Arial" w:cs="Arial"/>
          </w:rPr>
          <w:delText>(C) Graphs showing the average duration each animal remained on the rod across trials. At both ages, the MUT mice exhibited an almost 50% reduction in their ability to remain on the rod (Top, P45: WT 169.9 ± 25.7 s, MUT 83.8 ± 15.9 s, U=35, p=0.0054. Bottom, 5.5mo: WT 135.9 ± 20.9 s, MUT 66.7 ± 9.5 s, t</w:delText>
        </w:r>
        <w:r w:rsidRPr="00CE42E4" w:rsidDel="000F4367">
          <w:rPr>
            <w:rFonts w:ascii="Arial" w:hAnsi="Arial" w:cs="Arial"/>
            <w:vertAlign w:val="subscript"/>
          </w:rPr>
          <w:delText>18</w:delText>
        </w:r>
        <w:r w:rsidRPr="00A95B8C" w:rsidDel="000F4367">
          <w:rPr>
            <w:rFonts w:ascii="Arial" w:hAnsi="Arial" w:cs="Arial"/>
          </w:rPr>
          <w:delText xml:space="preserve">=3.011, p=0.0075). </w:delText>
        </w:r>
      </w:del>
    </w:p>
    <w:p w14:paraId="196E459A" w14:textId="1ACBC877" w:rsidR="005D3001" w:rsidRPr="00A95B8C" w:rsidDel="000F4367" w:rsidRDefault="005D3001" w:rsidP="000F4367">
      <w:pPr>
        <w:spacing w:line="480" w:lineRule="auto"/>
        <w:jc w:val="thaiDistribute"/>
        <w:rPr>
          <w:del w:id="1581" w:author="Tyler Bradshaw" w:date="2020-12-05T17:32:00Z"/>
          <w:rFonts w:ascii="Arial" w:hAnsi="Arial" w:cs="Arial"/>
        </w:rPr>
        <w:pPrChange w:id="1582" w:author="Tyler Bradshaw" w:date="2020-12-05T17:32:00Z">
          <w:pPr>
            <w:spacing w:line="480" w:lineRule="auto"/>
            <w:jc w:val="thaiDistribute"/>
          </w:pPr>
        </w:pPrChange>
      </w:pPr>
      <w:del w:id="1583" w:author="Tyler Bradshaw" w:date="2020-12-05T17:32:00Z">
        <w:r w:rsidRPr="00A95B8C" w:rsidDel="000F4367">
          <w:rPr>
            <w:rFonts w:ascii="Arial" w:hAnsi="Arial" w:cs="Arial"/>
          </w:rPr>
          <w:delText xml:space="preserve">(D) TreadScan task. Mice walked on a treadmill for 20 s while their gate was captured with a high-speed camera. Diagrams of gait parameters measured in (E-G) are shown below the TreadScan apparatus. </w:delText>
        </w:r>
      </w:del>
    </w:p>
    <w:p w14:paraId="3670F365" w14:textId="38D8690D" w:rsidR="005D3001" w:rsidRPr="00A95B8C" w:rsidDel="000F4367" w:rsidRDefault="005D3001" w:rsidP="000F4367">
      <w:pPr>
        <w:spacing w:line="480" w:lineRule="auto"/>
        <w:jc w:val="thaiDistribute"/>
        <w:rPr>
          <w:del w:id="1584" w:author="Tyler Bradshaw" w:date="2020-12-05T17:32:00Z"/>
          <w:rFonts w:ascii="Arial" w:hAnsi="Arial" w:cs="Arial"/>
        </w:rPr>
        <w:pPrChange w:id="1585" w:author="Tyler Bradshaw" w:date="2020-12-05T17:32:00Z">
          <w:pPr>
            <w:spacing w:line="480" w:lineRule="auto"/>
            <w:jc w:val="thaiDistribute"/>
          </w:pPr>
        </w:pPrChange>
      </w:pPr>
      <w:del w:id="1586" w:author="Tyler Bradshaw" w:date="2020-12-05T17:32:00Z">
        <w:r w:rsidRPr="00A95B8C" w:rsidDel="000F4367">
          <w:rPr>
            <w:rFonts w:ascii="Arial" w:hAnsi="Arial" w:cs="Arial"/>
          </w:rPr>
          <w:delText>(E) Average swing time per stride for hindlimbs. At P45 (top), there is no significant difference in rear swing time (WT 156.2 ± 22.4 ms, MUT 132.3 ± 19.6 ms, U=83, p=0.7203). At 5.5mo (bottom), MUT mice display significantly longer rear swing time (WT 140 ± 6.2 ms, MUT 252.0 ± 21.6 ms, t</w:delText>
        </w:r>
        <w:r w:rsidRPr="00CE42E4" w:rsidDel="000F4367">
          <w:rPr>
            <w:rFonts w:ascii="Arial" w:hAnsi="Arial" w:cs="Arial"/>
            <w:vertAlign w:val="subscript"/>
          </w:rPr>
          <w:delText>12</w:delText>
        </w:r>
        <w:r w:rsidRPr="00A95B8C" w:rsidDel="000F4367">
          <w:rPr>
            <w:rFonts w:ascii="Arial" w:hAnsi="Arial" w:cs="Arial"/>
          </w:rPr>
          <w:delText xml:space="preserve">=4.988, p=0.0003). </w:delText>
        </w:r>
      </w:del>
    </w:p>
    <w:p w14:paraId="26364A5A" w14:textId="6B586F44" w:rsidR="005D3001" w:rsidRPr="00A95B8C" w:rsidDel="000F4367" w:rsidRDefault="005D3001" w:rsidP="000F4367">
      <w:pPr>
        <w:spacing w:line="480" w:lineRule="auto"/>
        <w:jc w:val="thaiDistribute"/>
        <w:rPr>
          <w:del w:id="1587" w:author="Tyler Bradshaw" w:date="2020-12-05T17:32:00Z"/>
          <w:rFonts w:ascii="Arial" w:hAnsi="Arial" w:cs="Arial"/>
        </w:rPr>
        <w:pPrChange w:id="1588" w:author="Tyler Bradshaw" w:date="2020-12-05T17:32:00Z">
          <w:pPr>
            <w:spacing w:line="480" w:lineRule="auto"/>
            <w:jc w:val="thaiDistribute"/>
          </w:pPr>
        </w:pPrChange>
      </w:pPr>
      <w:del w:id="1589" w:author="Tyler Bradshaw" w:date="2020-12-05T17:32:00Z">
        <w:r w:rsidRPr="00A95B8C" w:rsidDel="000F4367">
          <w:rPr>
            <w:rFonts w:ascii="Arial" w:hAnsi="Arial" w:cs="Arial"/>
          </w:rPr>
          <w:delText>(F) Average stride length for hindlimbs. At P45 (top), there is no significant difference in stride length (WT 62.3 ± 2.0 mm, MUT 60.5 ± 2.1 mm, U=75, p=0.4583). At 5.5mo (bottom), MUT mice take significantly longer strides with their hindlimbs (WT 60.8 ± 0.8 mm, MUT 73.6 ± 2.7 mm, t</w:delText>
        </w:r>
        <w:r w:rsidRPr="00CE42E4" w:rsidDel="000F4367">
          <w:rPr>
            <w:rFonts w:ascii="Arial" w:hAnsi="Arial" w:cs="Arial"/>
            <w:vertAlign w:val="subscript"/>
          </w:rPr>
          <w:delText>11.7</w:delText>
        </w:r>
        <w:r w:rsidRPr="00A95B8C" w:rsidDel="000F4367">
          <w:rPr>
            <w:rFonts w:ascii="Arial" w:hAnsi="Arial" w:cs="Arial"/>
          </w:rPr>
          <w:delText xml:space="preserve">=4.547, p=0.0007). </w:delText>
        </w:r>
      </w:del>
    </w:p>
    <w:p w14:paraId="0BCF1E50" w14:textId="612F24E5" w:rsidR="005D3001" w:rsidRPr="00CE42E4" w:rsidDel="000F4367" w:rsidRDefault="005D3001" w:rsidP="000F4367">
      <w:pPr>
        <w:spacing w:line="480" w:lineRule="auto"/>
        <w:jc w:val="thaiDistribute"/>
        <w:rPr>
          <w:del w:id="1590" w:author="Tyler Bradshaw" w:date="2020-12-05T17:32:00Z"/>
          <w:rFonts w:ascii="Arial" w:hAnsi="Arial" w:cs="Arial"/>
          <w:lang w:val="pt-BR"/>
        </w:rPr>
        <w:pPrChange w:id="1591" w:author="Tyler Bradshaw" w:date="2020-12-05T17:32:00Z">
          <w:pPr>
            <w:spacing w:line="480" w:lineRule="auto"/>
            <w:jc w:val="thaiDistribute"/>
          </w:pPr>
        </w:pPrChange>
      </w:pPr>
      <w:del w:id="1592" w:author="Tyler Bradshaw" w:date="2020-12-05T17:32:00Z">
        <w:r w:rsidRPr="00A95B8C" w:rsidDel="000F4367">
          <w:rPr>
            <w:rFonts w:ascii="Arial" w:hAnsi="Arial" w:cs="Arial"/>
          </w:rPr>
          <w:delText>(G) Average homologous coupling for front and rear limbs. Homologous coupling is 0.5 when the left and right feet are completely out of phase. At P45 (top), WT and MUT mice exhibit normal homologous coupling (WT 0.48 ± 0.005, MUT 0.48 ± 0.004, U=76.5, p=0.4920). At 5.5 mo (bottom), MUT mice display decreased homologous coupling, suggestive of abnormal gait symmetry (WT 0.48 ± 0.003, MUT 0.46 ± 0.004, t</w:delText>
        </w:r>
        <w:r w:rsidRPr="00CE42E4" w:rsidDel="000F4367">
          <w:rPr>
            <w:rFonts w:ascii="Arial" w:hAnsi="Arial" w:cs="Arial"/>
            <w:vertAlign w:val="subscript"/>
          </w:rPr>
          <w:delText>18.8</w:delText>
        </w:r>
        <w:r w:rsidRPr="00A95B8C" w:rsidDel="000F4367">
          <w:rPr>
            <w:rFonts w:ascii="Arial" w:hAnsi="Arial" w:cs="Arial"/>
          </w:rPr>
          <w:delText xml:space="preserve">=3.715, p=0.0015). </w:delText>
        </w:r>
        <w:r w:rsidRPr="00CE42E4" w:rsidDel="000F4367">
          <w:rPr>
            <w:rFonts w:ascii="Arial" w:hAnsi="Arial" w:cs="Arial"/>
            <w:lang w:val="pt-BR"/>
          </w:rPr>
          <w:delText xml:space="preserve">At P45: n=14 WT, n=13 MUT; At 5.5mo: n=14 WT, n=11 MUT. </w:delText>
        </w:r>
      </w:del>
    </w:p>
    <w:p w14:paraId="23CA9EB5" w14:textId="34FF6AA1" w:rsidR="005D3001" w:rsidDel="000F4367" w:rsidRDefault="005D3001" w:rsidP="000F4367">
      <w:pPr>
        <w:spacing w:line="480" w:lineRule="auto"/>
        <w:jc w:val="thaiDistribute"/>
        <w:rPr>
          <w:del w:id="1593" w:author="Tyler Bradshaw" w:date="2020-12-05T17:32:00Z"/>
          <w:rFonts w:ascii="Arial" w:hAnsi="Arial" w:cs="Arial"/>
        </w:rPr>
        <w:pPrChange w:id="1594" w:author="Tyler Bradshaw" w:date="2020-12-05T17:32:00Z">
          <w:pPr>
            <w:spacing w:line="480" w:lineRule="auto"/>
            <w:jc w:val="thaiDistribute"/>
          </w:pPr>
        </w:pPrChange>
      </w:pPr>
      <w:del w:id="1595" w:author="Tyler Bradshaw" w:date="2020-12-05T17:32:00Z">
        <w:r w:rsidRPr="00A95B8C" w:rsidDel="000F4367">
          <w:rPr>
            <w:rFonts w:ascii="Arial" w:hAnsi="Arial" w:cs="Arial"/>
          </w:rPr>
          <w:delText xml:space="preserve">(H) Table of motor findings in clinical exam of human patients with </w:delText>
        </w:r>
        <w:r w:rsidDel="000F4367">
          <w:rPr>
            <w:rFonts w:ascii="Arial" w:hAnsi="Arial" w:cs="Arial"/>
          </w:rPr>
          <w:delText xml:space="preserve">the </w:delText>
        </w:r>
        <w:r w:rsidRPr="00A95B8C" w:rsidDel="000F4367">
          <w:rPr>
            <w:rFonts w:ascii="Arial" w:hAnsi="Arial" w:cs="Arial"/>
          </w:rPr>
          <w:delText>homozygous SWIP</w:delText>
        </w:r>
        <w:r w:rsidRPr="00CE42E4" w:rsidDel="000F4367">
          <w:rPr>
            <w:rFonts w:ascii="Arial" w:hAnsi="Arial" w:cs="Arial"/>
            <w:vertAlign w:val="superscript"/>
          </w:rPr>
          <w:delText>P1019R</w:delText>
        </w:r>
        <w:r w:rsidRPr="00A95B8C" w:rsidDel="000F4367">
          <w:rPr>
            <w:rFonts w:ascii="Arial" w:hAnsi="Arial" w:cs="Arial"/>
          </w:rPr>
          <w:delText xml:space="preserve"> mutation. All patients exhibit motor dysfunction (+ = symptom present). Data reported as mean ± SEM, error bars are SEM. *p&lt;0.05, **p&lt;0.01, ***p&lt;0.001, ****p&lt;0.0001, two-way repeated measure ANOVAs (B), Mann-Whitney U tests and two-tailed t-tests (C-G).</w:delText>
        </w:r>
      </w:del>
    </w:p>
    <w:p w14:paraId="2F374FB6" w14:textId="45AA7CED" w:rsidR="005D3001" w:rsidDel="000F4367" w:rsidRDefault="005D3001" w:rsidP="000F4367">
      <w:pPr>
        <w:spacing w:line="480" w:lineRule="auto"/>
        <w:jc w:val="thaiDistribute"/>
        <w:rPr>
          <w:del w:id="1596" w:author="Tyler Bradshaw" w:date="2020-12-05T17:32:00Z"/>
          <w:rFonts w:ascii="Arial" w:hAnsi="Arial" w:cs="Arial"/>
        </w:rPr>
        <w:pPrChange w:id="1597" w:author="Tyler Bradshaw" w:date="2020-12-05T17:32:00Z">
          <w:pPr>
            <w:spacing w:line="480" w:lineRule="auto"/>
            <w:jc w:val="thaiDistribute"/>
          </w:pPr>
        </w:pPrChange>
      </w:pPr>
    </w:p>
    <w:p w14:paraId="77F9B74E" w14:textId="5EC76DAF" w:rsidR="005D3001" w:rsidDel="000F4367" w:rsidRDefault="005D3001" w:rsidP="000F4367">
      <w:pPr>
        <w:spacing w:line="480" w:lineRule="auto"/>
        <w:jc w:val="thaiDistribute"/>
        <w:rPr>
          <w:del w:id="1598" w:author="Tyler Bradshaw" w:date="2020-12-05T17:32:00Z"/>
          <w:rFonts w:ascii="Arial" w:hAnsi="Arial" w:cs="Arial"/>
        </w:rPr>
        <w:pPrChange w:id="1599" w:author="Tyler Bradshaw" w:date="2020-12-05T17:32:00Z">
          <w:pPr>
            <w:spacing w:line="480" w:lineRule="auto"/>
            <w:jc w:val="thaiDistribute"/>
          </w:pPr>
        </w:pPrChange>
      </w:pPr>
      <w:bookmarkStart w:id="1600" w:name="Figure7"/>
      <w:del w:id="1601" w:author="Tyler Bradshaw" w:date="2020-12-05T17:32:00Z">
        <w:r w:rsidRPr="000C7C57" w:rsidDel="000F4367">
          <w:rPr>
            <w:rFonts w:ascii="Arial" w:hAnsi="Arial" w:cs="Arial"/>
            <w:b/>
            <w:bCs/>
          </w:rPr>
          <w:delText xml:space="preserve">Figure </w:delText>
        </w:r>
        <w:r w:rsidDel="000F4367">
          <w:rPr>
            <w:rFonts w:ascii="Arial" w:hAnsi="Arial" w:cs="Arial"/>
            <w:b/>
            <w:bCs/>
          </w:rPr>
          <w:delText>8</w:delText>
        </w:r>
        <w:r w:rsidRPr="000C7C57" w:rsidDel="000F4367">
          <w:rPr>
            <w:rFonts w:ascii="Arial" w:hAnsi="Arial" w:cs="Arial"/>
            <w:b/>
            <w:bCs/>
          </w:rPr>
          <w:delText>. Model of neuronal endo-lysosomal pathology in SWIP</w:delText>
        </w:r>
        <w:r w:rsidRPr="000C7C57" w:rsidDel="000F4367">
          <w:rPr>
            <w:rFonts w:ascii="Arial" w:hAnsi="Arial" w:cs="Arial"/>
            <w:b/>
            <w:bCs/>
            <w:vertAlign w:val="superscript"/>
          </w:rPr>
          <w:delText>P1019R</w:delText>
        </w:r>
        <w:r w:rsidRPr="000C7C57" w:rsidDel="000F4367">
          <w:rPr>
            <w:rFonts w:ascii="Arial" w:hAnsi="Arial" w:cs="Arial"/>
            <w:b/>
            <w:bCs/>
          </w:rPr>
          <w:delText xml:space="preserve"> mutant mice</w:delText>
        </w:r>
      </w:del>
    </w:p>
    <w:bookmarkEnd w:id="1600"/>
    <w:p w14:paraId="41FA2266" w14:textId="1D52EE8D" w:rsidR="005D3001" w:rsidRPr="000C7C57" w:rsidDel="000F4367" w:rsidRDefault="005D3001" w:rsidP="000F4367">
      <w:pPr>
        <w:spacing w:line="480" w:lineRule="auto"/>
        <w:jc w:val="thaiDistribute"/>
        <w:rPr>
          <w:del w:id="1602" w:author="Tyler Bradshaw" w:date="2020-12-05T17:32:00Z"/>
          <w:rFonts w:ascii="Arial" w:hAnsi="Arial" w:cs="Arial"/>
        </w:rPr>
        <w:pPrChange w:id="1603" w:author="Tyler Bradshaw" w:date="2020-12-05T17:32:00Z">
          <w:pPr>
            <w:spacing w:line="480" w:lineRule="auto"/>
            <w:jc w:val="thaiDistribute"/>
          </w:pPr>
        </w:pPrChange>
      </w:pPr>
      <w:del w:id="1604" w:author="Tyler Bradshaw" w:date="2020-12-05T17:32:00Z">
        <w:r w:rsidRPr="000C7C57" w:rsidDel="000F4367">
          <w:rPr>
            <w:rFonts w:ascii="Arial" w:hAnsi="Arial" w:cs="Arial"/>
          </w:rPr>
          <w:delText xml:space="preserve">(A) Wild-type WASH function in mouse brain. Under normal conditions, the WASH complex interacts with many endosomal proteins and cytoskeletal regulators, such as the Arp2/3 complex. These interactions enable restructuring of the endosome surface (actin in gray) and allow for cargo segregation and scission of vesicles. Substrates are transported to the late endosome for lysosomal degradation, to the Golgi network for modification, or to the cell surface for recycling. </w:delText>
        </w:r>
      </w:del>
    </w:p>
    <w:p w14:paraId="34066EA9" w14:textId="2B852242" w:rsidR="005D3001" w:rsidRPr="000C7C57" w:rsidDel="000F4367" w:rsidRDefault="005D3001" w:rsidP="000F4367">
      <w:pPr>
        <w:spacing w:line="480" w:lineRule="auto"/>
        <w:jc w:val="thaiDistribute"/>
        <w:rPr>
          <w:del w:id="1605" w:author="Tyler Bradshaw" w:date="2020-12-05T17:32:00Z"/>
          <w:rFonts w:ascii="Arial" w:hAnsi="Arial" w:cs="Arial"/>
        </w:rPr>
        <w:pPrChange w:id="1606" w:author="Tyler Bradshaw" w:date="2020-12-05T17:32:00Z">
          <w:pPr>
            <w:spacing w:line="480" w:lineRule="auto"/>
            <w:jc w:val="thaiDistribute"/>
          </w:pPr>
        </w:pPrChange>
      </w:pPr>
      <w:del w:id="1607" w:author="Tyler Bradshaw" w:date="2020-12-05T17:32:00Z">
        <w:r w:rsidRPr="000C7C57" w:rsidDel="000F4367">
          <w:rPr>
            <w:rFonts w:ascii="Arial" w:hAnsi="Arial" w:cs="Arial"/>
          </w:rPr>
          <w:delText xml:space="preserve">(B) Loss of WASH function leads to increased lysosomal degradation in mouse brain. Destabilization of the WASH complex leads to enlarged endosomes and lysosomes, with increased substrate accumulation at the lysosome. This suggests an increase in flux through the endo-lysosomal pathway, possibly as a result of mis-localized endosomal substrates. </w:delText>
        </w:r>
      </w:del>
    </w:p>
    <w:p w14:paraId="75D0076F" w14:textId="261B9EBB" w:rsidR="005D3001" w:rsidRPr="000C7C57" w:rsidDel="000F4367" w:rsidRDefault="005D3001" w:rsidP="000F4367">
      <w:pPr>
        <w:spacing w:line="480" w:lineRule="auto"/>
        <w:jc w:val="thaiDistribute"/>
        <w:rPr>
          <w:del w:id="1608" w:author="Tyler Bradshaw" w:date="2020-12-05T17:32:00Z"/>
          <w:rFonts w:ascii="Arial" w:hAnsi="Arial" w:cs="Arial"/>
        </w:rPr>
        <w:pPrChange w:id="1609" w:author="Tyler Bradshaw" w:date="2020-12-05T17:32:00Z">
          <w:pPr>
            <w:spacing w:line="480" w:lineRule="auto"/>
            <w:jc w:val="thaiDistribute"/>
          </w:pPr>
        </w:pPrChange>
      </w:pPr>
      <w:del w:id="1610" w:author="Tyler Bradshaw" w:date="2020-12-05T17:32:00Z">
        <w:r w:rsidRPr="000C7C57" w:rsidDel="000F4367">
          <w:rPr>
            <w:rFonts w:ascii="Arial" w:hAnsi="Arial" w:cs="Arial"/>
          </w:rPr>
          <w:delText xml:space="preserve">(C) Wild-type mice exhibit normal motor function. </w:delText>
        </w:r>
      </w:del>
    </w:p>
    <w:p w14:paraId="48BA1673" w14:textId="212F6B81" w:rsidR="005D3001" w:rsidDel="000F4367" w:rsidRDefault="005D3001" w:rsidP="000F4367">
      <w:pPr>
        <w:spacing w:line="480" w:lineRule="auto"/>
        <w:jc w:val="thaiDistribute"/>
        <w:rPr>
          <w:ins w:id="1611" w:author="Jamie Courtland" w:date="2020-10-16T13:37:00Z"/>
          <w:del w:id="1612" w:author="Tyler Bradshaw" w:date="2020-12-05T17:32:00Z"/>
          <w:rFonts w:ascii="Arial" w:hAnsi="Arial" w:cs="Arial"/>
        </w:rPr>
        <w:pPrChange w:id="1613" w:author="Tyler Bradshaw" w:date="2020-12-05T17:32:00Z">
          <w:pPr>
            <w:spacing w:line="480" w:lineRule="auto"/>
            <w:jc w:val="thaiDistribute"/>
          </w:pPr>
        </w:pPrChange>
      </w:pPr>
      <w:del w:id="1614" w:author="Tyler Bradshaw" w:date="2020-12-05T17:32:00Z">
        <w:r w:rsidRPr="000C7C57" w:rsidDel="000F4367">
          <w:rPr>
            <w:rFonts w:ascii="Arial" w:hAnsi="Arial" w:cs="Arial"/>
          </w:rPr>
          <w:delText>(D) SWIP</w:delText>
        </w:r>
        <w:r w:rsidRPr="00CE42E4" w:rsidDel="000F4367">
          <w:rPr>
            <w:rFonts w:ascii="Arial" w:hAnsi="Arial" w:cs="Arial"/>
            <w:vertAlign w:val="superscript"/>
          </w:rPr>
          <w:delText>P1019R</w:delText>
        </w:r>
        <w:r w:rsidRPr="000C7C57" w:rsidDel="000F4367">
          <w:rPr>
            <w:rFonts w:ascii="Arial" w:hAnsi="Arial" w:cs="Arial"/>
          </w:rPr>
          <w:delText xml:space="preserve"> mutant mice display progressive motor dysfunction in association with these subcellular alterations.</w:delText>
        </w:r>
      </w:del>
    </w:p>
    <w:p w14:paraId="296F8B76" w14:textId="333BF3A1" w:rsidR="00B83BCC" w:rsidDel="000F4367" w:rsidRDefault="00B83BCC" w:rsidP="000F4367">
      <w:pPr>
        <w:spacing w:line="480" w:lineRule="auto"/>
        <w:jc w:val="thaiDistribute"/>
        <w:rPr>
          <w:ins w:id="1615" w:author="Jamie Courtland" w:date="2020-10-16T13:37:00Z"/>
          <w:del w:id="1616" w:author="Tyler Bradshaw" w:date="2020-12-05T17:32:00Z"/>
          <w:rFonts w:ascii="Arial" w:hAnsi="Arial" w:cs="Arial"/>
        </w:rPr>
        <w:pPrChange w:id="1617" w:author="Tyler Bradshaw" w:date="2020-12-05T17:32:00Z">
          <w:pPr>
            <w:spacing w:line="480" w:lineRule="auto"/>
            <w:jc w:val="thaiDistribute"/>
          </w:pPr>
        </w:pPrChange>
      </w:pPr>
    </w:p>
    <w:p w14:paraId="181C10A9" w14:textId="0BBA263E" w:rsidR="00B83BCC" w:rsidDel="000F4367" w:rsidRDefault="00B83BCC" w:rsidP="000F4367">
      <w:pPr>
        <w:spacing w:line="480" w:lineRule="auto"/>
        <w:jc w:val="thaiDistribute"/>
        <w:rPr>
          <w:del w:id="1618" w:author="Tyler Bradshaw" w:date="2020-12-05T17:32:00Z"/>
          <w:rFonts w:ascii="Arial" w:hAnsi="Arial" w:cs="Arial"/>
        </w:rPr>
        <w:pPrChange w:id="1619" w:author="Tyler Bradshaw" w:date="2020-12-05T17:32:00Z">
          <w:pPr>
            <w:spacing w:line="480" w:lineRule="auto"/>
            <w:jc w:val="thaiDistribute"/>
          </w:pPr>
        </w:pPrChange>
      </w:pPr>
      <w:del w:id="1620" w:author="Tyler Bradshaw" w:date="2020-12-05T17:32:00Z">
        <w:r w:rsidRPr="00E30976" w:rsidDel="000F4367">
          <w:rPr>
            <w:rFonts w:ascii="Arial" w:hAnsi="Arial" w:cs="Arial"/>
            <w:b/>
            <w:bCs/>
            <w:color w:val="1D1C1D"/>
            <w:shd w:val="clear" w:color="auto" w:fill="FFFFFF"/>
          </w:rPr>
          <w:delText>SUPPLEMENTA</w:delText>
        </w:r>
        <w:r w:rsidDel="000F4367">
          <w:rPr>
            <w:rFonts w:ascii="Arial" w:hAnsi="Arial" w:cs="Arial"/>
            <w:b/>
            <w:bCs/>
            <w:color w:val="1D1C1D"/>
            <w:shd w:val="clear" w:color="auto" w:fill="FFFFFF"/>
          </w:rPr>
          <w:delText>L</w:delText>
        </w:r>
        <w:r w:rsidRPr="00E30976" w:rsidDel="000F4367">
          <w:rPr>
            <w:rFonts w:ascii="Arial" w:hAnsi="Arial" w:cs="Arial"/>
            <w:b/>
            <w:bCs/>
            <w:color w:val="1D1C1D"/>
            <w:shd w:val="clear" w:color="auto" w:fill="FFFFFF"/>
          </w:rPr>
          <w:delText xml:space="preserve"> FIGURE TITLES AND LEGENDS</w:delText>
        </w:r>
      </w:del>
    </w:p>
    <w:p w14:paraId="07B7E4D0" w14:textId="108AC14D" w:rsidR="00B83BCC" w:rsidRPr="00714927" w:rsidDel="000F4367" w:rsidRDefault="00B83BCC" w:rsidP="000F4367">
      <w:pPr>
        <w:spacing w:line="480" w:lineRule="auto"/>
        <w:jc w:val="thaiDistribute"/>
        <w:rPr>
          <w:del w:id="1621" w:author="Tyler Bradshaw" w:date="2020-12-05T17:32:00Z"/>
          <w:rFonts w:ascii="Arial" w:hAnsi="Arial" w:cs="Arial"/>
          <w:b/>
          <w:bCs/>
        </w:rPr>
        <w:pPrChange w:id="1622" w:author="Tyler Bradshaw" w:date="2020-12-05T17:32:00Z">
          <w:pPr>
            <w:spacing w:line="480" w:lineRule="auto"/>
            <w:jc w:val="thaiDistribute"/>
          </w:pPr>
        </w:pPrChange>
      </w:pPr>
      <w:del w:id="1623" w:author="Tyler Bradshaw" w:date="2020-12-05T17:32:00Z">
        <w:r w:rsidRPr="00714927" w:rsidDel="000F4367">
          <w:rPr>
            <w:rFonts w:ascii="Arial" w:hAnsi="Arial" w:cs="Arial"/>
            <w:b/>
            <w:bCs/>
          </w:rPr>
          <w:delText xml:space="preserve">Figure </w:delText>
        </w:r>
        <w:r w:rsidDel="000F4367">
          <w:rPr>
            <w:rFonts w:ascii="Arial" w:hAnsi="Arial" w:cs="Arial"/>
            <w:b/>
            <w:bCs/>
          </w:rPr>
          <w:delText>2- figure supplement 1.</w:delText>
        </w:r>
        <w:r w:rsidRPr="00714927" w:rsidDel="000F4367">
          <w:rPr>
            <w:rFonts w:ascii="Arial" w:hAnsi="Arial" w:cs="Arial"/>
            <w:b/>
            <w:bCs/>
          </w:rPr>
          <w:delText xml:space="preserve"> Overexpression of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decreases WASH complex binding in cultured cells; related to Figure 2</w:delText>
        </w:r>
      </w:del>
    </w:p>
    <w:p w14:paraId="34D1A2A1" w14:textId="7DA90B1A" w:rsidR="00B83BCC" w:rsidRPr="00714927" w:rsidDel="000F4367" w:rsidRDefault="00B83BCC" w:rsidP="000F4367">
      <w:pPr>
        <w:spacing w:line="480" w:lineRule="auto"/>
        <w:jc w:val="thaiDistribute"/>
        <w:rPr>
          <w:del w:id="1624" w:author="Tyler Bradshaw" w:date="2020-12-05T17:32:00Z"/>
          <w:rFonts w:ascii="Arial" w:hAnsi="Arial" w:cs="Arial"/>
        </w:rPr>
        <w:pPrChange w:id="1625" w:author="Tyler Bradshaw" w:date="2020-12-05T17:32:00Z">
          <w:pPr>
            <w:spacing w:line="480" w:lineRule="auto"/>
            <w:jc w:val="thaiDistribute"/>
          </w:pPr>
        </w:pPrChange>
      </w:pPr>
      <w:del w:id="1626" w:author="Tyler Bradshaw" w:date="2020-12-05T17:32:00Z">
        <w:r w:rsidRPr="00714927" w:rsidDel="000F4367">
          <w:rPr>
            <w:rFonts w:ascii="Arial" w:hAnsi="Arial" w:cs="Arial"/>
          </w:rPr>
          <w:delText>(A) Schematic showing overexpression of WT or MUT SWIP</w:delText>
        </w:r>
        <w:r w:rsidRPr="00CE42E4" w:rsidDel="000F4367">
          <w:rPr>
            <w:rFonts w:ascii="Arial" w:hAnsi="Arial" w:cs="Arial"/>
            <w:vertAlign w:val="superscript"/>
          </w:rPr>
          <w:delText>P1019R</w:delText>
        </w:r>
        <w:r w:rsidRPr="00714927" w:rsidDel="000F4367">
          <w:rPr>
            <w:rFonts w:ascii="Arial" w:hAnsi="Arial" w:cs="Arial"/>
          </w:rPr>
          <w:delText xml:space="preserve"> in HEK293T cells followed by immunoprecipitation. </w:delText>
        </w:r>
      </w:del>
    </w:p>
    <w:p w14:paraId="6958D4A0" w14:textId="0E9FC4AA" w:rsidR="00B83BCC" w:rsidRPr="00714927" w:rsidDel="000F4367" w:rsidRDefault="00B83BCC" w:rsidP="000F4367">
      <w:pPr>
        <w:spacing w:line="480" w:lineRule="auto"/>
        <w:jc w:val="thaiDistribute"/>
        <w:rPr>
          <w:del w:id="1627" w:author="Tyler Bradshaw" w:date="2020-12-05T17:32:00Z"/>
          <w:rFonts w:ascii="Arial" w:hAnsi="Arial" w:cs="Arial"/>
        </w:rPr>
        <w:pPrChange w:id="1628" w:author="Tyler Bradshaw" w:date="2020-12-05T17:32:00Z">
          <w:pPr>
            <w:spacing w:line="480" w:lineRule="auto"/>
            <w:jc w:val="thaiDistribute"/>
          </w:pPr>
        </w:pPrChange>
      </w:pPr>
      <w:del w:id="1629" w:author="Tyler Bradshaw" w:date="2020-12-05T17:32:00Z">
        <w:r w:rsidRPr="00714927" w:rsidDel="000F4367">
          <w:rPr>
            <w:rFonts w:ascii="Arial" w:hAnsi="Arial" w:cs="Arial"/>
          </w:rPr>
          <w:delText xml:space="preserve">(B) Western blots of input (5%, left) and immunoprecipitated (IP, right) protein. Two samples per condition were run on two separate gels, n=4 separate experiments. </w:delText>
        </w:r>
      </w:del>
    </w:p>
    <w:p w14:paraId="0FE1EBAC" w14:textId="20D88540" w:rsidR="00B83BCC" w:rsidDel="000F4367" w:rsidRDefault="00B83BCC" w:rsidP="000F4367">
      <w:pPr>
        <w:spacing w:line="480" w:lineRule="auto"/>
        <w:jc w:val="thaiDistribute"/>
        <w:rPr>
          <w:del w:id="1630" w:author="Tyler Bradshaw" w:date="2020-12-05T17:32:00Z"/>
          <w:rFonts w:ascii="Arial" w:hAnsi="Arial" w:cs="Arial"/>
        </w:rPr>
        <w:pPrChange w:id="1631" w:author="Tyler Bradshaw" w:date="2020-12-05T17:32:00Z">
          <w:pPr>
            <w:spacing w:line="480" w:lineRule="auto"/>
            <w:jc w:val="thaiDistribute"/>
          </w:pPr>
        </w:pPrChange>
      </w:pPr>
      <w:del w:id="1632" w:author="Tyler Bradshaw" w:date="2020-12-05T17:32:00Z">
        <w:r w:rsidRPr="00714927" w:rsidDel="000F4367">
          <w:rPr>
            <w:rFonts w:ascii="Arial" w:hAnsi="Arial" w:cs="Arial"/>
          </w:rPr>
          <w:delText xml:space="preserve">(C) Quantification of B normalized to WT. </w:delText>
        </w:r>
        <w:r w:rsidRPr="000C5885" w:rsidDel="000F4367">
          <w:rPr>
            <w:rFonts w:ascii="Arial" w:hAnsi="Arial" w:cs="Arial"/>
            <w:lang w:val="de-DE"/>
          </w:rPr>
          <w:delText>Strumpellin (WT 100.0 ± 6.8%, MUT 54.8 ± 8.0%, t</w:delText>
        </w:r>
        <w:r w:rsidRPr="000C5885" w:rsidDel="000F4367">
          <w:rPr>
            <w:rFonts w:ascii="Arial" w:hAnsi="Arial" w:cs="Arial"/>
            <w:vertAlign w:val="subscript"/>
            <w:lang w:val="de-DE"/>
          </w:rPr>
          <w:delText>5.9</w:delText>
        </w:r>
        <w:r w:rsidRPr="000C5885" w:rsidDel="000F4367">
          <w:rPr>
            <w:rFonts w:ascii="Arial" w:hAnsi="Arial" w:cs="Arial"/>
            <w:lang w:val="de-DE"/>
          </w:rPr>
          <w:delText>=4.290, p=0.0054), WASH1 (WT 100.0 ± 7.3%, MUT 41.4 ± 4.4%, t</w:delText>
        </w:r>
        <w:r w:rsidRPr="000C5885" w:rsidDel="000F4367">
          <w:rPr>
            <w:rFonts w:ascii="Arial" w:hAnsi="Arial" w:cs="Arial"/>
            <w:vertAlign w:val="subscript"/>
            <w:lang w:val="de-DE"/>
          </w:rPr>
          <w:delText>4.9</w:delText>
        </w:r>
        <w:r w:rsidRPr="000C5885" w:rsidDel="000F4367">
          <w:rPr>
            <w:rFonts w:ascii="Arial" w:hAnsi="Arial" w:cs="Arial"/>
            <w:lang w:val="de-DE"/>
          </w:rPr>
          <w:delText>=6.902, p=0.0011), HA (WT 100.0 ± 4.1%, MUT 107.8 ± 4.1%, t</w:delText>
        </w:r>
        <w:r w:rsidRPr="000C5885" w:rsidDel="000F4367">
          <w:rPr>
            <w:rFonts w:ascii="Arial" w:hAnsi="Arial" w:cs="Arial"/>
            <w:vertAlign w:val="subscript"/>
            <w:lang w:val="de-DE"/>
          </w:rPr>
          <w:delText>6.0</w:delText>
        </w:r>
        <w:r w:rsidRPr="000C5885" w:rsidDel="000F4367">
          <w:rPr>
            <w:rFonts w:ascii="Arial" w:hAnsi="Arial" w:cs="Arial"/>
            <w:lang w:val="de-DE"/>
          </w:rPr>
          <w:delText xml:space="preserve">=1.344, p=0.2275). </w:delText>
        </w:r>
        <w:r w:rsidRPr="00714927" w:rsidDel="000F4367">
          <w:rPr>
            <w:rFonts w:ascii="Arial" w:hAnsi="Arial" w:cs="Arial"/>
          </w:rPr>
          <w:delText>Data reported as mean ± SEM, error bars are SEM. **p&lt;0.01, two-tailed t-tests.</w:delText>
        </w:r>
      </w:del>
    </w:p>
    <w:p w14:paraId="691AEE63" w14:textId="2D7CA9BD" w:rsidR="00B83BCC" w:rsidDel="000F4367" w:rsidRDefault="00B83BCC" w:rsidP="000F4367">
      <w:pPr>
        <w:spacing w:line="480" w:lineRule="auto"/>
        <w:jc w:val="thaiDistribute"/>
        <w:rPr>
          <w:del w:id="1633" w:author="Tyler Bradshaw" w:date="2020-12-05T17:32:00Z"/>
          <w:rFonts w:ascii="Arial" w:hAnsi="Arial" w:cs="Arial"/>
        </w:rPr>
        <w:pPrChange w:id="1634" w:author="Tyler Bradshaw" w:date="2020-12-05T17:32:00Z">
          <w:pPr>
            <w:spacing w:line="480" w:lineRule="auto"/>
            <w:jc w:val="thaiDistribute"/>
          </w:pPr>
        </w:pPrChange>
      </w:pPr>
    </w:p>
    <w:p w14:paraId="4938420D" w14:textId="55CC0BDB" w:rsidR="00B83BCC" w:rsidRPr="00714927" w:rsidDel="000F4367" w:rsidRDefault="00B83BCC" w:rsidP="000F4367">
      <w:pPr>
        <w:spacing w:line="480" w:lineRule="auto"/>
        <w:jc w:val="thaiDistribute"/>
        <w:rPr>
          <w:del w:id="1635" w:author="Tyler Bradshaw" w:date="2020-12-05T17:32:00Z"/>
          <w:rFonts w:ascii="Arial" w:hAnsi="Arial" w:cs="Arial"/>
          <w:b/>
          <w:bCs/>
        </w:rPr>
        <w:pPrChange w:id="1636" w:author="Tyler Bradshaw" w:date="2020-12-05T17:32:00Z">
          <w:pPr>
            <w:spacing w:line="480" w:lineRule="auto"/>
            <w:jc w:val="thaiDistribute"/>
          </w:pPr>
        </w:pPrChange>
      </w:pPr>
      <w:del w:id="1637" w:author="Tyler Bradshaw" w:date="2020-12-05T17:32:00Z">
        <w:r w:rsidRPr="00714927" w:rsidDel="000F4367">
          <w:rPr>
            <w:rFonts w:ascii="Arial" w:hAnsi="Arial" w:cs="Arial"/>
            <w:b/>
            <w:bCs/>
          </w:rPr>
          <w:delText xml:space="preserve">Figure </w:delText>
        </w:r>
        <w:r w:rsidDel="000F4367">
          <w:rPr>
            <w:rFonts w:ascii="Arial" w:hAnsi="Arial" w:cs="Arial"/>
            <w:b/>
            <w:bCs/>
          </w:rPr>
          <w:delText>2- figure supplement 2</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 brain displays significant alterations in protein abundance compared to WT; related to Figure</w:delText>
        </w:r>
        <w:r w:rsidDel="000F4367">
          <w:rPr>
            <w:rFonts w:ascii="Arial" w:hAnsi="Arial" w:cs="Arial"/>
            <w:b/>
            <w:bCs/>
          </w:rPr>
          <w:delText>s</w:delText>
        </w:r>
        <w:r w:rsidRPr="00714927" w:rsidDel="000F4367">
          <w:rPr>
            <w:rFonts w:ascii="Arial" w:hAnsi="Arial" w:cs="Arial"/>
            <w:b/>
            <w:bCs/>
          </w:rPr>
          <w:delText xml:space="preserve"> 2 </w:delText>
        </w:r>
        <w:r w:rsidDel="000F4367">
          <w:rPr>
            <w:rFonts w:ascii="Arial" w:hAnsi="Arial" w:cs="Arial"/>
            <w:b/>
            <w:bCs/>
          </w:rPr>
          <w:delText>and 3</w:delText>
        </w:r>
      </w:del>
    </w:p>
    <w:p w14:paraId="0E4AD0C1" w14:textId="29E05A77" w:rsidR="00B83BCC" w:rsidRPr="00714927" w:rsidDel="000F4367" w:rsidRDefault="00B83BCC" w:rsidP="000F4367">
      <w:pPr>
        <w:spacing w:line="480" w:lineRule="auto"/>
        <w:jc w:val="thaiDistribute"/>
        <w:rPr>
          <w:del w:id="1638" w:author="Tyler Bradshaw" w:date="2020-12-05T17:32:00Z"/>
          <w:rFonts w:ascii="Arial" w:hAnsi="Arial" w:cs="Arial"/>
        </w:rPr>
        <w:pPrChange w:id="1639" w:author="Tyler Bradshaw" w:date="2020-12-05T17:32:00Z">
          <w:pPr>
            <w:spacing w:line="480" w:lineRule="auto"/>
            <w:jc w:val="thaiDistribute"/>
          </w:pPr>
        </w:pPrChange>
      </w:pPr>
      <w:del w:id="1640" w:author="Tyler Bradshaw" w:date="2020-12-05T17:32:00Z">
        <w:r w:rsidRPr="00714927" w:rsidDel="000F4367">
          <w:rPr>
            <w:rFonts w:ascii="Arial" w:hAnsi="Arial" w:cs="Arial"/>
          </w:rPr>
          <w:delText xml:space="preserve">(A) Interactome of altered proteins. Nodes reflect </w:delText>
        </w:r>
        <w:r w:rsidDel="000F4367">
          <w:rPr>
            <w:rFonts w:ascii="Arial" w:hAnsi="Arial" w:cs="Arial"/>
          </w:rPr>
          <w:delText>protein</w:delText>
        </w:r>
        <w:r w:rsidRPr="00714927" w:rsidDel="000F4367">
          <w:rPr>
            <w:rFonts w:ascii="Arial" w:hAnsi="Arial" w:cs="Arial"/>
          </w:rPr>
          <w:delText xml:space="preserve"> name, light gray lines delineate proteins identified as different in MUT compared to WT (ΔWASHC4 in center), dark dashed lines indicate known protein-protein interactions from HitPredict database (López et al., 2015). Color reflects cellular function seen in </w:delText>
        </w:r>
        <w:r w:rsidDel="000F4367">
          <w:rPr>
            <w:rFonts w:ascii="Arial" w:hAnsi="Arial" w:cs="Arial"/>
          </w:rPr>
          <w:delText>B</w:delText>
        </w:r>
        <w:r w:rsidRPr="00714927" w:rsidDel="000F4367">
          <w:rPr>
            <w:rFonts w:ascii="Arial" w:hAnsi="Arial" w:cs="Arial"/>
          </w:rPr>
          <w:delText xml:space="preserve">. Nodes with red borders delineate </w:delText>
        </w:r>
        <w:r w:rsidDel="000F4367">
          <w:rPr>
            <w:rFonts w:ascii="Arial" w:hAnsi="Arial" w:cs="Arial"/>
          </w:rPr>
          <w:delText>WASH complex proteins</w:delText>
        </w:r>
        <w:r w:rsidRPr="00714927" w:rsidDel="000F4367">
          <w:rPr>
            <w:rFonts w:ascii="Arial" w:hAnsi="Arial" w:cs="Arial"/>
          </w:rPr>
          <w:delText xml:space="preserve">. </w:delText>
        </w:r>
      </w:del>
    </w:p>
    <w:p w14:paraId="67374265" w14:textId="48AFB354" w:rsidR="00B83BCC" w:rsidDel="000F4367" w:rsidRDefault="00B83BCC" w:rsidP="000F4367">
      <w:pPr>
        <w:spacing w:line="480" w:lineRule="auto"/>
        <w:jc w:val="thaiDistribute"/>
        <w:rPr>
          <w:del w:id="1641" w:author="Tyler Bradshaw" w:date="2020-12-05T17:32:00Z"/>
          <w:rFonts w:ascii="Arial" w:hAnsi="Arial" w:cs="Arial"/>
        </w:rPr>
        <w:pPrChange w:id="1642" w:author="Tyler Bradshaw" w:date="2020-12-05T17:32:00Z">
          <w:pPr>
            <w:spacing w:line="480" w:lineRule="auto"/>
            <w:jc w:val="thaiDistribute"/>
          </w:pPr>
        </w:pPrChange>
      </w:pPr>
      <w:del w:id="1643" w:author="Tyler Bradshaw" w:date="2020-12-05T17:32:00Z">
        <w:r w:rsidRPr="00D60FD0" w:rsidDel="000F4367">
          <w:rPr>
            <w:rFonts w:ascii="Arial" w:hAnsi="Arial" w:cs="Arial"/>
          </w:rPr>
          <w:delText xml:space="preserve">(B)  </w:delText>
        </w:r>
        <w:r w:rsidRPr="00714927" w:rsidDel="000F4367">
          <w:rPr>
            <w:rFonts w:ascii="Arial" w:hAnsi="Arial" w:cs="Arial"/>
          </w:rPr>
          <w:delText xml:space="preserve">Cellular function of proteins in A, as reflected in published literature. % reflects the percentage of proteins in a category out of the total 85 altered proteins. </w:delText>
        </w:r>
      </w:del>
    </w:p>
    <w:p w14:paraId="4DFB0511" w14:textId="69BCB62F" w:rsidR="00B83BCC" w:rsidRPr="00714927" w:rsidDel="000F4367" w:rsidRDefault="00B83BCC" w:rsidP="000F4367">
      <w:pPr>
        <w:spacing w:line="480" w:lineRule="auto"/>
        <w:jc w:val="thaiDistribute"/>
        <w:rPr>
          <w:del w:id="1644" w:author="Tyler Bradshaw" w:date="2020-12-05T17:32:00Z"/>
          <w:rFonts w:ascii="Arial" w:hAnsi="Arial" w:cs="Arial"/>
        </w:rPr>
        <w:pPrChange w:id="1645" w:author="Tyler Bradshaw" w:date="2020-12-05T17:32:00Z">
          <w:pPr>
            <w:spacing w:line="480" w:lineRule="auto"/>
            <w:jc w:val="thaiDistribute"/>
          </w:pPr>
        </w:pPrChange>
      </w:pPr>
      <w:del w:id="1646" w:author="Tyler Bradshaw" w:date="2020-12-05T17:32:00Z">
        <w:r w:rsidDel="000F4367">
          <w:rPr>
            <w:rFonts w:ascii="Arial" w:hAnsi="Arial" w:cs="Arial"/>
          </w:rPr>
          <w:delText xml:space="preserve">(C-G) </w:delText>
        </w:r>
        <w:r w:rsidRPr="00714927" w:rsidDel="000F4367">
          <w:rPr>
            <w:rFonts w:ascii="Arial" w:hAnsi="Arial" w:cs="Arial"/>
          </w:rPr>
          <w:delText xml:space="preserve">Clustergrams of: </w:delText>
        </w:r>
      </w:del>
    </w:p>
    <w:p w14:paraId="31FE37FD" w14:textId="77BA5890" w:rsidR="00B83BCC" w:rsidRPr="00714927" w:rsidDel="000F4367" w:rsidRDefault="00B83BCC" w:rsidP="000F4367">
      <w:pPr>
        <w:spacing w:line="480" w:lineRule="auto"/>
        <w:jc w:val="thaiDistribute"/>
        <w:rPr>
          <w:del w:id="1647" w:author="Tyler Bradshaw" w:date="2020-12-05T17:32:00Z"/>
          <w:rFonts w:ascii="Arial" w:hAnsi="Arial" w:cs="Arial"/>
        </w:rPr>
        <w:pPrChange w:id="1648" w:author="Tyler Bradshaw" w:date="2020-12-05T17:32:00Z">
          <w:pPr>
            <w:spacing w:line="480" w:lineRule="auto"/>
            <w:jc w:val="thaiDistribute"/>
          </w:pPr>
        </w:pPrChange>
      </w:pPr>
      <w:del w:id="1649" w:author="Tyler Bradshaw" w:date="2020-12-05T17:32:00Z">
        <w:r w:rsidRPr="00714927" w:rsidDel="000F4367">
          <w:rPr>
            <w:rFonts w:ascii="Arial" w:hAnsi="Arial" w:cs="Arial"/>
          </w:rPr>
          <w:delText>(</w:delText>
        </w:r>
        <w:r w:rsidDel="000F4367">
          <w:rPr>
            <w:rFonts w:ascii="Arial" w:hAnsi="Arial" w:cs="Arial"/>
          </w:rPr>
          <w:delText>C</w:delText>
        </w:r>
        <w:r w:rsidRPr="00714927" w:rsidDel="000F4367">
          <w:rPr>
            <w:rFonts w:ascii="Arial" w:hAnsi="Arial" w:cs="Arial"/>
          </w:rPr>
          <w:delText xml:space="preserve">) Proteins with increased (red) or decreased (blue) abundance in MUT brains compared to WT. </w:delText>
        </w:r>
      </w:del>
    </w:p>
    <w:p w14:paraId="00B6C473" w14:textId="525A69EC" w:rsidR="00B83BCC" w:rsidRPr="00714927" w:rsidDel="000F4367" w:rsidRDefault="00B83BCC" w:rsidP="000F4367">
      <w:pPr>
        <w:spacing w:line="480" w:lineRule="auto"/>
        <w:jc w:val="thaiDistribute"/>
        <w:rPr>
          <w:del w:id="1650" w:author="Tyler Bradshaw" w:date="2020-12-05T17:32:00Z"/>
          <w:rFonts w:ascii="Arial" w:hAnsi="Arial" w:cs="Arial"/>
        </w:rPr>
        <w:pPrChange w:id="1651" w:author="Tyler Bradshaw" w:date="2020-12-05T17:32:00Z">
          <w:pPr>
            <w:spacing w:line="480" w:lineRule="auto"/>
            <w:jc w:val="thaiDistribute"/>
          </w:pPr>
        </w:pPrChange>
      </w:pPr>
      <w:del w:id="1652" w:author="Tyler Bradshaw" w:date="2020-12-05T17:32:00Z">
        <w:r w:rsidRPr="00714927" w:rsidDel="000F4367">
          <w:rPr>
            <w:rFonts w:ascii="Arial" w:hAnsi="Arial" w:cs="Arial"/>
          </w:rPr>
          <w:delText>(</w:delText>
        </w:r>
        <w:r w:rsidDel="000F4367">
          <w:rPr>
            <w:rFonts w:ascii="Arial" w:hAnsi="Arial" w:cs="Arial"/>
          </w:rPr>
          <w:delText>D</w:delText>
        </w:r>
        <w:r w:rsidRPr="00714927" w:rsidDel="000F4367">
          <w:rPr>
            <w:rFonts w:ascii="Arial" w:hAnsi="Arial" w:cs="Arial"/>
          </w:rPr>
          <w:delText xml:space="preserve">) Known protein components of the WASH complex and their previously reported interactors. </w:delText>
        </w:r>
      </w:del>
    </w:p>
    <w:p w14:paraId="7E9B1397" w14:textId="6663AAE0" w:rsidR="00B83BCC" w:rsidRPr="00714927" w:rsidDel="000F4367" w:rsidRDefault="00B83BCC" w:rsidP="000F4367">
      <w:pPr>
        <w:spacing w:line="480" w:lineRule="auto"/>
        <w:jc w:val="thaiDistribute"/>
        <w:rPr>
          <w:del w:id="1653" w:author="Tyler Bradshaw" w:date="2020-12-05T17:32:00Z"/>
          <w:rFonts w:ascii="Arial" w:hAnsi="Arial" w:cs="Arial"/>
        </w:rPr>
        <w:pPrChange w:id="1654" w:author="Tyler Bradshaw" w:date="2020-12-05T17:32:00Z">
          <w:pPr>
            <w:spacing w:line="480" w:lineRule="auto"/>
            <w:jc w:val="thaiDistribute"/>
          </w:pPr>
        </w:pPrChange>
      </w:pPr>
      <w:del w:id="1655"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Proteins with lysosomal function.</w:delText>
        </w:r>
      </w:del>
    </w:p>
    <w:p w14:paraId="1E4B8151" w14:textId="7A85C843" w:rsidR="00B83BCC" w:rsidRPr="00714927" w:rsidDel="000F4367" w:rsidRDefault="00B83BCC" w:rsidP="000F4367">
      <w:pPr>
        <w:spacing w:line="480" w:lineRule="auto"/>
        <w:jc w:val="thaiDistribute"/>
        <w:rPr>
          <w:del w:id="1656" w:author="Tyler Bradshaw" w:date="2020-12-05T17:32:00Z"/>
          <w:rFonts w:ascii="Arial" w:hAnsi="Arial" w:cs="Arial"/>
        </w:rPr>
        <w:pPrChange w:id="1657" w:author="Tyler Bradshaw" w:date="2020-12-05T17:32:00Z">
          <w:pPr>
            <w:spacing w:line="480" w:lineRule="auto"/>
            <w:jc w:val="thaiDistribute"/>
          </w:pPr>
        </w:pPrChange>
      </w:pPr>
      <w:del w:id="1658"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Proteins identified in the WASH1-BioID2 proteome (Figure 1).</w:delText>
        </w:r>
      </w:del>
    </w:p>
    <w:p w14:paraId="51ACD060" w14:textId="27E306A6" w:rsidR="00B83BCC" w:rsidDel="000F4367" w:rsidRDefault="00B83BCC" w:rsidP="000F4367">
      <w:pPr>
        <w:spacing w:line="480" w:lineRule="auto"/>
        <w:jc w:val="thaiDistribute"/>
        <w:rPr>
          <w:del w:id="1659" w:author="Tyler Bradshaw" w:date="2020-12-05T17:32:00Z"/>
          <w:rFonts w:ascii="Arial" w:hAnsi="Arial" w:cs="Arial"/>
        </w:rPr>
        <w:pPrChange w:id="1660" w:author="Tyler Bradshaw" w:date="2020-12-05T17:32:00Z">
          <w:pPr>
            <w:spacing w:line="480" w:lineRule="auto"/>
            <w:jc w:val="thaiDistribute"/>
          </w:pPr>
        </w:pPrChange>
      </w:pPr>
      <w:del w:id="1661" w:author="Tyler Bradshaw" w:date="2020-12-05T17:32:00Z">
        <w:r w:rsidRPr="00714927" w:rsidDel="000F4367">
          <w:rPr>
            <w:rFonts w:ascii="Arial" w:hAnsi="Arial" w:cs="Arial"/>
          </w:rPr>
          <w:delText>(</w:delText>
        </w:r>
        <w:r w:rsidDel="000F4367">
          <w:rPr>
            <w:rFonts w:ascii="Arial" w:hAnsi="Arial" w:cs="Arial"/>
          </w:rPr>
          <w:delText>G</w:delText>
        </w:r>
        <w:r w:rsidRPr="00714927" w:rsidDel="000F4367">
          <w:rPr>
            <w:rFonts w:ascii="Arial" w:hAnsi="Arial" w:cs="Arial"/>
          </w:rPr>
          <w:delText xml:space="preserve">) Proteins with links to intellectual disability (I.D.) or neurodegeneration (Degen.). </w:delText>
        </w:r>
      </w:del>
    </w:p>
    <w:p w14:paraId="6DC2C572" w14:textId="4B82E226" w:rsidR="00B83BCC" w:rsidDel="000F4367" w:rsidRDefault="00B83BCC" w:rsidP="000F4367">
      <w:pPr>
        <w:spacing w:line="480" w:lineRule="auto"/>
        <w:jc w:val="thaiDistribute"/>
        <w:rPr>
          <w:del w:id="1662" w:author="Tyler Bradshaw" w:date="2020-12-05T17:32:00Z"/>
          <w:rFonts w:ascii="Arial" w:hAnsi="Arial" w:cs="Arial"/>
        </w:rPr>
        <w:pPrChange w:id="1663" w:author="Tyler Bradshaw" w:date="2020-12-05T17:32:00Z">
          <w:pPr>
            <w:spacing w:line="480" w:lineRule="auto"/>
            <w:jc w:val="thaiDistribute"/>
          </w:pPr>
        </w:pPrChange>
      </w:pPr>
    </w:p>
    <w:p w14:paraId="641D86B2" w14:textId="0C4307C9" w:rsidR="00B83BCC" w:rsidRPr="00714927" w:rsidDel="000F4367" w:rsidRDefault="00B83BCC" w:rsidP="000F4367">
      <w:pPr>
        <w:spacing w:line="480" w:lineRule="auto"/>
        <w:jc w:val="thaiDistribute"/>
        <w:rPr>
          <w:del w:id="1664" w:author="Tyler Bradshaw" w:date="2020-12-05T17:32:00Z"/>
          <w:rFonts w:ascii="Arial" w:hAnsi="Arial" w:cs="Arial"/>
          <w:b/>
          <w:bCs/>
        </w:rPr>
        <w:pPrChange w:id="1665" w:author="Tyler Bradshaw" w:date="2020-12-05T17:32:00Z">
          <w:pPr>
            <w:spacing w:line="480" w:lineRule="auto"/>
            <w:jc w:val="thaiDistribute"/>
          </w:pPr>
        </w:pPrChange>
      </w:pPr>
      <w:del w:id="1666" w:author="Tyler Bradshaw" w:date="2020-12-05T17:32:00Z">
        <w:r w:rsidRPr="00C8418E" w:rsidDel="000F4367">
          <w:rPr>
            <w:rFonts w:ascii="Arial" w:hAnsi="Arial" w:cs="Arial"/>
            <w:b/>
            <w:bCs/>
          </w:rPr>
          <w:delText xml:space="preserve">Figure </w:delText>
        </w:r>
        <w:r w:rsidDel="000F4367">
          <w:rPr>
            <w:rFonts w:ascii="Arial" w:hAnsi="Arial" w:cs="Arial"/>
            <w:b/>
            <w:bCs/>
          </w:rPr>
          <w:delText>2- figure supplement 3</w:delText>
        </w:r>
        <w:r w:rsidRPr="00C8418E" w:rsidDel="000F4367">
          <w:rPr>
            <w:rFonts w:ascii="Arial" w:hAnsi="Arial" w:cs="Arial"/>
            <w:b/>
            <w:bCs/>
          </w:rPr>
          <w:delText>. Multiple protein networks display significant alterations in MUT brain compared to WT; related to Figures 2 and 3</w:delText>
        </w:r>
      </w:del>
    </w:p>
    <w:p w14:paraId="5BC5443D" w14:textId="62E7D111" w:rsidR="00B83BCC" w:rsidRPr="00714927" w:rsidDel="000F4367" w:rsidRDefault="00B83BCC" w:rsidP="000F4367">
      <w:pPr>
        <w:spacing w:line="480" w:lineRule="auto"/>
        <w:jc w:val="thaiDistribute"/>
        <w:rPr>
          <w:del w:id="1667" w:author="Tyler Bradshaw" w:date="2020-12-05T17:32:00Z"/>
          <w:rFonts w:ascii="Arial" w:hAnsi="Arial" w:cs="Arial"/>
        </w:rPr>
        <w:pPrChange w:id="1668" w:author="Tyler Bradshaw" w:date="2020-12-05T17:32:00Z">
          <w:pPr>
            <w:spacing w:line="480" w:lineRule="auto"/>
            <w:jc w:val="thaiDistribute"/>
          </w:pPr>
        </w:pPrChange>
      </w:pPr>
      <w:del w:id="1669" w:author="Tyler Bradshaw" w:date="2020-12-05T17:32:00Z">
        <w:r w:rsidDel="000F4367">
          <w:rPr>
            <w:rFonts w:ascii="Arial" w:hAnsi="Arial" w:cs="Arial"/>
          </w:rPr>
          <w:delText>(A-D) Network graphs</w:delText>
        </w:r>
        <w:r w:rsidRPr="00714927" w:rsidDel="000F4367">
          <w:rPr>
            <w:rFonts w:ascii="Arial" w:hAnsi="Arial" w:cs="Arial"/>
          </w:rPr>
          <w:delText xml:space="preserve"> of: </w:delText>
        </w:r>
      </w:del>
    </w:p>
    <w:p w14:paraId="39D7AF61" w14:textId="0A0A64AA" w:rsidR="00B83BCC" w:rsidRPr="00714927" w:rsidDel="000F4367" w:rsidRDefault="00B83BCC" w:rsidP="000F4367">
      <w:pPr>
        <w:spacing w:line="480" w:lineRule="auto"/>
        <w:jc w:val="thaiDistribute"/>
        <w:rPr>
          <w:del w:id="1670" w:author="Tyler Bradshaw" w:date="2020-12-05T17:32:00Z"/>
          <w:rFonts w:ascii="Arial" w:hAnsi="Arial" w:cs="Arial"/>
        </w:rPr>
        <w:pPrChange w:id="1671" w:author="Tyler Bradshaw" w:date="2020-12-05T17:32:00Z">
          <w:pPr>
            <w:spacing w:line="480" w:lineRule="auto"/>
            <w:jc w:val="thaiDistribute"/>
          </w:pPr>
        </w:pPrChange>
      </w:pPr>
      <w:del w:id="1672" w:author="Tyler Bradshaw" w:date="2020-12-05T17:32:00Z">
        <w:r w:rsidRPr="00714927" w:rsidDel="000F4367">
          <w:rPr>
            <w:rFonts w:ascii="Arial" w:hAnsi="Arial" w:cs="Arial"/>
          </w:rPr>
          <w:delText>(</w:delText>
        </w:r>
        <w:r w:rsidDel="000F4367">
          <w:rPr>
            <w:rFonts w:ascii="Arial" w:hAnsi="Arial" w:cs="Arial"/>
          </w:rPr>
          <w:delText>A</w:delText>
        </w:r>
        <w:r w:rsidRPr="00714927" w:rsidDel="000F4367">
          <w:rPr>
            <w:rFonts w:ascii="Arial" w:hAnsi="Arial" w:cs="Arial"/>
          </w:rPr>
          <w:delText>) Module 14 (M14) containing endosomal proteins.</w:delText>
        </w:r>
        <w:r w:rsidDel="000F4367">
          <w:rPr>
            <w:rFonts w:ascii="Arial" w:hAnsi="Arial" w:cs="Arial"/>
          </w:rPr>
          <w:delText xml:space="preserve"> Two of the three retromer sorting complex subunits are highlighted with red borders, with enrichment calculated relative to the CORUM database </w:delText>
        </w:r>
        <w:r w:rsidDel="000F4367">
          <w:rPr>
            <w:rFonts w:ascii="Arial" w:hAnsi="Arial" w:cs="Arial"/>
          </w:rPr>
          <w:fldChar w:fldCharType="begin" w:fldLock="1"/>
        </w:r>
        <w:r w:rsidDel="000F4367">
          <w:rPr>
            <w:rFonts w:ascii="Arial" w:hAnsi="Arial" w:cs="Arial"/>
          </w:rPr>
          <w:del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delInstrText>
        </w:r>
        <w:r w:rsidDel="000F4367">
          <w:rPr>
            <w:rFonts w:ascii="Arial" w:hAnsi="Arial" w:cs="Arial"/>
          </w:rPr>
          <w:fldChar w:fldCharType="separate"/>
        </w:r>
        <w:r w:rsidRPr="00C8418E" w:rsidDel="000F4367">
          <w:rPr>
            <w:rFonts w:ascii="Arial" w:hAnsi="Arial" w:cs="Arial"/>
            <w:noProof/>
          </w:rPr>
          <w:delText>(Giurgiu et al., 2019)</w:delText>
        </w:r>
        <w:r w:rsidDel="000F4367">
          <w:rPr>
            <w:rFonts w:ascii="Arial" w:hAnsi="Arial" w:cs="Arial"/>
          </w:rPr>
          <w:fldChar w:fldCharType="end"/>
        </w:r>
        <w:r w:rsidDel="000F4367">
          <w:rPr>
            <w:rFonts w:ascii="Arial" w:hAnsi="Arial" w:cs="Arial"/>
          </w:rPr>
          <w:delText>.</w:delText>
        </w:r>
      </w:del>
    </w:p>
    <w:p w14:paraId="226FE033" w14:textId="118B8B94" w:rsidR="00B83BCC" w:rsidRPr="00714927" w:rsidDel="000F4367" w:rsidRDefault="00B83BCC" w:rsidP="000F4367">
      <w:pPr>
        <w:spacing w:line="480" w:lineRule="auto"/>
        <w:jc w:val="thaiDistribute"/>
        <w:rPr>
          <w:del w:id="1673" w:author="Tyler Bradshaw" w:date="2020-12-05T17:32:00Z"/>
          <w:rFonts w:ascii="Arial" w:hAnsi="Arial" w:cs="Arial"/>
        </w:rPr>
        <w:pPrChange w:id="1674" w:author="Tyler Bradshaw" w:date="2020-12-05T17:32:00Z">
          <w:pPr>
            <w:spacing w:line="480" w:lineRule="auto"/>
            <w:jc w:val="thaiDistribute"/>
          </w:pPr>
        </w:pPrChange>
      </w:pPr>
      <w:del w:id="1675" w:author="Tyler Bradshaw" w:date="2020-12-05T17:32:00Z">
        <w:r w:rsidRPr="00714927" w:rsidDel="000F4367">
          <w:rPr>
            <w:rFonts w:ascii="Arial" w:hAnsi="Arial" w:cs="Arial"/>
          </w:rPr>
          <w:delText>(</w:delText>
        </w:r>
        <w:r w:rsidDel="000F4367">
          <w:rPr>
            <w:rFonts w:ascii="Arial" w:hAnsi="Arial" w:cs="Arial"/>
          </w:rPr>
          <w:delText>B</w:delText>
        </w:r>
        <w:r w:rsidRPr="00714927" w:rsidDel="000F4367">
          <w:rPr>
            <w:rFonts w:ascii="Arial" w:hAnsi="Arial" w:cs="Arial"/>
          </w:rPr>
          <w:delText>) Module 83 (M83) containing endoplasmic reticulum (ER) stress response proteins</w:delText>
        </w:r>
        <w:r w:rsidDel="000F4367">
          <w:rPr>
            <w:rFonts w:ascii="Arial" w:hAnsi="Arial" w:cs="Arial"/>
          </w:rPr>
          <w:delText xml:space="preserve">. Seven of the 185 proteins identified to have ER function by LOPIT-DC spatial proteomics are highlighted with orange borders </w:delText>
        </w:r>
        <w:r w:rsidDel="000F4367">
          <w:rPr>
            <w:rFonts w:ascii="Arial" w:hAnsi="Arial" w:cs="Arial"/>
          </w:rPr>
          <w:fldChar w:fldCharType="begin" w:fldLock="1"/>
        </w:r>
        <w:r w:rsidDel="000F4367">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Del="000F4367">
          <w:rPr>
            <w:rFonts w:ascii="Arial" w:hAnsi="Arial" w:cs="Arial"/>
          </w:rPr>
          <w:fldChar w:fldCharType="separate"/>
        </w:r>
        <w:r w:rsidRPr="00C8418E" w:rsidDel="000F4367">
          <w:rPr>
            <w:rFonts w:ascii="Arial" w:hAnsi="Arial" w:cs="Arial"/>
            <w:noProof/>
          </w:rPr>
          <w:delText>(Geladaki et al., 2019)</w:delText>
        </w:r>
        <w:r w:rsidDel="000F4367">
          <w:rPr>
            <w:rFonts w:ascii="Arial" w:hAnsi="Arial" w:cs="Arial"/>
          </w:rPr>
          <w:fldChar w:fldCharType="end"/>
        </w:r>
        <w:r w:rsidDel="000F4367">
          <w:rPr>
            <w:rFonts w:ascii="Arial" w:hAnsi="Arial" w:cs="Arial"/>
          </w:rPr>
          <w:delText>.</w:delText>
        </w:r>
      </w:del>
    </w:p>
    <w:p w14:paraId="38F8D4B4" w14:textId="13923A60" w:rsidR="00B83BCC" w:rsidRPr="00CE42E4" w:rsidDel="000F4367" w:rsidRDefault="00B83BCC" w:rsidP="000F4367">
      <w:pPr>
        <w:spacing w:line="480" w:lineRule="auto"/>
        <w:jc w:val="thaiDistribute"/>
        <w:rPr>
          <w:del w:id="1676" w:author="Tyler Bradshaw" w:date="2020-12-05T17:32:00Z"/>
          <w:rFonts w:ascii="Arial" w:hAnsi="Arial" w:cs="Arial"/>
          <w:color w:val="000000" w:themeColor="text1"/>
        </w:rPr>
        <w:pPrChange w:id="1677" w:author="Tyler Bradshaw" w:date="2020-12-05T17:32:00Z">
          <w:pPr>
            <w:spacing w:line="480" w:lineRule="auto"/>
            <w:jc w:val="thaiDistribute"/>
          </w:pPr>
        </w:pPrChange>
      </w:pPr>
      <w:del w:id="1678" w:author="Tyler Bradshaw" w:date="2020-12-05T17:32:00Z">
        <w:r w:rsidRPr="00714927" w:rsidDel="000F4367">
          <w:rPr>
            <w:rFonts w:ascii="Arial" w:hAnsi="Arial" w:cs="Arial"/>
          </w:rPr>
          <w:delText>(</w:delText>
        </w:r>
        <w:r w:rsidDel="000F4367">
          <w:rPr>
            <w:rFonts w:ascii="Arial" w:hAnsi="Arial" w:cs="Arial"/>
          </w:rPr>
          <w:delText>C-D</w:delText>
        </w:r>
        <w:r w:rsidRPr="00714927" w:rsidDel="000F4367">
          <w:rPr>
            <w:rFonts w:ascii="Arial" w:hAnsi="Arial" w:cs="Arial"/>
          </w:rPr>
          <w:delText xml:space="preserve">) Modules </w:delText>
        </w:r>
        <w:r w:rsidDel="000F4367">
          <w:rPr>
            <w:rFonts w:ascii="Arial" w:hAnsi="Arial" w:cs="Arial"/>
          </w:rPr>
          <w:delText>248</w:delText>
        </w:r>
        <w:r w:rsidRPr="00714927" w:rsidDel="000F4367">
          <w:rPr>
            <w:rFonts w:ascii="Arial" w:hAnsi="Arial" w:cs="Arial"/>
          </w:rPr>
          <w:delText xml:space="preserve"> and 35 (M</w:delText>
        </w:r>
        <w:r w:rsidDel="000F4367">
          <w:rPr>
            <w:rFonts w:ascii="Arial" w:hAnsi="Arial" w:cs="Arial"/>
          </w:rPr>
          <w:delText>248</w:delText>
        </w:r>
        <w:r w:rsidRPr="00714927" w:rsidDel="000F4367">
          <w:rPr>
            <w:rFonts w:ascii="Arial" w:hAnsi="Arial" w:cs="Arial"/>
          </w:rPr>
          <w:delText xml:space="preserve">, M35, respectively) containing synaptic proteins. </w:delText>
        </w:r>
        <w:r w:rsidDel="000F4367">
          <w:rPr>
            <w:rFonts w:ascii="Arial" w:hAnsi="Arial" w:cs="Arial"/>
          </w:rPr>
          <w:delText xml:space="preserve">Network attributes graphs in B-E: </w:delText>
        </w:r>
        <w:r w:rsidRPr="00871A74" w:rsidDel="000F4367">
          <w:rPr>
            <w:rFonts w:ascii="Arial" w:hAnsi="Arial" w:cs="Arial"/>
          </w:rPr>
          <w:delText>Node size denotes its weighted degree centrality (~importance in module), color</w:delText>
        </w:r>
        <w:r w:rsidDel="000F4367">
          <w:rPr>
            <w:rFonts w:ascii="Arial" w:hAnsi="Arial" w:cs="Arial"/>
          </w:rPr>
          <w:delText>ed node</w:delText>
        </w:r>
        <w:r w:rsidRPr="00871A74" w:rsidDel="000F4367">
          <w:rPr>
            <w:rFonts w:ascii="Arial" w:hAnsi="Arial" w:cs="Arial"/>
          </w:rPr>
          <w:delText xml:space="preserve"> indicates altered abundance in MUT brain relative to WT, black node border denotes proteins identified in the WASH1-BioID proteome (Figure 1), black edges indicate known protein-protein interactions</w:delText>
        </w:r>
        <w:r w:rsidRPr="00871A74" w:rsidDel="000F4367">
          <w:rPr>
            <w:rFonts w:ascii="Arial" w:hAnsi="Arial" w:cs="Arial"/>
            <w:color w:val="000000" w:themeColor="text1"/>
          </w:rPr>
          <w:delText xml:space="preserve">, and grey-red edges denote the relative strength of protein covariation within a module (gray = weak, red = strong). </w:delText>
        </w:r>
        <w:r w:rsidDel="000F4367">
          <w:rPr>
            <w:rFonts w:ascii="Arial" w:hAnsi="Arial" w:cs="Arial"/>
            <w:color w:val="000000" w:themeColor="text1"/>
          </w:rPr>
          <w:delText xml:space="preserve">P-adjust enrichment values are calculated relative to the CORUM database (B), Lopit-DC dataset (C), or excitatory postsynapse proteome (ePSD, D-E) </w:delText>
        </w:r>
        <w:r w:rsidDel="000F4367">
          <w:rPr>
            <w:rFonts w:ascii="Arial" w:hAnsi="Arial" w:cs="Arial"/>
            <w:color w:val="000000" w:themeColor="text1"/>
          </w:rPr>
          <w:fldChar w:fldCharType="begin" w:fldLock="1"/>
        </w:r>
        <w:r w:rsidDel="000F4367">
          <w:rPr>
            <w:rFonts w:ascii="Arial" w:hAnsi="Arial" w:cs="Arial"/>
            <w:color w:val="000000" w:themeColor="text1"/>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Research","id":"ITEM-2","issued":{"date-parts":[["2019"]]},"title":"CORUM: The comprehensive resource of mammalian protein complexes - 2019","type":"article-journal"},"uris":["http://www.mendeley.com/documents/?uuid=b15bfcf7-5dac-4375-bcc6-35342b62fa76"]},{"id":"ITEM-3","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H","non-dropping-particle":"","parse-names":false,"suffix":""}],"id":"ITEM-3","issue":"6304","issued":{"date-parts":[["2016"]]},"page":"960-962","title":"Identification of an elaborate complex mediating postsynaptic inhibition","type":"article-journal","volume":"353"},"uris":["http://www.mendeley.com/documents/?uuid=a739552b-7f28-423f-abe3-d80b348990c6"]}],"mendeley":{"formattedCitation":"(Geladaki et al., 2019; Giurgiu et al., 2019; Uezu et al., 2016)","plainTextFormattedCitation":"(Geladaki et al., 2019; Giurgiu et al., 2019; Uezu et al., 2016)","previouslyFormattedCitation":"(Geladaki et al., 2019; Giurgiu et al., 2019; Uezu et al., 2016)"},"properties":{"noteIndex":0},"schema":"https://github.com/citation-style-language/schema/raw/master/csl-citation.json"}</w:delInstrText>
        </w:r>
        <w:r w:rsidDel="000F4367">
          <w:rPr>
            <w:rFonts w:ascii="Arial" w:hAnsi="Arial" w:cs="Arial"/>
            <w:color w:val="000000" w:themeColor="text1"/>
          </w:rPr>
          <w:fldChar w:fldCharType="separate"/>
        </w:r>
        <w:r w:rsidRPr="00DA062B" w:rsidDel="000F4367">
          <w:rPr>
            <w:rFonts w:ascii="Arial" w:hAnsi="Arial" w:cs="Arial"/>
            <w:noProof/>
            <w:color w:val="000000" w:themeColor="text1"/>
          </w:rPr>
          <w:delText>(Geladaki et al., 2019; Giurgiu et al., 2019; Uezu et al., 2016)</w:delText>
        </w:r>
        <w:r w:rsidDel="000F4367">
          <w:rPr>
            <w:rFonts w:ascii="Arial" w:hAnsi="Arial" w:cs="Arial"/>
            <w:color w:val="000000" w:themeColor="text1"/>
          </w:rPr>
          <w:fldChar w:fldCharType="end"/>
        </w:r>
        <w:r w:rsidDel="000F4367">
          <w:rPr>
            <w:rFonts w:ascii="Arial" w:hAnsi="Arial" w:cs="Arial"/>
            <w:color w:val="000000" w:themeColor="text1"/>
          </w:rPr>
          <w:delText>.</w:delText>
        </w:r>
      </w:del>
    </w:p>
    <w:p w14:paraId="3D04BE81" w14:textId="54FF7DD1" w:rsidR="00B83BCC" w:rsidDel="000F4367" w:rsidRDefault="00B83BCC" w:rsidP="000F4367">
      <w:pPr>
        <w:spacing w:line="480" w:lineRule="auto"/>
        <w:jc w:val="thaiDistribute"/>
        <w:rPr>
          <w:del w:id="1679" w:author="Tyler Bradshaw" w:date="2020-12-05T17:32:00Z"/>
          <w:rFonts w:ascii="Arial" w:hAnsi="Arial" w:cs="Arial"/>
        </w:rPr>
        <w:pPrChange w:id="1680" w:author="Tyler Bradshaw" w:date="2020-12-05T17:32:00Z">
          <w:pPr>
            <w:spacing w:line="480" w:lineRule="auto"/>
            <w:jc w:val="thaiDistribute"/>
          </w:pPr>
        </w:pPrChange>
      </w:pPr>
      <w:del w:id="1681"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xml:space="preserve">) </w:delText>
        </w:r>
        <w:r w:rsidRPr="001B3EA4" w:rsidDel="000F4367">
          <w:rPr>
            <w:rFonts w:ascii="Arial" w:hAnsi="Arial" w:cs="Arial"/>
          </w:rPr>
          <w:delText>Summary box plots of module abundance for all seven brain fractions analyzed presented as log2(adjusted module intensities). All modules display significant differences between WT and MUT groups</w:delText>
        </w:r>
        <w:r w:rsidRPr="00714927" w:rsidDel="000F4367">
          <w:rPr>
            <w:rFonts w:ascii="Arial" w:hAnsi="Arial" w:cs="Arial"/>
          </w:rPr>
          <w:delText xml:space="preserve"> (M14: WT 13.94 ± 0.002 MUT 13.82 ± 0.002, p=0.0207; M83: WT 14.46 ± 0.004, MUT 14.70 ± 0.003, p=0.0088; M</w:delText>
        </w:r>
        <w:r w:rsidDel="000F4367">
          <w:rPr>
            <w:rFonts w:ascii="Arial" w:hAnsi="Arial" w:cs="Arial"/>
          </w:rPr>
          <w:delText>248</w:delText>
        </w:r>
        <w:r w:rsidRPr="00714927" w:rsidDel="000F4367">
          <w:rPr>
            <w:rFonts w:ascii="Arial" w:hAnsi="Arial" w:cs="Arial"/>
          </w:rPr>
          <w:delText xml:space="preserve">: WT </w:delText>
        </w:r>
        <w:r w:rsidDel="000F4367">
          <w:rPr>
            <w:rFonts w:ascii="Arial" w:hAnsi="Arial" w:cs="Arial"/>
          </w:rPr>
          <w:delText>13.83</w:delText>
        </w:r>
        <w:r w:rsidRPr="00714927" w:rsidDel="000F4367">
          <w:rPr>
            <w:rFonts w:ascii="Arial" w:hAnsi="Arial" w:cs="Arial"/>
          </w:rPr>
          <w:delText xml:space="preserve"> ± 0.00</w:delText>
        </w:r>
        <w:r w:rsidDel="000F4367">
          <w:rPr>
            <w:rFonts w:ascii="Arial" w:hAnsi="Arial" w:cs="Arial"/>
          </w:rPr>
          <w:delText>1</w:delText>
        </w:r>
        <w:r w:rsidRPr="00714927" w:rsidDel="000F4367">
          <w:rPr>
            <w:rFonts w:ascii="Arial" w:hAnsi="Arial" w:cs="Arial"/>
          </w:rPr>
          <w:delText>, MUT 13.</w:delText>
        </w:r>
        <w:r w:rsidDel="000F4367">
          <w:rPr>
            <w:rFonts w:ascii="Arial" w:hAnsi="Arial" w:cs="Arial"/>
          </w:rPr>
          <w:delText>77</w:delText>
        </w:r>
        <w:r w:rsidRPr="00714927" w:rsidDel="000F4367">
          <w:rPr>
            <w:rFonts w:ascii="Arial" w:hAnsi="Arial" w:cs="Arial"/>
          </w:rPr>
          <w:delText xml:space="preserve"> ± 0.00</w:delText>
        </w:r>
        <w:r w:rsidDel="000F4367">
          <w:rPr>
            <w:rFonts w:ascii="Arial" w:hAnsi="Arial" w:cs="Arial"/>
          </w:rPr>
          <w:delText>1</w:delText>
        </w:r>
        <w:r w:rsidRPr="00714927" w:rsidDel="000F4367">
          <w:rPr>
            <w:rFonts w:ascii="Arial" w:hAnsi="Arial" w:cs="Arial"/>
          </w:rPr>
          <w:delText>, p=0.0</w:delText>
        </w:r>
        <w:r w:rsidDel="000F4367">
          <w:rPr>
            <w:rFonts w:ascii="Arial" w:hAnsi="Arial" w:cs="Arial"/>
          </w:rPr>
          <w:delText>0134</w:delText>
        </w:r>
        <w:r w:rsidRPr="00714927" w:rsidDel="000F4367">
          <w:rPr>
            <w:rFonts w:ascii="Arial" w:hAnsi="Arial" w:cs="Arial"/>
          </w:rPr>
          <w:delText xml:space="preserve">; M35: WT 14.19 ± 0.001, MUT 14.10 ± 0.001, p=0.0030). </w:delText>
        </w:r>
      </w:del>
    </w:p>
    <w:p w14:paraId="7A0D2EC8" w14:textId="28689FD8" w:rsidR="00B83BCC" w:rsidDel="000F4367" w:rsidRDefault="00B83BCC" w:rsidP="000F4367">
      <w:pPr>
        <w:spacing w:line="480" w:lineRule="auto"/>
        <w:jc w:val="thaiDistribute"/>
        <w:rPr>
          <w:ins w:id="1682" w:author="Jamie Courtland" w:date="2020-10-16T15:01:00Z"/>
          <w:del w:id="1683" w:author="Tyler Bradshaw" w:date="2020-12-05T17:32:00Z"/>
          <w:rFonts w:ascii="Arial" w:hAnsi="Arial" w:cs="Arial"/>
        </w:rPr>
        <w:pPrChange w:id="1684" w:author="Tyler Bradshaw" w:date="2020-12-05T17:32:00Z">
          <w:pPr>
            <w:spacing w:line="480" w:lineRule="auto"/>
            <w:jc w:val="thaiDistribute"/>
          </w:pPr>
        </w:pPrChange>
      </w:pPr>
      <w:del w:id="1685" w:author="Tyler Bradshaw" w:date="2020-12-05T17:32:00Z">
        <w:r w:rsidDel="000F4367">
          <w:rPr>
            <w:rFonts w:ascii="Arial" w:hAnsi="Arial" w:cs="Arial"/>
          </w:rPr>
          <w:delText xml:space="preserve">(F) Normalized protein abundance for all proteins in each module across the seven subcellular fractions analyzed. Plots correspond to modules seen in F, and data colors reflect genotypes in F. Thick lines represent the mean protein intensity per genotype. Number of proteins in each module are indicated at the top of each graph. </w:delText>
        </w:r>
        <w:r w:rsidRPr="00714927" w:rsidDel="000F4367">
          <w:rPr>
            <w:rFonts w:ascii="Arial" w:hAnsi="Arial" w:cs="Arial"/>
          </w:rPr>
          <w:delText>Data reported as mean ± SEM, error bars are SEM. *p&lt;0.05, **p&lt;0.01,</w:delText>
        </w:r>
        <w:r w:rsidDel="000F4367">
          <w:rPr>
            <w:rFonts w:ascii="Arial" w:hAnsi="Arial" w:cs="Arial"/>
          </w:rPr>
          <w:delText xml:space="preserve"> ***p&lt;0.001,</w:delText>
        </w:r>
        <w:r w:rsidRPr="00714927" w:rsidDel="000F4367">
          <w:rPr>
            <w:rFonts w:ascii="Arial" w:hAnsi="Arial" w:cs="Arial"/>
          </w:rPr>
          <w:delText xml:space="preserve"> GLM (model: 0 ~ Fraction + Module) and empirical Bayes quasi-likelihood F-test with Bonferroni correction (</w:delText>
        </w:r>
        <w:r w:rsidDel="000F4367">
          <w:rPr>
            <w:rFonts w:ascii="Arial" w:hAnsi="Arial" w:cs="Arial"/>
          </w:rPr>
          <w:delText>F</w:delText>
        </w:r>
        <w:r w:rsidRPr="00714927" w:rsidDel="000F4367">
          <w:rPr>
            <w:rFonts w:ascii="Arial" w:hAnsi="Arial" w:cs="Arial"/>
          </w:rPr>
          <w:delText>).</w:delText>
        </w:r>
      </w:del>
    </w:p>
    <w:p w14:paraId="4C4E469C" w14:textId="50C8FA2F" w:rsidR="002A1EB9" w:rsidDel="000F4367" w:rsidRDefault="002A1EB9" w:rsidP="000F4367">
      <w:pPr>
        <w:spacing w:line="480" w:lineRule="auto"/>
        <w:jc w:val="thaiDistribute"/>
        <w:rPr>
          <w:del w:id="1686" w:author="Tyler Bradshaw" w:date="2020-12-05T17:32:00Z"/>
          <w:rFonts w:ascii="Arial" w:hAnsi="Arial" w:cs="Arial"/>
        </w:rPr>
        <w:pPrChange w:id="1687" w:author="Tyler Bradshaw" w:date="2020-12-05T17:32:00Z">
          <w:pPr>
            <w:spacing w:line="480" w:lineRule="auto"/>
            <w:jc w:val="thaiDistribute"/>
          </w:pPr>
        </w:pPrChange>
      </w:pPr>
    </w:p>
    <w:p w14:paraId="52BFFA95" w14:textId="3A3BF71F" w:rsidR="00260175" w:rsidDel="000F4367" w:rsidRDefault="00260175" w:rsidP="000F4367">
      <w:pPr>
        <w:spacing w:line="480" w:lineRule="auto"/>
        <w:jc w:val="thaiDistribute"/>
        <w:rPr>
          <w:del w:id="1688" w:author="Tyler Bradshaw" w:date="2020-12-05T17:32:00Z"/>
          <w:rFonts w:ascii="Arial" w:hAnsi="Arial" w:cs="Arial"/>
          <w:b/>
          <w:bCs/>
        </w:rPr>
        <w:pPrChange w:id="1689" w:author="Tyler Bradshaw" w:date="2020-12-05T17:32:00Z">
          <w:pPr>
            <w:spacing w:line="480" w:lineRule="auto"/>
            <w:jc w:val="thaiDistribute"/>
          </w:pPr>
        </w:pPrChange>
      </w:pPr>
      <w:del w:id="1690" w:author="Tyler Bradshaw" w:date="2020-12-05T17:32:00Z">
        <w:r w:rsidRPr="00260175" w:rsidDel="000F4367">
          <w:rPr>
            <w:rFonts w:ascii="Arial" w:hAnsi="Arial" w:cs="Arial"/>
            <w:b/>
            <w:bCs/>
            <w:rPrChange w:id="1691" w:author="Jamie Courtland" w:date="2020-10-16T14:06:00Z">
              <w:rPr>
                <w:rFonts w:ascii="Arial" w:hAnsi="Arial" w:cs="Arial"/>
                <w:b/>
                <w:bCs/>
                <w:lang w:val="fr-FR"/>
              </w:rPr>
            </w:rPrChange>
          </w:rPr>
          <w:delText xml:space="preserve">Figure 2- figure supplement 4. </w:delText>
        </w:r>
        <w:r w:rsidRPr="00260175" w:rsidDel="000F4367">
          <w:rPr>
            <w:rFonts w:ascii="Arial" w:hAnsi="Arial" w:cs="Arial"/>
            <w:b/>
            <w:bCs/>
          </w:rPr>
          <w:delText xml:space="preserve">Aged </w:delText>
        </w:r>
        <w:r w:rsidRPr="0076481D" w:rsidDel="000F4367">
          <w:rPr>
            <w:rFonts w:ascii="Arial" w:hAnsi="Arial" w:cs="Arial"/>
            <w:b/>
            <w:bCs/>
          </w:rPr>
          <w:delText>SWIP</w:delText>
        </w:r>
        <w:r w:rsidRPr="0076481D" w:rsidDel="000F4367">
          <w:rPr>
            <w:rFonts w:ascii="Arial" w:hAnsi="Arial" w:cs="Arial"/>
            <w:b/>
            <w:bCs/>
            <w:vertAlign w:val="superscript"/>
          </w:rPr>
          <w:delText>P1019R</w:delText>
        </w:r>
        <w:r w:rsidRPr="0076481D" w:rsidDel="000F4367">
          <w:rPr>
            <w:rFonts w:ascii="Arial" w:hAnsi="Arial" w:cs="Arial"/>
            <w:b/>
            <w:bCs/>
          </w:rPr>
          <w:delText xml:space="preserve"> </w:delText>
        </w:r>
        <w:r w:rsidRPr="00260175" w:rsidDel="000F4367">
          <w:rPr>
            <w:rFonts w:ascii="Arial" w:hAnsi="Arial" w:cs="Arial"/>
            <w:b/>
            <w:bCs/>
          </w:rPr>
          <w:delText>mutant mice display decreased exci</w:delText>
        </w:r>
        <w:r w:rsidDel="000F4367">
          <w:rPr>
            <w:rFonts w:ascii="Arial" w:hAnsi="Arial" w:cs="Arial"/>
            <w:b/>
            <w:bCs/>
          </w:rPr>
          <w:delText>tatory synapse number in the motor cortex.</w:delText>
        </w:r>
      </w:del>
    </w:p>
    <w:p w14:paraId="29FD11F4" w14:textId="0A823FB6" w:rsidR="00260175" w:rsidDel="000F4367" w:rsidRDefault="00260175" w:rsidP="000F4367">
      <w:pPr>
        <w:spacing w:line="480" w:lineRule="auto"/>
        <w:jc w:val="thaiDistribute"/>
        <w:rPr>
          <w:ins w:id="1692" w:author="Jamie Courtland" w:date="2020-10-16T14:06:00Z"/>
          <w:del w:id="1693" w:author="Tyler Bradshaw" w:date="2020-12-05T17:32:00Z"/>
          <w:rFonts w:ascii="Arial" w:hAnsi="Arial" w:cs="Arial"/>
        </w:rPr>
        <w:pPrChange w:id="1694" w:author="Tyler Bradshaw" w:date="2020-12-05T17:32:00Z">
          <w:pPr>
            <w:spacing w:line="480" w:lineRule="auto"/>
            <w:jc w:val="thaiDistribute"/>
          </w:pPr>
        </w:pPrChange>
      </w:pPr>
      <w:ins w:id="1695" w:author="Jamie Courtland" w:date="2020-10-16T14:06:00Z">
        <w:del w:id="1696" w:author="Tyler Bradshaw" w:date="2020-12-05T17:32:00Z">
          <w:r w:rsidRPr="0076481D" w:rsidDel="000F4367">
            <w:rPr>
              <w:rFonts w:ascii="Arial" w:hAnsi="Arial" w:cs="Arial"/>
            </w:rPr>
            <w:delText>(A</w:delText>
          </w:r>
          <w:r w:rsidDel="000F4367">
            <w:rPr>
              <w:rFonts w:ascii="Arial" w:hAnsi="Arial" w:cs="Arial"/>
            </w:rPr>
            <w:delText>) Schematic representation of brain region analyzed, motor cortex</w:delText>
          </w:r>
        </w:del>
      </w:ins>
      <w:ins w:id="1697" w:author="Jamie Courtland" w:date="2020-10-16T14:37:00Z">
        <w:del w:id="1698" w:author="Tyler Bradshaw" w:date="2020-12-05T17:32:00Z">
          <w:r w:rsidR="00045F2E" w:rsidDel="000F4367">
            <w:rPr>
              <w:rFonts w:ascii="Arial" w:hAnsi="Arial" w:cs="Arial"/>
            </w:rPr>
            <w:delText xml:space="preserve">, adapted from </w:delText>
          </w:r>
        </w:del>
      </w:ins>
      <w:ins w:id="1699" w:author="Jamie Courtland" w:date="2020-10-16T14:38:00Z">
        <w:del w:id="1700" w:author="Tyler Bradshaw" w:date="2020-12-05T17:32:00Z">
          <w:r w:rsidR="00045F2E" w:rsidDel="000F4367">
            <w:rPr>
              <w:rFonts w:ascii="Arial" w:hAnsi="Arial" w:cs="Arial"/>
            </w:rPr>
            <w:delText xml:space="preserve">Allen Brain Atlas </w:delText>
          </w:r>
          <w:r w:rsidR="00045F2E" w:rsidDel="000F4367">
            <w:rPr>
              <w:rFonts w:ascii="Arial" w:hAnsi="Arial" w:cs="Arial"/>
            </w:rPr>
            <w:fldChar w:fldCharType="begin" w:fldLock="1"/>
          </w:r>
        </w:del>
      </w:ins>
      <w:del w:id="1701" w:author="Tyler Bradshaw" w:date="2020-12-05T17:32:00Z">
        <w:r w:rsidR="00D769D9" w:rsidDel="000F4367">
          <w:rPr>
            <w:rFonts w:ascii="Arial" w:hAnsi="Arial" w:cs="Arial"/>
          </w:rPr>
          <w:del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delInstrText>
        </w:r>
        <w:r w:rsidR="00045F2E" w:rsidDel="000F4367">
          <w:rPr>
            <w:rFonts w:ascii="Arial" w:hAnsi="Arial" w:cs="Arial"/>
          </w:rPr>
          <w:fldChar w:fldCharType="separate"/>
        </w:r>
        <w:r w:rsidR="00045F2E" w:rsidRPr="00045F2E" w:rsidDel="000F4367">
          <w:rPr>
            <w:rFonts w:ascii="Arial" w:hAnsi="Arial" w:cs="Arial"/>
            <w:noProof/>
          </w:rPr>
          <w:delText>(Oh et al., 2014)</w:delText>
        </w:r>
      </w:del>
      <w:ins w:id="1702" w:author="Jamie Courtland" w:date="2020-10-16T14:38:00Z">
        <w:del w:id="1703" w:author="Tyler Bradshaw" w:date="2020-12-05T17:32:00Z">
          <w:r w:rsidR="00045F2E" w:rsidDel="000F4367">
            <w:rPr>
              <w:rFonts w:ascii="Arial" w:hAnsi="Arial" w:cs="Arial"/>
            </w:rPr>
            <w:fldChar w:fldCharType="end"/>
          </w:r>
        </w:del>
      </w:ins>
      <w:ins w:id="1704" w:author="Jamie Courtland" w:date="2020-10-16T14:06:00Z">
        <w:del w:id="1705" w:author="Tyler Bradshaw" w:date="2020-12-05T17:32:00Z">
          <w:r w:rsidDel="000F4367">
            <w:rPr>
              <w:rFonts w:ascii="Arial" w:hAnsi="Arial" w:cs="Arial"/>
            </w:rPr>
            <w:delText>.</w:delText>
          </w:r>
        </w:del>
      </w:ins>
    </w:p>
    <w:p w14:paraId="6CA67FBA" w14:textId="1221924A" w:rsidR="00260175" w:rsidDel="000F4367" w:rsidRDefault="00260175" w:rsidP="000F4367">
      <w:pPr>
        <w:spacing w:line="480" w:lineRule="auto"/>
        <w:jc w:val="thaiDistribute"/>
        <w:rPr>
          <w:ins w:id="1706" w:author="Jamie Courtland" w:date="2020-10-16T14:06:00Z"/>
          <w:del w:id="1707" w:author="Tyler Bradshaw" w:date="2020-12-05T17:32:00Z"/>
          <w:rFonts w:ascii="Arial" w:hAnsi="Arial" w:cs="Arial"/>
        </w:rPr>
        <w:pPrChange w:id="1708" w:author="Tyler Bradshaw" w:date="2020-12-05T17:32:00Z">
          <w:pPr>
            <w:spacing w:line="480" w:lineRule="auto"/>
            <w:jc w:val="thaiDistribute"/>
          </w:pPr>
        </w:pPrChange>
      </w:pPr>
      <w:ins w:id="1709" w:author="Jamie Courtland" w:date="2020-10-16T14:06:00Z">
        <w:del w:id="1710" w:author="Tyler Bradshaw" w:date="2020-12-05T17:32:00Z">
          <w:r w:rsidDel="000F4367">
            <w:rPr>
              <w:rFonts w:ascii="Arial" w:hAnsi="Arial" w:cs="Arial"/>
            </w:rPr>
            <w:delText xml:space="preserve">(B-C) Representative images of excitatory synaptic staining in adolescent WT (B) and MUT (C) brain. Excitatory presynaptic marker, bassoon, is depicted in magenta and excitatory post-synaptic marker, homer1, is depicted in green. Their colocalization is visualized as white puncta. </w:delText>
          </w:r>
        </w:del>
      </w:ins>
    </w:p>
    <w:p w14:paraId="4A7EE45A" w14:textId="1EB9736C" w:rsidR="00260175" w:rsidRPr="00871A74" w:rsidDel="000F4367" w:rsidRDefault="00260175" w:rsidP="000F4367">
      <w:pPr>
        <w:spacing w:line="480" w:lineRule="auto"/>
        <w:jc w:val="thaiDistribute"/>
        <w:rPr>
          <w:ins w:id="1711" w:author="Jamie Courtland" w:date="2020-10-16T14:06:00Z"/>
          <w:del w:id="1712" w:author="Tyler Bradshaw" w:date="2020-12-05T17:32:00Z"/>
          <w:rFonts w:ascii="Arial" w:hAnsi="Arial" w:cs="Arial"/>
        </w:rPr>
        <w:pPrChange w:id="1713" w:author="Tyler Bradshaw" w:date="2020-12-05T17:32:00Z">
          <w:pPr>
            <w:spacing w:line="480" w:lineRule="auto"/>
            <w:jc w:val="thaiDistribute"/>
          </w:pPr>
        </w:pPrChange>
      </w:pPr>
      <w:ins w:id="1714" w:author="Jamie Courtland" w:date="2020-10-16T14:06:00Z">
        <w:del w:id="1715" w:author="Tyler Bradshaw" w:date="2020-12-05T17:32:00Z">
          <w:r w:rsidDel="000F4367">
            <w:rPr>
              <w:rFonts w:ascii="Arial" w:hAnsi="Arial" w:cs="Arial"/>
            </w:rPr>
            <w:delText xml:space="preserve">(D) </w:delText>
          </w:r>
          <w:r w:rsidRPr="00871A74" w:rsidDel="000F4367">
            <w:rPr>
              <w:rFonts w:ascii="Arial" w:hAnsi="Arial" w:cs="Arial"/>
            </w:rPr>
            <w:delText xml:space="preserve">Graph of the average number of </w:delText>
          </w:r>
          <w:r w:rsidDel="000F4367">
            <w:rPr>
              <w:rFonts w:ascii="Arial" w:hAnsi="Arial" w:cs="Arial"/>
            </w:rPr>
            <w:delText>synaptic puncta</w:delText>
          </w:r>
          <w:r w:rsidRPr="00871A74" w:rsidDel="000F4367">
            <w:rPr>
              <w:rFonts w:ascii="Arial" w:hAnsi="Arial" w:cs="Arial"/>
            </w:rPr>
            <w:delText xml:space="preserve"> per </w:delText>
          </w:r>
          <w:r w:rsidDel="000F4367">
            <w:rPr>
              <w:rFonts w:ascii="Arial" w:hAnsi="Arial" w:cs="Arial"/>
            </w:rPr>
            <w:delText>250x250 µm</w:delText>
          </w:r>
          <w:r w:rsidRPr="00871A74" w:rsidDel="000F4367">
            <w:rPr>
              <w:rFonts w:ascii="Arial" w:hAnsi="Arial" w:cs="Arial"/>
            </w:rPr>
            <w:delText xml:space="preserve"> </w:delText>
          </w:r>
          <w:r w:rsidDel="000F4367">
            <w:rPr>
              <w:rFonts w:ascii="Arial" w:hAnsi="Arial" w:cs="Arial"/>
            </w:rPr>
            <w:delText xml:space="preserve">region of interest, normalized to percent of WT </w:delText>
          </w:r>
          <w:r w:rsidRPr="00871A74" w:rsidDel="000F4367">
            <w:rPr>
              <w:rFonts w:ascii="Arial" w:hAnsi="Arial" w:cs="Arial"/>
            </w:rPr>
            <w:delText xml:space="preserve">(WT </w:delText>
          </w:r>
          <w:r w:rsidDel="000F4367">
            <w:rPr>
              <w:rFonts w:ascii="Arial" w:hAnsi="Arial" w:cs="Arial"/>
            </w:rPr>
            <w:delText>100</w:delText>
          </w:r>
          <w:r w:rsidRPr="00871A74" w:rsidDel="000F4367">
            <w:rPr>
              <w:rFonts w:ascii="Arial" w:hAnsi="Arial" w:cs="Arial"/>
            </w:rPr>
            <w:delText xml:space="preserve">.0 ± </w:delText>
          </w:r>
          <w:r w:rsidDel="000F4367">
            <w:rPr>
              <w:rFonts w:ascii="Arial" w:hAnsi="Arial" w:cs="Arial"/>
            </w:rPr>
            <w:delText>3.5</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xml:space="preserve">; MUT </w:delText>
          </w:r>
          <w:r w:rsidDel="000F4367">
            <w:rPr>
              <w:rFonts w:ascii="Arial" w:hAnsi="Arial" w:cs="Arial"/>
            </w:rPr>
            <w:delText>97.36</w:delText>
          </w:r>
          <w:r w:rsidRPr="00871A74" w:rsidDel="000F4367">
            <w:rPr>
              <w:rFonts w:ascii="Arial" w:hAnsi="Arial" w:cs="Arial"/>
            </w:rPr>
            <w:delText xml:space="preserve"> ± </w:delText>
          </w:r>
          <w:r w:rsidDel="000F4367">
            <w:rPr>
              <w:rFonts w:ascii="Arial" w:hAnsi="Arial" w:cs="Arial"/>
            </w:rPr>
            <w:delText>3.3</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t</w:delText>
          </w:r>
          <w:r w:rsidDel="000F4367">
            <w:rPr>
              <w:rFonts w:ascii="Arial" w:hAnsi="Arial" w:cs="Arial"/>
              <w:vertAlign w:val="subscript"/>
            </w:rPr>
            <w:delText>33.9</w:delText>
          </w:r>
          <w:r w:rsidRPr="00871A74" w:rsidDel="000F4367">
            <w:rPr>
              <w:rFonts w:ascii="Arial" w:hAnsi="Arial" w:cs="Arial"/>
            </w:rPr>
            <w:delText>=</w:delText>
          </w:r>
          <w:r w:rsidDel="000F4367">
            <w:rPr>
              <w:rFonts w:ascii="Arial" w:hAnsi="Arial" w:cs="Arial"/>
            </w:rPr>
            <w:delText>0.5509</w:delText>
          </w:r>
          <w:r w:rsidRPr="00871A74" w:rsidDel="000F4367">
            <w:rPr>
              <w:rFonts w:ascii="Arial" w:hAnsi="Arial" w:cs="Arial"/>
            </w:rPr>
            <w:delText>, p=0.</w:delText>
          </w:r>
          <w:r w:rsidDel="000F4367">
            <w:rPr>
              <w:rFonts w:ascii="Arial" w:hAnsi="Arial" w:cs="Arial"/>
            </w:rPr>
            <w:delText>5853</w:delText>
          </w:r>
          <w:r w:rsidRPr="00871A74" w:rsidDel="000F4367">
            <w:rPr>
              <w:rFonts w:ascii="Arial" w:hAnsi="Arial" w:cs="Arial"/>
            </w:rPr>
            <w:delText xml:space="preserve">). </w:delText>
          </w:r>
        </w:del>
      </w:ins>
    </w:p>
    <w:p w14:paraId="010B2C30" w14:textId="105F1DF3" w:rsidR="00260175" w:rsidDel="000F4367" w:rsidRDefault="00260175" w:rsidP="000F4367">
      <w:pPr>
        <w:spacing w:line="480" w:lineRule="auto"/>
        <w:jc w:val="thaiDistribute"/>
        <w:rPr>
          <w:ins w:id="1716" w:author="Jamie Courtland" w:date="2020-10-16T14:06:00Z"/>
          <w:del w:id="1717" w:author="Tyler Bradshaw" w:date="2020-12-05T17:32:00Z"/>
          <w:rFonts w:ascii="Arial" w:hAnsi="Arial" w:cs="Arial"/>
        </w:rPr>
        <w:pPrChange w:id="1718" w:author="Tyler Bradshaw" w:date="2020-12-05T17:32:00Z">
          <w:pPr>
            <w:spacing w:line="480" w:lineRule="auto"/>
            <w:jc w:val="thaiDistribute"/>
          </w:pPr>
        </w:pPrChange>
      </w:pPr>
      <w:ins w:id="1719" w:author="Jamie Courtland" w:date="2020-10-16T14:06:00Z">
        <w:del w:id="1720" w:author="Tyler Bradshaw" w:date="2020-12-05T17:32:00Z">
          <w:r w:rsidDel="000F4367">
            <w:rPr>
              <w:rFonts w:ascii="Arial" w:hAnsi="Arial" w:cs="Arial"/>
            </w:rPr>
            <w:delText>(E-F) Representative images of excitatory synaptic staining in aged adult WT (E) and MUT (F) brain.</w:delText>
          </w:r>
        </w:del>
      </w:ins>
    </w:p>
    <w:p w14:paraId="24AAD899" w14:textId="56C32716" w:rsidR="00260175" w:rsidRPr="00871A74" w:rsidDel="000F4367" w:rsidRDefault="00260175" w:rsidP="000F4367">
      <w:pPr>
        <w:spacing w:line="480" w:lineRule="auto"/>
        <w:jc w:val="thaiDistribute"/>
        <w:rPr>
          <w:ins w:id="1721" w:author="Jamie Courtland" w:date="2020-10-16T14:06:00Z"/>
          <w:del w:id="1722" w:author="Tyler Bradshaw" w:date="2020-12-05T17:32:00Z"/>
          <w:rFonts w:ascii="Arial" w:hAnsi="Arial" w:cs="Arial"/>
        </w:rPr>
        <w:pPrChange w:id="1723" w:author="Tyler Bradshaw" w:date="2020-12-05T17:32:00Z">
          <w:pPr>
            <w:spacing w:line="480" w:lineRule="auto"/>
            <w:jc w:val="thaiDistribute"/>
          </w:pPr>
        </w:pPrChange>
      </w:pPr>
      <w:ins w:id="1724" w:author="Jamie Courtland" w:date="2020-10-16T14:06:00Z">
        <w:del w:id="1725" w:author="Tyler Bradshaw" w:date="2020-12-05T17:32:00Z">
          <w:r w:rsidDel="000F4367">
            <w:rPr>
              <w:rFonts w:ascii="Arial" w:hAnsi="Arial" w:cs="Arial"/>
            </w:rPr>
            <w:delText xml:space="preserve">(G) </w:delText>
          </w:r>
          <w:r w:rsidRPr="00871A74" w:rsidDel="000F4367">
            <w:rPr>
              <w:rFonts w:ascii="Arial" w:hAnsi="Arial" w:cs="Arial"/>
            </w:rPr>
            <w:delText xml:space="preserve">Graph of the average number of </w:delText>
          </w:r>
          <w:r w:rsidDel="000F4367">
            <w:rPr>
              <w:rFonts w:ascii="Arial" w:hAnsi="Arial" w:cs="Arial"/>
            </w:rPr>
            <w:delText>synaptic puncta</w:delText>
          </w:r>
          <w:r w:rsidRPr="00871A74" w:rsidDel="000F4367">
            <w:rPr>
              <w:rFonts w:ascii="Arial" w:hAnsi="Arial" w:cs="Arial"/>
            </w:rPr>
            <w:delText xml:space="preserve"> per </w:delText>
          </w:r>
          <w:r w:rsidDel="000F4367">
            <w:rPr>
              <w:rFonts w:ascii="Arial" w:hAnsi="Arial" w:cs="Arial"/>
            </w:rPr>
            <w:delText>250x250 µm</w:delText>
          </w:r>
          <w:r w:rsidRPr="00871A74" w:rsidDel="000F4367">
            <w:rPr>
              <w:rFonts w:ascii="Arial" w:hAnsi="Arial" w:cs="Arial"/>
            </w:rPr>
            <w:delText xml:space="preserve"> </w:delText>
          </w:r>
          <w:r w:rsidDel="000F4367">
            <w:rPr>
              <w:rFonts w:ascii="Arial" w:hAnsi="Arial" w:cs="Arial"/>
            </w:rPr>
            <w:delText xml:space="preserve">region of interest, normalized to percent of WT </w:delText>
          </w:r>
          <w:r w:rsidRPr="00871A74" w:rsidDel="000F4367">
            <w:rPr>
              <w:rFonts w:ascii="Arial" w:hAnsi="Arial" w:cs="Arial"/>
            </w:rPr>
            <w:delText xml:space="preserve">(WT </w:delText>
          </w:r>
          <w:r w:rsidDel="000F4367">
            <w:rPr>
              <w:rFonts w:ascii="Arial" w:hAnsi="Arial" w:cs="Arial"/>
            </w:rPr>
            <w:delText>100</w:delText>
          </w:r>
          <w:r w:rsidRPr="00871A74" w:rsidDel="000F4367">
            <w:rPr>
              <w:rFonts w:ascii="Arial" w:hAnsi="Arial" w:cs="Arial"/>
            </w:rPr>
            <w:delText xml:space="preserve">.0 ± </w:delText>
          </w:r>
          <w:r w:rsidDel="000F4367">
            <w:rPr>
              <w:rFonts w:ascii="Arial" w:hAnsi="Arial" w:cs="Arial"/>
            </w:rPr>
            <w:delText>3.4</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xml:space="preserve">; MUT </w:delText>
          </w:r>
          <w:r w:rsidDel="000F4367">
            <w:rPr>
              <w:rFonts w:ascii="Arial" w:hAnsi="Arial" w:cs="Arial"/>
            </w:rPr>
            <w:delText>80.80</w:delText>
          </w:r>
          <w:r w:rsidRPr="00871A74" w:rsidDel="000F4367">
            <w:rPr>
              <w:rFonts w:ascii="Arial" w:hAnsi="Arial" w:cs="Arial"/>
            </w:rPr>
            <w:delText xml:space="preserve"> ± </w:delText>
          </w:r>
          <w:r w:rsidDel="000F4367">
            <w:rPr>
              <w:rFonts w:ascii="Arial" w:hAnsi="Arial" w:cs="Arial"/>
            </w:rPr>
            <w:delText>2.4</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t</w:delText>
          </w:r>
          <w:r w:rsidDel="000F4367">
            <w:rPr>
              <w:rFonts w:ascii="Arial" w:hAnsi="Arial" w:cs="Arial"/>
              <w:vertAlign w:val="subscript"/>
            </w:rPr>
            <w:delText>30.9</w:delText>
          </w:r>
          <w:r w:rsidRPr="00871A74" w:rsidDel="000F4367">
            <w:rPr>
              <w:rFonts w:ascii="Arial" w:hAnsi="Arial" w:cs="Arial"/>
            </w:rPr>
            <w:delText>=</w:delText>
          </w:r>
          <w:r w:rsidDel="000F4367">
            <w:rPr>
              <w:rFonts w:ascii="Arial" w:hAnsi="Arial" w:cs="Arial"/>
            </w:rPr>
            <w:delText>4.599</w:delText>
          </w:r>
          <w:r w:rsidRPr="00871A74" w:rsidDel="000F4367">
            <w:rPr>
              <w:rFonts w:ascii="Arial" w:hAnsi="Arial" w:cs="Arial"/>
            </w:rPr>
            <w:delText>, p</w:delText>
          </w:r>
          <w:r w:rsidDel="000F4367">
            <w:rPr>
              <w:rFonts w:ascii="Arial" w:hAnsi="Arial" w:cs="Arial"/>
            </w:rPr>
            <w:delText>&lt;0.0001</w:delText>
          </w:r>
          <w:r w:rsidRPr="00871A74" w:rsidDel="000F4367">
            <w:rPr>
              <w:rFonts w:ascii="Arial" w:hAnsi="Arial" w:cs="Arial"/>
            </w:rPr>
            <w:delText xml:space="preserve">). Analyses included three separate </w:delText>
          </w:r>
          <w:r w:rsidDel="000F4367">
            <w:rPr>
              <w:rFonts w:ascii="Arial" w:hAnsi="Arial" w:cs="Arial"/>
            </w:rPr>
            <w:delText>animals per condition</w:delText>
          </w:r>
          <w:r w:rsidRPr="00871A74" w:rsidDel="000F4367">
            <w:rPr>
              <w:rFonts w:ascii="Arial" w:hAnsi="Arial" w:cs="Arial"/>
            </w:rPr>
            <w:delText>. Scale bars, 5 µm (B-</w:delText>
          </w:r>
          <w:r w:rsidDel="000F4367">
            <w:rPr>
              <w:rFonts w:ascii="Arial" w:hAnsi="Arial" w:cs="Arial"/>
            </w:rPr>
            <w:delText>F</w:delText>
          </w:r>
          <w:r w:rsidRPr="00871A74" w:rsidDel="000F4367">
            <w:rPr>
              <w:rFonts w:ascii="Arial" w:hAnsi="Arial" w:cs="Arial"/>
            </w:rPr>
            <w:delText>). Data reported as mean ± SEM, error bars are SEM. ****p&lt;0.0001, two-tailed t-tests.</w:delText>
          </w:r>
        </w:del>
      </w:ins>
    </w:p>
    <w:p w14:paraId="69F2E321" w14:textId="74D0D0F7" w:rsidR="0076481D" w:rsidDel="000F4367" w:rsidRDefault="0076481D" w:rsidP="000F4367">
      <w:pPr>
        <w:spacing w:line="480" w:lineRule="auto"/>
        <w:jc w:val="thaiDistribute"/>
        <w:rPr>
          <w:del w:id="1726" w:author="Tyler Bradshaw" w:date="2020-12-05T17:32:00Z"/>
          <w:rFonts w:ascii="Arial" w:hAnsi="Arial" w:cs="Arial"/>
          <w:b/>
          <w:bCs/>
        </w:rPr>
        <w:pPrChange w:id="1727" w:author="Tyler Bradshaw" w:date="2020-12-05T17:32:00Z">
          <w:pPr>
            <w:spacing w:line="480" w:lineRule="auto"/>
            <w:jc w:val="thaiDistribute"/>
          </w:pPr>
        </w:pPrChange>
      </w:pPr>
      <w:del w:id="1728" w:author="Tyler Bradshaw" w:date="2020-12-05T17:32:00Z">
        <w:r w:rsidRPr="00260175" w:rsidDel="000F4367">
          <w:rPr>
            <w:rFonts w:ascii="Arial" w:hAnsi="Arial" w:cs="Arial"/>
            <w:b/>
            <w:bCs/>
            <w:rPrChange w:id="1729" w:author="Jamie Courtland" w:date="2020-10-16T14:06:00Z">
              <w:rPr>
                <w:rFonts w:ascii="Arial" w:hAnsi="Arial" w:cs="Arial"/>
                <w:b/>
                <w:bCs/>
                <w:lang w:val="fr-FR"/>
              </w:rPr>
            </w:rPrChange>
          </w:rPr>
          <w:delText xml:space="preserve">Figure 2- figure supplement 4. </w:delText>
        </w:r>
        <w:r w:rsidRPr="00260175" w:rsidDel="000F4367">
          <w:rPr>
            <w:rFonts w:ascii="Arial" w:hAnsi="Arial" w:cs="Arial"/>
            <w:b/>
            <w:bCs/>
          </w:rPr>
          <w:delText xml:space="preserve">Aged </w:delText>
        </w:r>
        <w:r w:rsidRPr="0076481D" w:rsidDel="000F4367">
          <w:rPr>
            <w:rFonts w:ascii="Arial" w:hAnsi="Arial" w:cs="Arial"/>
            <w:b/>
            <w:bCs/>
          </w:rPr>
          <w:delText>SWIP</w:delText>
        </w:r>
        <w:r w:rsidRPr="0076481D" w:rsidDel="000F4367">
          <w:rPr>
            <w:rFonts w:ascii="Arial" w:hAnsi="Arial" w:cs="Arial"/>
            <w:b/>
            <w:bCs/>
            <w:vertAlign w:val="superscript"/>
          </w:rPr>
          <w:delText>P1019R</w:delText>
        </w:r>
        <w:r w:rsidRPr="0076481D" w:rsidDel="000F4367">
          <w:rPr>
            <w:rFonts w:ascii="Arial" w:hAnsi="Arial" w:cs="Arial"/>
            <w:b/>
            <w:bCs/>
          </w:rPr>
          <w:delText xml:space="preserve"> </w:delText>
        </w:r>
        <w:r w:rsidRPr="00260175" w:rsidDel="000F4367">
          <w:rPr>
            <w:rFonts w:ascii="Arial" w:hAnsi="Arial" w:cs="Arial"/>
            <w:b/>
            <w:bCs/>
          </w:rPr>
          <w:delText>mutant mice display decreased exci</w:delText>
        </w:r>
        <w:r w:rsidDel="000F4367">
          <w:rPr>
            <w:rFonts w:ascii="Arial" w:hAnsi="Arial" w:cs="Arial"/>
            <w:b/>
            <w:bCs/>
          </w:rPr>
          <w:delText>tatory synapse number in the motor cortex.</w:delText>
        </w:r>
      </w:del>
    </w:p>
    <w:p w14:paraId="7062CDE2" w14:textId="228DE31C" w:rsidR="0076481D" w:rsidDel="000F4367" w:rsidRDefault="0076481D" w:rsidP="000F4367">
      <w:pPr>
        <w:spacing w:line="480" w:lineRule="auto"/>
        <w:jc w:val="thaiDistribute"/>
        <w:rPr>
          <w:del w:id="1730" w:author="Tyler Bradshaw" w:date="2020-12-05T17:32:00Z"/>
          <w:rFonts w:ascii="Arial" w:hAnsi="Arial" w:cs="Arial"/>
        </w:rPr>
        <w:pPrChange w:id="1731" w:author="Tyler Bradshaw" w:date="2020-12-05T17:32:00Z">
          <w:pPr>
            <w:spacing w:line="480" w:lineRule="auto"/>
            <w:jc w:val="thaiDistribute"/>
          </w:pPr>
        </w:pPrChange>
      </w:pPr>
      <w:del w:id="1732" w:author="Tyler Bradshaw" w:date="2020-12-05T17:32:00Z">
        <w:r w:rsidRPr="0076481D" w:rsidDel="000F4367">
          <w:rPr>
            <w:rFonts w:ascii="Arial" w:hAnsi="Arial" w:cs="Arial"/>
          </w:rPr>
          <w:delText>(A</w:delText>
        </w:r>
        <w:r w:rsidDel="000F4367">
          <w:rPr>
            <w:rFonts w:ascii="Arial" w:hAnsi="Arial" w:cs="Arial"/>
          </w:rPr>
          <w:delText>) Schematic representation of brain region analyzed, motor cortex.</w:delText>
        </w:r>
      </w:del>
    </w:p>
    <w:p w14:paraId="7B03A2D8" w14:textId="5D705781" w:rsidR="0076481D" w:rsidDel="000F4367" w:rsidRDefault="0076481D" w:rsidP="000F4367">
      <w:pPr>
        <w:spacing w:line="480" w:lineRule="auto"/>
        <w:jc w:val="thaiDistribute"/>
        <w:rPr>
          <w:del w:id="1733" w:author="Tyler Bradshaw" w:date="2020-12-05T17:32:00Z"/>
          <w:rFonts w:ascii="Arial" w:hAnsi="Arial" w:cs="Arial"/>
        </w:rPr>
        <w:pPrChange w:id="1734" w:author="Tyler Bradshaw" w:date="2020-12-05T17:32:00Z">
          <w:pPr>
            <w:spacing w:line="480" w:lineRule="auto"/>
            <w:jc w:val="thaiDistribute"/>
          </w:pPr>
        </w:pPrChange>
      </w:pPr>
      <w:del w:id="1735" w:author="Tyler Bradshaw" w:date="2020-12-05T17:32:00Z">
        <w:r w:rsidDel="000F4367">
          <w:rPr>
            <w:rFonts w:ascii="Arial" w:hAnsi="Arial" w:cs="Arial"/>
          </w:rPr>
          <w:delText xml:space="preserve">(B-C) Representative images of excitatory synaptic staining in adolescent WT (B) and MUT (C) brain. Excitatory presynaptic marker, bassoon, is depicted in </w:delText>
        </w:r>
        <w:r w:rsidR="00D07EB5" w:rsidDel="000F4367">
          <w:rPr>
            <w:rFonts w:ascii="Arial" w:hAnsi="Arial" w:cs="Arial"/>
          </w:rPr>
          <w:delText>magenta</w:delText>
        </w:r>
        <w:r w:rsidDel="000F4367">
          <w:rPr>
            <w:rFonts w:ascii="Arial" w:hAnsi="Arial" w:cs="Arial"/>
          </w:rPr>
          <w:delText xml:space="preserve"> and excitatory post-synaptic marker, homer1, is depicted in green. Their colocalization is visualized as white puncta. </w:delText>
        </w:r>
      </w:del>
    </w:p>
    <w:p w14:paraId="124F2865" w14:textId="04A5E8BD" w:rsidR="0076481D" w:rsidRPr="00871A74" w:rsidDel="000F4367" w:rsidRDefault="0076481D" w:rsidP="000F4367">
      <w:pPr>
        <w:spacing w:line="480" w:lineRule="auto"/>
        <w:jc w:val="thaiDistribute"/>
        <w:rPr>
          <w:del w:id="1736" w:author="Tyler Bradshaw" w:date="2020-12-05T17:32:00Z"/>
          <w:rFonts w:ascii="Arial" w:hAnsi="Arial" w:cs="Arial"/>
        </w:rPr>
        <w:pPrChange w:id="1737" w:author="Tyler Bradshaw" w:date="2020-12-05T17:32:00Z">
          <w:pPr>
            <w:spacing w:line="480" w:lineRule="auto"/>
            <w:jc w:val="thaiDistribute"/>
          </w:pPr>
        </w:pPrChange>
      </w:pPr>
      <w:del w:id="1738" w:author="Tyler Bradshaw" w:date="2020-12-05T17:32:00Z">
        <w:r w:rsidDel="000F4367">
          <w:rPr>
            <w:rFonts w:ascii="Arial" w:hAnsi="Arial" w:cs="Arial"/>
          </w:rPr>
          <w:delText xml:space="preserve">(D) </w:delText>
        </w:r>
        <w:r w:rsidRPr="00871A74" w:rsidDel="000F4367">
          <w:rPr>
            <w:rFonts w:ascii="Arial" w:hAnsi="Arial" w:cs="Arial"/>
          </w:rPr>
          <w:delText xml:space="preserve">Graph of the average number of </w:delText>
        </w:r>
        <w:r w:rsidR="00D07EB5" w:rsidDel="000F4367">
          <w:rPr>
            <w:rFonts w:ascii="Arial" w:hAnsi="Arial" w:cs="Arial"/>
          </w:rPr>
          <w:delText>synaptic puncta</w:delText>
        </w:r>
        <w:r w:rsidRPr="00871A74" w:rsidDel="000F4367">
          <w:rPr>
            <w:rFonts w:ascii="Arial" w:hAnsi="Arial" w:cs="Arial"/>
          </w:rPr>
          <w:delText xml:space="preserve"> per </w:delText>
        </w:r>
        <w:r w:rsidR="00D07EB5" w:rsidDel="000F4367">
          <w:rPr>
            <w:rFonts w:ascii="Arial" w:hAnsi="Arial" w:cs="Arial"/>
          </w:rPr>
          <w:delText>250x250 µm</w:delText>
        </w:r>
        <w:r w:rsidRPr="00871A74" w:rsidDel="000F4367">
          <w:rPr>
            <w:rFonts w:ascii="Arial" w:hAnsi="Arial" w:cs="Arial"/>
          </w:rPr>
          <w:delText xml:space="preserve"> </w:delText>
        </w:r>
        <w:r w:rsidR="00D07EB5" w:rsidDel="000F4367">
          <w:rPr>
            <w:rFonts w:ascii="Arial" w:hAnsi="Arial" w:cs="Arial"/>
          </w:rPr>
          <w:delText xml:space="preserve">region of interest, normalized to percent of WT </w:delText>
        </w:r>
        <w:r w:rsidRPr="00871A74" w:rsidDel="000F4367">
          <w:rPr>
            <w:rFonts w:ascii="Arial" w:hAnsi="Arial" w:cs="Arial"/>
          </w:rPr>
          <w:delText xml:space="preserve">(WT </w:delText>
        </w:r>
        <w:r w:rsidR="00D07EB5" w:rsidDel="000F4367">
          <w:rPr>
            <w:rFonts w:ascii="Arial" w:hAnsi="Arial" w:cs="Arial"/>
          </w:rPr>
          <w:delText>100</w:delText>
        </w:r>
        <w:r w:rsidRPr="00871A74" w:rsidDel="000F4367">
          <w:rPr>
            <w:rFonts w:ascii="Arial" w:hAnsi="Arial" w:cs="Arial"/>
          </w:rPr>
          <w:delText xml:space="preserve">.0 ± </w:delText>
        </w:r>
        <w:r w:rsidR="00D07EB5" w:rsidDel="000F4367">
          <w:rPr>
            <w:rFonts w:ascii="Arial" w:hAnsi="Arial" w:cs="Arial"/>
          </w:rPr>
          <w:delText>3.5</w:delText>
        </w:r>
        <w:r w:rsidRPr="00871A74" w:rsidDel="000F4367">
          <w:rPr>
            <w:rFonts w:ascii="Arial" w:hAnsi="Arial" w:cs="Arial"/>
          </w:rPr>
          <w:delText>, n=</w:delText>
        </w:r>
        <w:r w:rsidR="00D07EB5" w:rsidDel="000F4367">
          <w:rPr>
            <w:rFonts w:ascii="Arial" w:hAnsi="Arial" w:cs="Arial"/>
          </w:rPr>
          <w:delText>18</w:delText>
        </w:r>
        <w:r w:rsidRPr="00871A74" w:rsidDel="000F4367">
          <w:rPr>
            <w:rFonts w:ascii="Arial" w:hAnsi="Arial" w:cs="Arial"/>
          </w:rPr>
          <w:delText xml:space="preserve"> </w:delText>
        </w:r>
        <w:r w:rsidR="00D07EB5" w:rsidDel="000F4367">
          <w:rPr>
            <w:rFonts w:ascii="Arial" w:hAnsi="Arial" w:cs="Arial"/>
          </w:rPr>
          <w:delText>ROIs</w:delText>
        </w:r>
        <w:r w:rsidRPr="00871A74" w:rsidDel="000F4367">
          <w:rPr>
            <w:rFonts w:ascii="Arial" w:hAnsi="Arial" w:cs="Arial"/>
          </w:rPr>
          <w:delText xml:space="preserve">; MUT </w:delText>
        </w:r>
        <w:r w:rsidR="00D07EB5" w:rsidDel="000F4367">
          <w:rPr>
            <w:rFonts w:ascii="Arial" w:hAnsi="Arial" w:cs="Arial"/>
          </w:rPr>
          <w:delText>97.36</w:delText>
        </w:r>
        <w:r w:rsidRPr="00871A74" w:rsidDel="000F4367">
          <w:rPr>
            <w:rFonts w:ascii="Arial" w:hAnsi="Arial" w:cs="Arial"/>
          </w:rPr>
          <w:delText xml:space="preserve"> ± </w:delText>
        </w:r>
        <w:r w:rsidR="00D07EB5" w:rsidDel="000F4367">
          <w:rPr>
            <w:rFonts w:ascii="Arial" w:hAnsi="Arial" w:cs="Arial"/>
          </w:rPr>
          <w:delText>3.3</w:delText>
        </w:r>
        <w:r w:rsidRPr="00871A74" w:rsidDel="000F4367">
          <w:rPr>
            <w:rFonts w:ascii="Arial" w:hAnsi="Arial" w:cs="Arial"/>
          </w:rPr>
          <w:delText>, n=</w:delText>
        </w:r>
        <w:r w:rsidR="00D07EB5" w:rsidDel="000F4367">
          <w:rPr>
            <w:rFonts w:ascii="Arial" w:hAnsi="Arial" w:cs="Arial"/>
          </w:rPr>
          <w:delText>18</w:delText>
        </w:r>
        <w:r w:rsidRPr="00871A74" w:rsidDel="000F4367">
          <w:rPr>
            <w:rFonts w:ascii="Arial" w:hAnsi="Arial" w:cs="Arial"/>
          </w:rPr>
          <w:delText xml:space="preserve"> </w:delText>
        </w:r>
        <w:r w:rsidR="00D07EB5" w:rsidDel="000F4367">
          <w:rPr>
            <w:rFonts w:ascii="Arial" w:hAnsi="Arial" w:cs="Arial"/>
          </w:rPr>
          <w:delText>ROIs</w:delText>
        </w:r>
        <w:r w:rsidRPr="00871A74" w:rsidDel="000F4367">
          <w:rPr>
            <w:rFonts w:ascii="Arial" w:hAnsi="Arial" w:cs="Arial"/>
          </w:rPr>
          <w:delText>; t</w:delText>
        </w:r>
        <w:r w:rsidR="00D07EB5" w:rsidDel="000F4367">
          <w:rPr>
            <w:rFonts w:ascii="Arial" w:hAnsi="Arial" w:cs="Arial"/>
            <w:vertAlign w:val="subscript"/>
          </w:rPr>
          <w:delText>33.9</w:delText>
        </w:r>
        <w:r w:rsidRPr="00871A74" w:rsidDel="000F4367">
          <w:rPr>
            <w:rFonts w:ascii="Arial" w:hAnsi="Arial" w:cs="Arial"/>
          </w:rPr>
          <w:delText>=</w:delText>
        </w:r>
        <w:r w:rsidR="00D07EB5" w:rsidDel="000F4367">
          <w:rPr>
            <w:rFonts w:ascii="Arial" w:hAnsi="Arial" w:cs="Arial"/>
          </w:rPr>
          <w:delText>0.5509</w:delText>
        </w:r>
        <w:r w:rsidRPr="00871A74" w:rsidDel="000F4367">
          <w:rPr>
            <w:rFonts w:ascii="Arial" w:hAnsi="Arial" w:cs="Arial"/>
          </w:rPr>
          <w:delText>, p=0.</w:delText>
        </w:r>
        <w:r w:rsidR="00D07EB5" w:rsidDel="000F4367">
          <w:rPr>
            <w:rFonts w:ascii="Arial" w:hAnsi="Arial" w:cs="Arial"/>
          </w:rPr>
          <w:delText>5853</w:delText>
        </w:r>
        <w:r w:rsidRPr="00871A74" w:rsidDel="000F4367">
          <w:rPr>
            <w:rFonts w:ascii="Arial" w:hAnsi="Arial" w:cs="Arial"/>
          </w:rPr>
          <w:delText xml:space="preserve">). </w:delText>
        </w:r>
      </w:del>
    </w:p>
    <w:p w14:paraId="1EFD8702" w14:textId="49B34E89" w:rsidR="00D07EB5" w:rsidDel="000F4367" w:rsidRDefault="00D07EB5" w:rsidP="000F4367">
      <w:pPr>
        <w:spacing w:line="480" w:lineRule="auto"/>
        <w:jc w:val="thaiDistribute"/>
        <w:rPr>
          <w:del w:id="1739" w:author="Tyler Bradshaw" w:date="2020-12-05T17:32:00Z"/>
          <w:rFonts w:ascii="Arial" w:hAnsi="Arial" w:cs="Arial"/>
        </w:rPr>
        <w:pPrChange w:id="1740" w:author="Tyler Bradshaw" w:date="2020-12-05T17:32:00Z">
          <w:pPr>
            <w:spacing w:line="480" w:lineRule="auto"/>
            <w:jc w:val="thaiDistribute"/>
          </w:pPr>
        </w:pPrChange>
      </w:pPr>
      <w:del w:id="1741" w:author="Tyler Bradshaw" w:date="2020-12-05T17:32:00Z">
        <w:r w:rsidDel="000F4367">
          <w:rPr>
            <w:rFonts w:ascii="Arial" w:hAnsi="Arial" w:cs="Arial"/>
          </w:rPr>
          <w:delText>(E-F) Representative images of excitatory synaptic staining in aged adult WT (E) and MUT (F) brain.</w:delText>
        </w:r>
      </w:del>
    </w:p>
    <w:p w14:paraId="34CE9B12" w14:textId="76B16988" w:rsidR="00D07EB5" w:rsidRPr="00871A74" w:rsidDel="000F4367" w:rsidRDefault="00D07EB5" w:rsidP="000F4367">
      <w:pPr>
        <w:spacing w:line="480" w:lineRule="auto"/>
        <w:jc w:val="thaiDistribute"/>
        <w:rPr>
          <w:del w:id="1742" w:author="Tyler Bradshaw" w:date="2020-12-05T17:32:00Z"/>
          <w:rFonts w:ascii="Arial" w:hAnsi="Arial" w:cs="Arial"/>
        </w:rPr>
        <w:pPrChange w:id="1743" w:author="Tyler Bradshaw" w:date="2020-12-05T17:32:00Z">
          <w:pPr>
            <w:spacing w:line="480" w:lineRule="auto"/>
            <w:jc w:val="thaiDistribute"/>
          </w:pPr>
        </w:pPrChange>
      </w:pPr>
      <w:del w:id="1744" w:author="Tyler Bradshaw" w:date="2020-12-05T17:32:00Z">
        <w:r w:rsidDel="000F4367">
          <w:rPr>
            <w:rFonts w:ascii="Arial" w:hAnsi="Arial" w:cs="Arial"/>
          </w:rPr>
          <w:delText xml:space="preserve">(G) </w:delText>
        </w:r>
        <w:r w:rsidRPr="00871A74" w:rsidDel="000F4367">
          <w:rPr>
            <w:rFonts w:ascii="Arial" w:hAnsi="Arial" w:cs="Arial"/>
          </w:rPr>
          <w:delText xml:space="preserve">Graph of the average number of </w:delText>
        </w:r>
        <w:r w:rsidDel="000F4367">
          <w:rPr>
            <w:rFonts w:ascii="Arial" w:hAnsi="Arial" w:cs="Arial"/>
          </w:rPr>
          <w:delText>synaptic puncta</w:delText>
        </w:r>
        <w:r w:rsidRPr="00871A74" w:rsidDel="000F4367">
          <w:rPr>
            <w:rFonts w:ascii="Arial" w:hAnsi="Arial" w:cs="Arial"/>
          </w:rPr>
          <w:delText xml:space="preserve"> per </w:delText>
        </w:r>
        <w:r w:rsidDel="000F4367">
          <w:rPr>
            <w:rFonts w:ascii="Arial" w:hAnsi="Arial" w:cs="Arial"/>
          </w:rPr>
          <w:delText>250x250 µm</w:delText>
        </w:r>
        <w:r w:rsidRPr="00871A74" w:rsidDel="000F4367">
          <w:rPr>
            <w:rFonts w:ascii="Arial" w:hAnsi="Arial" w:cs="Arial"/>
          </w:rPr>
          <w:delText xml:space="preserve"> </w:delText>
        </w:r>
        <w:r w:rsidDel="000F4367">
          <w:rPr>
            <w:rFonts w:ascii="Arial" w:hAnsi="Arial" w:cs="Arial"/>
          </w:rPr>
          <w:delText xml:space="preserve">region of interest, normalized to percent of WT </w:delText>
        </w:r>
        <w:r w:rsidRPr="00871A74" w:rsidDel="000F4367">
          <w:rPr>
            <w:rFonts w:ascii="Arial" w:hAnsi="Arial" w:cs="Arial"/>
          </w:rPr>
          <w:delText xml:space="preserve">(WT </w:delText>
        </w:r>
        <w:r w:rsidDel="000F4367">
          <w:rPr>
            <w:rFonts w:ascii="Arial" w:hAnsi="Arial" w:cs="Arial"/>
          </w:rPr>
          <w:delText>100</w:delText>
        </w:r>
        <w:r w:rsidRPr="00871A74" w:rsidDel="000F4367">
          <w:rPr>
            <w:rFonts w:ascii="Arial" w:hAnsi="Arial" w:cs="Arial"/>
          </w:rPr>
          <w:delText xml:space="preserve">.0 ± </w:delText>
        </w:r>
        <w:r w:rsidDel="000F4367">
          <w:rPr>
            <w:rFonts w:ascii="Arial" w:hAnsi="Arial" w:cs="Arial"/>
          </w:rPr>
          <w:delText>3.4</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xml:space="preserve">; MUT </w:delText>
        </w:r>
        <w:r w:rsidDel="000F4367">
          <w:rPr>
            <w:rFonts w:ascii="Arial" w:hAnsi="Arial" w:cs="Arial"/>
          </w:rPr>
          <w:delText>80.80</w:delText>
        </w:r>
        <w:r w:rsidRPr="00871A74" w:rsidDel="000F4367">
          <w:rPr>
            <w:rFonts w:ascii="Arial" w:hAnsi="Arial" w:cs="Arial"/>
          </w:rPr>
          <w:delText xml:space="preserve"> ± </w:delText>
        </w:r>
        <w:r w:rsidDel="000F4367">
          <w:rPr>
            <w:rFonts w:ascii="Arial" w:hAnsi="Arial" w:cs="Arial"/>
          </w:rPr>
          <w:delText>2.4</w:delText>
        </w:r>
        <w:r w:rsidRPr="00871A74" w:rsidDel="000F4367">
          <w:rPr>
            <w:rFonts w:ascii="Arial" w:hAnsi="Arial" w:cs="Arial"/>
          </w:rPr>
          <w:delText>, n=</w:delText>
        </w:r>
        <w:r w:rsidDel="000F4367">
          <w:rPr>
            <w:rFonts w:ascii="Arial" w:hAnsi="Arial" w:cs="Arial"/>
          </w:rPr>
          <w:delText>18</w:delText>
        </w:r>
        <w:r w:rsidRPr="00871A74" w:rsidDel="000F4367">
          <w:rPr>
            <w:rFonts w:ascii="Arial" w:hAnsi="Arial" w:cs="Arial"/>
          </w:rPr>
          <w:delText xml:space="preserve"> </w:delText>
        </w:r>
        <w:r w:rsidDel="000F4367">
          <w:rPr>
            <w:rFonts w:ascii="Arial" w:hAnsi="Arial" w:cs="Arial"/>
          </w:rPr>
          <w:delText>ROIs</w:delText>
        </w:r>
        <w:r w:rsidRPr="00871A74" w:rsidDel="000F4367">
          <w:rPr>
            <w:rFonts w:ascii="Arial" w:hAnsi="Arial" w:cs="Arial"/>
          </w:rPr>
          <w:delText>; t</w:delText>
        </w:r>
        <w:r w:rsidDel="000F4367">
          <w:rPr>
            <w:rFonts w:ascii="Arial" w:hAnsi="Arial" w:cs="Arial"/>
            <w:vertAlign w:val="subscript"/>
          </w:rPr>
          <w:delText>30.9</w:delText>
        </w:r>
        <w:r w:rsidRPr="00871A74" w:rsidDel="000F4367">
          <w:rPr>
            <w:rFonts w:ascii="Arial" w:hAnsi="Arial" w:cs="Arial"/>
          </w:rPr>
          <w:delText>=</w:delText>
        </w:r>
        <w:r w:rsidDel="000F4367">
          <w:rPr>
            <w:rFonts w:ascii="Arial" w:hAnsi="Arial" w:cs="Arial"/>
          </w:rPr>
          <w:delText>4.599</w:delText>
        </w:r>
        <w:r w:rsidRPr="00871A74" w:rsidDel="000F4367">
          <w:rPr>
            <w:rFonts w:ascii="Arial" w:hAnsi="Arial" w:cs="Arial"/>
          </w:rPr>
          <w:delText>, p</w:delText>
        </w:r>
        <w:r w:rsidDel="000F4367">
          <w:rPr>
            <w:rFonts w:ascii="Arial" w:hAnsi="Arial" w:cs="Arial"/>
          </w:rPr>
          <w:delText>&lt;0.0001</w:delText>
        </w:r>
        <w:r w:rsidRPr="00871A74" w:rsidDel="000F4367">
          <w:rPr>
            <w:rFonts w:ascii="Arial" w:hAnsi="Arial" w:cs="Arial"/>
          </w:rPr>
          <w:delText xml:space="preserve">). Analyses included three separate </w:delText>
        </w:r>
        <w:r w:rsidDel="000F4367">
          <w:rPr>
            <w:rFonts w:ascii="Arial" w:hAnsi="Arial" w:cs="Arial"/>
          </w:rPr>
          <w:delText>animals per condition</w:delText>
        </w:r>
        <w:r w:rsidRPr="00871A74" w:rsidDel="000F4367">
          <w:rPr>
            <w:rFonts w:ascii="Arial" w:hAnsi="Arial" w:cs="Arial"/>
          </w:rPr>
          <w:delText>. Scale bars, 5 µm (B-</w:delText>
        </w:r>
        <w:r w:rsidDel="000F4367">
          <w:rPr>
            <w:rFonts w:ascii="Arial" w:hAnsi="Arial" w:cs="Arial"/>
          </w:rPr>
          <w:delText>F</w:delText>
        </w:r>
        <w:r w:rsidRPr="00871A74" w:rsidDel="000F4367">
          <w:rPr>
            <w:rFonts w:ascii="Arial" w:hAnsi="Arial" w:cs="Arial"/>
          </w:rPr>
          <w:delText>). Data reported as mean ± SEM, error bars are SEM. ****p&lt;0.0001, two-tailed t-tests.</w:delText>
        </w:r>
      </w:del>
    </w:p>
    <w:p w14:paraId="5AF9856F" w14:textId="0F2A8C9B" w:rsidR="00D07EB5" w:rsidRPr="00871A74" w:rsidDel="000F4367" w:rsidRDefault="00D07EB5" w:rsidP="000F4367">
      <w:pPr>
        <w:spacing w:line="480" w:lineRule="auto"/>
        <w:jc w:val="thaiDistribute"/>
        <w:rPr>
          <w:del w:id="1745" w:author="Tyler Bradshaw" w:date="2020-12-05T17:32:00Z"/>
          <w:rFonts w:ascii="Arial" w:hAnsi="Arial" w:cs="Arial"/>
        </w:rPr>
        <w:pPrChange w:id="1746" w:author="Tyler Bradshaw" w:date="2020-12-05T17:32:00Z">
          <w:pPr>
            <w:spacing w:line="480" w:lineRule="auto"/>
            <w:jc w:val="thaiDistribute"/>
          </w:pPr>
        </w:pPrChange>
      </w:pPr>
    </w:p>
    <w:p w14:paraId="3BAAC7EC" w14:textId="6E60D612" w:rsidR="00D07EB5" w:rsidDel="000F4367" w:rsidRDefault="00D07EB5" w:rsidP="000F4367">
      <w:pPr>
        <w:spacing w:line="480" w:lineRule="auto"/>
        <w:jc w:val="thaiDistribute"/>
        <w:rPr>
          <w:del w:id="1747" w:author="Tyler Bradshaw" w:date="2020-12-05T17:32:00Z"/>
          <w:rFonts w:ascii="Arial" w:hAnsi="Arial" w:cs="Arial"/>
        </w:rPr>
        <w:pPrChange w:id="1748" w:author="Tyler Bradshaw" w:date="2020-12-05T17:32:00Z">
          <w:pPr>
            <w:spacing w:line="480" w:lineRule="auto"/>
            <w:jc w:val="thaiDistribute"/>
          </w:pPr>
        </w:pPrChange>
      </w:pPr>
    </w:p>
    <w:p w14:paraId="2FEDF7DD" w14:textId="1401607C" w:rsidR="0076481D" w:rsidRPr="00260175" w:rsidDel="000F4367" w:rsidRDefault="0076481D" w:rsidP="000F4367">
      <w:pPr>
        <w:spacing w:line="480" w:lineRule="auto"/>
        <w:jc w:val="thaiDistribute"/>
        <w:rPr>
          <w:del w:id="1749" w:author="Tyler Bradshaw" w:date="2020-12-05T17:32:00Z"/>
          <w:rFonts w:ascii="Arial" w:hAnsi="Arial" w:cs="Arial"/>
        </w:rPr>
        <w:pPrChange w:id="1750" w:author="Tyler Bradshaw" w:date="2020-12-05T17:32:00Z">
          <w:pPr>
            <w:spacing w:line="480" w:lineRule="auto"/>
            <w:jc w:val="thaiDistribute"/>
          </w:pPr>
        </w:pPrChange>
      </w:pPr>
    </w:p>
    <w:p w14:paraId="66C89947" w14:textId="13DF36E9" w:rsidR="00B83BCC" w:rsidDel="000F4367" w:rsidRDefault="00B83BCC" w:rsidP="000F4367">
      <w:pPr>
        <w:spacing w:line="480" w:lineRule="auto"/>
        <w:jc w:val="thaiDistribute"/>
        <w:rPr>
          <w:del w:id="1751" w:author="Tyler Bradshaw" w:date="2020-12-05T17:32:00Z"/>
          <w:rFonts w:ascii="Arial" w:hAnsi="Arial" w:cs="Arial"/>
        </w:rPr>
        <w:pPrChange w:id="1752" w:author="Tyler Bradshaw" w:date="2020-12-05T17:32:00Z">
          <w:pPr>
            <w:spacing w:line="480" w:lineRule="auto"/>
            <w:jc w:val="thaiDistribute"/>
          </w:pPr>
        </w:pPrChange>
      </w:pPr>
    </w:p>
    <w:p w14:paraId="0061129D" w14:textId="70C378FC" w:rsidR="0076481D" w:rsidRPr="0076481D" w:rsidDel="000F4367" w:rsidRDefault="0076481D" w:rsidP="000F4367">
      <w:pPr>
        <w:spacing w:line="480" w:lineRule="auto"/>
        <w:jc w:val="thaiDistribute"/>
        <w:rPr>
          <w:del w:id="1753" w:author="Tyler Bradshaw" w:date="2020-12-05T17:32:00Z"/>
          <w:rFonts w:ascii="Arial" w:hAnsi="Arial" w:cs="Arial"/>
          <w:b/>
          <w:bCs/>
        </w:rPr>
        <w:pPrChange w:id="1754" w:author="Tyler Bradshaw" w:date="2020-12-05T17:32:00Z">
          <w:pPr>
            <w:spacing w:line="480" w:lineRule="auto"/>
            <w:jc w:val="thaiDistribute"/>
          </w:pPr>
        </w:pPrChange>
      </w:pPr>
      <w:del w:id="1755" w:author="Tyler Bradshaw" w:date="2020-12-05T17:32:00Z">
        <w:r w:rsidRPr="00260175" w:rsidDel="000F4367">
          <w:rPr>
            <w:rFonts w:ascii="Arial" w:hAnsi="Arial" w:cs="Arial"/>
            <w:b/>
            <w:bCs/>
          </w:rPr>
          <w:delText xml:space="preserve">Figure 2- figure supplement </w:delText>
        </w:r>
        <w:r w:rsidDel="000F4367">
          <w:rPr>
            <w:rFonts w:ascii="Arial" w:hAnsi="Arial" w:cs="Arial"/>
            <w:b/>
            <w:bCs/>
          </w:rPr>
          <w:delText>5</w:delText>
        </w:r>
        <w:r w:rsidRPr="00260175" w:rsidDel="000F4367">
          <w:rPr>
            <w:rFonts w:ascii="Arial" w:hAnsi="Arial" w:cs="Arial"/>
            <w:b/>
            <w:bCs/>
          </w:rPr>
          <w:delText xml:space="preserve">. </w:delText>
        </w:r>
        <w:r w:rsidDel="000F4367">
          <w:rPr>
            <w:rFonts w:ascii="Arial" w:hAnsi="Arial" w:cs="Arial"/>
            <w:b/>
            <w:bCs/>
          </w:rPr>
          <w:delText xml:space="preserve">Western blot analysis of LAMP1 abundance across subcellular brain fractions. </w:delText>
        </w:r>
      </w:del>
    </w:p>
    <w:p w14:paraId="3C8596B5" w14:textId="5FDA5C2A" w:rsidR="0061038A" w:rsidRPr="00714927" w:rsidDel="000F4367" w:rsidRDefault="0061038A" w:rsidP="000F4367">
      <w:pPr>
        <w:spacing w:line="480" w:lineRule="auto"/>
        <w:jc w:val="thaiDistribute"/>
        <w:rPr>
          <w:ins w:id="1756" w:author="Jamie Courtland" w:date="2020-10-16T14:15:00Z"/>
          <w:del w:id="1757" w:author="Tyler Bradshaw" w:date="2020-12-05T17:32:00Z"/>
          <w:rFonts w:ascii="Arial" w:hAnsi="Arial" w:cs="Arial"/>
        </w:rPr>
        <w:pPrChange w:id="1758" w:author="Tyler Bradshaw" w:date="2020-12-05T17:32:00Z">
          <w:pPr>
            <w:spacing w:line="480" w:lineRule="auto"/>
            <w:jc w:val="thaiDistribute"/>
          </w:pPr>
        </w:pPrChange>
      </w:pPr>
      <w:ins w:id="1759" w:author="Jamie Courtland" w:date="2020-10-16T14:15:00Z">
        <w:del w:id="1760" w:author="Tyler Bradshaw" w:date="2020-12-05T17:32:00Z">
          <w:r w:rsidRPr="00714927" w:rsidDel="000F4367">
            <w:rPr>
              <w:rFonts w:ascii="Arial" w:hAnsi="Arial" w:cs="Arial"/>
            </w:rPr>
            <w:delText xml:space="preserve">(A) </w:delText>
          </w:r>
        </w:del>
      </w:ins>
      <w:ins w:id="1761" w:author="Jamie Courtland" w:date="2020-10-16T14:16:00Z">
        <w:del w:id="1762" w:author="Tyler Bradshaw" w:date="2020-12-05T17:32:00Z">
          <w:r w:rsidDel="000F4367">
            <w:rPr>
              <w:rFonts w:ascii="Arial" w:hAnsi="Arial" w:cs="Arial"/>
            </w:rPr>
            <w:delText>Line graph depicting LAMP1 signal abundance normalized to total protein across subcellular biological fractions</w:delText>
          </w:r>
        </w:del>
      </w:ins>
      <w:ins w:id="1763" w:author="Jamie Courtland" w:date="2020-10-16T14:23:00Z">
        <w:del w:id="1764" w:author="Tyler Bradshaw" w:date="2020-12-05T17:32:00Z">
          <w:r w:rsidDel="000F4367">
            <w:rPr>
              <w:rFonts w:ascii="Arial" w:hAnsi="Arial" w:cs="Arial"/>
            </w:rPr>
            <w:delText>.</w:delText>
          </w:r>
        </w:del>
      </w:ins>
      <w:ins w:id="1765" w:author="Jamie Courtland" w:date="2020-10-16T14:21:00Z">
        <w:del w:id="1766" w:author="Tyler Bradshaw" w:date="2020-12-05T17:32:00Z">
          <w:r w:rsidDel="000F4367">
            <w:rPr>
              <w:rFonts w:ascii="Arial" w:hAnsi="Arial" w:cs="Arial"/>
            </w:rPr>
            <w:delText xml:space="preserve"> </w:delText>
          </w:r>
        </w:del>
      </w:ins>
      <w:ins w:id="1767" w:author="Jamie Courtland" w:date="2020-10-16T14:23:00Z">
        <w:del w:id="1768" w:author="Tyler Bradshaw" w:date="2020-12-05T17:32:00Z">
          <w:r w:rsidDel="000F4367">
            <w:rPr>
              <w:rFonts w:ascii="Arial" w:hAnsi="Arial" w:cs="Arial"/>
            </w:rPr>
            <w:delText xml:space="preserve">LAMP1 pattern </w:delText>
          </w:r>
        </w:del>
      </w:ins>
      <w:ins w:id="1769" w:author="Jamie Courtland" w:date="2020-10-16T14:21:00Z">
        <w:del w:id="1770" w:author="Tyler Bradshaw" w:date="2020-12-05T17:32:00Z">
          <w:r w:rsidDel="000F4367">
            <w:rPr>
              <w:rFonts w:ascii="Arial" w:hAnsi="Arial" w:cs="Arial"/>
            </w:rPr>
            <w:delText xml:space="preserve">reveals no difference </w:delText>
          </w:r>
        </w:del>
      </w:ins>
      <w:ins w:id="1771" w:author="Jamie Courtland" w:date="2020-10-16T14:22:00Z">
        <w:del w:id="1772" w:author="Tyler Bradshaw" w:date="2020-12-05T17:32:00Z">
          <w:r w:rsidDel="000F4367">
            <w:rPr>
              <w:rFonts w:ascii="Arial" w:hAnsi="Arial" w:cs="Arial"/>
            </w:rPr>
            <w:delText xml:space="preserve">between MUT and WT </w:delText>
          </w:r>
        </w:del>
      </w:ins>
      <w:ins w:id="1773" w:author="Jamie Courtland" w:date="2020-10-16T14:23:00Z">
        <w:del w:id="1774" w:author="Tyler Bradshaw" w:date="2020-12-05T17:32:00Z">
          <w:r w:rsidDel="000F4367">
            <w:rPr>
              <w:rFonts w:ascii="Arial" w:hAnsi="Arial" w:cs="Arial"/>
            </w:rPr>
            <w:delText xml:space="preserve">in </w:delText>
          </w:r>
        </w:del>
      </w:ins>
      <w:ins w:id="1775" w:author="Jamie Courtland" w:date="2020-10-16T14:24:00Z">
        <w:del w:id="1776" w:author="Tyler Bradshaw" w:date="2020-12-05T17:32:00Z">
          <w:r w:rsidDel="000F4367">
            <w:rPr>
              <w:rFonts w:ascii="Arial" w:hAnsi="Arial" w:cs="Arial"/>
            </w:rPr>
            <w:delText xml:space="preserve">LAMP1 </w:delText>
          </w:r>
        </w:del>
      </w:ins>
      <w:ins w:id="1777" w:author="Jamie Courtland" w:date="2020-10-16T14:21:00Z">
        <w:del w:id="1778" w:author="Tyler Bradshaw" w:date="2020-12-05T17:32:00Z">
          <w:r w:rsidDel="000F4367">
            <w:rPr>
              <w:rFonts w:ascii="Arial" w:hAnsi="Arial" w:cs="Arial"/>
            </w:rPr>
            <w:delText>pelleting</w:delText>
          </w:r>
        </w:del>
      </w:ins>
      <w:ins w:id="1779" w:author="Jamie Courtland" w:date="2020-10-16T14:19:00Z">
        <w:del w:id="1780" w:author="Tyler Bradshaw" w:date="2020-12-05T17:32:00Z">
          <w:r w:rsidDel="000F4367">
            <w:rPr>
              <w:rFonts w:ascii="Arial" w:hAnsi="Arial" w:cs="Arial"/>
            </w:rPr>
            <w:delText>. Shaded region highlights subcellular fractions used in 16-plex TMT mass spectrometry experiments. Fractions 4-</w:delText>
          </w:r>
        </w:del>
      </w:ins>
      <w:ins w:id="1781" w:author="Jamie Courtland" w:date="2020-10-16T14:20:00Z">
        <w:del w:id="1782" w:author="Tyler Bradshaw" w:date="2020-12-05T17:32:00Z">
          <w:r w:rsidDel="000F4367">
            <w:rPr>
              <w:rFonts w:ascii="Arial" w:hAnsi="Arial" w:cs="Arial"/>
            </w:rPr>
            <w:delText xml:space="preserve">10 from one WT and one MUT mouse were analyzed for each TMT experiment. </w:delText>
          </w:r>
        </w:del>
      </w:ins>
      <w:ins w:id="1783" w:author="Jamie Courtland" w:date="2020-10-16T14:21:00Z">
        <w:del w:id="1784" w:author="Tyler Bradshaw" w:date="2020-12-05T17:32:00Z">
          <w:r w:rsidRPr="00714927" w:rsidDel="000F4367">
            <w:rPr>
              <w:rFonts w:ascii="Arial" w:hAnsi="Arial" w:cs="Arial"/>
            </w:rPr>
            <w:delText>Data reported as mean ± SEM, error bars are SEM.</w:delText>
          </w:r>
        </w:del>
      </w:ins>
    </w:p>
    <w:p w14:paraId="6BF3823B" w14:textId="6175765F" w:rsidR="0061038A" w:rsidDel="000F4367" w:rsidRDefault="0061038A" w:rsidP="000F4367">
      <w:pPr>
        <w:spacing w:line="480" w:lineRule="auto"/>
        <w:jc w:val="thaiDistribute"/>
        <w:rPr>
          <w:ins w:id="1785" w:author="Jamie Courtland" w:date="2020-10-16T14:18:00Z"/>
          <w:del w:id="1786" w:author="Tyler Bradshaw" w:date="2020-12-05T17:32:00Z"/>
          <w:rFonts w:ascii="Arial" w:hAnsi="Arial" w:cs="Arial"/>
        </w:rPr>
        <w:pPrChange w:id="1787" w:author="Tyler Bradshaw" w:date="2020-12-05T17:32:00Z">
          <w:pPr>
            <w:spacing w:line="480" w:lineRule="auto"/>
            <w:jc w:val="thaiDistribute"/>
          </w:pPr>
        </w:pPrChange>
      </w:pPr>
      <w:ins w:id="1788" w:author="Jamie Courtland" w:date="2020-10-16T14:15:00Z">
        <w:del w:id="1789" w:author="Tyler Bradshaw" w:date="2020-12-05T17:32:00Z">
          <w:r w:rsidRPr="00714927" w:rsidDel="000F4367">
            <w:rPr>
              <w:rFonts w:ascii="Arial" w:hAnsi="Arial" w:cs="Arial"/>
            </w:rPr>
            <w:delText xml:space="preserve">(B) Western blots </w:delText>
          </w:r>
        </w:del>
      </w:ins>
      <w:ins w:id="1790" w:author="Jamie Courtland" w:date="2020-10-16T14:17:00Z">
        <w:del w:id="1791" w:author="Tyler Bradshaw" w:date="2020-12-05T17:32:00Z">
          <w:r w:rsidDel="000F4367">
            <w:rPr>
              <w:rFonts w:ascii="Arial" w:hAnsi="Arial" w:cs="Arial"/>
            </w:rPr>
            <w:delText>depicting LAMP1 abundance</w:delText>
          </w:r>
        </w:del>
      </w:ins>
      <w:ins w:id="1792" w:author="Jamie Courtland" w:date="2020-10-16T14:18:00Z">
        <w:del w:id="1793" w:author="Tyler Bradshaw" w:date="2020-12-05T17:32:00Z">
          <w:r w:rsidDel="000F4367">
            <w:rPr>
              <w:rFonts w:ascii="Arial" w:hAnsi="Arial" w:cs="Arial"/>
            </w:rPr>
            <w:delText xml:space="preserve"> from three separate WT animals (Experiments 1-3)</w:delText>
          </w:r>
        </w:del>
      </w:ins>
      <w:ins w:id="1794" w:author="Jamie Courtland" w:date="2020-10-16T14:15:00Z">
        <w:del w:id="1795" w:author="Tyler Bradshaw" w:date="2020-12-05T17:32:00Z">
          <w:r w:rsidRPr="00714927" w:rsidDel="000F4367">
            <w:rPr>
              <w:rFonts w:ascii="Arial" w:hAnsi="Arial" w:cs="Arial"/>
            </w:rPr>
            <w:delText xml:space="preserve">. </w:delText>
          </w:r>
        </w:del>
      </w:ins>
    </w:p>
    <w:p w14:paraId="77D80186" w14:textId="430AC966" w:rsidR="0061038A" w:rsidDel="000F4367" w:rsidRDefault="0061038A" w:rsidP="000F4367">
      <w:pPr>
        <w:spacing w:line="480" w:lineRule="auto"/>
        <w:jc w:val="thaiDistribute"/>
        <w:rPr>
          <w:ins w:id="1796" w:author="Jamie Courtland" w:date="2020-10-16T14:15:00Z"/>
          <w:del w:id="1797" w:author="Tyler Bradshaw" w:date="2020-12-05T17:32:00Z"/>
          <w:rFonts w:ascii="Arial" w:hAnsi="Arial" w:cs="Arial"/>
        </w:rPr>
        <w:pPrChange w:id="1798" w:author="Tyler Bradshaw" w:date="2020-12-05T17:32:00Z">
          <w:pPr>
            <w:spacing w:line="480" w:lineRule="auto"/>
            <w:jc w:val="thaiDistribute"/>
          </w:pPr>
        </w:pPrChange>
      </w:pPr>
      <w:ins w:id="1799" w:author="Jamie Courtland" w:date="2020-10-16T14:18:00Z">
        <w:del w:id="1800" w:author="Tyler Bradshaw" w:date="2020-12-05T17:32:00Z">
          <w:r w:rsidDel="000F4367">
            <w:rPr>
              <w:rFonts w:ascii="Arial" w:hAnsi="Arial" w:cs="Arial"/>
            </w:rPr>
            <w:delText xml:space="preserve">(C) </w:delText>
          </w:r>
          <w:r w:rsidRPr="00714927" w:rsidDel="000F4367">
            <w:rPr>
              <w:rFonts w:ascii="Arial" w:hAnsi="Arial" w:cs="Arial"/>
            </w:rPr>
            <w:delText xml:space="preserve">Western blots </w:delText>
          </w:r>
          <w:r w:rsidDel="000F4367">
            <w:rPr>
              <w:rFonts w:ascii="Arial" w:hAnsi="Arial" w:cs="Arial"/>
            </w:rPr>
            <w:delText xml:space="preserve">depicting LAMP1 abundance from three separate </w:delText>
          </w:r>
        </w:del>
      </w:ins>
      <w:ins w:id="1801" w:author="Jamie Courtland" w:date="2020-10-16T14:19:00Z">
        <w:del w:id="1802" w:author="Tyler Bradshaw" w:date="2020-12-05T17:32:00Z">
          <w:r w:rsidDel="000F4367">
            <w:rPr>
              <w:rFonts w:ascii="Arial" w:hAnsi="Arial" w:cs="Arial"/>
            </w:rPr>
            <w:delText>MU</w:delText>
          </w:r>
        </w:del>
      </w:ins>
      <w:ins w:id="1803" w:author="Jamie Courtland" w:date="2020-10-16T14:18:00Z">
        <w:del w:id="1804" w:author="Tyler Bradshaw" w:date="2020-12-05T17:32:00Z">
          <w:r w:rsidDel="000F4367">
            <w:rPr>
              <w:rFonts w:ascii="Arial" w:hAnsi="Arial" w:cs="Arial"/>
            </w:rPr>
            <w:delText>T animals (Experiments 1-3)</w:delText>
          </w:r>
          <w:r w:rsidRPr="00714927" w:rsidDel="000F4367">
            <w:rPr>
              <w:rFonts w:ascii="Arial" w:hAnsi="Arial" w:cs="Arial"/>
            </w:rPr>
            <w:delText xml:space="preserve">. </w:delText>
          </w:r>
        </w:del>
      </w:ins>
    </w:p>
    <w:p w14:paraId="6D21CA95" w14:textId="0FDD15D7" w:rsidR="0076481D" w:rsidDel="000F4367" w:rsidRDefault="0076481D" w:rsidP="000F4367">
      <w:pPr>
        <w:spacing w:line="480" w:lineRule="auto"/>
        <w:jc w:val="thaiDistribute"/>
        <w:rPr>
          <w:del w:id="1805" w:author="Tyler Bradshaw" w:date="2020-12-05T17:32:00Z"/>
          <w:rFonts w:ascii="Arial" w:hAnsi="Arial" w:cs="Arial"/>
        </w:rPr>
        <w:pPrChange w:id="1806" w:author="Tyler Bradshaw" w:date="2020-12-05T17:32:00Z">
          <w:pPr>
            <w:spacing w:line="480" w:lineRule="auto"/>
            <w:jc w:val="thaiDistribute"/>
          </w:pPr>
        </w:pPrChange>
      </w:pPr>
    </w:p>
    <w:p w14:paraId="4D1B38B2" w14:textId="2E8F6226" w:rsidR="0076481D" w:rsidDel="000F4367" w:rsidRDefault="0076481D" w:rsidP="000F4367">
      <w:pPr>
        <w:spacing w:line="480" w:lineRule="auto"/>
        <w:jc w:val="thaiDistribute"/>
        <w:rPr>
          <w:ins w:id="1807" w:author="Jamie Courtland" w:date="2020-10-16T14:22:00Z"/>
          <w:del w:id="1808" w:author="Tyler Bradshaw" w:date="2020-12-05T17:32:00Z"/>
          <w:rFonts w:ascii="Arial" w:hAnsi="Arial" w:cs="Arial"/>
          <w:b/>
          <w:bCs/>
        </w:rPr>
        <w:pPrChange w:id="1809" w:author="Tyler Bradshaw" w:date="2020-12-05T17:32:00Z">
          <w:pPr>
            <w:spacing w:line="480" w:lineRule="auto"/>
            <w:jc w:val="thaiDistribute"/>
          </w:pPr>
        </w:pPrChange>
      </w:pPr>
      <w:del w:id="1810" w:author="Tyler Bradshaw" w:date="2020-12-05T17:32:00Z">
        <w:r w:rsidRPr="00256D1D" w:rsidDel="000F4367">
          <w:rPr>
            <w:rFonts w:ascii="Arial" w:hAnsi="Arial" w:cs="Arial"/>
            <w:b/>
            <w:bCs/>
          </w:rPr>
          <w:delText xml:space="preserve">Figure 2- figure supplement </w:delText>
        </w:r>
        <w:r w:rsidDel="000F4367">
          <w:rPr>
            <w:rFonts w:ascii="Arial" w:hAnsi="Arial" w:cs="Arial"/>
            <w:b/>
            <w:bCs/>
          </w:rPr>
          <w:delText>6</w:delText>
        </w:r>
        <w:r w:rsidRPr="00256D1D" w:rsidDel="000F4367">
          <w:rPr>
            <w:rFonts w:ascii="Arial" w:hAnsi="Arial" w:cs="Arial"/>
            <w:b/>
            <w:bCs/>
          </w:rPr>
          <w:delText xml:space="preserve">. </w:delText>
        </w:r>
        <w:r w:rsidDel="000F4367">
          <w:rPr>
            <w:rFonts w:ascii="Arial" w:hAnsi="Arial" w:cs="Arial"/>
            <w:b/>
            <w:bCs/>
          </w:rPr>
          <w:delText xml:space="preserve">Western blot analysis of EEA1 abundance across subcellular brain fractions. </w:delText>
        </w:r>
      </w:del>
    </w:p>
    <w:p w14:paraId="3BB4BBBA" w14:textId="72B2357B" w:rsidR="0061038A" w:rsidRPr="00714927" w:rsidDel="000F4367" w:rsidRDefault="0061038A" w:rsidP="000F4367">
      <w:pPr>
        <w:spacing w:line="480" w:lineRule="auto"/>
        <w:jc w:val="thaiDistribute"/>
        <w:rPr>
          <w:ins w:id="1811" w:author="Jamie Courtland" w:date="2020-10-16T14:22:00Z"/>
          <w:del w:id="1812" w:author="Tyler Bradshaw" w:date="2020-12-05T17:32:00Z"/>
          <w:rFonts w:ascii="Arial" w:hAnsi="Arial" w:cs="Arial"/>
        </w:rPr>
        <w:pPrChange w:id="1813" w:author="Tyler Bradshaw" w:date="2020-12-05T17:32:00Z">
          <w:pPr>
            <w:spacing w:line="480" w:lineRule="auto"/>
            <w:jc w:val="thaiDistribute"/>
          </w:pPr>
        </w:pPrChange>
      </w:pPr>
      <w:ins w:id="1814" w:author="Jamie Courtland" w:date="2020-10-16T14:22:00Z">
        <w:del w:id="1815" w:author="Tyler Bradshaw" w:date="2020-12-05T17:32:00Z">
          <w:r w:rsidRPr="00714927" w:rsidDel="000F4367">
            <w:rPr>
              <w:rFonts w:ascii="Arial" w:hAnsi="Arial" w:cs="Arial"/>
            </w:rPr>
            <w:delText xml:space="preserve">(A) </w:delText>
          </w:r>
          <w:r w:rsidDel="000F4367">
            <w:rPr>
              <w:rFonts w:ascii="Arial" w:hAnsi="Arial" w:cs="Arial"/>
            </w:rPr>
            <w:delText>Line graph depicting EEA1 signal abundance normalized to total protein across subcellular biological fractions. EEA1 pattern reveals no difference between MUT and WT in</w:delText>
          </w:r>
        </w:del>
      </w:ins>
      <w:ins w:id="1816" w:author="Jamie Courtland" w:date="2020-10-16T14:23:00Z">
        <w:del w:id="1817" w:author="Tyler Bradshaw" w:date="2020-12-05T17:32:00Z">
          <w:r w:rsidDel="000F4367">
            <w:rPr>
              <w:rFonts w:ascii="Arial" w:hAnsi="Arial" w:cs="Arial"/>
            </w:rPr>
            <w:delText xml:space="preserve"> EEA1 </w:delText>
          </w:r>
        </w:del>
      </w:ins>
      <w:ins w:id="1818" w:author="Jamie Courtland" w:date="2020-10-16T14:22:00Z">
        <w:del w:id="1819" w:author="Tyler Bradshaw" w:date="2020-12-05T17:32:00Z">
          <w:r w:rsidDel="000F4367">
            <w:rPr>
              <w:rFonts w:ascii="Arial" w:hAnsi="Arial" w:cs="Arial"/>
            </w:rPr>
            <w:delText xml:space="preserve">pelleting. Shaded region highlights subcellular fractions used in 16-plex TMT mass spectrometry experiments. Fractions 4-10 from one WT and one MUT mouse were analyzed for each TMT experiment. </w:delText>
          </w:r>
          <w:r w:rsidRPr="00714927" w:rsidDel="000F4367">
            <w:rPr>
              <w:rFonts w:ascii="Arial" w:hAnsi="Arial" w:cs="Arial"/>
            </w:rPr>
            <w:delText>Data reported as mean ± SEM, error bars are SEM.</w:delText>
          </w:r>
        </w:del>
      </w:ins>
    </w:p>
    <w:p w14:paraId="1F92B274" w14:textId="790163B6" w:rsidR="0061038A" w:rsidDel="000F4367" w:rsidRDefault="0061038A" w:rsidP="000F4367">
      <w:pPr>
        <w:spacing w:line="480" w:lineRule="auto"/>
        <w:jc w:val="thaiDistribute"/>
        <w:rPr>
          <w:ins w:id="1820" w:author="Jamie Courtland" w:date="2020-10-16T14:22:00Z"/>
          <w:del w:id="1821" w:author="Tyler Bradshaw" w:date="2020-12-05T17:32:00Z"/>
          <w:rFonts w:ascii="Arial" w:hAnsi="Arial" w:cs="Arial"/>
        </w:rPr>
        <w:pPrChange w:id="1822" w:author="Tyler Bradshaw" w:date="2020-12-05T17:32:00Z">
          <w:pPr>
            <w:spacing w:line="480" w:lineRule="auto"/>
            <w:jc w:val="thaiDistribute"/>
          </w:pPr>
        </w:pPrChange>
      </w:pPr>
      <w:ins w:id="1823" w:author="Jamie Courtland" w:date="2020-10-16T14:22:00Z">
        <w:del w:id="1824" w:author="Tyler Bradshaw" w:date="2020-12-05T17:32:00Z">
          <w:r w:rsidRPr="00714927" w:rsidDel="000F4367">
            <w:rPr>
              <w:rFonts w:ascii="Arial" w:hAnsi="Arial" w:cs="Arial"/>
            </w:rPr>
            <w:delText xml:space="preserve">(B) Western blots </w:delText>
          </w:r>
          <w:r w:rsidDel="000F4367">
            <w:rPr>
              <w:rFonts w:ascii="Arial" w:hAnsi="Arial" w:cs="Arial"/>
            </w:rPr>
            <w:delText xml:space="preserve">depicting </w:delText>
          </w:r>
        </w:del>
      </w:ins>
      <w:ins w:id="1825" w:author="Jamie Courtland" w:date="2020-10-16T14:24:00Z">
        <w:del w:id="1826" w:author="Tyler Bradshaw" w:date="2020-12-05T17:32:00Z">
          <w:r w:rsidDel="000F4367">
            <w:rPr>
              <w:rFonts w:ascii="Arial" w:hAnsi="Arial" w:cs="Arial"/>
            </w:rPr>
            <w:delText>EEA</w:delText>
          </w:r>
        </w:del>
      </w:ins>
      <w:ins w:id="1827" w:author="Jamie Courtland" w:date="2020-10-16T14:22:00Z">
        <w:del w:id="1828" w:author="Tyler Bradshaw" w:date="2020-12-05T17:32:00Z">
          <w:r w:rsidDel="000F4367">
            <w:rPr>
              <w:rFonts w:ascii="Arial" w:hAnsi="Arial" w:cs="Arial"/>
            </w:rPr>
            <w:delText>1 abundance from three separate WT animals (Experiments 1-3)</w:delText>
          </w:r>
          <w:r w:rsidRPr="00714927" w:rsidDel="000F4367">
            <w:rPr>
              <w:rFonts w:ascii="Arial" w:hAnsi="Arial" w:cs="Arial"/>
            </w:rPr>
            <w:delText xml:space="preserve">. </w:delText>
          </w:r>
        </w:del>
      </w:ins>
    </w:p>
    <w:p w14:paraId="7BE187E9" w14:textId="11BB8AAC" w:rsidR="0061038A" w:rsidDel="000F4367" w:rsidRDefault="0061038A" w:rsidP="000F4367">
      <w:pPr>
        <w:spacing w:line="480" w:lineRule="auto"/>
        <w:jc w:val="thaiDistribute"/>
        <w:rPr>
          <w:del w:id="1829" w:author="Tyler Bradshaw" w:date="2020-12-05T17:32:00Z"/>
          <w:rFonts w:ascii="Arial" w:hAnsi="Arial" w:cs="Arial"/>
        </w:rPr>
        <w:pPrChange w:id="1830" w:author="Tyler Bradshaw" w:date="2020-12-05T17:32:00Z">
          <w:pPr>
            <w:spacing w:line="480" w:lineRule="auto"/>
            <w:jc w:val="thaiDistribute"/>
          </w:pPr>
        </w:pPrChange>
      </w:pPr>
      <w:ins w:id="1831" w:author="Jamie Courtland" w:date="2020-10-16T14:22:00Z">
        <w:del w:id="1832" w:author="Tyler Bradshaw" w:date="2020-12-05T17:32:00Z">
          <w:r w:rsidDel="000F4367">
            <w:rPr>
              <w:rFonts w:ascii="Arial" w:hAnsi="Arial" w:cs="Arial"/>
            </w:rPr>
            <w:delText xml:space="preserve">(C) </w:delText>
          </w:r>
          <w:r w:rsidRPr="00714927" w:rsidDel="000F4367">
            <w:rPr>
              <w:rFonts w:ascii="Arial" w:hAnsi="Arial" w:cs="Arial"/>
            </w:rPr>
            <w:delText xml:space="preserve">Western blots </w:delText>
          </w:r>
          <w:r w:rsidDel="000F4367">
            <w:rPr>
              <w:rFonts w:ascii="Arial" w:hAnsi="Arial" w:cs="Arial"/>
            </w:rPr>
            <w:delText xml:space="preserve">depicting </w:delText>
          </w:r>
        </w:del>
      </w:ins>
      <w:ins w:id="1833" w:author="Jamie Courtland" w:date="2020-10-16T14:24:00Z">
        <w:del w:id="1834" w:author="Tyler Bradshaw" w:date="2020-12-05T17:32:00Z">
          <w:r w:rsidDel="000F4367">
            <w:rPr>
              <w:rFonts w:ascii="Arial" w:hAnsi="Arial" w:cs="Arial"/>
            </w:rPr>
            <w:delText>EEA</w:delText>
          </w:r>
        </w:del>
      </w:ins>
      <w:ins w:id="1835" w:author="Jamie Courtland" w:date="2020-10-16T14:22:00Z">
        <w:del w:id="1836" w:author="Tyler Bradshaw" w:date="2020-12-05T17:32:00Z">
          <w:r w:rsidDel="000F4367">
            <w:rPr>
              <w:rFonts w:ascii="Arial" w:hAnsi="Arial" w:cs="Arial"/>
            </w:rPr>
            <w:delText>1 abundance from three separate MUT animals (Experiments 1-3)</w:delText>
          </w:r>
          <w:r w:rsidRPr="00714927" w:rsidDel="000F4367">
            <w:rPr>
              <w:rFonts w:ascii="Arial" w:hAnsi="Arial" w:cs="Arial"/>
            </w:rPr>
            <w:delText xml:space="preserve">. </w:delText>
          </w:r>
        </w:del>
      </w:ins>
    </w:p>
    <w:p w14:paraId="45897C57" w14:textId="62C3B2D0" w:rsidR="00BF2A3F" w:rsidRPr="00BF2A3F" w:rsidDel="000F4367" w:rsidRDefault="00BF2A3F" w:rsidP="000F4367">
      <w:pPr>
        <w:spacing w:line="480" w:lineRule="auto"/>
        <w:jc w:val="thaiDistribute"/>
        <w:rPr>
          <w:ins w:id="1837" w:author="Jamie Courtland" w:date="2020-10-16T14:27:00Z"/>
          <w:del w:id="1838" w:author="Tyler Bradshaw" w:date="2020-12-05T17:32:00Z"/>
          <w:rFonts w:ascii="Arial" w:hAnsi="Arial" w:cs="Arial"/>
          <w:rPrChange w:id="1839" w:author="Jamie Courtland" w:date="2020-10-16T14:27:00Z">
            <w:rPr>
              <w:ins w:id="1840" w:author="Jamie Courtland" w:date="2020-10-16T14:27:00Z"/>
              <w:del w:id="1841" w:author="Tyler Bradshaw" w:date="2020-12-05T17:32:00Z"/>
              <w:rFonts w:ascii="Arial" w:hAnsi="Arial" w:cs="Arial"/>
              <w:b/>
              <w:bCs/>
            </w:rPr>
          </w:rPrChange>
        </w:rPr>
        <w:pPrChange w:id="1842" w:author="Tyler Bradshaw" w:date="2020-12-05T17:32:00Z">
          <w:pPr>
            <w:spacing w:line="480" w:lineRule="auto"/>
            <w:jc w:val="thaiDistribute"/>
          </w:pPr>
        </w:pPrChange>
      </w:pPr>
    </w:p>
    <w:p w14:paraId="4C0352AF" w14:textId="08AFB699" w:rsidR="0076481D" w:rsidDel="000F4367" w:rsidRDefault="0076481D" w:rsidP="000F4367">
      <w:pPr>
        <w:spacing w:line="480" w:lineRule="auto"/>
        <w:jc w:val="thaiDistribute"/>
        <w:rPr>
          <w:del w:id="1843" w:author="Tyler Bradshaw" w:date="2020-12-05T17:32:00Z"/>
          <w:rFonts w:ascii="Arial" w:hAnsi="Arial" w:cs="Arial"/>
        </w:rPr>
        <w:pPrChange w:id="1844" w:author="Tyler Bradshaw" w:date="2020-12-05T17:32:00Z">
          <w:pPr>
            <w:spacing w:line="480" w:lineRule="auto"/>
            <w:jc w:val="thaiDistribute"/>
          </w:pPr>
        </w:pPrChange>
      </w:pPr>
    </w:p>
    <w:p w14:paraId="5B97883A" w14:textId="1FC9E822" w:rsidR="0076481D" w:rsidDel="000F4367" w:rsidRDefault="0076481D" w:rsidP="000F4367">
      <w:pPr>
        <w:spacing w:line="480" w:lineRule="auto"/>
        <w:jc w:val="thaiDistribute"/>
        <w:rPr>
          <w:ins w:id="1845" w:author="Jamie Courtland" w:date="2020-10-16T14:25:00Z"/>
          <w:del w:id="1846" w:author="Tyler Bradshaw" w:date="2020-12-05T17:32:00Z"/>
          <w:rFonts w:ascii="Arial" w:hAnsi="Arial" w:cs="Arial"/>
          <w:b/>
          <w:bCs/>
        </w:rPr>
        <w:pPrChange w:id="1847" w:author="Tyler Bradshaw" w:date="2020-12-05T17:32:00Z">
          <w:pPr>
            <w:spacing w:line="480" w:lineRule="auto"/>
            <w:jc w:val="thaiDistribute"/>
          </w:pPr>
        </w:pPrChange>
      </w:pPr>
      <w:del w:id="1848" w:author="Tyler Bradshaw" w:date="2020-12-05T17:32:00Z">
        <w:r w:rsidRPr="00256D1D" w:rsidDel="000F4367">
          <w:rPr>
            <w:rFonts w:ascii="Arial" w:hAnsi="Arial" w:cs="Arial"/>
            <w:b/>
            <w:bCs/>
          </w:rPr>
          <w:delText xml:space="preserve">Figure 2- figure supplement </w:delText>
        </w:r>
        <w:r w:rsidDel="000F4367">
          <w:rPr>
            <w:rFonts w:ascii="Arial" w:hAnsi="Arial" w:cs="Arial"/>
            <w:b/>
            <w:bCs/>
          </w:rPr>
          <w:delText>7</w:delText>
        </w:r>
        <w:r w:rsidRPr="00256D1D" w:rsidDel="000F4367">
          <w:rPr>
            <w:rFonts w:ascii="Arial" w:hAnsi="Arial" w:cs="Arial"/>
            <w:b/>
            <w:bCs/>
          </w:rPr>
          <w:delText xml:space="preserve">. </w:delText>
        </w:r>
        <w:r w:rsidDel="000F4367">
          <w:rPr>
            <w:rFonts w:ascii="Arial" w:hAnsi="Arial" w:cs="Arial"/>
            <w:b/>
            <w:bCs/>
          </w:rPr>
          <w:delText xml:space="preserve">Western blot analysis of total protein abundance across subcellular brain fractions. </w:delText>
        </w:r>
      </w:del>
    </w:p>
    <w:p w14:paraId="47A65A64" w14:textId="2942B811" w:rsidR="0061038A" w:rsidDel="000F4367" w:rsidRDefault="0061038A" w:rsidP="000F4367">
      <w:pPr>
        <w:spacing w:line="480" w:lineRule="auto"/>
        <w:jc w:val="thaiDistribute"/>
        <w:rPr>
          <w:ins w:id="1849" w:author="Jamie Courtland" w:date="2020-10-16T14:25:00Z"/>
          <w:del w:id="1850" w:author="Tyler Bradshaw" w:date="2020-12-05T17:32:00Z"/>
          <w:rFonts w:ascii="Arial" w:hAnsi="Arial" w:cs="Arial"/>
        </w:rPr>
        <w:pPrChange w:id="1851" w:author="Tyler Bradshaw" w:date="2020-12-05T17:32:00Z">
          <w:pPr>
            <w:spacing w:line="480" w:lineRule="auto"/>
            <w:jc w:val="thaiDistribute"/>
          </w:pPr>
        </w:pPrChange>
      </w:pPr>
      <w:ins w:id="1852" w:author="Jamie Courtland" w:date="2020-10-16T14:25:00Z">
        <w:del w:id="1853" w:author="Tyler Bradshaw" w:date="2020-12-05T17:32:00Z">
          <w:r w:rsidRPr="00714927" w:rsidDel="000F4367">
            <w:rPr>
              <w:rFonts w:ascii="Arial" w:hAnsi="Arial" w:cs="Arial"/>
            </w:rPr>
            <w:delText xml:space="preserve">(B) Western blots </w:delText>
          </w:r>
        </w:del>
      </w:ins>
      <w:ins w:id="1854" w:author="Jamie Courtland" w:date="2020-10-16T14:26:00Z">
        <w:del w:id="1855" w:author="Tyler Bradshaw" w:date="2020-12-05T17:32:00Z">
          <w:r w:rsidR="00BF2A3F" w:rsidDel="000F4367">
            <w:rPr>
              <w:rFonts w:ascii="Arial" w:hAnsi="Arial" w:cs="Arial"/>
            </w:rPr>
            <w:delText>of total protein abundance across subcellular fractions</w:delText>
          </w:r>
        </w:del>
      </w:ins>
      <w:ins w:id="1856" w:author="Jamie Courtland" w:date="2020-10-16T14:25:00Z">
        <w:del w:id="1857" w:author="Tyler Bradshaw" w:date="2020-12-05T17:32:00Z">
          <w:r w:rsidDel="000F4367">
            <w:rPr>
              <w:rFonts w:ascii="Arial" w:hAnsi="Arial" w:cs="Arial"/>
            </w:rPr>
            <w:delText xml:space="preserve"> from three separate WT animals (Experiments 1-3)</w:delText>
          </w:r>
          <w:r w:rsidRPr="00714927" w:rsidDel="000F4367">
            <w:rPr>
              <w:rFonts w:ascii="Arial" w:hAnsi="Arial" w:cs="Arial"/>
            </w:rPr>
            <w:delText xml:space="preserve">. </w:delText>
          </w:r>
        </w:del>
      </w:ins>
    </w:p>
    <w:p w14:paraId="02502AFB" w14:textId="2079EB7C" w:rsidR="0061038A" w:rsidDel="000F4367" w:rsidRDefault="0061038A" w:rsidP="000F4367">
      <w:pPr>
        <w:spacing w:line="480" w:lineRule="auto"/>
        <w:jc w:val="thaiDistribute"/>
        <w:rPr>
          <w:del w:id="1858" w:author="Tyler Bradshaw" w:date="2020-12-05T17:32:00Z"/>
          <w:rFonts w:ascii="Arial" w:hAnsi="Arial" w:cs="Arial"/>
        </w:rPr>
        <w:pPrChange w:id="1859" w:author="Tyler Bradshaw" w:date="2020-12-05T17:32:00Z">
          <w:pPr>
            <w:spacing w:line="480" w:lineRule="auto"/>
            <w:jc w:val="thaiDistribute"/>
          </w:pPr>
        </w:pPrChange>
      </w:pPr>
      <w:ins w:id="1860" w:author="Jamie Courtland" w:date="2020-10-16T14:25:00Z">
        <w:del w:id="1861" w:author="Tyler Bradshaw" w:date="2020-12-05T17:32:00Z">
          <w:r w:rsidDel="000F4367">
            <w:rPr>
              <w:rFonts w:ascii="Arial" w:hAnsi="Arial" w:cs="Arial"/>
            </w:rPr>
            <w:delText xml:space="preserve">(C) </w:delText>
          </w:r>
        </w:del>
      </w:ins>
      <w:ins w:id="1862" w:author="Jamie Courtland" w:date="2020-10-16T14:26:00Z">
        <w:del w:id="1863" w:author="Tyler Bradshaw" w:date="2020-12-05T17:32:00Z">
          <w:r w:rsidR="00BF2A3F" w:rsidRPr="00714927" w:rsidDel="000F4367">
            <w:rPr>
              <w:rFonts w:ascii="Arial" w:hAnsi="Arial" w:cs="Arial"/>
            </w:rPr>
            <w:delText xml:space="preserve">Western blots </w:delText>
          </w:r>
          <w:r w:rsidR="00BF2A3F" w:rsidDel="000F4367">
            <w:rPr>
              <w:rFonts w:ascii="Arial" w:hAnsi="Arial" w:cs="Arial"/>
            </w:rPr>
            <w:delText>of total protein abundance across subcellular fractions from three separate MUT animals (Experiments 1-3)</w:delText>
          </w:r>
          <w:r w:rsidR="00BF2A3F" w:rsidRPr="00714927" w:rsidDel="000F4367">
            <w:rPr>
              <w:rFonts w:ascii="Arial" w:hAnsi="Arial" w:cs="Arial"/>
            </w:rPr>
            <w:delText>.</w:delText>
          </w:r>
          <w:r w:rsidR="00BF2A3F" w:rsidDel="000F4367">
            <w:rPr>
              <w:rFonts w:ascii="Arial" w:hAnsi="Arial" w:cs="Arial"/>
            </w:rPr>
            <w:delText xml:space="preserve"> </w:delText>
          </w:r>
        </w:del>
      </w:ins>
      <w:ins w:id="1864" w:author="Jamie Courtland" w:date="2020-10-16T14:27:00Z">
        <w:del w:id="1865" w:author="Tyler Bradshaw" w:date="2020-12-05T17:32:00Z">
          <w:r w:rsidR="00BF2A3F" w:rsidDel="000F4367">
            <w:rPr>
              <w:rFonts w:ascii="Arial" w:hAnsi="Arial" w:cs="Arial"/>
            </w:rPr>
            <w:delText>Total p</w:delText>
          </w:r>
        </w:del>
      </w:ins>
      <w:ins w:id="1866" w:author="Jamie Courtland" w:date="2020-10-16T14:26:00Z">
        <w:del w:id="1867" w:author="Tyler Bradshaw" w:date="2020-12-05T17:32:00Z">
          <w:r w:rsidR="00BF2A3F" w:rsidDel="000F4367">
            <w:rPr>
              <w:rFonts w:ascii="Arial" w:hAnsi="Arial" w:cs="Arial"/>
            </w:rPr>
            <w:delText>rotein abundance</w:delText>
          </w:r>
        </w:del>
      </w:ins>
      <w:ins w:id="1868" w:author="Jamie Courtland" w:date="2020-10-16T14:27:00Z">
        <w:del w:id="1869" w:author="Tyler Bradshaw" w:date="2020-12-05T17:32:00Z">
          <w:r w:rsidR="00BF2A3F" w:rsidDel="000F4367">
            <w:rPr>
              <w:rFonts w:ascii="Arial" w:hAnsi="Arial" w:cs="Arial"/>
            </w:rPr>
            <w:delText xml:space="preserve"> per lane was used for normalizing endosomal and lysosomal markers. </w:delText>
          </w:r>
        </w:del>
      </w:ins>
    </w:p>
    <w:p w14:paraId="5468B7BF" w14:textId="004BB8D6" w:rsidR="00BF2A3F" w:rsidRPr="0076481D" w:rsidDel="000F4367" w:rsidRDefault="00BF2A3F" w:rsidP="000F4367">
      <w:pPr>
        <w:spacing w:line="480" w:lineRule="auto"/>
        <w:jc w:val="thaiDistribute"/>
        <w:rPr>
          <w:ins w:id="1870" w:author="Jamie Courtland" w:date="2020-10-16T14:27:00Z"/>
          <w:del w:id="1871" w:author="Tyler Bradshaw" w:date="2020-12-05T17:32:00Z"/>
          <w:rFonts w:ascii="Arial" w:hAnsi="Arial" w:cs="Arial"/>
          <w:b/>
          <w:bCs/>
        </w:rPr>
        <w:pPrChange w:id="1872" w:author="Tyler Bradshaw" w:date="2020-12-05T17:32:00Z">
          <w:pPr>
            <w:spacing w:line="480" w:lineRule="auto"/>
            <w:jc w:val="thaiDistribute"/>
          </w:pPr>
        </w:pPrChange>
      </w:pPr>
    </w:p>
    <w:p w14:paraId="4EBB0EDC" w14:textId="73FE9379" w:rsidR="0076481D" w:rsidRPr="0076481D" w:rsidDel="000F4367" w:rsidRDefault="0076481D" w:rsidP="000F4367">
      <w:pPr>
        <w:spacing w:line="480" w:lineRule="auto"/>
        <w:jc w:val="thaiDistribute"/>
        <w:rPr>
          <w:del w:id="1873" w:author="Tyler Bradshaw" w:date="2020-12-05T17:32:00Z"/>
          <w:rFonts w:ascii="Arial" w:hAnsi="Arial" w:cs="Arial"/>
        </w:rPr>
        <w:pPrChange w:id="1874" w:author="Tyler Bradshaw" w:date="2020-12-05T17:32:00Z">
          <w:pPr>
            <w:spacing w:line="480" w:lineRule="auto"/>
            <w:jc w:val="thaiDistribute"/>
          </w:pPr>
        </w:pPrChange>
      </w:pPr>
    </w:p>
    <w:p w14:paraId="38AD24EA" w14:textId="16AE5095" w:rsidR="00B83BCC" w:rsidRPr="00714927" w:rsidDel="000F4367" w:rsidRDefault="00B83BCC" w:rsidP="000F4367">
      <w:pPr>
        <w:spacing w:line="480" w:lineRule="auto"/>
        <w:jc w:val="thaiDistribute"/>
        <w:rPr>
          <w:del w:id="1875" w:author="Tyler Bradshaw" w:date="2020-12-05T17:32:00Z"/>
          <w:rFonts w:ascii="Arial" w:hAnsi="Arial" w:cs="Arial"/>
        </w:rPr>
        <w:pPrChange w:id="1876" w:author="Tyler Bradshaw" w:date="2020-12-05T17:32:00Z">
          <w:pPr>
            <w:spacing w:line="480" w:lineRule="auto"/>
            <w:jc w:val="thaiDistribute"/>
          </w:pPr>
        </w:pPrChange>
      </w:pPr>
      <w:del w:id="1877" w:author="Tyler Bradshaw" w:date="2020-12-05T17:32:00Z">
        <w:r w:rsidRPr="00714927" w:rsidDel="000F4367">
          <w:rPr>
            <w:rFonts w:ascii="Arial" w:hAnsi="Arial" w:cs="Arial"/>
            <w:b/>
            <w:bCs/>
          </w:rPr>
          <w:delText xml:space="preserve">Figure </w:delText>
        </w:r>
        <w:r w:rsidDel="000F4367">
          <w:rPr>
            <w:rFonts w:ascii="Arial" w:hAnsi="Arial" w:cs="Arial"/>
            <w:b/>
            <w:bCs/>
          </w:rPr>
          <w:delText>5- figure supplement 1</w:delText>
        </w:r>
        <w:r w:rsidRPr="00714927" w:rsidDel="000F4367">
          <w:rPr>
            <w:rFonts w:ascii="Arial" w:hAnsi="Arial" w:cs="Arial"/>
            <w:b/>
            <w:bCs/>
          </w:rPr>
          <w:delText>. There is no significant difference in striatal</w:delText>
        </w:r>
        <w:r w:rsidDel="000F4367">
          <w:rPr>
            <w:rFonts w:ascii="Arial" w:hAnsi="Arial" w:cs="Arial"/>
            <w:b/>
            <w:bCs/>
          </w:rPr>
          <w:delText xml:space="preserve">, cerebellar, or hippocampal </w:delText>
        </w:r>
        <w:r w:rsidRPr="00714927" w:rsidDel="000F4367">
          <w:rPr>
            <w:rFonts w:ascii="Arial" w:hAnsi="Arial" w:cs="Arial"/>
            <w:b/>
            <w:bCs/>
          </w:rPr>
          <w:delText xml:space="preserve">cell death between WT and MUT mice; related to Figure </w:delText>
        </w:r>
        <w:r w:rsidDel="000F4367">
          <w:rPr>
            <w:rFonts w:ascii="Arial" w:hAnsi="Arial" w:cs="Arial"/>
            <w:b/>
            <w:bCs/>
          </w:rPr>
          <w:delText>5</w:delText>
        </w:r>
      </w:del>
    </w:p>
    <w:p w14:paraId="656E02F7" w14:textId="5E271530" w:rsidR="00B83BCC" w:rsidRPr="00714927" w:rsidDel="000F4367" w:rsidRDefault="00B83BCC" w:rsidP="000F4367">
      <w:pPr>
        <w:spacing w:line="480" w:lineRule="auto"/>
        <w:jc w:val="thaiDistribute"/>
        <w:rPr>
          <w:del w:id="1878" w:author="Tyler Bradshaw" w:date="2020-12-05T17:32:00Z"/>
          <w:rFonts w:ascii="Arial" w:hAnsi="Arial" w:cs="Arial"/>
        </w:rPr>
        <w:pPrChange w:id="1879" w:author="Tyler Bradshaw" w:date="2020-12-05T17:32:00Z">
          <w:pPr>
            <w:spacing w:line="480" w:lineRule="auto"/>
            <w:jc w:val="thaiDistribute"/>
          </w:pPr>
        </w:pPrChange>
      </w:pPr>
      <w:del w:id="1880" w:author="Tyler Bradshaw" w:date="2020-12-05T17:32:00Z">
        <w:r w:rsidRPr="00714927" w:rsidDel="000F4367">
          <w:rPr>
            <w:rFonts w:ascii="Arial" w:hAnsi="Arial" w:cs="Arial"/>
          </w:rPr>
          <w:delText xml:space="preserve"> (A) Representative image of adolescent (P42) WT striatum stained with cleaved caspase-3 (CC3, green). </w:delText>
        </w:r>
      </w:del>
    </w:p>
    <w:p w14:paraId="4874B564" w14:textId="60D267B1" w:rsidR="00B83BCC" w:rsidDel="000F4367" w:rsidRDefault="00B83BCC" w:rsidP="000F4367">
      <w:pPr>
        <w:spacing w:line="480" w:lineRule="auto"/>
        <w:jc w:val="thaiDistribute"/>
        <w:rPr>
          <w:del w:id="1881" w:author="Tyler Bradshaw" w:date="2020-12-05T17:32:00Z"/>
          <w:rFonts w:ascii="Arial" w:hAnsi="Arial" w:cs="Arial"/>
        </w:rPr>
        <w:pPrChange w:id="1882" w:author="Tyler Bradshaw" w:date="2020-12-05T17:32:00Z">
          <w:pPr>
            <w:spacing w:line="480" w:lineRule="auto"/>
            <w:jc w:val="thaiDistribute"/>
          </w:pPr>
        </w:pPrChange>
      </w:pPr>
      <w:del w:id="1883" w:author="Tyler Bradshaw" w:date="2020-12-05T17:32:00Z">
        <w:r w:rsidRPr="00714927" w:rsidDel="000F4367">
          <w:rPr>
            <w:rFonts w:ascii="Arial" w:hAnsi="Arial" w:cs="Arial"/>
          </w:rPr>
          <w:delText xml:space="preserve">(B) Representative image of adolescent (P42) MUT striatum stained with cleaved caspase-3 (CC3, green). </w:delText>
        </w:r>
      </w:del>
    </w:p>
    <w:p w14:paraId="405F9A3D" w14:textId="0D5C1883" w:rsidR="00B83BCC" w:rsidRPr="00714927" w:rsidDel="000F4367" w:rsidRDefault="00B83BCC" w:rsidP="000F4367">
      <w:pPr>
        <w:spacing w:line="480" w:lineRule="auto"/>
        <w:jc w:val="thaiDistribute"/>
        <w:rPr>
          <w:del w:id="1884" w:author="Tyler Bradshaw" w:date="2020-12-05T17:32:00Z"/>
          <w:rFonts w:ascii="Arial" w:hAnsi="Arial" w:cs="Arial"/>
        </w:rPr>
        <w:pPrChange w:id="1885" w:author="Tyler Bradshaw" w:date="2020-12-05T17:32:00Z">
          <w:pPr>
            <w:spacing w:line="480" w:lineRule="auto"/>
            <w:jc w:val="thaiDistribute"/>
          </w:pPr>
        </w:pPrChange>
      </w:pPr>
      <w:del w:id="1886" w:author="Tyler Bradshaw" w:date="2020-12-05T17:32:00Z">
        <w:r w:rsidDel="000F4367">
          <w:rPr>
            <w:rFonts w:ascii="Arial" w:hAnsi="Arial" w:cs="Arial"/>
          </w:rPr>
          <w:delText>(C and D) DAPI co-stained images of A and B, respectively.</w:delText>
        </w:r>
      </w:del>
    </w:p>
    <w:p w14:paraId="2EACF8FE" w14:textId="702835FF" w:rsidR="00B83BCC" w:rsidRPr="00714927" w:rsidDel="000F4367" w:rsidRDefault="00B83BCC" w:rsidP="000F4367">
      <w:pPr>
        <w:spacing w:line="480" w:lineRule="auto"/>
        <w:jc w:val="thaiDistribute"/>
        <w:rPr>
          <w:del w:id="1887" w:author="Tyler Bradshaw" w:date="2020-12-05T17:32:00Z"/>
          <w:rFonts w:ascii="Arial" w:hAnsi="Arial" w:cs="Arial"/>
        </w:rPr>
        <w:pPrChange w:id="1888" w:author="Tyler Bradshaw" w:date="2020-12-05T17:32:00Z">
          <w:pPr>
            <w:spacing w:line="480" w:lineRule="auto"/>
            <w:jc w:val="thaiDistribute"/>
          </w:pPr>
        </w:pPrChange>
      </w:pPr>
      <w:del w:id="1889"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xml:space="preserve">) Anatomical representation of mouse brain with striatum highlighted in </w:delText>
        </w:r>
        <w:r w:rsidDel="000F4367">
          <w:rPr>
            <w:rFonts w:ascii="Arial" w:hAnsi="Arial" w:cs="Arial"/>
          </w:rPr>
          <w:delText>red</w:delText>
        </w:r>
        <w:r w:rsidRPr="00714927" w:rsidDel="000F4367">
          <w:rPr>
            <w:rFonts w:ascii="Arial" w:hAnsi="Arial" w:cs="Arial"/>
          </w:rPr>
          <w:delText xml:space="preserve">, adapted from </w:delText>
        </w:r>
        <w:r w:rsidDel="000F4367">
          <w:rPr>
            <w:rFonts w:ascii="Arial" w:hAnsi="Arial" w:cs="Arial"/>
          </w:rPr>
          <w:delText xml:space="preserve">the </w:delText>
        </w:r>
        <w:r w:rsidRPr="00714927" w:rsidDel="000F4367">
          <w:rPr>
            <w:rFonts w:ascii="Arial" w:hAnsi="Arial" w:cs="Arial"/>
          </w:rPr>
          <w:delText>Allen Brain Atlas (Oh et al., 2014).</w:delText>
        </w:r>
      </w:del>
    </w:p>
    <w:p w14:paraId="3CD8F227" w14:textId="358C6C50" w:rsidR="00B83BCC" w:rsidRPr="00714927" w:rsidDel="000F4367" w:rsidRDefault="00B83BCC" w:rsidP="000F4367">
      <w:pPr>
        <w:spacing w:line="480" w:lineRule="auto"/>
        <w:jc w:val="thaiDistribute"/>
        <w:rPr>
          <w:del w:id="1890" w:author="Tyler Bradshaw" w:date="2020-12-05T17:32:00Z"/>
          <w:rFonts w:ascii="Arial" w:hAnsi="Arial" w:cs="Arial"/>
        </w:rPr>
        <w:pPrChange w:id="1891" w:author="Tyler Bradshaw" w:date="2020-12-05T17:32:00Z">
          <w:pPr>
            <w:spacing w:line="480" w:lineRule="auto"/>
            <w:jc w:val="thaiDistribute"/>
          </w:pPr>
        </w:pPrChange>
      </w:pPr>
      <w:del w:id="1892"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Representative image of adult (10 mo) WT striatum stained with CC3 (green).</w:delText>
        </w:r>
      </w:del>
    </w:p>
    <w:p w14:paraId="69CE9FC0" w14:textId="3E2623B0" w:rsidR="00B83BCC" w:rsidDel="000F4367" w:rsidRDefault="00B83BCC" w:rsidP="000F4367">
      <w:pPr>
        <w:spacing w:line="480" w:lineRule="auto"/>
        <w:jc w:val="thaiDistribute"/>
        <w:rPr>
          <w:del w:id="1893" w:author="Tyler Bradshaw" w:date="2020-12-05T17:32:00Z"/>
          <w:rFonts w:ascii="Arial" w:hAnsi="Arial" w:cs="Arial"/>
        </w:rPr>
        <w:pPrChange w:id="1894" w:author="Tyler Bradshaw" w:date="2020-12-05T17:32:00Z">
          <w:pPr>
            <w:spacing w:line="480" w:lineRule="auto"/>
            <w:jc w:val="thaiDistribute"/>
          </w:pPr>
        </w:pPrChange>
      </w:pPr>
      <w:del w:id="1895" w:author="Tyler Bradshaw" w:date="2020-12-05T17:32:00Z">
        <w:r w:rsidRPr="00714927" w:rsidDel="000F4367">
          <w:rPr>
            <w:rFonts w:ascii="Arial" w:hAnsi="Arial" w:cs="Arial"/>
          </w:rPr>
          <w:delText>(</w:delText>
        </w:r>
        <w:r w:rsidDel="000F4367">
          <w:rPr>
            <w:rFonts w:ascii="Arial" w:hAnsi="Arial" w:cs="Arial"/>
          </w:rPr>
          <w:delText>G</w:delText>
        </w:r>
        <w:r w:rsidRPr="00714927" w:rsidDel="000F4367">
          <w:rPr>
            <w:rFonts w:ascii="Arial" w:hAnsi="Arial" w:cs="Arial"/>
          </w:rPr>
          <w:delText>) Representative image of adult (10 mo) MUT striatum stained with CC3 (green).</w:delText>
        </w:r>
      </w:del>
    </w:p>
    <w:p w14:paraId="36D383EF" w14:textId="40461C30" w:rsidR="00B83BCC" w:rsidDel="000F4367" w:rsidRDefault="00B83BCC" w:rsidP="000F4367">
      <w:pPr>
        <w:spacing w:line="480" w:lineRule="auto"/>
        <w:jc w:val="thaiDistribute"/>
        <w:rPr>
          <w:del w:id="1896" w:author="Tyler Bradshaw" w:date="2020-12-05T17:32:00Z"/>
          <w:rFonts w:ascii="Arial" w:hAnsi="Arial" w:cs="Arial"/>
        </w:rPr>
        <w:pPrChange w:id="1897" w:author="Tyler Bradshaw" w:date="2020-12-05T17:32:00Z">
          <w:pPr>
            <w:spacing w:line="480" w:lineRule="auto"/>
            <w:jc w:val="thaiDistribute"/>
          </w:pPr>
        </w:pPrChange>
      </w:pPr>
      <w:del w:id="1898" w:author="Tyler Bradshaw" w:date="2020-12-05T17:32:00Z">
        <w:r w:rsidDel="000F4367">
          <w:rPr>
            <w:rFonts w:ascii="Arial" w:hAnsi="Arial" w:cs="Arial"/>
          </w:rPr>
          <w:delText xml:space="preserve">(H and I) DAPI co-stained images of F and G, respectively. Scale bars for A-I are 15 </w:delText>
        </w:r>
        <w:r w:rsidRPr="00714927" w:rsidDel="000F4367">
          <w:rPr>
            <w:rFonts w:ascii="Arial" w:hAnsi="Arial" w:cs="Arial"/>
          </w:rPr>
          <w:delText>µ</w:delText>
        </w:r>
        <w:r w:rsidDel="000F4367">
          <w:rPr>
            <w:rFonts w:ascii="Arial" w:hAnsi="Arial" w:cs="Arial"/>
          </w:rPr>
          <w:delText>m.</w:delText>
        </w:r>
      </w:del>
    </w:p>
    <w:p w14:paraId="6B7932FA" w14:textId="410B7F98" w:rsidR="00B83BCC" w:rsidDel="000F4367" w:rsidRDefault="00B83BCC" w:rsidP="000F4367">
      <w:pPr>
        <w:spacing w:line="480" w:lineRule="auto"/>
        <w:jc w:val="thaiDistribute"/>
        <w:rPr>
          <w:del w:id="1899" w:author="Tyler Bradshaw" w:date="2020-12-05T17:32:00Z"/>
          <w:rFonts w:ascii="Arial" w:hAnsi="Arial" w:cs="Arial"/>
        </w:rPr>
        <w:pPrChange w:id="1900" w:author="Tyler Bradshaw" w:date="2020-12-05T17:32:00Z">
          <w:pPr>
            <w:spacing w:line="480" w:lineRule="auto"/>
            <w:jc w:val="thaiDistribute"/>
          </w:pPr>
        </w:pPrChange>
      </w:pPr>
      <w:del w:id="1901" w:author="Tyler Bradshaw" w:date="2020-12-05T17:32:00Z">
        <w:r w:rsidDel="000F4367">
          <w:rPr>
            <w:rFonts w:ascii="Arial" w:hAnsi="Arial" w:cs="Arial"/>
          </w:rPr>
          <w:delText xml:space="preserve">(J) </w:delText>
        </w:r>
        <w:r w:rsidRPr="00714927" w:rsidDel="000F4367">
          <w:rPr>
            <w:rFonts w:ascii="Arial" w:hAnsi="Arial" w:cs="Arial"/>
          </w:rPr>
          <w:delText xml:space="preserve">Graph depicting the </w:delText>
        </w:r>
        <w:r w:rsidDel="000F4367">
          <w:rPr>
            <w:rFonts w:ascii="Arial" w:hAnsi="Arial" w:cs="Arial"/>
          </w:rPr>
          <w:delText xml:space="preserve">normalized </w:delText>
        </w:r>
        <w:r w:rsidRPr="00714927" w:rsidDel="000F4367">
          <w:rPr>
            <w:rFonts w:ascii="Arial" w:hAnsi="Arial" w:cs="Arial"/>
          </w:rPr>
          <w:delText xml:space="preserve">% of DAPI+ nuclei that are positive for CC3 per image. No difference is seen between genotypes at either age (P42 WT 3.70 ± 0.99%, P42 MUT 1.95 ± 0.49%, 10mo WT 16.77 ± 2.09%, 10mo MUT 24.86 ± 2.17%, H=61.87, p&lt;0.0001). </w:delText>
        </w:r>
      </w:del>
    </w:p>
    <w:p w14:paraId="23A581C8" w14:textId="33D3E6B9" w:rsidR="00B83BCC" w:rsidRPr="00714927" w:rsidDel="000F4367" w:rsidRDefault="00B83BCC" w:rsidP="000F4367">
      <w:pPr>
        <w:spacing w:line="480" w:lineRule="auto"/>
        <w:jc w:val="thaiDistribute"/>
        <w:rPr>
          <w:del w:id="1902" w:author="Tyler Bradshaw" w:date="2020-12-05T17:32:00Z"/>
          <w:rFonts w:ascii="Arial" w:hAnsi="Arial" w:cs="Arial"/>
        </w:rPr>
        <w:pPrChange w:id="1903" w:author="Tyler Bradshaw" w:date="2020-12-05T17:32:00Z">
          <w:pPr>
            <w:spacing w:line="480" w:lineRule="auto"/>
            <w:jc w:val="thaiDistribute"/>
          </w:pPr>
        </w:pPrChange>
      </w:pPr>
      <w:del w:id="1904" w:author="Tyler Bradshaw" w:date="2020-12-05T17:32:00Z">
        <w:r w:rsidRPr="00714927" w:rsidDel="000F4367">
          <w:rPr>
            <w:rFonts w:ascii="Arial" w:hAnsi="Arial" w:cs="Arial"/>
          </w:rPr>
          <w:delText>(</w:delText>
        </w:r>
        <w:r w:rsidDel="000F4367">
          <w:rPr>
            <w:rFonts w:ascii="Arial" w:hAnsi="Arial" w:cs="Arial"/>
          </w:rPr>
          <w:delText>K</w:delText>
        </w:r>
        <w:r w:rsidRPr="00714927" w:rsidDel="000F4367">
          <w:rPr>
            <w:rFonts w:ascii="Arial" w:hAnsi="Arial" w:cs="Arial"/>
          </w:rPr>
          <w:delText xml:space="preserve">) Representative image of adolescent (P42) WT cerebellum stained with cleaved caspase-3 (CC3, green). </w:delText>
        </w:r>
      </w:del>
    </w:p>
    <w:p w14:paraId="1F708AEF" w14:textId="1E38A130" w:rsidR="00B83BCC" w:rsidDel="000F4367" w:rsidRDefault="00B83BCC" w:rsidP="000F4367">
      <w:pPr>
        <w:spacing w:line="480" w:lineRule="auto"/>
        <w:jc w:val="thaiDistribute"/>
        <w:rPr>
          <w:del w:id="1905" w:author="Tyler Bradshaw" w:date="2020-12-05T17:32:00Z"/>
          <w:rFonts w:ascii="Arial" w:hAnsi="Arial" w:cs="Arial"/>
        </w:rPr>
        <w:pPrChange w:id="1906" w:author="Tyler Bradshaw" w:date="2020-12-05T17:32:00Z">
          <w:pPr>
            <w:spacing w:line="480" w:lineRule="auto"/>
            <w:jc w:val="thaiDistribute"/>
          </w:pPr>
        </w:pPrChange>
      </w:pPr>
      <w:del w:id="1907" w:author="Tyler Bradshaw" w:date="2020-12-05T17:32:00Z">
        <w:r w:rsidRPr="00714927" w:rsidDel="000F4367">
          <w:rPr>
            <w:rFonts w:ascii="Arial" w:hAnsi="Arial" w:cs="Arial"/>
          </w:rPr>
          <w:delText>(</w:delText>
        </w:r>
        <w:r w:rsidDel="000F4367">
          <w:rPr>
            <w:rFonts w:ascii="Arial" w:hAnsi="Arial" w:cs="Arial"/>
          </w:rPr>
          <w:delText>L</w:delText>
        </w:r>
        <w:r w:rsidRPr="00714927" w:rsidDel="000F4367">
          <w:rPr>
            <w:rFonts w:ascii="Arial" w:hAnsi="Arial" w:cs="Arial"/>
          </w:rPr>
          <w:delText xml:space="preserve">) Representative image of adolescent (P42) MUT cerebellum stained with cleaved caspase-3 (CC3, green). </w:delText>
        </w:r>
      </w:del>
    </w:p>
    <w:p w14:paraId="3B8EABEC" w14:textId="0EC5D1F9" w:rsidR="00B83BCC" w:rsidRPr="00714927" w:rsidDel="000F4367" w:rsidRDefault="00B83BCC" w:rsidP="000F4367">
      <w:pPr>
        <w:spacing w:line="480" w:lineRule="auto"/>
        <w:jc w:val="thaiDistribute"/>
        <w:rPr>
          <w:del w:id="1908" w:author="Tyler Bradshaw" w:date="2020-12-05T17:32:00Z"/>
          <w:rFonts w:ascii="Arial" w:hAnsi="Arial" w:cs="Arial"/>
        </w:rPr>
        <w:pPrChange w:id="1909" w:author="Tyler Bradshaw" w:date="2020-12-05T17:32:00Z">
          <w:pPr>
            <w:spacing w:line="480" w:lineRule="auto"/>
            <w:jc w:val="thaiDistribute"/>
          </w:pPr>
        </w:pPrChange>
      </w:pPr>
      <w:del w:id="1910" w:author="Tyler Bradshaw" w:date="2020-12-05T17:32:00Z">
        <w:r w:rsidDel="000F4367">
          <w:rPr>
            <w:rFonts w:ascii="Arial" w:hAnsi="Arial" w:cs="Arial"/>
          </w:rPr>
          <w:delText>(M and N) DAPI and Calbindin co-stained images of K and L, respectively.</w:delText>
        </w:r>
      </w:del>
    </w:p>
    <w:p w14:paraId="6B663FF1" w14:textId="51D7E6F0" w:rsidR="00B83BCC" w:rsidRPr="00714927" w:rsidDel="000F4367" w:rsidRDefault="00B83BCC" w:rsidP="000F4367">
      <w:pPr>
        <w:spacing w:line="480" w:lineRule="auto"/>
        <w:jc w:val="thaiDistribute"/>
        <w:rPr>
          <w:del w:id="1911" w:author="Tyler Bradshaw" w:date="2020-12-05T17:32:00Z"/>
          <w:rFonts w:ascii="Arial" w:hAnsi="Arial" w:cs="Arial"/>
        </w:rPr>
        <w:pPrChange w:id="1912" w:author="Tyler Bradshaw" w:date="2020-12-05T17:32:00Z">
          <w:pPr>
            <w:spacing w:line="480" w:lineRule="auto"/>
            <w:jc w:val="thaiDistribute"/>
          </w:pPr>
        </w:pPrChange>
      </w:pPr>
      <w:del w:id="1913" w:author="Tyler Bradshaw" w:date="2020-12-05T17:32:00Z">
        <w:r w:rsidRPr="00714927" w:rsidDel="000F4367">
          <w:rPr>
            <w:rFonts w:ascii="Arial" w:hAnsi="Arial" w:cs="Arial"/>
          </w:rPr>
          <w:delText>(</w:delText>
        </w:r>
        <w:r w:rsidDel="000F4367">
          <w:rPr>
            <w:rFonts w:ascii="Arial" w:hAnsi="Arial" w:cs="Arial"/>
          </w:rPr>
          <w:delText>O</w:delText>
        </w:r>
        <w:r w:rsidRPr="00714927" w:rsidDel="000F4367">
          <w:rPr>
            <w:rFonts w:ascii="Arial" w:hAnsi="Arial" w:cs="Arial"/>
          </w:rPr>
          <w:delText xml:space="preserve">) Anatomical representation of mouse cerebellum, adapted from </w:delText>
        </w:r>
        <w:r w:rsidDel="000F4367">
          <w:rPr>
            <w:rFonts w:ascii="Arial" w:hAnsi="Arial" w:cs="Arial"/>
          </w:rPr>
          <w:delText xml:space="preserve">the </w:delText>
        </w:r>
        <w:r w:rsidRPr="00714927" w:rsidDel="000F4367">
          <w:rPr>
            <w:rFonts w:ascii="Arial" w:hAnsi="Arial" w:cs="Arial"/>
          </w:rPr>
          <w:delText xml:space="preserve">Allen Brain Atlas (Oh et al., 2014). </w:delText>
        </w:r>
        <w:r w:rsidDel="000F4367">
          <w:rPr>
            <w:rFonts w:ascii="Arial" w:hAnsi="Arial" w:cs="Arial"/>
          </w:rPr>
          <w:delText>Red</w:delText>
        </w:r>
        <w:r w:rsidRPr="00714927" w:rsidDel="000F4367">
          <w:rPr>
            <w:rFonts w:ascii="Arial" w:hAnsi="Arial" w:cs="Arial"/>
          </w:rPr>
          <w:delText xml:space="preserve"> region highlights area used for imaging.  </w:delText>
        </w:r>
      </w:del>
    </w:p>
    <w:p w14:paraId="4CAFFE21" w14:textId="4D1481C2" w:rsidR="00B83BCC" w:rsidRPr="00714927" w:rsidDel="000F4367" w:rsidRDefault="00B83BCC" w:rsidP="000F4367">
      <w:pPr>
        <w:spacing w:line="480" w:lineRule="auto"/>
        <w:jc w:val="thaiDistribute"/>
        <w:rPr>
          <w:del w:id="1914" w:author="Tyler Bradshaw" w:date="2020-12-05T17:32:00Z"/>
          <w:rFonts w:ascii="Arial" w:hAnsi="Arial" w:cs="Arial"/>
        </w:rPr>
        <w:pPrChange w:id="1915" w:author="Tyler Bradshaw" w:date="2020-12-05T17:32:00Z">
          <w:pPr>
            <w:spacing w:line="480" w:lineRule="auto"/>
            <w:jc w:val="thaiDistribute"/>
          </w:pPr>
        </w:pPrChange>
      </w:pPr>
      <w:del w:id="1916" w:author="Tyler Bradshaw" w:date="2020-12-05T17:32:00Z">
        <w:r w:rsidDel="000F4367">
          <w:rPr>
            <w:rFonts w:ascii="Arial" w:hAnsi="Arial" w:cs="Arial"/>
          </w:rPr>
          <w:delText>(P</w:delText>
        </w:r>
        <w:r w:rsidRPr="00714927" w:rsidDel="000F4367">
          <w:rPr>
            <w:rFonts w:ascii="Arial" w:hAnsi="Arial" w:cs="Arial"/>
          </w:rPr>
          <w:delText xml:space="preserve">) Representative image of adult (10 mo) WT cerebellum stained with CC3 (green). </w:delText>
        </w:r>
      </w:del>
    </w:p>
    <w:p w14:paraId="16B52250" w14:textId="16087C5E" w:rsidR="00B83BCC" w:rsidDel="000F4367" w:rsidRDefault="00B83BCC" w:rsidP="000F4367">
      <w:pPr>
        <w:spacing w:line="480" w:lineRule="auto"/>
        <w:jc w:val="thaiDistribute"/>
        <w:rPr>
          <w:del w:id="1917" w:author="Tyler Bradshaw" w:date="2020-12-05T17:32:00Z"/>
          <w:rFonts w:ascii="Arial" w:hAnsi="Arial" w:cs="Arial"/>
        </w:rPr>
        <w:pPrChange w:id="1918" w:author="Tyler Bradshaw" w:date="2020-12-05T17:32:00Z">
          <w:pPr>
            <w:spacing w:line="480" w:lineRule="auto"/>
            <w:jc w:val="thaiDistribute"/>
          </w:pPr>
        </w:pPrChange>
      </w:pPr>
      <w:del w:id="1919" w:author="Tyler Bradshaw" w:date="2020-12-05T17:32:00Z">
        <w:r w:rsidRPr="00714927" w:rsidDel="000F4367">
          <w:rPr>
            <w:rFonts w:ascii="Arial" w:hAnsi="Arial" w:cs="Arial"/>
          </w:rPr>
          <w:delText>(</w:delText>
        </w:r>
        <w:r w:rsidDel="000F4367">
          <w:rPr>
            <w:rFonts w:ascii="Arial" w:hAnsi="Arial" w:cs="Arial"/>
          </w:rPr>
          <w:delText>Q</w:delText>
        </w:r>
        <w:r w:rsidRPr="00714927" w:rsidDel="000F4367">
          <w:rPr>
            <w:rFonts w:ascii="Arial" w:hAnsi="Arial" w:cs="Arial"/>
          </w:rPr>
          <w:delText>) Representative image of adult (10 mo) MUT cerebellum stained with CC3 (green).</w:delText>
        </w:r>
        <w:r w:rsidDel="000F4367">
          <w:rPr>
            <w:rFonts w:ascii="Arial" w:hAnsi="Arial" w:cs="Arial"/>
          </w:rPr>
          <w:delText xml:space="preserve"> </w:delText>
        </w:r>
        <w:r w:rsidRPr="00714927" w:rsidDel="000F4367">
          <w:rPr>
            <w:rFonts w:ascii="Arial" w:hAnsi="Arial" w:cs="Arial"/>
          </w:rPr>
          <w:delText xml:space="preserve">No significant CC3 staining is observed at either age. </w:delText>
        </w:r>
      </w:del>
    </w:p>
    <w:p w14:paraId="3DF2273C" w14:textId="3911A430" w:rsidR="00B83BCC" w:rsidRPr="00714927" w:rsidDel="000F4367" w:rsidRDefault="00B83BCC" w:rsidP="000F4367">
      <w:pPr>
        <w:spacing w:line="480" w:lineRule="auto"/>
        <w:jc w:val="thaiDistribute"/>
        <w:rPr>
          <w:del w:id="1920" w:author="Tyler Bradshaw" w:date="2020-12-05T17:32:00Z"/>
          <w:rFonts w:ascii="Arial" w:hAnsi="Arial" w:cs="Arial"/>
        </w:rPr>
        <w:pPrChange w:id="1921" w:author="Tyler Bradshaw" w:date="2020-12-05T17:32:00Z">
          <w:pPr>
            <w:spacing w:line="480" w:lineRule="auto"/>
            <w:jc w:val="thaiDistribute"/>
          </w:pPr>
        </w:pPrChange>
      </w:pPr>
      <w:del w:id="1922" w:author="Tyler Bradshaw" w:date="2020-12-05T17:32:00Z">
        <w:r w:rsidDel="000F4367">
          <w:rPr>
            <w:rFonts w:ascii="Arial" w:hAnsi="Arial" w:cs="Arial"/>
          </w:rPr>
          <w:delText>(R and S)</w:delText>
        </w:r>
        <w:r w:rsidRPr="00B469B5" w:rsidDel="000F4367">
          <w:rPr>
            <w:rFonts w:ascii="Arial" w:hAnsi="Arial" w:cs="Arial"/>
          </w:rPr>
          <w:delText xml:space="preserve"> </w:delText>
        </w:r>
        <w:r w:rsidDel="000F4367">
          <w:rPr>
            <w:rFonts w:ascii="Arial" w:hAnsi="Arial" w:cs="Arial"/>
          </w:rPr>
          <w:delText>DAPI and Calbindin co-stained images of P and Q, respectively.</w:delText>
        </w:r>
        <w:r w:rsidRPr="00D60FD0" w:rsidDel="000F4367">
          <w:rPr>
            <w:rFonts w:ascii="Arial" w:hAnsi="Arial" w:cs="Arial"/>
          </w:rPr>
          <w:delText xml:space="preserve"> </w:delText>
        </w:r>
        <w:r w:rsidRPr="00714927" w:rsidDel="000F4367">
          <w:rPr>
            <w:rFonts w:ascii="Arial" w:hAnsi="Arial" w:cs="Arial"/>
          </w:rPr>
          <w:delText xml:space="preserve">Scale bars </w:delText>
        </w:r>
        <w:r w:rsidDel="000F4367">
          <w:rPr>
            <w:rFonts w:ascii="Arial" w:hAnsi="Arial" w:cs="Arial"/>
          </w:rPr>
          <w:delText xml:space="preserve">for K-S </w:delText>
        </w:r>
        <w:r w:rsidRPr="00714927" w:rsidDel="000F4367">
          <w:rPr>
            <w:rFonts w:ascii="Arial" w:hAnsi="Arial" w:cs="Arial"/>
          </w:rPr>
          <w:delText>are 50 µm.</w:delText>
        </w:r>
      </w:del>
    </w:p>
    <w:p w14:paraId="0DD81047" w14:textId="6E818979" w:rsidR="00B83BCC" w:rsidDel="000F4367" w:rsidRDefault="00B83BCC" w:rsidP="000F4367">
      <w:pPr>
        <w:spacing w:line="480" w:lineRule="auto"/>
        <w:jc w:val="thaiDistribute"/>
        <w:rPr>
          <w:del w:id="1923" w:author="Tyler Bradshaw" w:date="2020-12-05T17:32:00Z"/>
          <w:rFonts w:ascii="Arial" w:hAnsi="Arial" w:cs="Arial"/>
        </w:rPr>
        <w:pPrChange w:id="1924" w:author="Tyler Bradshaw" w:date="2020-12-05T17:32:00Z">
          <w:pPr>
            <w:spacing w:line="480" w:lineRule="auto"/>
            <w:jc w:val="thaiDistribute"/>
          </w:pPr>
        </w:pPrChange>
      </w:pPr>
      <w:del w:id="1925" w:author="Tyler Bradshaw" w:date="2020-12-05T17:32:00Z">
        <w:r w:rsidRPr="00714927" w:rsidDel="000F4367">
          <w:rPr>
            <w:rFonts w:ascii="Arial" w:hAnsi="Arial" w:cs="Arial"/>
          </w:rPr>
          <w:delText>(</w:delText>
        </w:r>
        <w:r w:rsidDel="000F4367">
          <w:rPr>
            <w:rFonts w:ascii="Arial" w:hAnsi="Arial" w:cs="Arial"/>
          </w:rPr>
          <w:delText>T</w:delText>
        </w:r>
        <w:r w:rsidRPr="00714927" w:rsidDel="000F4367">
          <w:rPr>
            <w:rFonts w:ascii="Arial" w:hAnsi="Arial" w:cs="Arial"/>
          </w:rPr>
          <w:delText>) Graph depicting the number of Calbindin+ somas per image, a marker for Purkinje cells. No difference is seen between genotypes at either age (P42 WT 20.50 ± 0.53, P42 MUT 20.67 ± 0.59, 10mo WT 21.42 ± 0.85, 10mo MUT 22.63 ± 0.74, H=4.891, p=0.1799).</w:delText>
        </w:r>
      </w:del>
    </w:p>
    <w:p w14:paraId="34F5215A" w14:textId="228C8114" w:rsidR="00B83BCC" w:rsidRPr="00714927" w:rsidDel="000F4367" w:rsidRDefault="00B83BCC" w:rsidP="000F4367">
      <w:pPr>
        <w:spacing w:line="480" w:lineRule="auto"/>
        <w:jc w:val="thaiDistribute"/>
        <w:rPr>
          <w:del w:id="1926" w:author="Tyler Bradshaw" w:date="2020-12-05T17:32:00Z"/>
          <w:rFonts w:ascii="Arial" w:hAnsi="Arial" w:cs="Arial"/>
        </w:rPr>
        <w:pPrChange w:id="1927" w:author="Tyler Bradshaw" w:date="2020-12-05T17:32:00Z">
          <w:pPr>
            <w:spacing w:line="480" w:lineRule="auto"/>
            <w:jc w:val="thaiDistribute"/>
          </w:pPr>
        </w:pPrChange>
      </w:pPr>
      <w:del w:id="1928" w:author="Tyler Bradshaw" w:date="2020-12-05T17:32:00Z">
        <w:r w:rsidRPr="00714927" w:rsidDel="000F4367">
          <w:rPr>
            <w:rFonts w:ascii="Arial" w:hAnsi="Arial" w:cs="Arial"/>
          </w:rPr>
          <w:delText>(</w:delText>
        </w:r>
        <w:r w:rsidDel="000F4367">
          <w:rPr>
            <w:rFonts w:ascii="Arial" w:hAnsi="Arial" w:cs="Arial"/>
          </w:rPr>
          <w:delText>U</w:delText>
        </w:r>
        <w:r w:rsidRPr="00714927" w:rsidDel="000F4367">
          <w:rPr>
            <w:rFonts w:ascii="Arial" w:hAnsi="Arial" w:cs="Arial"/>
          </w:rPr>
          <w:delText xml:space="preserve">) Representative image of adolescent (P42) WT cerebellum stained with cleaved caspase-3 (CC3, green). </w:delText>
        </w:r>
      </w:del>
    </w:p>
    <w:p w14:paraId="3B0D3DF5" w14:textId="6523E55C" w:rsidR="00B83BCC" w:rsidDel="000F4367" w:rsidRDefault="00B83BCC" w:rsidP="000F4367">
      <w:pPr>
        <w:spacing w:line="480" w:lineRule="auto"/>
        <w:jc w:val="thaiDistribute"/>
        <w:rPr>
          <w:del w:id="1929" w:author="Tyler Bradshaw" w:date="2020-12-05T17:32:00Z"/>
          <w:rFonts w:ascii="Arial" w:hAnsi="Arial" w:cs="Arial"/>
        </w:rPr>
        <w:pPrChange w:id="1930" w:author="Tyler Bradshaw" w:date="2020-12-05T17:32:00Z">
          <w:pPr>
            <w:spacing w:line="480" w:lineRule="auto"/>
            <w:jc w:val="thaiDistribute"/>
          </w:pPr>
        </w:pPrChange>
      </w:pPr>
      <w:del w:id="1931" w:author="Tyler Bradshaw" w:date="2020-12-05T17:32:00Z">
        <w:r w:rsidRPr="00714927" w:rsidDel="000F4367">
          <w:rPr>
            <w:rFonts w:ascii="Arial" w:hAnsi="Arial" w:cs="Arial"/>
          </w:rPr>
          <w:delText>(</w:delText>
        </w:r>
        <w:r w:rsidDel="000F4367">
          <w:rPr>
            <w:rFonts w:ascii="Arial" w:hAnsi="Arial" w:cs="Arial"/>
          </w:rPr>
          <w:delText>V</w:delText>
        </w:r>
        <w:r w:rsidRPr="00714927" w:rsidDel="000F4367">
          <w:rPr>
            <w:rFonts w:ascii="Arial" w:hAnsi="Arial" w:cs="Arial"/>
          </w:rPr>
          <w:delText xml:space="preserve">) Representative image of adolescent (P42) MUT cerebellum stained with cleaved caspase-3 (CC3, green). </w:delText>
        </w:r>
      </w:del>
    </w:p>
    <w:p w14:paraId="060EA5B1" w14:textId="2E6946AA" w:rsidR="00B83BCC" w:rsidDel="000F4367" w:rsidRDefault="00B83BCC" w:rsidP="000F4367">
      <w:pPr>
        <w:spacing w:line="480" w:lineRule="auto"/>
        <w:jc w:val="thaiDistribute"/>
        <w:rPr>
          <w:del w:id="1932" w:author="Tyler Bradshaw" w:date="2020-12-05T17:32:00Z"/>
          <w:rFonts w:ascii="Arial" w:hAnsi="Arial" w:cs="Arial"/>
        </w:rPr>
        <w:pPrChange w:id="1933" w:author="Tyler Bradshaw" w:date="2020-12-05T17:32:00Z">
          <w:pPr>
            <w:spacing w:line="480" w:lineRule="auto"/>
            <w:jc w:val="thaiDistribute"/>
          </w:pPr>
        </w:pPrChange>
      </w:pPr>
      <w:del w:id="1934" w:author="Tyler Bradshaw" w:date="2020-12-05T17:32:00Z">
        <w:r w:rsidDel="000F4367">
          <w:rPr>
            <w:rFonts w:ascii="Arial" w:hAnsi="Arial" w:cs="Arial"/>
          </w:rPr>
          <w:delText>(W and X) DAPI and Calbindin co-stained images of U and V, respectively.</w:delText>
        </w:r>
      </w:del>
    </w:p>
    <w:p w14:paraId="7AF727ED" w14:textId="1D6757A9" w:rsidR="00B83BCC" w:rsidRPr="00714927" w:rsidDel="000F4367" w:rsidRDefault="00B83BCC" w:rsidP="000F4367">
      <w:pPr>
        <w:spacing w:line="480" w:lineRule="auto"/>
        <w:jc w:val="thaiDistribute"/>
        <w:rPr>
          <w:del w:id="1935" w:author="Tyler Bradshaw" w:date="2020-12-05T17:32:00Z"/>
          <w:rFonts w:ascii="Arial" w:hAnsi="Arial" w:cs="Arial"/>
        </w:rPr>
        <w:pPrChange w:id="1936" w:author="Tyler Bradshaw" w:date="2020-12-05T17:32:00Z">
          <w:pPr>
            <w:spacing w:line="480" w:lineRule="auto"/>
            <w:jc w:val="thaiDistribute"/>
          </w:pPr>
        </w:pPrChange>
      </w:pPr>
      <w:del w:id="1937" w:author="Tyler Bradshaw" w:date="2020-12-05T17:32:00Z">
        <w:r w:rsidRPr="00714927" w:rsidDel="000F4367">
          <w:rPr>
            <w:rFonts w:ascii="Arial" w:hAnsi="Arial" w:cs="Arial"/>
          </w:rPr>
          <w:delText>(</w:delText>
        </w:r>
        <w:r w:rsidDel="000F4367">
          <w:rPr>
            <w:rFonts w:ascii="Arial" w:hAnsi="Arial" w:cs="Arial"/>
          </w:rPr>
          <w:delText>Y</w:delText>
        </w:r>
        <w:r w:rsidRPr="00714927" w:rsidDel="000F4367">
          <w:rPr>
            <w:rFonts w:ascii="Arial" w:hAnsi="Arial" w:cs="Arial"/>
          </w:rPr>
          <w:delText xml:space="preserve">) Anatomical representation of mouse </w:delText>
        </w:r>
        <w:r w:rsidDel="000F4367">
          <w:rPr>
            <w:rFonts w:ascii="Arial" w:hAnsi="Arial" w:cs="Arial"/>
          </w:rPr>
          <w:delText>hippocampus CA1</w:delText>
        </w:r>
        <w:r w:rsidRPr="00714927" w:rsidDel="000F4367">
          <w:rPr>
            <w:rFonts w:ascii="Arial" w:hAnsi="Arial" w:cs="Arial"/>
          </w:rPr>
          <w:delText xml:space="preserve">, adapted from </w:delText>
        </w:r>
        <w:r w:rsidDel="000F4367">
          <w:rPr>
            <w:rFonts w:ascii="Arial" w:hAnsi="Arial" w:cs="Arial"/>
          </w:rPr>
          <w:delText xml:space="preserve">the </w:delText>
        </w:r>
        <w:r w:rsidRPr="00714927" w:rsidDel="000F4367">
          <w:rPr>
            <w:rFonts w:ascii="Arial" w:hAnsi="Arial" w:cs="Arial"/>
          </w:rPr>
          <w:delText xml:space="preserve">Allen Brain Atlas (Oh et al., 2014). </w:delText>
        </w:r>
        <w:r w:rsidDel="000F4367">
          <w:rPr>
            <w:rFonts w:ascii="Arial" w:hAnsi="Arial" w:cs="Arial"/>
          </w:rPr>
          <w:delText>Red</w:delText>
        </w:r>
        <w:r w:rsidRPr="00714927" w:rsidDel="000F4367">
          <w:rPr>
            <w:rFonts w:ascii="Arial" w:hAnsi="Arial" w:cs="Arial"/>
          </w:rPr>
          <w:delText xml:space="preserve"> region highlights area used for imaging.  </w:delText>
        </w:r>
      </w:del>
    </w:p>
    <w:p w14:paraId="76C3AAE0" w14:textId="7D650DB1" w:rsidR="00B83BCC" w:rsidRPr="00714927" w:rsidDel="000F4367" w:rsidRDefault="00B83BCC" w:rsidP="000F4367">
      <w:pPr>
        <w:spacing w:line="480" w:lineRule="auto"/>
        <w:jc w:val="thaiDistribute"/>
        <w:rPr>
          <w:del w:id="1938" w:author="Tyler Bradshaw" w:date="2020-12-05T17:32:00Z"/>
          <w:rFonts w:ascii="Arial" w:hAnsi="Arial" w:cs="Arial"/>
        </w:rPr>
        <w:pPrChange w:id="1939" w:author="Tyler Bradshaw" w:date="2020-12-05T17:32:00Z">
          <w:pPr>
            <w:spacing w:line="480" w:lineRule="auto"/>
            <w:jc w:val="thaiDistribute"/>
          </w:pPr>
        </w:pPrChange>
      </w:pPr>
      <w:del w:id="1940" w:author="Tyler Bradshaw" w:date="2020-12-05T17:32:00Z">
        <w:r w:rsidDel="000F4367">
          <w:rPr>
            <w:rFonts w:ascii="Arial" w:hAnsi="Arial" w:cs="Arial"/>
          </w:rPr>
          <w:delText>(Z</w:delText>
        </w:r>
        <w:r w:rsidRPr="00714927" w:rsidDel="000F4367">
          <w:rPr>
            <w:rFonts w:ascii="Arial" w:hAnsi="Arial" w:cs="Arial"/>
          </w:rPr>
          <w:delText xml:space="preserve">) Representative image of adolescent (P42) WT cerebellum stained with cleaved caspase-3 (CC3, green). </w:delText>
        </w:r>
      </w:del>
    </w:p>
    <w:p w14:paraId="4B7F5646" w14:textId="4D6F0130" w:rsidR="00B83BCC" w:rsidDel="000F4367" w:rsidRDefault="00B83BCC" w:rsidP="000F4367">
      <w:pPr>
        <w:spacing w:line="480" w:lineRule="auto"/>
        <w:jc w:val="thaiDistribute"/>
        <w:rPr>
          <w:del w:id="1941" w:author="Tyler Bradshaw" w:date="2020-12-05T17:32:00Z"/>
          <w:rFonts w:ascii="Arial" w:hAnsi="Arial" w:cs="Arial"/>
        </w:rPr>
        <w:pPrChange w:id="1942" w:author="Tyler Bradshaw" w:date="2020-12-05T17:32:00Z">
          <w:pPr>
            <w:spacing w:line="480" w:lineRule="auto"/>
            <w:jc w:val="thaiDistribute"/>
          </w:pPr>
        </w:pPrChange>
      </w:pPr>
      <w:del w:id="1943" w:author="Tyler Bradshaw" w:date="2020-12-05T17:32:00Z">
        <w:r w:rsidRPr="00714927" w:rsidDel="000F4367">
          <w:rPr>
            <w:rFonts w:ascii="Arial" w:hAnsi="Arial" w:cs="Arial"/>
          </w:rPr>
          <w:delText>(</w:delText>
        </w:r>
        <w:r w:rsidDel="000F4367">
          <w:rPr>
            <w:rFonts w:ascii="Arial" w:hAnsi="Arial" w:cs="Arial"/>
          </w:rPr>
          <w:delText>AA</w:delText>
        </w:r>
        <w:r w:rsidRPr="00714927" w:rsidDel="000F4367">
          <w:rPr>
            <w:rFonts w:ascii="Arial" w:hAnsi="Arial" w:cs="Arial"/>
          </w:rPr>
          <w:delText xml:space="preserve">) Representative image of adolescent (P42) MUT cerebellum stained with cleaved caspase-3 (CC3, green). </w:delText>
        </w:r>
      </w:del>
    </w:p>
    <w:p w14:paraId="6F1DA1DB" w14:textId="6AE8F1D3" w:rsidR="00B83BCC" w:rsidRPr="00714927" w:rsidDel="000F4367" w:rsidRDefault="00B83BCC" w:rsidP="000F4367">
      <w:pPr>
        <w:spacing w:line="480" w:lineRule="auto"/>
        <w:jc w:val="thaiDistribute"/>
        <w:rPr>
          <w:del w:id="1944" w:author="Tyler Bradshaw" w:date="2020-12-05T17:32:00Z"/>
          <w:rFonts w:ascii="Arial" w:hAnsi="Arial" w:cs="Arial"/>
        </w:rPr>
        <w:pPrChange w:id="1945" w:author="Tyler Bradshaw" w:date="2020-12-05T17:32:00Z">
          <w:pPr>
            <w:spacing w:line="480" w:lineRule="auto"/>
            <w:jc w:val="thaiDistribute"/>
          </w:pPr>
        </w:pPrChange>
      </w:pPr>
      <w:del w:id="1946" w:author="Tyler Bradshaw" w:date="2020-12-05T17:32:00Z">
        <w:r w:rsidDel="000F4367">
          <w:rPr>
            <w:rFonts w:ascii="Arial" w:hAnsi="Arial" w:cs="Arial"/>
          </w:rPr>
          <w:delText>(BB and CC) DAPI and Calbindin co-stained images of U and V, respectively.</w:delText>
        </w:r>
      </w:del>
    </w:p>
    <w:p w14:paraId="5ED73403" w14:textId="018CC9C3" w:rsidR="00B83BCC" w:rsidDel="000F4367" w:rsidRDefault="00B83BCC" w:rsidP="000F4367">
      <w:pPr>
        <w:spacing w:line="480" w:lineRule="auto"/>
        <w:jc w:val="thaiDistribute"/>
        <w:rPr>
          <w:ins w:id="1947" w:author="Jamie Courtland" w:date="2020-10-16T14:28:00Z"/>
          <w:del w:id="1948" w:author="Tyler Bradshaw" w:date="2020-12-05T17:32:00Z"/>
          <w:rFonts w:ascii="Arial" w:hAnsi="Arial" w:cs="Arial"/>
        </w:rPr>
        <w:pPrChange w:id="1949" w:author="Tyler Bradshaw" w:date="2020-12-05T17:32:00Z">
          <w:pPr>
            <w:spacing w:line="480" w:lineRule="auto"/>
            <w:jc w:val="thaiDistribute"/>
          </w:pPr>
        </w:pPrChange>
      </w:pPr>
      <w:del w:id="1950" w:author="Tyler Bradshaw" w:date="2020-12-05T17:32:00Z">
        <w:r w:rsidRPr="00714927" w:rsidDel="000F4367">
          <w:rPr>
            <w:rFonts w:ascii="Arial" w:hAnsi="Arial" w:cs="Arial"/>
          </w:rPr>
          <w:delText>(</w:delText>
        </w:r>
        <w:r w:rsidDel="000F4367">
          <w:rPr>
            <w:rFonts w:ascii="Arial" w:hAnsi="Arial" w:cs="Arial"/>
          </w:rPr>
          <w:delText>DD</w:delText>
        </w:r>
        <w:r w:rsidRPr="00714927" w:rsidDel="000F4367">
          <w:rPr>
            <w:rFonts w:ascii="Arial" w:hAnsi="Arial" w:cs="Arial"/>
          </w:rPr>
          <w:delText xml:space="preserve">) Graph </w:delText>
        </w:r>
        <w:r w:rsidDel="000F4367">
          <w:rPr>
            <w:rFonts w:ascii="Arial" w:hAnsi="Arial" w:cs="Arial"/>
          </w:rPr>
          <w:delText xml:space="preserve">of </w:delText>
        </w:r>
        <w:r w:rsidRPr="00714927" w:rsidDel="000F4367">
          <w:rPr>
            <w:rFonts w:ascii="Arial" w:hAnsi="Arial" w:cs="Arial"/>
          </w:rPr>
          <w:delText xml:space="preserve">the </w:delText>
        </w:r>
        <w:r w:rsidDel="000F4367">
          <w:rPr>
            <w:rFonts w:ascii="Arial" w:hAnsi="Arial" w:cs="Arial"/>
          </w:rPr>
          <w:delText xml:space="preserve">normalized </w:delText>
        </w:r>
        <w:r w:rsidRPr="00714927" w:rsidDel="000F4367">
          <w:rPr>
            <w:rFonts w:ascii="Arial" w:hAnsi="Arial" w:cs="Arial"/>
          </w:rPr>
          <w:delText xml:space="preserve">% of DAPI+ nuclei that are positive for CC3 per image. </w:delText>
        </w:r>
        <w:r w:rsidDel="000F4367">
          <w:rPr>
            <w:rFonts w:ascii="Arial" w:hAnsi="Arial" w:cs="Arial"/>
          </w:rPr>
          <w:delText>Very little CC3 staining is seen</w:delText>
        </w:r>
        <w:r w:rsidRPr="00714927" w:rsidDel="000F4367">
          <w:rPr>
            <w:rFonts w:ascii="Arial" w:hAnsi="Arial" w:cs="Arial"/>
          </w:rPr>
          <w:delText xml:space="preserve"> </w:delText>
        </w:r>
        <w:r w:rsidDel="000F4367">
          <w:rPr>
            <w:rFonts w:ascii="Arial" w:hAnsi="Arial" w:cs="Arial"/>
          </w:rPr>
          <w:delText xml:space="preserve">at either age, regardless of genotype </w:delText>
        </w:r>
        <w:r w:rsidRPr="00714927" w:rsidDel="000F4367">
          <w:rPr>
            <w:rFonts w:ascii="Arial" w:hAnsi="Arial" w:cs="Arial"/>
          </w:rPr>
          <w:delText xml:space="preserve">(P42 WT </w:delText>
        </w:r>
        <w:r w:rsidDel="000F4367">
          <w:rPr>
            <w:rFonts w:ascii="Arial" w:hAnsi="Arial" w:cs="Arial"/>
          </w:rPr>
          <w:delText>0.21</w:delText>
        </w:r>
        <w:r w:rsidRPr="00714927" w:rsidDel="000F4367">
          <w:rPr>
            <w:rFonts w:ascii="Arial" w:hAnsi="Arial" w:cs="Arial"/>
          </w:rPr>
          <w:delText xml:space="preserve"> ± 0.</w:delText>
        </w:r>
        <w:r w:rsidDel="000F4367">
          <w:rPr>
            <w:rFonts w:ascii="Arial" w:hAnsi="Arial" w:cs="Arial"/>
          </w:rPr>
          <w:delText>11%</w:delText>
        </w:r>
        <w:r w:rsidRPr="00714927" w:rsidDel="000F4367">
          <w:rPr>
            <w:rFonts w:ascii="Arial" w:hAnsi="Arial" w:cs="Arial"/>
          </w:rPr>
          <w:delText xml:space="preserve">, P42 MUT </w:delText>
        </w:r>
        <w:r w:rsidDel="000F4367">
          <w:rPr>
            <w:rFonts w:ascii="Arial" w:hAnsi="Arial" w:cs="Arial"/>
          </w:rPr>
          <w:delText xml:space="preserve">0.15 </w:delText>
        </w:r>
        <w:r w:rsidRPr="00714927" w:rsidDel="000F4367">
          <w:rPr>
            <w:rFonts w:ascii="Arial" w:hAnsi="Arial" w:cs="Arial"/>
          </w:rPr>
          <w:delText>± 0.</w:delText>
        </w:r>
        <w:r w:rsidDel="000F4367">
          <w:rPr>
            <w:rFonts w:ascii="Arial" w:hAnsi="Arial" w:cs="Arial"/>
          </w:rPr>
          <w:delText>11%</w:delText>
        </w:r>
        <w:r w:rsidRPr="00714927" w:rsidDel="000F4367">
          <w:rPr>
            <w:rFonts w:ascii="Arial" w:hAnsi="Arial" w:cs="Arial"/>
          </w:rPr>
          <w:delText xml:space="preserve">, 10mo WT </w:delText>
        </w:r>
        <w:r w:rsidDel="000F4367">
          <w:rPr>
            <w:rFonts w:ascii="Arial" w:hAnsi="Arial" w:cs="Arial"/>
          </w:rPr>
          <w:delText>0.81</w:delText>
        </w:r>
        <w:r w:rsidRPr="00714927" w:rsidDel="000F4367">
          <w:rPr>
            <w:rFonts w:ascii="Arial" w:hAnsi="Arial" w:cs="Arial"/>
          </w:rPr>
          <w:delText xml:space="preserve"> ± 0.</w:delText>
        </w:r>
        <w:r w:rsidDel="000F4367">
          <w:rPr>
            <w:rFonts w:ascii="Arial" w:hAnsi="Arial" w:cs="Arial"/>
          </w:rPr>
          <w:delText>28%</w:delText>
        </w:r>
        <w:r w:rsidRPr="00714927" w:rsidDel="000F4367">
          <w:rPr>
            <w:rFonts w:ascii="Arial" w:hAnsi="Arial" w:cs="Arial"/>
          </w:rPr>
          <w:delText xml:space="preserve">, 10mo MUT </w:delText>
        </w:r>
        <w:r w:rsidDel="000F4367">
          <w:rPr>
            <w:rFonts w:ascii="Arial" w:hAnsi="Arial" w:cs="Arial"/>
          </w:rPr>
          <w:delText>4.13</w:delText>
        </w:r>
        <w:r w:rsidRPr="00714927" w:rsidDel="000F4367">
          <w:rPr>
            <w:rFonts w:ascii="Arial" w:hAnsi="Arial" w:cs="Arial"/>
          </w:rPr>
          <w:delText xml:space="preserve"> ± 0.</w:delText>
        </w:r>
        <w:r w:rsidDel="000F4367">
          <w:rPr>
            <w:rFonts w:ascii="Arial" w:hAnsi="Arial" w:cs="Arial"/>
          </w:rPr>
          <w:delText>96%</w:delText>
        </w:r>
        <w:r w:rsidRPr="00714927" w:rsidDel="000F4367">
          <w:rPr>
            <w:rFonts w:ascii="Arial" w:hAnsi="Arial" w:cs="Arial"/>
          </w:rPr>
          <w:delText>, H=</w:delText>
        </w:r>
        <w:r w:rsidDel="000F4367">
          <w:rPr>
            <w:rFonts w:ascii="Arial" w:hAnsi="Arial" w:cs="Arial"/>
          </w:rPr>
          <w:delText>20.27</w:delText>
        </w:r>
        <w:r w:rsidRPr="00714927" w:rsidDel="000F4367">
          <w:rPr>
            <w:rFonts w:ascii="Arial" w:hAnsi="Arial" w:cs="Arial"/>
          </w:rPr>
          <w:delText>, p=0.</w:delText>
        </w:r>
        <w:r w:rsidDel="000F4367">
          <w:rPr>
            <w:rFonts w:ascii="Arial" w:hAnsi="Arial" w:cs="Arial"/>
          </w:rPr>
          <w:delText>0001</w:delText>
        </w:r>
        <w:r w:rsidRPr="00714927" w:rsidDel="000F4367">
          <w:rPr>
            <w:rFonts w:ascii="Arial" w:hAnsi="Arial" w:cs="Arial"/>
          </w:rPr>
          <w:delText>).</w:delText>
        </w:r>
        <w:r w:rsidDel="000F4367">
          <w:rPr>
            <w:rFonts w:ascii="Arial" w:hAnsi="Arial" w:cs="Arial"/>
          </w:rPr>
          <w:delText xml:space="preserve"> </w:delText>
        </w:r>
        <w:r w:rsidRPr="00714927" w:rsidDel="000F4367">
          <w:rPr>
            <w:rFonts w:ascii="Arial" w:hAnsi="Arial" w:cs="Arial"/>
          </w:rPr>
          <w:delText>Data obtained from four animals per condition, and reported as mean ± standard error of the mean (SEM), with error bars as SEM. Kruskal-Wallis test (</w:delText>
        </w:r>
        <w:r w:rsidDel="000F4367">
          <w:rPr>
            <w:rFonts w:ascii="Arial" w:hAnsi="Arial" w:cs="Arial"/>
          </w:rPr>
          <w:delText>J,T, and DD</w:delText>
        </w:r>
        <w:r w:rsidRPr="00714927" w:rsidDel="000F4367">
          <w:rPr>
            <w:rFonts w:ascii="Arial" w:hAnsi="Arial" w:cs="Arial"/>
          </w:rPr>
          <w:delText>).</w:delText>
        </w:r>
      </w:del>
    </w:p>
    <w:p w14:paraId="5C31653D" w14:textId="112500AE" w:rsidR="00BF2A3F" w:rsidDel="000F4367" w:rsidRDefault="00BF2A3F" w:rsidP="000F4367">
      <w:pPr>
        <w:spacing w:line="480" w:lineRule="auto"/>
        <w:jc w:val="thaiDistribute"/>
        <w:rPr>
          <w:ins w:id="1951" w:author="Jamie Courtland" w:date="2020-10-16T14:28:00Z"/>
          <w:del w:id="1952" w:author="Tyler Bradshaw" w:date="2020-12-05T17:32:00Z"/>
          <w:rFonts w:ascii="Arial" w:hAnsi="Arial" w:cs="Arial"/>
        </w:rPr>
        <w:pPrChange w:id="1953" w:author="Tyler Bradshaw" w:date="2020-12-05T17:32:00Z">
          <w:pPr>
            <w:spacing w:line="480" w:lineRule="auto"/>
            <w:jc w:val="thaiDistribute"/>
          </w:pPr>
        </w:pPrChange>
      </w:pPr>
    </w:p>
    <w:p w14:paraId="2D3B8509" w14:textId="0AF2FEEB" w:rsidR="00BF2A3F" w:rsidRPr="00714927" w:rsidDel="000F4367" w:rsidRDefault="00BF2A3F" w:rsidP="000F4367">
      <w:pPr>
        <w:spacing w:line="480" w:lineRule="auto"/>
        <w:jc w:val="thaiDistribute"/>
        <w:rPr>
          <w:ins w:id="1954" w:author="Jamie Courtland" w:date="2020-10-16T14:28:00Z"/>
          <w:del w:id="1955" w:author="Tyler Bradshaw" w:date="2020-12-05T17:32:00Z"/>
          <w:rFonts w:ascii="Arial" w:hAnsi="Arial" w:cs="Arial"/>
        </w:rPr>
        <w:pPrChange w:id="1956" w:author="Tyler Bradshaw" w:date="2020-12-05T17:32:00Z">
          <w:pPr>
            <w:spacing w:line="480" w:lineRule="auto"/>
            <w:jc w:val="thaiDistribute"/>
          </w:pPr>
        </w:pPrChange>
      </w:pPr>
      <w:ins w:id="1957" w:author="Jamie Courtland" w:date="2020-10-16T14:28:00Z">
        <w:del w:id="1958" w:author="Tyler Bradshaw" w:date="2020-12-05T17:32:00Z">
          <w:r w:rsidRPr="00714927" w:rsidDel="000F4367">
            <w:rPr>
              <w:rFonts w:ascii="Arial" w:hAnsi="Arial" w:cs="Arial"/>
              <w:b/>
              <w:bCs/>
            </w:rPr>
            <w:delText xml:space="preserve">Figure </w:delText>
          </w:r>
          <w:r w:rsidDel="000F4367">
            <w:rPr>
              <w:rFonts w:ascii="Arial" w:hAnsi="Arial" w:cs="Arial"/>
              <w:b/>
              <w:bCs/>
            </w:rPr>
            <w:delText>5- figure supplement 2</w:delText>
          </w:r>
          <w:r w:rsidRPr="00714927" w:rsidDel="000F4367">
            <w:rPr>
              <w:rFonts w:ascii="Arial" w:hAnsi="Arial" w:cs="Arial"/>
              <w:b/>
              <w:bCs/>
            </w:rPr>
            <w:delText xml:space="preserve">. </w:delText>
          </w:r>
          <w:r w:rsidDel="000F4367">
            <w:rPr>
              <w:rFonts w:ascii="Arial" w:hAnsi="Arial" w:cs="Arial"/>
              <w:b/>
              <w:bCs/>
            </w:rPr>
            <w:delText xml:space="preserve">Dopaminergic innervation </w:delText>
          </w:r>
        </w:del>
      </w:ins>
      <w:ins w:id="1959" w:author="Jamie Courtland" w:date="2020-10-16T14:29:00Z">
        <w:del w:id="1960" w:author="Tyler Bradshaw" w:date="2020-12-05T17:32:00Z">
          <w:r w:rsidDel="000F4367">
            <w:rPr>
              <w:rFonts w:ascii="Arial" w:hAnsi="Arial" w:cs="Arial"/>
              <w:b/>
              <w:bCs/>
            </w:rPr>
            <w:delText xml:space="preserve">is not significantly different </w:delText>
          </w:r>
        </w:del>
      </w:ins>
      <w:ins w:id="1961" w:author="Jamie Courtland" w:date="2020-10-16T14:28:00Z">
        <w:del w:id="1962" w:author="Tyler Bradshaw" w:date="2020-12-05T17:32:00Z">
          <w:r w:rsidRPr="00714927" w:rsidDel="000F4367">
            <w:rPr>
              <w:rFonts w:ascii="Arial" w:hAnsi="Arial" w:cs="Arial"/>
              <w:b/>
              <w:bCs/>
            </w:rPr>
            <w:delText xml:space="preserve">between </w:delText>
          </w:r>
        </w:del>
      </w:ins>
      <w:ins w:id="1963" w:author="Jamie Courtland" w:date="2020-10-16T14:29:00Z">
        <w:del w:id="1964" w:author="Tyler Bradshaw" w:date="2020-12-05T17:32:00Z">
          <w:r w:rsidDel="000F4367">
            <w:rPr>
              <w:rFonts w:ascii="Arial" w:hAnsi="Arial" w:cs="Arial"/>
              <w:b/>
              <w:bCs/>
            </w:rPr>
            <w:delText xml:space="preserve">aged </w:delText>
          </w:r>
        </w:del>
      </w:ins>
      <w:ins w:id="1965" w:author="Jamie Courtland" w:date="2020-10-16T14:28:00Z">
        <w:del w:id="1966" w:author="Tyler Bradshaw" w:date="2020-12-05T17:32:00Z">
          <w:r w:rsidRPr="00714927" w:rsidDel="000F4367">
            <w:rPr>
              <w:rFonts w:ascii="Arial" w:hAnsi="Arial" w:cs="Arial"/>
              <w:b/>
              <w:bCs/>
            </w:rPr>
            <w:delText xml:space="preserve">WT and MUT mice; related to Figure </w:delText>
          </w:r>
          <w:r w:rsidDel="000F4367">
            <w:rPr>
              <w:rFonts w:ascii="Arial" w:hAnsi="Arial" w:cs="Arial"/>
              <w:b/>
              <w:bCs/>
            </w:rPr>
            <w:delText>5</w:delText>
          </w:r>
        </w:del>
      </w:ins>
    </w:p>
    <w:p w14:paraId="7803E864" w14:textId="1E459D71" w:rsidR="00BF2A3F" w:rsidDel="000F4367" w:rsidRDefault="00BF2A3F" w:rsidP="000F4367">
      <w:pPr>
        <w:spacing w:line="480" w:lineRule="auto"/>
        <w:jc w:val="thaiDistribute"/>
        <w:rPr>
          <w:ins w:id="1967" w:author="Jamie Courtland" w:date="2020-10-16T14:33:00Z"/>
          <w:del w:id="1968" w:author="Tyler Bradshaw" w:date="2020-12-05T17:32:00Z"/>
          <w:rFonts w:ascii="Arial" w:hAnsi="Arial" w:cs="Arial"/>
        </w:rPr>
        <w:pPrChange w:id="1969" w:author="Tyler Bradshaw" w:date="2020-12-05T17:32:00Z">
          <w:pPr>
            <w:spacing w:line="480" w:lineRule="auto"/>
            <w:jc w:val="thaiDistribute"/>
          </w:pPr>
        </w:pPrChange>
      </w:pPr>
      <w:ins w:id="1970" w:author="Jamie Courtland" w:date="2020-10-16T14:32:00Z">
        <w:del w:id="1971" w:author="Tyler Bradshaw" w:date="2020-12-05T17:32:00Z">
          <w:r w:rsidDel="000F4367">
            <w:rPr>
              <w:rFonts w:ascii="Arial" w:hAnsi="Arial" w:cs="Arial"/>
            </w:rPr>
            <w:delText xml:space="preserve">(A) Representative 10x image of </w:delText>
          </w:r>
        </w:del>
      </w:ins>
      <w:ins w:id="1972" w:author="Jamie Courtland" w:date="2020-10-16T14:54:00Z">
        <w:del w:id="1973" w:author="Tyler Bradshaw" w:date="2020-12-05T17:32:00Z">
          <w:r w:rsidR="009D068A" w:rsidDel="000F4367">
            <w:rPr>
              <w:rFonts w:ascii="Arial" w:hAnsi="Arial" w:cs="Arial"/>
            </w:rPr>
            <w:delText xml:space="preserve">TH staining in </w:delText>
          </w:r>
        </w:del>
      </w:ins>
      <w:ins w:id="1974" w:author="Jamie Courtland" w:date="2020-10-16T14:40:00Z">
        <w:del w:id="1975" w:author="Tyler Bradshaw" w:date="2020-12-05T17:32:00Z">
          <w:r w:rsidR="00045F2E" w:rsidDel="000F4367">
            <w:rPr>
              <w:rFonts w:ascii="Arial" w:hAnsi="Arial" w:cs="Arial"/>
            </w:rPr>
            <w:delText xml:space="preserve">the </w:delText>
          </w:r>
        </w:del>
      </w:ins>
      <w:ins w:id="1976" w:author="Jamie Courtland" w:date="2020-10-16T14:32:00Z">
        <w:del w:id="1977" w:author="Tyler Bradshaw" w:date="2020-12-05T17:32:00Z">
          <w:r w:rsidDel="000F4367">
            <w:rPr>
              <w:rFonts w:ascii="Arial" w:hAnsi="Arial" w:cs="Arial"/>
            </w:rPr>
            <w:delText>substantia nigra</w:delText>
          </w:r>
        </w:del>
      </w:ins>
      <w:ins w:id="1978" w:author="Jamie Courtland" w:date="2020-10-16T14:35:00Z">
        <w:del w:id="1979" w:author="Tyler Bradshaw" w:date="2020-12-05T17:32:00Z">
          <w:r w:rsidDel="000F4367">
            <w:rPr>
              <w:rFonts w:ascii="Arial" w:hAnsi="Arial" w:cs="Arial"/>
            </w:rPr>
            <w:delText xml:space="preserve"> pars compacta (SNpc)</w:delText>
          </w:r>
        </w:del>
      </w:ins>
      <w:ins w:id="1980" w:author="Jamie Courtland" w:date="2020-10-16T14:40:00Z">
        <w:del w:id="1981" w:author="Tyler Bradshaw" w:date="2020-12-05T17:32:00Z">
          <w:r w:rsidR="00045F2E" w:rsidDel="000F4367">
            <w:rPr>
              <w:rFonts w:ascii="Arial" w:hAnsi="Arial" w:cs="Arial"/>
            </w:rPr>
            <w:delText xml:space="preserve"> </w:delText>
          </w:r>
        </w:del>
      </w:ins>
      <w:ins w:id="1982" w:author="Jamie Courtland" w:date="2020-10-16T14:54:00Z">
        <w:del w:id="1983" w:author="Tyler Bradshaw" w:date="2020-12-05T17:32:00Z">
          <w:r w:rsidR="009D068A" w:rsidDel="000F4367">
            <w:rPr>
              <w:rFonts w:ascii="Arial" w:hAnsi="Arial" w:cs="Arial"/>
            </w:rPr>
            <w:delText>of</w:delText>
          </w:r>
        </w:del>
      </w:ins>
      <w:ins w:id="1984" w:author="Jamie Courtland" w:date="2020-10-16T14:40:00Z">
        <w:del w:id="1985" w:author="Tyler Bradshaw" w:date="2020-12-05T17:32:00Z">
          <w:r w:rsidR="00045F2E" w:rsidDel="000F4367">
            <w:rPr>
              <w:rFonts w:ascii="Arial" w:hAnsi="Arial" w:cs="Arial"/>
            </w:rPr>
            <w:delText xml:space="preserve"> an 8 month-old WT mouse</w:delText>
          </w:r>
        </w:del>
      </w:ins>
      <w:ins w:id="1986" w:author="Jamie Courtland" w:date="2020-10-16T14:33:00Z">
        <w:del w:id="1987" w:author="Tyler Bradshaw" w:date="2020-12-05T17:32:00Z">
          <w:r w:rsidDel="000F4367">
            <w:rPr>
              <w:rFonts w:ascii="Arial" w:hAnsi="Arial" w:cs="Arial"/>
            </w:rPr>
            <w:delText xml:space="preserve">. </w:delText>
          </w:r>
        </w:del>
      </w:ins>
      <w:ins w:id="1988" w:author="Jamie Courtland" w:date="2020-10-16T14:49:00Z">
        <w:del w:id="1989" w:author="Tyler Bradshaw" w:date="2020-12-05T17:32:00Z">
          <w:r w:rsidR="009D068A" w:rsidDel="000F4367">
            <w:rPr>
              <w:rFonts w:ascii="Arial" w:hAnsi="Arial" w:cs="Arial"/>
            </w:rPr>
            <w:delText>Scale bar is 50µm.</w:delText>
          </w:r>
        </w:del>
      </w:ins>
    </w:p>
    <w:p w14:paraId="11028929" w14:textId="405D995C" w:rsidR="00BF2A3F" w:rsidDel="000F4367" w:rsidRDefault="00BF2A3F" w:rsidP="000F4367">
      <w:pPr>
        <w:spacing w:line="480" w:lineRule="auto"/>
        <w:jc w:val="thaiDistribute"/>
        <w:rPr>
          <w:ins w:id="1990" w:author="Jamie Courtland" w:date="2020-10-16T14:35:00Z"/>
          <w:del w:id="1991" w:author="Tyler Bradshaw" w:date="2020-12-05T17:32:00Z"/>
          <w:rFonts w:ascii="Arial" w:hAnsi="Arial" w:cs="Arial"/>
        </w:rPr>
        <w:pPrChange w:id="1992" w:author="Tyler Bradshaw" w:date="2020-12-05T17:32:00Z">
          <w:pPr>
            <w:spacing w:line="480" w:lineRule="auto"/>
            <w:jc w:val="thaiDistribute"/>
          </w:pPr>
        </w:pPrChange>
      </w:pPr>
      <w:ins w:id="1993" w:author="Jamie Courtland" w:date="2020-10-16T14:33:00Z">
        <w:del w:id="1994" w:author="Tyler Bradshaw" w:date="2020-12-05T17:32:00Z">
          <w:r w:rsidDel="000F4367">
            <w:rPr>
              <w:rFonts w:ascii="Arial" w:hAnsi="Arial" w:cs="Arial"/>
            </w:rPr>
            <w:delText xml:space="preserve">(B-D) Representative 40x image of WT </w:delText>
          </w:r>
        </w:del>
      </w:ins>
      <w:ins w:id="1995" w:author="Jamie Courtland" w:date="2020-10-16T14:35:00Z">
        <w:del w:id="1996" w:author="Tyler Bradshaw" w:date="2020-12-05T17:32:00Z">
          <w:r w:rsidDel="000F4367">
            <w:rPr>
              <w:rFonts w:ascii="Arial" w:hAnsi="Arial" w:cs="Arial"/>
            </w:rPr>
            <w:delText>SNpc</w:delText>
          </w:r>
        </w:del>
      </w:ins>
      <w:ins w:id="1997" w:author="Jamie Courtland" w:date="2020-10-16T14:33:00Z">
        <w:del w:id="1998" w:author="Tyler Bradshaw" w:date="2020-12-05T17:32:00Z">
          <w:r w:rsidDel="000F4367">
            <w:rPr>
              <w:rFonts w:ascii="Arial" w:hAnsi="Arial" w:cs="Arial"/>
            </w:rPr>
            <w:delText>, depicting tyrosine hydroxylase</w:delText>
          </w:r>
        </w:del>
      </w:ins>
      <w:ins w:id="1999" w:author="Jamie Courtland" w:date="2020-10-16T14:34:00Z">
        <w:del w:id="2000" w:author="Tyler Bradshaw" w:date="2020-12-05T17:32:00Z">
          <w:r w:rsidDel="000F4367">
            <w:rPr>
              <w:rFonts w:ascii="Arial" w:hAnsi="Arial" w:cs="Arial"/>
              <w:vertAlign w:val="superscript"/>
            </w:rPr>
            <w:delText>+</w:delText>
          </w:r>
        </w:del>
      </w:ins>
      <w:ins w:id="2001" w:author="Jamie Courtland" w:date="2020-10-16T14:33:00Z">
        <w:del w:id="2002" w:author="Tyler Bradshaw" w:date="2020-12-05T17:32:00Z">
          <w:r w:rsidDel="000F4367">
            <w:rPr>
              <w:rFonts w:ascii="Arial" w:hAnsi="Arial" w:cs="Arial"/>
            </w:rPr>
            <w:delText xml:space="preserve"> (TH</w:delText>
          </w:r>
        </w:del>
      </w:ins>
      <w:ins w:id="2003" w:author="Jamie Courtland" w:date="2020-10-16T14:34:00Z">
        <w:del w:id="2004" w:author="Tyler Bradshaw" w:date="2020-12-05T17:32:00Z">
          <w:r w:rsidDel="000F4367">
            <w:rPr>
              <w:rFonts w:ascii="Arial" w:hAnsi="Arial" w:cs="Arial"/>
              <w:vertAlign w:val="superscript"/>
            </w:rPr>
            <w:delText>+</w:delText>
          </w:r>
          <w:r w:rsidDel="000F4367">
            <w:rPr>
              <w:rFonts w:ascii="Arial" w:hAnsi="Arial" w:cs="Arial"/>
            </w:rPr>
            <w:delText>) dopaminergic cell bodies (B), NeuN</w:delText>
          </w:r>
          <w:r w:rsidDel="000F4367">
            <w:rPr>
              <w:rFonts w:ascii="Arial" w:hAnsi="Arial" w:cs="Arial"/>
              <w:vertAlign w:val="superscript"/>
            </w:rPr>
            <w:delText>+</w:delText>
          </w:r>
          <w:r w:rsidDel="000F4367">
            <w:rPr>
              <w:rFonts w:ascii="Arial" w:hAnsi="Arial" w:cs="Arial"/>
            </w:rPr>
            <w:delText xml:space="preserve"> neuronal marker (C),</w:delText>
          </w:r>
        </w:del>
      </w:ins>
      <w:ins w:id="2005" w:author="Jamie Courtland" w:date="2020-10-16T14:35:00Z">
        <w:del w:id="2006" w:author="Tyler Bradshaw" w:date="2020-12-05T17:32:00Z">
          <w:r w:rsidDel="000F4367">
            <w:rPr>
              <w:rFonts w:ascii="Arial" w:hAnsi="Arial" w:cs="Arial"/>
            </w:rPr>
            <w:delText xml:space="preserve"> and their merged image (D). </w:delText>
          </w:r>
        </w:del>
      </w:ins>
      <w:ins w:id="2007" w:author="Jamie Courtland" w:date="2020-10-16T14:49:00Z">
        <w:del w:id="2008" w:author="Tyler Bradshaw" w:date="2020-12-05T17:32:00Z">
          <w:r w:rsidR="009D068A" w:rsidDel="000F4367">
            <w:rPr>
              <w:rFonts w:ascii="Arial" w:hAnsi="Arial" w:cs="Arial"/>
            </w:rPr>
            <w:delText>Scale bars are 15µm.</w:delText>
          </w:r>
        </w:del>
      </w:ins>
    </w:p>
    <w:p w14:paraId="12E7E6B8" w14:textId="7CB3D452" w:rsidR="00045F2E" w:rsidDel="000F4367" w:rsidRDefault="00BF2A3F" w:rsidP="000F4367">
      <w:pPr>
        <w:spacing w:line="480" w:lineRule="auto"/>
        <w:jc w:val="thaiDistribute"/>
        <w:rPr>
          <w:ins w:id="2009" w:author="Jamie Courtland" w:date="2020-10-16T14:40:00Z"/>
          <w:del w:id="2010" w:author="Tyler Bradshaw" w:date="2020-12-05T17:32:00Z"/>
          <w:rFonts w:ascii="Arial" w:hAnsi="Arial" w:cs="Arial"/>
        </w:rPr>
        <w:pPrChange w:id="2011" w:author="Tyler Bradshaw" w:date="2020-12-05T17:32:00Z">
          <w:pPr>
            <w:spacing w:line="480" w:lineRule="auto"/>
            <w:jc w:val="thaiDistribute"/>
          </w:pPr>
        </w:pPrChange>
      </w:pPr>
      <w:ins w:id="2012" w:author="Jamie Courtland" w:date="2020-10-16T14:35:00Z">
        <w:del w:id="2013" w:author="Tyler Bradshaw" w:date="2020-12-05T17:32:00Z">
          <w:r w:rsidDel="000F4367">
            <w:rPr>
              <w:rFonts w:ascii="Arial" w:hAnsi="Arial" w:cs="Arial"/>
            </w:rPr>
            <w:delText xml:space="preserve">(E) Schematic representation of </w:delText>
          </w:r>
        </w:del>
      </w:ins>
      <w:ins w:id="2014" w:author="Jamie Courtland" w:date="2020-10-16T14:36:00Z">
        <w:del w:id="2015" w:author="Tyler Bradshaw" w:date="2020-12-05T17:32:00Z">
          <w:r w:rsidR="00045F2E" w:rsidDel="000F4367">
            <w:rPr>
              <w:rFonts w:ascii="Arial" w:hAnsi="Arial" w:cs="Arial"/>
            </w:rPr>
            <w:delText>brain region analyzed, substantia nigra pars compacta, adapted from Allen Brain Atlas</w:delText>
          </w:r>
        </w:del>
      </w:ins>
      <w:ins w:id="2016" w:author="Jamie Courtland" w:date="2020-10-16T14:37:00Z">
        <w:del w:id="2017" w:author="Tyler Bradshaw" w:date="2020-12-05T17:32:00Z">
          <w:r w:rsidR="00045F2E" w:rsidDel="000F4367">
            <w:rPr>
              <w:rFonts w:ascii="Arial" w:hAnsi="Arial" w:cs="Arial"/>
            </w:rPr>
            <w:fldChar w:fldCharType="begin" w:fldLock="1"/>
          </w:r>
        </w:del>
      </w:ins>
      <w:del w:id="2018" w:author="Tyler Bradshaw" w:date="2020-12-05T17:32:00Z">
        <w:r w:rsidR="00045F2E" w:rsidDel="000F4367">
          <w:rPr>
            <w:rFonts w:ascii="Arial" w:hAnsi="Arial" w:cs="Arial"/>
          </w:rPr>
          <w:del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delInstrText>
        </w:r>
        <w:r w:rsidR="00045F2E" w:rsidDel="000F4367">
          <w:rPr>
            <w:rFonts w:ascii="Arial" w:hAnsi="Arial" w:cs="Arial"/>
          </w:rPr>
          <w:fldChar w:fldCharType="separate"/>
        </w:r>
        <w:r w:rsidR="00045F2E" w:rsidRPr="00045F2E" w:rsidDel="000F4367">
          <w:rPr>
            <w:rFonts w:ascii="Arial" w:hAnsi="Arial" w:cs="Arial"/>
            <w:noProof/>
          </w:rPr>
          <w:delText>(Oh et al., 2014)</w:delText>
        </w:r>
      </w:del>
      <w:ins w:id="2019" w:author="Jamie Courtland" w:date="2020-10-16T14:37:00Z">
        <w:del w:id="2020" w:author="Tyler Bradshaw" w:date="2020-12-05T17:32:00Z">
          <w:r w:rsidR="00045F2E" w:rsidDel="000F4367">
            <w:rPr>
              <w:rFonts w:ascii="Arial" w:hAnsi="Arial" w:cs="Arial"/>
            </w:rPr>
            <w:fldChar w:fldCharType="end"/>
          </w:r>
        </w:del>
      </w:ins>
      <w:ins w:id="2021" w:author="Jamie Courtland" w:date="2020-10-16T14:36:00Z">
        <w:del w:id="2022" w:author="Tyler Bradshaw" w:date="2020-12-05T17:32:00Z">
          <w:r w:rsidR="00045F2E" w:rsidDel="000F4367">
            <w:rPr>
              <w:rFonts w:ascii="Arial" w:hAnsi="Arial" w:cs="Arial"/>
            </w:rPr>
            <w:delText>.</w:delText>
          </w:r>
        </w:del>
      </w:ins>
    </w:p>
    <w:p w14:paraId="6498B9B0" w14:textId="1B40E7BB" w:rsidR="00045F2E" w:rsidDel="000F4367" w:rsidRDefault="00045F2E" w:rsidP="000F4367">
      <w:pPr>
        <w:spacing w:line="480" w:lineRule="auto"/>
        <w:jc w:val="thaiDistribute"/>
        <w:rPr>
          <w:ins w:id="2023" w:author="Jamie Courtland" w:date="2020-10-16T14:40:00Z"/>
          <w:del w:id="2024" w:author="Tyler Bradshaw" w:date="2020-12-05T17:32:00Z"/>
          <w:rFonts w:ascii="Arial" w:hAnsi="Arial" w:cs="Arial"/>
        </w:rPr>
        <w:pPrChange w:id="2025" w:author="Tyler Bradshaw" w:date="2020-12-05T17:32:00Z">
          <w:pPr>
            <w:spacing w:line="480" w:lineRule="auto"/>
            <w:jc w:val="thaiDistribute"/>
          </w:pPr>
        </w:pPrChange>
      </w:pPr>
      <w:ins w:id="2026" w:author="Jamie Courtland" w:date="2020-10-16T14:39:00Z">
        <w:del w:id="2027" w:author="Tyler Bradshaw" w:date="2020-12-05T17:32:00Z">
          <w:r w:rsidDel="000F4367">
            <w:rPr>
              <w:rFonts w:ascii="Arial" w:hAnsi="Arial" w:cs="Arial"/>
            </w:rPr>
            <w:delText>(F)</w:delText>
          </w:r>
        </w:del>
      </w:ins>
      <w:ins w:id="2028" w:author="Jamie Courtland" w:date="2020-10-16T14:40:00Z">
        <w:del w:id="2029" w:author="Tyler Bradshaw" w:date="2020-12-05T17:32:00Z">
          <w:r w:rsidDel="000F4367">
            <w:rPr>
              <w:rFonts w:ascii="Arial" w:hAnsi="Arial" w:cs="Arial"/>
            </w:rPr>
            <w:delText xml:space="preserve"> Representative 10x image of </w:delText>
          </w:r>
        </w:del>
      </w:ins>
      <w:ins w:id="2030" w:author="Jamie Courtland" w:date="2020-10-16T14:53:00Z">
        <w:del w:id="2031" w:author="Tyler Bradshaw" w:date="2020-12-05T17:32:00Z">
          <w:r w:rsidR="009D068A" w:rsidDel="000F4367">
            <w:rPr>
              <w:rFonts w:ascii="Arial" w:hAnsi="Arial" w:cs="Arial"/>
            </w:rPr>
            <w:delText xml:space="preserve">TH staining in </w:delText>
          </w:r>
        </w:del>
      </w:ins>
      <w:ins w:id="2032" w:author="Jamie Courtland" w:date="2020-10-16T14:40:00Z">
        <w:del w:id="2033" w:author="Tyler Bradshaw" w:date="2020-12-05T17:32:00Z">
          <w:r w:rsidDel="000F4367">
            <w:rPr>
              <w:rFonts w:ascii="Arial" w:hAnsi="Arial" w:cs="Arial"/>
            </w:rPr>
            <w:delText xml:space="preserve">the substantia nigra pars compacta (SNpc) </w:delText>
          </w:r>
        </w:del>
      </w:ins>
      <w:ins w:id="2034" w:author="Jamie Courtland" w:date="2020-10-16T14:53:00Z">
        <w:del w:id="2035" w:author="Tyler Bradshaw" w:date="2020-12-05T17:32:00Z">
          <w:r w:rsidR="009D068A" w:rsidDel="000F4367">
            <w:rPr>
              <w:rFonts w:ascii="Arial" w:hAnsi="Arial" w:cs="Arial"/>
            </w:rPr>
            <w:delText xml:space="preserve">of </w:delText>
          </w:r>
        </w:del>
      </w:ins>
      <w:ins w:id="2036" w:author="Jamie Courtland" w:date="2020-10-16T14:40:00Z">
        <w:del w:id="2037" w:author="Tyler Bradshaw" w:date="2020-12-05T17:32:00Z">
          <w:r w:rsidDel="000F4367">
            <w:rPr>
              <w:rFonts w:ascii="Arial" w:hAnsi="Arial" w:cs="Arial"/>
            </w:rPr>
            <w:delText>an 8 month-old MUT mouse.</w:delText>
          </w:r>
        </w:del>
      </w:ins>
      <w:ins w:id="2038" w:author="Jamie Courtland" w:date="2020-10-16T14:50:00Z">
        <w:del w:id="2039" w:author="Tyler Bradshaw" w:date="2020-12-05T17:32:00Z">
          <w:r w:rsidR="009D068A" w:rsidDel="000F4367">
            <w:rPr>
              <w:rFonts w:ascii="Arial" w:hAnsi="Arial" w:cs="Arial"/>
            </w:rPr>
            <w:delText xml:space="preserve"> Scale bar is 50µm.</w:delText>
          </w:r>
        </w:del>
      </w:ins>
    </w:p>
    <w:p w14:paraId="21281769" w14:textId="06645F06" w:rsidR="00045F2E" w:rsidDel="000F4367" w:rsidRDefault="00045F2E" w:rsidP="000F4367">
      <w:pPr>
        <w:spacing w:line="480" w:lineRule="auto"/>
        <w:jc w:val="thaiDistribute"/>
        <w:rPr>
          <w:ins w:id="2040" w:author="Jamie Courtland" w:date="2020-10-16T14:41:00Z"/>
          <w:del w:id="2041" w:author="Tyler Bradshaw" w:date="2020-12-05T17:32:00Z"/>
          <w:rFonts w:ascii="Arial" w:hAnsi="Arial" w:cs="Arial"/>
        </w:rPr>
        <w:pPrChange w:id="2042" w:author="Tyler Bradshaw" w:date="2020-12-05T17:32:00Z">
          <w:pPr>
            <w:spacing w:line="480" w:lineRule="auto"/>
            <w:jc w:val="thaiDistribute"/>
          </w:pPr>
        </w:pPrChange>
      </w:pPr>
      <w:ins w:id="2043" w:author="Jamie Courtland" w:date="2020-10-16T14:40:00Z">
        <w:del w:id="2044" w:author="Tyler Bradshaw" w:date="2020-12-05T17:32:00Z">
          <w:r w:rsidDel="000F4367">
            <w:rPr>
              <w:rFonts w:ascii="Arial" w:hAnsi="Arial" w:cs="Arial"/>
            </w:rPr>
            <w:delText>(G</w:delText>
          </w:r>
        </w:del>
      </w:ins>
      <w:ins w:id="2045" w:author="Jamie Courtland" w:date="2020-10-16T14:41:00Z">
        <w:del w:id="2046" w:author="Tyler Bradshaw" w:date="2020-12-05T17:32:00Z">
          <w:r w:rsidDel="000F4367">
            <w:rPr>
              <w:rFonts w:ascii="Arial" w:hAnsi="Arial" w:cs="Arial"/>
            </w:rPr>
            <w:delText>-I</w:delText>
          </w:r>
        </w:del>
      </w:ins>
      <w:ins w:id="2047" w:author="Jamie Courtland" w:date="2020-10-16T14:40:00Z">
        <w:del w:id="2048" w:author="Tyler Bradshaw" w:date="2020-12-05T17:32:00Z">
          <w:r w:rsidDel="000F4367">
            <w:rPr>
              <w:rFonts w:ascii="Arial" w:hAnsi="Arial" w:cs="Arial"/>
            </w:rPr>
            <w:delText xml:space="preserve">) </w:delText>
          </w:r>
        </w:del>
      </w:ins>
      <w:ins w:id="2049" w:author="Jamie Courtland" w:date="2020-10-16T14:41:00Z">
        <w:del w:id="2050" w:author="Tyler Bradshaw" w:date="2020-12-05T17:32:00Z">
          <w:r w:rsidDel="000F4367">
            <w:rPr>
              <w:rFonts w:ascii="Arial" w:hAnsi="Arial" w:cs="Arial"/>
            </w:rPr>
            <w:delText>Representative 40x image of MUT SNpc, depicting tyrosine hydroxylase</w:delText>
          </w:r>
          <w:r w:rsidDel="000F4367">
            <w:rPr>
              <w:rFonts w:ascii="Arial" w:hAnsi="Arial" w:cs="Arial"/>
              <w:vertAlign w:val="superscript"/>
            </w:rPr>
            <w:delText>+</w:delText>
          </w:r>
          <w:r w:rsidDel="000F4367">
            <w:rPr>
              <w:rFonts w:ascii="Arial" w:hAnsi="Arial" w:cs="Arial"/>
            </w:rPr>
            <w:delText xml:space="preserve"> (TH</w:delText>
          </w:r>
          <w:r w:rsidDel="000F4367">
            <w:rPr>
              <w:rFonts w:ascii="Arial" w:hAnsi="Arial" w:cs="Arial"/>
              <w:vertAlign w:val="superscript"/>
            </w:rPr>
            <w:delText>+</w:delText>
          </w:r>
          <w:r w:rsidDel="000F4367">
            <w:rPr>
              <w:rFonts w:ascii="Arial" w:hAnsi="Arial" w:cs="Arial"/>
            </w:rPr>
            <w:delText>) dopaminergic cell bodies (G), NeuN</w:delText>
          </w:r>
          <w:r w:rsidDel="000F4367">
            <w:rPr>
              <w:rFonts w:ascii="Arial" w:hAnsi="Arial" w:cs="Arial"/>
              <w:vertAlign w:val="superscript"/>
            </w:rPr>
            <w:delText>+</w:delText>
          </w:r>
          <w:r w:rsidDel="000F4367">
            <w:rPr>
              <w:rFonts w:ascii="Arial" w:hAnsi="Arial" w:cs="Arial"/>
            </w:rPr>
            <w:delText xml:space="preserve"> neuronal marker (H), and their merged image (I).</w:delText>
          </w:r>
        </w:del>
      </w:ins>
      <w:ins w:id="2051" w:author="Jamie Courtland" w:date="2020-10-16T14:50:00Z">
        <w:del w:id="2052" w:author="Tyler Bradshaw" w:date="2020-12-05T17:32:00Z">
          <w:r w:rsidR="009D068A" w:rsidDel="000F4367">
            <w:rPr>
              <w:rFonts w:ascii="Arial" w:hAnsi="Arial" w:cs="Arial"/>
            </w:rPr>
            <w:delText xml:space="preserve"> Scale bars are 15µm.</w:delText>
          </w:r>
        </w:del>
      </w:ins>
    </w:p>
    <w:p w14:paraId="4601285C" w14:textId="63726C89" w:rsidR="00045F2E" w:rsidDel="000F4367" w:rsidRDefault="00045F2E" w:rsidP="000F4367">
      <w:pPr>
        <w:spacing w:line="480" w:lineRule="auto"/>
        <w:jc w:val="thaiDistribute"/>
        <w:rPr>
          <w:ins w:id="2053" w:author="Jamie Courtland" w:date="2020-10-16T14:50:00Z"/>
          <w:del w:id="2054" w:author="Tyler Bradshaw" w:date="2020-12-05T17:32:00Z"/>
          <w:rFonts w:ascii="Arial" w:hAnsi="Arial" w:cs="Arial"/>
        </w:rPr>
        <w:pPrChange w:id="2055" w:author="Tyler Bradshaw" w:date="2020-12-05T17:32:00Z">
          <w:pPr>
            <w:spacing w:line="480" w:lineRule="auto"/>
            <w:jc w:val="thaiDistribute"/>
          </w:pPr>
        </w:pPrChange>
      </w:pPr>
      <w:ins w:id="2056" w:author="Jamie Courtland" w:date="2020-10-16T14:41:00Z">
        <w:del w:id="2057" w:author="Tyler Bradshaw" w:date="2020-12-05T17:32:00Z">
          <w:r w:rsidDel="000F4367">
            <w:rPr>
              <w:rFonts w:ascii="Arial" w:hAnsi="Arial" w:cs="Arial"/>
            </w:rPr>
            <w:delText>(J) Graph depicting the mean number of TH</w:delText>
          </w:r>
          <w:r w:rsidRPr="009D068A" w:rsidDel="000F4367">
            <w:rPr>
              <w:rFonts w:ascii="Arial" w:hAnsi="Arial" w:cs="Arial"/>
              <w:vertAlign w:val="superscript"/>
              <w:rPrChange w:id="2058" w:author="Jamie Courtland" w:date="2020-10-16T14:50:00Z">
                <w:rPr>
                  <w:rFonts w:ascii="Arial" w:hAnsi="Arial" w:cs="Arial"/>
                </w:rPr>
              </w:rPrChange>
            </w:rPr>
            <w:delText>+</w:delText>
          </w:r>
          <w:r w:rsidDel="000F4367">
            <w:rPr>
              <w:rFonts w:ascii="Arial" w:hAnsi="Arial" w:cs="Arial"/>
            </w:rPr>
            <w:delText xml:space="preserve"> neurons per 40x image</w:delText>
          </w:r>
        </w:del>
      </w:ins>
      <w:ins w:id="2059" w:author="Jamie Courtland" w:date="2020-10-16T14:42:00Z">
        <w:del w:id="2060" w:author="Tyler Bradshaw" w:date="2020-12-05T17:32:00Z">
          <w:r w:rsidDel="000F4367">
            <w:rPr>
              <w:rFonts w:ascii="Arial" w:hAnsi="Arial" w:cs="Arial"/>
            </w:rPr>
            <w:delText xml:space="preserve"> reveals no difference between WT and MUT SNpc (8</w:delText>
          </w:r>
        </w:del>
      </w:ins>
      <w:ins w:id="2061" w:author="Jamie Courtland" w:date="2020-10-16T14:43:00Z">
        <w:del w:id="2062" w:author="Tyler Bradshaw" w:date="2020-12-05T17:32:00Z">
          <w:r w:rsidDel="000F4367">
            <w:rPr>
              <w:rFonts w:ascii="Arial" w:hAnsi="Arial" w:cs="Arial"/>
            </w:rPr>
            <w:delText xml:space="preserve">mo WT 30.5 </w:delText>
          </w:r>
          <w:r w:rsidRPr="00714927" w:rsidDel="000F4367">
            <w:rPr>
              <w:rFonts w:ascii="Arial" w:hAnsi="Arial" w:cs="Arial"/>
            </w:rPr>
            <w:delText xml:space="preserve">± </w:delText>
          </w:r>
          <w:r w:rsidDel="000F4367">
            <w:rPr>
              <w:rFonts w:ascii="Arial" w:hAnsi="Arial" w:cs="Arial"/>
            </w:rPr>
            <w:delText>1.78</w:delText>
          </w:r>
        </w:del>
      </w:ins>
      <w:ins w:id="2063" w:author="Jamie Courtland" w:date="2020-10-16T14:44:00Z">
        <w:del w:id="2064" w:author="Tyler Bradshaw" w:date="2020-12-05T17:32:00Z">
          <w:r w:rsidDel="000F4367">
            <w:rPr>
              <w:rFonts w:ascii="Arial" w:hAnsi="Arial" w:cs="Arial"/>
            </w:rPr>
            <w:delText xml:space="preserve"> cells</w:delText>
          </w:r>
        </w:del>
      </w:ins>
      <w:ins w:id="2065" w:author="Jamie Courtland" w:date="2020-10-16T14:43:00Z">
        <w:del w:id="2066" w:author="Tyler Bradshaw" w:date="2020-12-05T17:32:00Z">
          <w:r w:rsidDel="000F4367">
            <w:rPr>
              <w:rFonts w:ascii="Arial" w:hAnsi="Arial" w:cs="Arial"/>
            </w:rPr>
            <w:delText>, n</w:delText>
          </w:r>
        </w:del>
      </w:ins>
      <w:ins w:id="2067" w:author="Jamie Courtland" w:date="2020-10-16T14:44:00Z">
        <w:del w:id="2068" w:author="Tyler Bradshaw" w:date="2020-12-05T17:32:00Z">
          <w:r w:rsidDel="000F4367">
            <w:rPr>
              <w:rFonts w:ascii="Arial" w:hAnsi="Arial" w:cs="Arial"/>
            </w:rPr>
            <w:delText xml:space="preserve">=24 images, 8mo MUT 28.33 </w:delText>
          </w:r>
          <w:r w:rsidRPr="00714927" w:rsidDel="000F4367">
            <w:rPr>
              <w:rFonts w:ascii="Arial" w:hAnsi="Arial" w:cs="Arial"/>
            </w:rPr>
            <w:delText xml:space="preserve">± </w:delText>
          </w:r>
          <w:r w:rsidDel="000F4367">
            <w:rPr>
              <w:rFonts w:ascii="Arial" w:hAnsi="Arial" w:cs="Arial"/>
            </w:rPr>
            <w:delText xml:space="preserve">1.77 cells, n=24 images; </w:delText>
          </w:r>
        </w:del>
      </w:ins>
      <w:ins w:id="2069" w:author="Jamie Courtland" w:date="2020-10-16T14:45:00Z">
        <w:del w:id="2070" w:author="Tyler Bradshaw" w:date="2020-12-05T17:32:00Z">
          <w:r w:rsidDel="000F4367">
            <w:rPr>
              <w:rFonts w:ascii="Arial" w:hAnsi="Arial" w:cs="Arial"/>
            </w:rPr>
            <w:delText>U=234, p=</w:delText>
          </w:r>
        </w:del>
      </w:ins>
      <w:ins w:id="2071" w:author="Jamie Courtland" w:date="2020-10-16T14:46:00Z">
        <w:del w:id="2072" w:author="Tyler Bradshaw" w:date="2020-12-05T17:32:00Z">
          <w:r w:rsidDel="000F4367">
            <w:rPr>
              <w:rFonts w:ascii="Arial" w:hAnsi="Arial" w:cs="Arial"/>
            </w:rPr>
            <w:delText>0.2695</w:delText>
          </w:r>
        </w:del>
      </w:ins>
      <w:ins w:id="2073" w:author="Jamie Courtland" w:date="2020-10-16T14:42:00Z">
        <w:del w:id="2074" w:author="Tyler Bradshaw" w:date="2020-12-05T17:32:00Z">
          <w:r w:rsidDel="000F4367">
            <w:rPr>
              <w:rFonts w:ascii="Arial" w:hAnsi="Arial" w:cs="Arial"/>
            </w:rPr>
            <w:delText>)</w:delText>
          </w:r>
        </w:del>
      </w:ins>
      <w:ins w:id="2075" w:author="Jamie Courtland" w:date="2020-10-16T14:46:00Z">
        <w:del w:id="2076" w:author="Tyler Bradshaw" w:date="2020-12-05T17:32:00Z">
          <w:r w:rsidR="009D068A" w:rsidDel="000F4367">
            <w:rPr>
              <w:rFonts w:ascii="Arial" w:hAnsi="Arial" w:cs="Arial"/>
            </w:rPr>
            <w:delText>.</w:delText>
          </w:r>
        </w:del>
      </w:ins>
    </w:p>
    <w:p w14:paraId="5F70FC8F" w14:textId="74807C63" w:rsidR="009D068A" w:rsidDel="000F4367" w:rsidRDefault="009D068A" w:rsidP="000F4367">
      <w:pPr>
        <w:spacing w:line="480" w:lineRule="auto"/>
        <w:jc w:val="thaiDistribute"/>
        <w:rPr>
          <w:ins w:id="2077" w:author="Jamie Courtland" w:date="2020-10-16T14:51:00Z"/>
          <w:del w:id="2078" w:author="Tyler Bradshaw" w:date="2020-12-05T17:32:00Z"/>
          <w:rFonts w:ascii="Arial" w:hAnsi="Arial" w:cs="Arial"/>
        </w:rPr>
        <w:pPrChange w:id="2079" w:author="Tyler Bradshaw" w:date="2020-12-05T17:32:00Z">
          <w:pPr>
            <w:spacing w:line="480" w:lineRule="auto"/>
            <w:jc w:val="thaiDistribute"/>
          </w:pPr>
        </w:pPrChange>
      </w:pPr>
      <w:ins w:id="2080" w:author="Jamie Courtland" w:date="2020-10-16T14:50:00Z">
        <w:del w:id="2081" w:author="Tyler Bradshaw" w:date="2020-12-05T17:32:00Z">
          <w:r w:rsidDel="000F4367">
            <w:rPr>
              <w:rFonts w:ascii="Arial" w:hAnsi="Arial" w:cs="Arial"/>
            </w:rPr>
            <w:delText xml:space="preserve">(K) Representative 10x image of </w:delText>
          </w:r>
        </w:del>
      </w:ins>
      <w:ins w:id="2082" w:author="Jamie Courtland" w:date="2020-10-16T14:53:00Z">
        <w:del w:id="2083" w:author="Tyler Bradshaw" w:date="2020-12-05T17:32:00Z">
          <w:r w:rsidDel="000F4367">
            <w:rPr>
              <w:rFonts w:ascii="Arial" w:hAnsi="Arial" w:cs="Arial"/>
            </w:rPr>
            <w:delText xml:space="preserve">TH staining in </w:delText>
          </w:r>
        </w:del>
      </w:ins>
      <w:ins w:id="2084" w:author="Jamie Courtland" w:date="2020-10-16T14:50:00Z">
        <w:del w:id="2085" w:author="Tyler Bradshaw" w:date="2020-12-05T17:32:00Z">
          <w:r w:rsidDel="000F4367">
            <w:rPr>
              <w:rFonts w:ascii="Arial" w:hAnsi="Arial" w:cs="Arial"/>
            </w:rPr>
            <w:delText xml:space="preserve">the striatum </w:delText>
          </w:r>
        </w:del>
      </w:ins>
      <w:ins w:id="2086" w:author="Jamie Courtland" w:date="2020-10-16T14:53:00Z">
        <w:del w:id="2087" w:author="Tyler Bradshaw" w:date="2020-12-05T17:32:00Z">
          <w:r w:rsidDel="000F4367">
            <w:rPr>
              <w:rFonts w:ascii="Arial" w:hAnsi="Arial" w:cs="Arial"/>
            </w:rPr>
            <w:delText xml:space="preserve">of </w:delText>
          </w:r>
        </w:del>
      </w:ins>
      <w:ins w:id="2088" w:author="Jamie Courtland" w:date="2020-10-16T14:50:00Z">
        <w:del w:id="2089" w:author="Tyler Bradshaw" w:date="2020-12-05T17:32:00Z">
          <w:r w:rsidDel="000F4367">
            <w:rPr>
              <w:rFonts w:ascii="Arial" w:hAnsi="Arial" w:cs="Arial"/>
            </w:rPr>
            <w:delText>an 8 month-old WT mouse. Scale bar is 50µm.</w:delText>
          </w:r>
        </w:del>
      </w:ins>
    </w:p>
    <w:p w14:paraId="2DF10526" w14:textId="5BC0F0B8" w:rsidR="009D068A" w:rsidDel="000F4367" w:rsidRDefault="009D068A" w:rsidP="000F4367">
      <w:pPr>
        <w:spacing w:line="480" w:lineRule="auto"/>
        <w:jc w:val="thaiDistribute"/>
        <w:rPr>
          <w:ins w:id="2090" w:author="Jamie Courtland" w:date="2020-10-16T14:52:00Z"/>
          <w:del w:id="2091" w:author="Tyler Bradshaw" w:date="2020-12-05T17:32:00Z"/>
          <w:rFonts w:ascii="Arial" w:hAnsi="Arial" w:cs="Arial"/>
        </w:rPr>
        <w:pPrChange w:id="2092" w:author="Tyler Bradshaw" w:date="2020-12-05T17:32:00Z">
          <w:pPr>
            <w:spacing w:line="480" w:lineRule="auto"/>
            <w:jc w:val="thaiDistribute"/>
          </w:pPr>
        </w:pPrChange>
      </w:pPr>
      <w:ins w:id="2093" w:author="Jamie Courtland" w:date="2020-10-16T14:51:00Z">
        <w:del w:id="2094" w:author="Tyler Bradshaw" w:date="2020-12-05T17:32:00Z">
          <w:r w:rsidDel="000F4367">
            <w:rPr>
              <w:rFonts w:ascii="Arial" w:hAnsi="Arial" w:cs="Arial"/>
            </w:rPr>
            <w:delText>(L-N) Representative 40x image of WT striatum depicting tyrosine hydroxylase</w:delText>
          </w:r>
          <w:r w:rsidDel="000F4367">
            <w:rPr>
              <w:rFonts w:ascii="Arial" w:hAnsi="Arial" w:cs="Arial"/>
              <w:vertAlign w:val="superscript"/>
            </w:rPr>
            <w:delText>+</w:delText>
          </w:r>
          <w:r w:rsidDel="000F4367">
            <w:rPr>
              <w:rFonts w:ascii="Arial" w:hAnsi="Arial" w:cs="Arial"/>
            </w:rPr>
            <w:delText xml:space="preserve"> (TH</w:delText>
          </w:r>
          <w:r w:rsidDel="000F4367">
            <w:rPr>
              <w:rFonts w:ascii="Arial" w:hAnsi="Arial" w:cs="Arial"/>
              <w:vertAlign w:val="superscript"/>
            </w:rPr>
            <w:delText>+</w:delText>
          </w:r>
          <w:r w:rsidDel="000F4367">
            <w:rPr>
              <w:rFonts w:ascii="Arial" w:hAnsi="Arial" w:cs="Arial"/>
            </w:rPr>
            <w:delText>) dopaminergic innervation (</w:delText>
          </w:r>
        </w:del>
      </w:ins>
      <w:ins w:id="2095" w:author="Jamie Courtland" w:date="2020-10-16T14:55:00Z">
        <w:del w:id="2096" w:author="Tyler Bradshaw" w:date="2020-12-05T17:32:00Z">
          <w:r w:rsidDel="000F4367">
            <w:rPr>
              <w:rFonts w:ascii="Arial" w:hAnsi="Arial" w:cs="Arial"/>
            </w:rPr>
            <w:delText>L</w:delText>
          </w:r>
        </w:del>
      </w:ins>
      <w:ins w:id="2097" w:author="Jamie Courtland" w:date="2020-10-16T14:51:00Z">
        <w:del w:id="2098" w:author="Tyler Bradshaw" w:date="2020-12-05T17:32:00Z">
          <w:r w:rsidDel="000F4367">
            <w:rPr>
              <w:rFonts w:ascii="Arial" w:hAnsi="Arial" w:cs="Arial"/>
            </w:rPr>
            <w:delText>), NeuN</w:delText>
          </w:r>
          <w:r w:rsidDel="000F4367">
            <w:rPr>
              <w:rFonts w:ascii="Arial" w:hAnsi="Arial" w:cs="Arial"/>
              <w:vertAlign w:val="superscript"/>
            </w:rPr>
            <w:delText>+</w:delText>
          </w:r>
          <w:r w:rsidDel="000F4367">
            <w:rPr>
              <w:rFonts w:ascii="Arial" w:hAnsi="Arial" w:cs="Arial"/>
            </w:rPr>
            <w:delText xml:space="preserve"> neuronal marker (</w:delText>
          </w:r>
        </w:del>
      </w:ins>
      <w:ins w:id="2099" w:author="Jamie Courtland" w:date="2020-10-16T14:55:00Z">
        <w:del w:id="2100" w:author="Tyler Bradshaw" w:date="2020-12-05T17:32:00Z">
          <w:r w:rsidDel="000F4367">
            <w:rPr>
              <w:rFonts w:ascii="Arial" w:hAnsi="Arial" w:cs="Arial"/>
            </w:rPr>
            <w:delText>M</w:delText>
          </w:r>
        </w:del>
      </w:ins>
      <w:ins w:id="2101" w:author="Jamie Courtland" w:date="2020-10-16T14:51:00Z">
        <w:del w:id="2102" w:author="Tyler Bradshaw" w:date="2020-12-05T17:32:00Z">
          <w:r w:rsidDel="000F4367">
            <w:rPr>
              <w:rFonts w:ascii="Arial" w:hAnsi="Arial" w:cs="Arial"/>
            </w:rPr>
            <w:delText>), and their merged image (</w:delText>
          </w:r>
        </w:del>
      </w:ins>
      <w:ins w:id="2103" w:author="Jamie Courtland" w:date="2020-10-16T14:55:00Z">
        <w:del w:id="2104" w:author="Tyler Bradshaw" w:date="2020-12-05T17:32:00Z">
          <w:r w:rsidDel="000F4367">
            <w:rPr>
              <w:rFonts w:ascii="Arial" w:hAnsi="Arial" w:cs="Arial"/>
            </w:rPr>
            <w:delText>N</w:delText>
          </w:r>
        </w:del>
      </w:ins>
      <w:ins w:id="2105" w:author="Jamie Courtland" w:date="2020-10-16T14:51:00Z">
        <w:del w:id="2106" w:author="Tyler Bradshaw" w:date="2020-12-05T17:32:00Z">
          <w:r w:rsidDel="000F4367">
            <w:rPr>
              <w:rFonts w:ascii="Arial" w:hAnsi="Arial" w:cs="Arial"/>
            </w:rPr>
            <w:delText>). Scale bars are 15µm.</w:delText>
          </w:r>
        </w:del>
      </w:ins>
    </w:p>
    <w:p w14:paraId="49DA0D85" w14:textId="50D16832" w:rsidR="009D068A" w:rsidDel="000F4367" w:rsidRDefault="009D068A" w:rsidP="000F4367">
      <w:pPr>
        <w:spacing w:line="480" w:lineRule="auto"/>
        <w:jc w:val="thaiDistribute"/>
        <w:rPr>
          <w:ins w:id="2107" w:author="Jamie Courtland" w:date="2020-10-16T14:52:00Z"/>
          <w:del w:id="2108" w:author="Tyler Bradshaw" w:date="2020-12-05T17:32:00Z"/>
          <w:rFonts w:ascii="Arial" w:hAnsi="Arial" w:cs="Arial"/>
        </w:rPr>
        <w:pPrChange w:id="2109" w:author="Tyler Bradshaw" w:date="2020-12-05T17:32:00Z">
          <w:pPr>
            <w:spacing w:line="480" w:lineRule="auto"/>
            <w:jc w:val="thaiDistribute"/>
          </w:pPr>
        </w:pPrChange>
      </w:pPr>
      <w:ins w:id="2110" w:author="Jamie Courtland" w:date="2020-10-16T14:52:00Z">
        <w:del w:id="2111" w:author="Tyler Bradshaw" w:date="2020-12-05T17:32:00Z">
          <w:r w:rsidDel="000F4367">
            <w:rPr>
              <w:rFonts w:ascii="Arial" w:hAnsi="Arial" w:cs="Arial"/>
            </w:rPr>
            <w:delText>(O) Schematic representation of brain region analyzed, striatum, adapted from Allen Brain Atlas</w:delText>
          </w:r>
          <w:r w:rsidDel="000F4367">
            <w:rPr>
              <w:rFonts w:ascii="Arial" w:hAnsi="Arial" w:cs="Arial"/>
            </w:rPr>
            <w:fldChar w:fldCharType="begin" w:fldLock="1"/>
          </w:r>
          <w:r w:rsidDel="000F4367">
            <w:rPr>
              <w:rFonts w:ascii="Arial" w:hAnsi="Arial" w:cs="Arial"/>
            </w:rPr>
            <w:delInstrText>ADDIN CSL_CITATION {"citationItems":[{"id":"ITEM-1","itemData":{"DOI":"10.1038/nature13186","ISSN":"14764687","abstract":"Comprehensive knowledge of the brain's wiring diagram is fundamental for understanding how the nervous system processes information at both local and global scales. However, with the singular exception of the C. elegans microscale connectome, there are no complete connectivity data sets in other species. Here we report a brain-wide, cellular-level, mesoscale connectome for the mouse. The Allen Mouse Brain Connectivity Atlas uses enhanced green fluorescent protein (EGFP)-expressing adeno-associated viral vectors to trace axonal projections from defined regions and cell types, and high-throughput serial two-photon tomography to image the EGFP-labelled axons throughout the brain. This systematic and standardized approach allows spatial registration of individual experiments into a common three dimensional (3D) reference space, resulting in a whole-brain connectivity matrix. A computational model yields insights into connectional strength distribution, symmetry and other network properties. Virtual tractography illustrates 3D topography among interconnected regions. Cortico-thalamic pathway analysis demonstrates segregation and integration of parallel pathways. The Allen Mouse Brain Connectivity Atlas is a freely available, foundational resource for structural and functional investigations into the neural circuits that support behavioural and cognitive processes in health and disease.","author":[{"dropping-particle":"","family":"Oh","given":"Seung Wook","non-dropping-particle":"","parse-names":false,"suffix":""},{"dropping-particle":"","family":"Harris","given":"Julie A.","non-dropping-particle":"","parse-names":false,"suffix":""},{"dropping-particle":"","family":"Ng","given":"Lydia","non-dropping-particle":"","parse-names":false,"suffix":""},{"dropping-particle":"","family":"Winslow","given":"Brent","non-dropping-particle":"","parse-names":false,"suffix":""},{"dropping-particle":"","family":"Cain","given":"Nicholas","non-dropping-particle":"","parse-names":false,"suffix":""},{"dropping-particle":"","family":"Mihalas","given":"Stefan","non-dropping-particle":"","parse-names":false,"suffix":""},{"dropping-particle":"","family":"Wang","given":"Quanxin","non-dropping-particle":"","parse-names":false,"suffix":""},{"dropping-particle":"","family":"Lau","given":"Chris","non-dropping-particle":"","parse-names":false,"suffix":""},{"dropping-particle":"","family":"Kuan","given":"Leonard","non-dropping-particle":"","parse-names":false,"suffix":""},{"dropping-particle":"","family":"Henry","given":"Alex M.","non-dropping-particle":"","parse-names":false,"suffix":""},{"dropping-particle":"","family":"Mortrud","given":"Marty T.","non-dropping-particle":"","parse-names":false,"suffix":""},{"dropping-particle":"","family":"Ouellette","given":"Benjamin","non-dropping-particle":"","parse-names":false,"suffix":""},{"dropping-particle":"","family":"Nguyen","given":"Thuc Nghi","non-dropping-particle":"","parse-names":false,"suffix":""},{"dropping-particle":"","family":"Sorensen","given":"Staci A.","non-dropping-particle":"","parse-names":false,"suffix":""},{"dropping-particle":"","family":"Slaughterbeck","given":"Clifford R.","non-dropping-particle":"","parse-names":false,"suffix":""},{"dropping-particle":"","family":"Wakeman","given":"Wayne","non-dropping-particle":"","parse-names":false,"suffix":""},{"dropping-particle":"","family":"Li","given":"Yang","non-dropping-particle":"","parse-names":false,"suffix":""},{"dropping-particle":"","family":"Feng","given":"David","non-dropping-particle":"","parse-names":false,"suffix":""},{"dropping-particle":"","family":"Ho","given":"Anh","non-dropping-particle":"","parse-names":false,"suffix":""},{"dropping-particle":"","family":"Nicholas","given":"Eric","non-dropping-particle":"","parse-names":false,"suffix":""},{"dropping-particle":"","family":"Hirokawa","given":"Karla E.","non-dropping-particle":"","parse-names":false,"suffix":""},{"dropping-particle":"","family":"Bohn","given":"Phillip","non-dropping-particle":"","parse-names":false,"suffix":""},{"dropping-particle":"","family":"Joines","given":"Kevin M.","non-dropping-particle":"","parse-names":false,"suffix":""},{"dropping-particle":"","family":"Peng","given":"Hanchuan","non-dropping-particle":"","parse-names":false,"suffix":""},{"dropping-particle":"","family":"Hawrylycz","given":"Michael J.","non-dropping-particle":"","parse-names":false,"suffix":""},{"dropping-particle":"","family":"Phillips","given":"John W.","non-dropping-particle":"","parse-names":false,"suffix":""},{"dropping-particle":"","family":"Hohmann","given":"John G.","non-dropping-particle":"","parse-names":false,"suffix":""},{"dropping-particle":"","family":"Wohnoutka","given":"Paul","non-dropping-particle":"","parse-names":false,"suffix":""},{"dropping-particle":"","family":"Gerfen","given":"Charles R.","non-dropping-particle":"","parse-names":false,"suffix":""},{"dropping-particle":"","family":"Koch","given":"Christof","non-dropping-particle":"","parse-names":false,"suffix":""},{"dropping-particle":"","family":"Bernard","given":"Amy","non-dropping-particle":"","parse-names":false,"suffix":""},{"dropping-particle":"","family":"Dang","given":"Chinh","non-dropping-particle":"","parse-names":false,"suffix":""},{"dropping-particle":"","family":"Jones","given":"Allan R.","non-dropping-particle":"","parse-names":false,"suffix":""},{"dropping-particle":"","family":"Zeng","given":"Hongkui","non-dropping-particle":"","parse-names":false,"suffix":""}],"container-title":"Nature","id":"ITEM-1","issue":"7495","issued":{"date-parts":[["2014","4","10"]]},"page":"207-214","publisher":"Nature Publishing Group","title":"A mesoscale connectome of the mouse brain","type":"article-journal","volume":"508"},"uris":["http://www.mendeley.com/documents/?uuid=1e563493-efd9-3f8e-ad71-611c184d4028"]}],"mendeley":{"formattedCitation":"(Oh et al., 2014)","plainTextFormattedCitation":"(Oh et al., 2014)","previouslyFormattedCitation":"(Oh et al., 2014)"},"properties":{"noteIndex":0},"schema":"https://github.com/citation-style-language/schema/raw/master/csl-citation.json"}</w:delInstrText>
          </w:r>
          <w:r w:rsidDel="000F4367">
            <w:rPr>
              <w:rFonts w:ascii="Arial" w:hAnsi="Arial" w:cs="Arial"/>
            </w:rPr>
            <w:fldChar w:fldCharType="separate"/>
          </w:r>
          <w:r w:rsidRPr="00045F2E" w:rsidDel="000F4367">
            <w:rPr>
              <w:rFonts w:ascii="Arial" w:hAnsi="Arial" w:cs="Arial"/>
              <w:noProof/>
            </w:rPr>
            <w:delText>(Oh et al., 2014)</w:delText>
          </w:r>
          <w:r w:rsidDel="000F4367">
            <w:rPr>
              <w:rFonts w:ascii="Arial" w:hAnsi="Arial" w:cs="Arial"/>
            </w:rPr>
            <w:fldChar w:fldCharType="end"/>
          </w:r>
          <w:r w:rsidDel="000F4367">
            <w:rPr>
              <w:rFonts w:ascii="Arial" w:hAnsi="Arial" w:cs="Arial"/>
            </w:rPr>
            <w:delText>.</w:delText>
          </w:r>
        </w:del>
      </w:ins>
    </w:p>
    <w:p w14:paraId="7E7F659E" w14:textId="30C7F7BA" w:rsidR="009D068A" w:rsidDel="000F4367" w:rsidRDefault="009D068A" w:rsidP="000F4367">
      <w:pPr>
        <w:spacing w:line="480" w:lineRule="auto"/>
        <w:jc w:val="thaiDistribute"/>
        <w:rPr>
          <w:ins w:id="2112" w:author="Jamie Courtland" w:date="2020-10-16T14:54:00Z"/>
          <w:del w:id="2113" w:author="Tyler Bradshaw" w:date="2020-12-05T17:32:00Z"/>
          <w:rFonts w:ascii="Arial" w:hAnsi="Arial" w:cs="Arial"/>
        </w:rPr>
        <w:pPrChange w:id="2114" w:author="Tyler Bradshaw" w:date="2020-12-05T17:32:00Z">
          <w:pPr>
            <w:spacing w:line="480" w:lineRule="auto"/>
            <w:jc w:val="thaiDistribute"/>
          </w:pPr>
        </w:pPrChange>
      </w:pPr>
      <w:ins w:id="2115" w:author="Jamie Courtland" w:date="2020-10-16T14:52:00Z">
        <w:del w:id="2116" w:author="Tyler Bradshaw" w:date="2020-12-05T17:32:00Z">
          <w:r w:rsidDel="000F4367">
            <w:rPr>
              <w:rFonts w:ascii="Arial" w:hAnsi="Arial" w:cs="Arial"/>
            </w:rPr>
            <w:delText xml:space="preserve">(P) Representative 10x image of </w:delText>
          </w:r>
        </w:del>
      </w:ins>
      <w:ins w:id="2117" w:author="Jamie Courtland" w:date="2020-10-16T14:53:00Z">
        <w:del w:id="2118" w:author="Tyler Bradshaw" w:date="2020-12-05T17:32:00Z">
          <w:r w:rsidDel="000F4367">
            <w:rPr>
              <w:rFonts w:ascii="Arial" w:hAnsi="Arial" w:cs="Arial"/>
            </w:rPr>
            <w:delText xml:space="preserve">TH staining in </w:delText>
          </w:r>
        </w:del>
      </w:ins>
      <w:ins w:id="2119" w:author="Jamie Courtland" w:date="2020-10-16T14:52:00Z">
        <w:del w:id="2120" w:author="Tyler Bradshaw" w:date="2020-12-05T17:32:00Z">
          <w:r w:rsidDel="000F4367">
            <w:rPr>
              <w:rFonts w:ascii="Arial" w:hAnsi="Arial" w:cs="Arial"/>
            </w:rPr>
            <w:delText xml:space="preserve">the striatum </w:delText>
          </w:r>
        </w:del>
      </w:ins>
      <w:ins w:id="2121" w:author="Jamie Courtland" w:date="2020-10-16T14:53:00Z">
        <w:del w:id="2122" w:author="Tyler Bradshaw" w:date="2020-12-05T17:32:00Z">
          <w:r w:rsidDel="000F4367">
            <w:rPr>
              <w:rFonts w:ascii="Arial" w:hAnsi="Arial" w:cs="Arial"/>
            </w:rPr>
            <w:delText xml:space="preserve">of </w:delText>
          </w:r>
        </w:del>
      </w:ins>
      <w:ins w:id="2123" w:author="Jamie Courtland" w:date="2020-10-16T14:52:00Z">
        <w:del w:id="2124" w:author="Tyler Bradshaw" w:date="2020-12-05T17:32:00Z">
          <w:r w:rsidDel="000F4367">
            <w:rPr>
              <w:rFonts w:ascii="Arial" w:hAnsi="Arial" w:cs="Arial"/>
            </w:rPr>
            <w:delText>an 8 month-old MUT mouse. Scale bar is 50µm.</w:delText>
          </w:r>
        </w:del>
      </w:ins>
    </w:p>
    <w:p w14:paraId="5F3331ED" w14:textId="0B1C6622" w:rsidR="009D068A" w:rsidDel="000F4367" w:rsidRDefault="009D068A" w:rsidP="000F4367">
      <w:pPr>
        <w:spacing w:line="480" w:lineRule="auto"/>
        <w:jc w:val="thaiDistribute"/>
        <w:rPr>
          <w:ins w:id="2125" w:author="Jamie Courtland" w:date="2020-10-16T14:54:00Z"/>
          <w:del w:id="2126" w:author="Tyler Bradshaw" w:date="2020-12-05T17:32:00Z"/>
          <w:rFonts w:ascii="Arial" w:hAnsi="Arial" w:cs="Arial"/>
        </w:rPr>
        <w:pPrChange w:id="2127" w:author="Tyler Bradshaw" w:date="2020-12-05T17:32:00Z">
          <w:pPr>
            <w:spacing w:line="480" w:lineRule="auto"/>
            <w:jc w:val="thaiDistribute"/>
          </w:pPr>
        </w:pPrChange>
      </w:pPr>
      <w:ins w:id="2128" w:author="Jamie Courtland" w:date="2020-10-16T14:54:00Z">
        <w:del w:id="2129" w:author="Tyler Bradshaw" w:date="2020-12-05T17:32:00Z">
          <w:r w:rsidDel="000F4367">
            <w:rPr>
              <w:rFonts w:ascii="Arial" w:hAnsi="Arial" w:cs="Arial"/>
            </w:rPr>
            <w:delText>(Q-S) Representative 40x image of MUT striatum depicting tyrosine hydroxylase</w:delText>
          </w:r>
          <w:r w:rsidDel="000F4367">
            <w:rPr>
              <w:rFonts w:ascii="Arial" w:hAnsi="Arial" w:cs="Arial"/>
              <w:vertAlign w:val="superscript"/>
            </w:rPr>
            <w:delText>+</w:delText>
          </w:r>
          <w:r w:rsidDel="000F4367">
            <w:rPr>
              <w:rFonts w:ascii="Arial" w:hAnsi="Arial" w:cs="Arial"/>
            </w:rPr>
            <w:delText xml:space="preserve"> (TH</w:delText>
          </w:r>
          <w:r w:rsidDel="000F4367">
            <w:rPr>
              <w:rFonts w:ascii="Arial" w:hAnsi="Arial" w:cs="Arial"/>
              <w:vertAlign w:val="superscript"/>
            </w:rPr>
            <w:delText>+</w:delText>
          </w:r>
          <w:r w:rsidDel="000F4367">
            <w:rPr>
              <w:rFonts w:ascii="Arial" w:hAnsi="Arial" w:cs="Arial"/>
            </w:rPr>
            <w:delText>) dopaminergic innervation (</w:delText>
          </w:r>
        </w:del>
      </w:ins>
      <w:ins w:id="2130" w:author="Jamie Courtland" w:date="2020-10-16T14:55:00Z">
        <w:del w:id="2131" w:author="Tyler Bradshaw" w:date="2020-12-05T17:32:00Z">
          <w:r w:rsidDel="000F4367">
            <w:rPr>
              <w:rFonts w:ascii="Arial" w:hAnsi="Arial" w:cs="Arial"/>
            </w:rPr>
            <w:delText>Q</w:delText>
          </w:r>
        </w:del>
      </w:ins>
      <w:ins w:id="2132" w:author="Jamie Courtland" w:date="2020-10-16T14:54:00Z">
        <w:del w:id="2133" w:author="Tyler Bradshaw" w:date="2020-12-05T17:32:00Z">
          <w:r w:rsidDel="000F4367">
            <w:rPr>
              <w:rFonts w:ascii="Arial" w:hAnsi="Arial" w:cs="Arial"/>
            </w:rPr>
            <w:delText>), NeuN</w:delText>
          </w:r>
          <w:r w:rsidDel="000F4367">
            <w:rPr>
              <w:rFonts w:ascii="Arial" w:hAnsi="Arial" w:cs="Arial"/>
              <w:vertAlign w:val="superscript"/>
            </w:rPr>
            <w:delText>+</w:delText>
          </w:r>
          <w:r w:rsidDel="000F4367">
            <w:rPr>
              <w:rFonts w:ascii="Arial" w:hAnsi="Arial" w:cs="Arial"/>
            </w:rPr>
            <w:delText xml:space="preserve"> neuronal marker (</w:delText>
          </w:r>
        </w:del>
      </w:ins>
      <w:ins w:id="2134" w:author="Jamie Courtland" w:date="2020-10-16T14:55:00Z">
        <w:del w:id="2135" w:author="Tyler Bradshaw" w:date="2020-12-05T17:32:00Z">
          <w:r w:rsidDel="000F4367">
            <w:rPr>
              <w:rFonts w:ascii="Arial" w:hAnsi="Arial" w:cs="Arial"/>
            </w:rPr>
            <w:delText>R</w:delText>
          </w:r>
        </w:del>
      </w:ins>
      <w:ins w:id="2136" w:author="Jamie Courtland" w:date="2020-10-16T14:54:00Z">
        <w:del w:id="2137" w:author="Tyler Bradshaw" w:date="2020-12-05T17:32:00Z">
          <w:r w:rsidDel="000F4367">
            <w:rPr>
              <w:rFonts w:ascii="Arial" w:hAnsi="Arial" w:cs="Arial"/>
            </w:rPr>
            <w:delText>), and their merged image (</w:delText>
          </w:r>
        </w:del>
      </w:ins>
      <w:ins w:id="2138" w:author="Jamie Courtland" w:date="2020-10-16T14:55:00Z">
        <w:del w:id="2139" w:author="Tyler Bradshaw" w:date="2020-12-05T17:32:00Z">
          <w:r w:rsidDel="000F4367">
            <w:rPr>
              <w:rFonts w:ascii="Arial" w:hAnsi="Arial" w:cs="Arial"/>
            </w:rPr>
            <w:delText>S</w:delText>
          </w:r>
        </w:del>
      </w:ins>
      <w:ins w:id="2140" w:author="Jamie Courtland" w:date="2020-10-16T14:54:00Z">
        <w:del w:id="2141" w:author="Tyler Bradshaw" w:date="2020-12-05T17:32:00Z">
          <w:r w:rsidDel="000F4367">
            <w:rPr>
              <w:rFonts w:ascii="Arial" w:hAnsi="Arial" w:cs="Arial"/>
            </w:rPr>
            <w:delText>). Scale bars are 15µm.</w:delText>
          </w:r>
        </w:del>
      </w:ins>
    </w:p>
    <w:p w14:paraId="50D229B5" w14:textId="52DBB622" w:rsidR="009D068A" w:rsidDel="000F4367" w:rsidRDefault="009D068A" w:rsidP="000F4367">
      <w:pPr>
        <w:spacing w:line="480" w:lineRule="auto"/>
        <w:jc w:val="thaiDistribute"/>
        <w:rPr>
          <w:ins w:id="2142" w:author="Jamie Courtland" w:date="2020-10-16T14:41:00Z"/>
          <w:del w:id="2143" w:author="Tyler Bradshaw" w:date="2020-12-05T17:32:00Z"/>
          <w:rFonts w:ascii="Arial" w:hAnsi="Arial" w:cs="Arial"/>
        </w:rPr>
        <w:pPrChange w:id="2144" w:author="Tyler Bradshaw" w:date="2020-12-05T17:32:00Z">
          <w:pPr>
            <w:spacing w:line="480" w:lineRule="auto"/>
            <w:jc w:val="thaiDistribute"/>
          </w:pPr>
        </w:pPrChange>
      </w:pPr>
      <w:ins w:id="2145" w:author="Jamie Courtland" w:date="2020-10-16T14:55:00Z">
        <w:del w:id="2146" w:author="Tyler Bradshaw" w:date="2020-12-05T17:32:00Z">
          <w:r w:rsidDel="000F4367">
            <w:rPr>
              <w:rFonts w:ascii="Arial" w:hAnsi="Arial" w:cs="Arial"/>
            </w:rPr>
            <w:delText xml:space="preserve">(T) Graph depicting the mean </w:delText>
          </w:r>
        </w:del>
      </w:ins>
      <w:ins w:id="2147" w:author="Jamie Courtland" w:date="2020-10-16T14:57:00Z">
        <w:del w:id="2148" w:author="Tyler Bradshaw" w:date="2020-12-05T17:32:00Z">
          <w:r w:rsidR="002A1EB9" w:rsidDel="000F4367">
            <w:rPr>
              <w:rFonts w:ascii="Arial" w:hAnsi="Arial" w:cs="Arial"/>
            </w:rPr>
            <w:delText>intensity of</w:delText>
          </w:r>
        </w:del>
      </w:ins>
      <w:ins w:id="2149" w:author="Jamie Courtland" w:date="2020-10-16T14:55:00Z">
        <w:del w:id="2150" w:author="Tyler Bradshaw" w:date="2020-12-05T17:32:00Z">
          <w:r w:rsidDel="000F4367">
            <w:rPr>
              <w:rFonts w:ascii="Arial" w:hAnsi="Arial" w:cs="Arial"/>
            </w:rPr>
            <w:delText xml:space="preserve"> TH</w:delText>
          </w:r>
          <w:r w:rsidRPr="00256D1D" w:rsidDel="000F4367">
            <w:rPr>
              <w:rFonts w:ascii="Arial" w:hAnsi="Arial" w:cs="Arial"/>
              <w:vertAlign w:val="superscript"/>
            </w:rPr>
            <w:delText>+</w:delText>
          </w:r>
          <w:r w:rsidDel="000F4367">
            <w:rPr>
              <w:rFonts w:ascii="Arial" w:hAnsi="Arial" w:cs="Arial"/>
            </w:rPr>
            <w:delText xml:space="preserve"> </w:delText>
          </w:r>
        </w:del>
      </w:ins>
      <w:ins w:id="2151" w:author="Jamie Courtland" w:date="2020-10-16T14:57:00Z">
        <w:del w:id="2152" w:author="Tyler Bradshaw" w:date="2020-12-05T17:32:00Z">
          <w:r w:rsidR="002A1EB9" w:rsidDel="000F4367">
            <w:rPr>
              <w:rFonts w:ascii="Arial" w:hAnsi="Arial" w:cs="Arial"/>
            </w:rPr>
            <w:delText>signal</w:delText>
          </w:r>
        </w:del>
      </w:ins>
      <w:ins w:id="2153" w:author="Jamie Courtland" w:date="2020-10-16T14:55:00Z">
        <w:del w:id="2154" w:author="Tyler Bradshaw" w:date="2020-12-05T17:32:00Z">
          <w:r w:rsidDel="000F4367">
            <w:rPr>
              <w:rFonts w:ascii="Arial" w:hAnsi="Arial" w:cs="Arial"/>
            </w:rPr>
            <w:delText xml:space="preserve"> per 40x image reveals </w:delText>
          </w:r>
        </w:del>
      </w:ins>
      <w:ins w:id="2155" w:author="Jamie Courtland" w:date="2020-10-16T14:56:00Z">
        <w:del w:id="2156" w:author="Tyler Bradshaw" w:date="2020-12-05T17:32:00Z">
          <w:r w:rsidR="002A1EB9" w:rsidDel="000F4367">
            <w:rPr>
              <w:rFonts w:ascii="Arial" w:hAnsi="Arial" w:cs="Arial"/>
            </w:rPr>
            <w:delText xml:space="preserve">no significant difference </w:delText>
          </w:r>
        </w:del>
      </w:ins>
      <w:ins w:id="2157" w:author="Jamie Courtland" w:date="2020-10-16T14:58:00Z">
        <w:del w:id="2158" w:author="Tyler Bradshaw" w:date="2020-12-05T17:32:00Z">
          <w:r w:rsidR="002A1EB9" w:rsidDel="000F4367">
            <w:rPr>
              <w:rFonts w:ascii="Arial" w:hAnsi="Arial" w:cs="Arial"/>
            </w:rPr>
            <w:delText xml:space="preserve">between </w:delText>
          </w:r>
        </w:del>
      </w:ins>
      <w:ins w:id="2159" w:author="Jamie Courtland" w:date="2020-10-16T14:56:00Z">
        <w:del w:id="2160" w:author="Tyler Bradshaw" w:date="2020-12-05T17:32:00Z">
          <w:r w:rsidR="002A1EB9" w:rsidDel="000F4367">
            <w:rPr>
              <w:rFonts w:ascii="Arial" w:hAnsi="Arial" w:cs="Arial"/>
            </w:rPr>
            <w:delText xml:space="preserve">WT and MUT </w:delText>
          </w:r>
        </w:del>
      </w:ins>
      <w:ins w:id="2161" w:author="Jamie Courtland" w:date="2020-10-16T14:58:00Z">
        <w:del w:id="2162" w:author="Tyler Bradshaw" w:date="2020-12-05T17:32:00Z">
          <w:r w:rsidR="002A1EB9" w:rsidDel="000F4367">
            <w:rPr>
              <w:rFonts w:ascii="Arial" w:hAnsi="Arial" w:cs="Arial"/>
            </w:rPr>
            <w:delText>dopaminergic innervation</w:delText>
          </w:r>
        </w:del>
      </w:ins>
      <w:ins w:id="2163" w:author="Jamie Courtland" w:date="2020-10-16T14:56:00Z">
        <w:del w:id="2164" w:author="Tyler Bradshaw" w:date="2020-12-05T17:32:00Z">
          <w:r w:rsidDel="000F4367">
            <w:rPr>
              <w:rFonts w:ascii="Arial" w:hAnsi="Arial" w:cs="Arial"/>
            </w:rPr>
            <w:delText xml:space="preserve"> </w:delText>
          </w:r>
        </w:del>
      </w:ins>
      <w:ins w:id="2165" w:author="Jamie Courtland" w:date="2020-10-16T14:55:00Z">
        <w:del w:id="2166" w:author="Tyler Bradshaw" w:date="2020-12-05T17:32:00Z">
          <w:r w:rsidDel="000F4367">
            <w:rPr>
              <w:rFonts w:ascii="Arial" w:hAnsi="Arial" w:cs="Arial"/>
            </w:rPr>
            <w:delText>(8mo WT 3</w:delText>
          </w:r>
        </w:del>
      </w:ins>
      <w:ins w:id="2167" w:author="Jamie Courtland" w:date="2020-10-16T14:57:00Z">
        <w:del w:id="2168" w:author="Tyler Bradshaw" w:date="2020-12-05T17:32:00Z">
          <w:r w:rsidR="002A1EB9" w:rsidDel="000F4367">
            <w:rPr>
              <w:rFonts w:ascii="Arial" w:hAnsi="Arial" w:cs="Arial"/>
            </w:rPr>
            <w:delText>1</w:delText>
          </w:r>
        </w:del>
      </w:ins>
      <w:ins w:id="2169" w:author="Jamie Courtland" w:date="2020-10-16T14:55:00Z">
        <w:del w:id="2170" w:author="Tyler Bradshaw" w:date="2020-12-05T17:32:00Z">
          <w:r w:rsidDel="000F4367">
            <w:rPr>
              <w:rFonts w:ascii="Arial" w:hAnsi="Arial" w:cs="Arial"/>
            </w:rPr>
            <w:delText>.</w:delText>
          </w:r>
        </w:del>
      </w:ins>
      <w:ins w:id="2171" w:author="Jamie Courtland" w:date="2020-10-16T14:57:00Z">
        <w:del w:id="2172" w:author="Tyler Bradshaw" w:date="2020-12-05T17:32:00Z">
          <w:r w:rsidR="002A1EB9" w:rsidDel="000F4367">
            <w:rPr>
              <w:rFonts w:ascii="Arial" w:hAnsi="Arial" w:cs="Arial"/>
            </w:rPr>
            <w:delText>48</w:delText>
          </w:r>
        </w:del>
      </w:ins>
      <w:ins w:id="2173" w:author="Jamie Courtland" w:date="2020-10-16T14:55:00Z">
        <w:del w:id="2174" w:author="Tyler Bradshaw" w:date="2020-12-05T17:32:00Z">
          <w:r w:rsidDel="000F4367">
            <w:rPr>
              <w:rFonts w:ascii="Arial" w:hAnsi="Arial" w:cs="Arial"/>
            </w:rPr>
            <w:delText xml:space="preserve"> </w:delText>
          </w:r>
          <w:r w:rsidRPr="00714927" w:rsidDel="000F4367">
            <w:rPr>
              <w:rFonts w:ascii="Arial" w:hAnsi="Arial" w:cs="Arial"/>
            </w:rPr>
            <w:delText xml:space="preserve">± </w:delText>
          </w:r>
        </w:del>
      </w:ins>
      <w:ins w:id="2175" w:author="Jamie Courtland" w:date="2020-10-16T14:58:00Z">
        <w:del w:id="2176" w:author="Tyler Bradshaw" w:date="2020-12-05T17:32:00Z">
          <w:r w:rsidR="002A1EB9" w:rsidDel="000F4367">
            <w:rPr>
              <w:rFonts w:ascii="Arial" w:hAnsi="Arial" w:cs="Arial"/>
            </w:rPr>
            <w:delText>0.97</w:delText>
          </w:r>
        </w:del>
      </w:ins>
      <w:ins w:id="2177" w:author="Jamie Courtland" w:date="2020-10-16T14:55:00Z">
        <w:del w:id="2178" w:author="Tyler Bradshaw" w:date="2020-12-05T17:32:00Z">
          <w:r w:rsidDel="000F4367">
            <w:rPr>
              <w:rFonts w:ascii="Arial" w:hAnsi="Arial" w:cs="Arial"/>
            </w:rPr>
            <w:delText xml:space="preserve">, n=24 images, 8mo MUT </w:delText>
          </w:r>
        </w:del>
      </w:ins>
      <w:ins w:id="2179" w:author="Jamie Courtland" w:date="2020-10-16T14:58:00Z">
        <w:del w:id="2180" w:author="Tyler Bradshaw" w:date="2020-12-05T17:32:00Z">
          <w:r w:rsidR="002A1EB9" w:rsidDel="000F4367">
            <w:rPr>
              <w:rFonts w:ascii="Arial" w:hAnsi="Arial" w:cs="Arial"/>
            </w:rPr>
            <w:delText>31</w:delText>
          </w:r>
        </w:del>
      </w:ins>
      <w:ins w:id="2181" w:author="Jamie Courtland" w:date="2020-10-16T14:55:00Z">
        <w:del w:id="2182" w:author="Tyler Bradshaw" w:date="2020-12-05T17:32:00Z">
          <w:r w:rsidDel="000F4367">
            <w:rPr>
              <w:rFonts w:ascii="Arial" w:hAnsi="Arial" w:cs="Arial"/>
            </w:rPr>
            <w:delText>.</w:delText>
          </w:r>
        </w:del>
      </w:ins>
      <w:ins w:id="2183" w:author="Jamie Courtland" w:date="2020-10-16T14:58:00Z">
        <w:del w:id="2184" w:author="Tyler Bradshaw" w:date="2020-12-05T17:32:00Z">
          <w:r w:rsidR="002A1EB9" w:rsidDel="000F4367">
            <w:rPr>
              <w:rFonts w:ascii="Arial" w:hAnsi="Arial" w:cs="Arial"/>
            </w:rPr>
            <w:delText>80</w:delText>
          </w:r>
        </w:del>
      </w:ins>
      <w:ins w:id="2185" w:author="Jamie Courtland" w:date="2020-10-16T14:55:00Z">
        <w:del w:id="2186" w:author="Tyler Bradshaw" w:date="2020-12-05T17:32:00Z">
          <w:r w:rsidDel="000F4367">
            <w:rPr>
              <w:rFonts w:ascii="Arial" w:hAnsi="Arial" w:cs="Arial"/>
            </w:rPr>
            <w:delText xml:space="preserve"> </w:delText>
          </w:r>
          <w:r w:rsidRPr="00714927" w:rsidDel="000F4367">
            <w:rPr>
              <w:rFonts w:ascii="Arial" w:hAnsi="Arial" w:cs="Arial"/>
            </w:rPr>
            <w:delText xml:space="preserve">± </w:delText>
          </w:r>
          <w:r w:rsidDel="000F4367">
            <w:rPr>
              <w:rFonts w:ascii="Arial" w:hAnsi="Arial" w:cs="Arial"/>
            </w:rPr>
            <w:delText>1.</w:delText>
          </w:r>
        </w:del>
      </w:ins>
      <w:ins w:id="2187" w:author="Jamie Courtland" w:date="2020-10-16T14:58:00Z">
        <w:del w:id="2188" w:author="Tyler Bradshaw" w:date="2020-12-05T17:32:00Z">
          <w:r w:rsidR="002A1EB9" w:rsidDel="000F4367">
            <w:rPr>
              <w:rFonts w:ascii="Arial" w:hAnsi="Arial" w:cs="Arial"/>
            </w:rPr>
            <w:delText>35</w:delText>
          </w:r>
        </w:del>
      </w:ins>
      <w:ins w:id="2189" w:author="Jamie Courtland" w:date="2020-10-16T14:55:00Z">
        <w:del w:id="2190" w:author="Tyler Bradshaw" w:date="2020-12-05T17:32:00Z">
          <w:r w:rsidDel="000F4367">
            <w:rPr>
              <w:rFonts w:ascii="Arial" w:hAnsi="Arial" w:cs="Arial"/>
            </w:rPr>
            <w:delText xml:space="preserve">, n=24 images; </w:delText>
          </w:r>
        </w:del>
      </w:ins>
      <w:ins w:id="2191" w:author="Jamie Courtland" w:date="2020-10-16T14:59:00Z">
        <w:del w:id="2192" w:author="Tyler Bradshaw" w:date="2020-12-05T17:32:00Z">
          <w:r w:rsidR="002A1EB9" w:rsidDel="000F4367">
            <w:rPr>
              <w:rFonts w:ascii="Arial" w:hAnsi="Arial" w:cs="Arial"/>
            </w:rPr>
            <w:delText>t</w:delText>
          </w:r>
          <w:r w:rsidR="002A1EB9" w:rsidDel="000F4367">
            <w:rPr>
              <w:rFonts w:ascii="Arial" w:hAnsi="Arial" w:cs="Arial"/>
              <w:vertAlign w:val="subscript"/>
            </w:rPr>
            <w:delText>41.82</w:delText>
          </w:r>
        </w:del>
      </w:ins>
      <w:ins w:id="2193" w:author="Jamie Courtland" w:date="2020-10-16T14:55:00Z">
        <w:del w:id="2194" w:author="Tyler Bradshaw" w:date="2020-12-05T17:32:00Z">
          <w:r w:rsidDel="000F4367">
            <w:rPr>
              <w:rFonts w:ascii="Arial" w:hAnsi="Arial" w:cs="Arial"/>
            </w:rPr>
            <w:delText>=</w:delText>
          </w:r>
        </w:del>
      </w:ins>
      <w:ins w:id="2195" w:author="Jamie Courtland" w:date="2020-10-16T14:59:00Z">
        <w:del w:id="2196" w:author="Tyler Bradshaw" w:date="2020-12-05T17:32:00Z">
          <w:r w:rsidR="002A1EB9" w:rsidDel="000F4367">
            <w:rPr>
              <w:rFonts w:ascii="Arial" w:hAnsi="Arial" w:cs="Arial"/>
            </w:rPr>
            <w:delText>0.1955</w:delText>
          </w:r>
        </w:del>
      </w:ins>
      <w:ins w:id="2197" w:author="Jamie Courtland" w:date="2020-10-16T14:55:00Z">
        <w:del w:id="2198" w:author="Tyler Bradshaw" w:date="2020-12-05T17:32:00Z">
          <w:r w:rsidDel="000F4367">
            <w:rPr>
              <w:rFonts w:ascii="Arial" w:hAnsi="Arial" w:cs="Arial"/>
            </w:rPr>
            <w:delText>, p=</w:delText>
          </w:r>
        </w:del>
      </w:ins>
      <w:ins w:id="2199" w:author="Jamie Courtland" w:date="2020-10-16T14:59:00Z">
        <w:del w:id="2200" w:author="Tyler Bradshaw" w:date="2020-12-05T17:32:00Z">
          <w:r w:rsidR="002A1EB9" w:rsidDel="000F4367">
            <w:rPr>
              <w:rFonts w:ascii="Arial" w:hAnsi="Arial" w:cs="Arial"/>
            </w:rPr>
            <w:delText>0.8459</w:delText>
          </w:r>
        </w:del>
      </w:ins>
      <w:ins w:id="2201" w:author="Jamie Courtland" w:date="2020-10-16T14:55:00Z">
        <w:del w:id="2202" w:author="Tyler Bradshaw" w:date="2020-12-05T17:32:00Z">
          <w:r w:rsidDel="000F4367">
            <w:rPr>
              <w:rFonts w:ascii="Arial" w:hAnsi="Arial" w:cs="Arial"/>
            </w:rPr>
            <w:delText>).</w:delText>
          </w:r>
        </w:del>
      </w:ins>
      <w:ins w:id="2203" w:author="Jamie Courtland" w:date="2020-10-16T15:00:00Z">
        <w:del w:id="2204" w:author="Tyler Bradshaw" w:date="2020-12-05T17:32:00Z">
          <w:r w:rsidR="002A1EB9" w:rsidDel="000F4367">
            <w:rPr>
              <w:rFonts w:ascii="Arial" w:hAnsi="Arial" w:cs="Arial"/>
            </w:rPr>
            <w:delText xml:space="preserve"> </w:delText>
          </w:r>
        </w:del>
      </w:ins>
      <w:ins w:id="2205" w:author="Jamie Courtland" w:date="2020-10-16T14:46:00Z">
        <w:del w:id="2206" w:author="Tyler Bradshaw" w:date="2020-12-05T17:32:00Z">
          <w:r w:rsidDel="000F4367">
            <w:rPr>
              <w:rFonts w:ascii="Arial" w:hAnsi="Arial" w:cs="Arial"/>
            </w:rPr>
            <w:delText xml:space="preserve">Data obtained from three animals per condition, and reported as </w:delText>
          </w:r>
          <w:r w:rsidRPr="00714927" w:rsidDel="000F4367">
            <w:rPr>
              <w:rFonts w:ascii="Arial" w:hAnsi="Arial" w:cs="Arial"/>
            </w:rPr>
            <w:delText>mean ± standard error of the mean (SEM), with error bars as SEM.</w:delText>
          </w:r>
          <w:r w:rsidDel="000F4367">
            <w:rPr>
              <w:rFonts w:ascii="Arial" w:hAnsi="Arial" w:cs="Arial"/>
            </w:rPr>
            <w:delText xml:space="preserve"> Mann-Whitney test (J) and two-tailed t-test (T). </w:delText>
          </w:r>
        </w:del>
      </w:ins>
    </w:p>
    <w:p w14:paraId="00F32ED6" w14:textId="51E70D0B" w:rsidR="00B83BCC" w:rsidDel="000F4367" w:rsidRDefault="00B83BCC" w:rsidP="000F4367">
      <w:pPr>
        <w:spacing w:line="480" w:lineRule="auto"/>
        <w:jc w:val="thaiDistribute"/>
        <w:rPr>
          <w:del w:id="2207" w:author="Tyler Bradshaw" w:date="2020-12-05T17:32:00Z"/>
          <w:rFonts w:ascii="Arial" w:hAnsi="Arial" w:cs="Arial"/>
        </w:rPr>
        <w:pPrChange w:id="2208" w:author="Tyler Bradshaw" w:date="2020-12-05T17:32:00Z">
          <w:pPr>
            <w:spacing w:line="480" w:lineRule="auto"/>
            <w:jc w:val="thaiDistribute"/>
          </w:pPr>
        </w:pPrChange>
      </w:pPr>
    </w:p>
    <w:p w14:paraId="0C586FC2" w14:textId="1F27496F" w:rsidR="00B83BCC" w:rsidRPr="00714927" w:rsidDel="000F4367" w:rsidRDefault="00B83BCC" w:rsidP="000F4367">
      <w:pPr>
        <w:spacing w:line="480" w:lineRule="auto"/>
        <w:jc w:val="thaiDistribute"/>
        <w:rPr>
          <w:del w:id="2209" w:author="Tyler Bradshaw" w:date="2020-12-05T17:32:00Z"/>
          <w:rFonts w:ascii="Arial" w:hAnsi="Arial" w:cs="Arial"/>
          <w:b/>
          <w:bCs/>
        </w:rPr>
        <w:pPrChange w:id="2210" w:author="Tyler Bradshaw" w:date="2020-12-05T17:32:00Z">
          <w:pPr>
            <w:spacing w:line="480" w:lineRule="auto"/>
            <w:jc w:val="thaiDistribute"/>
          </w:pPr>
        </w:pPrChange>
      </w:pPr>
      <w:del w:id="2211" w:author="Tyler Bradshaw" w:date="2020-12-05T17:32:00Z">
        <w:r w:rsidRPr="00714927" w:rsidDel="000F4367">
          <w:rPr>
            <w:rFonts w:ascii="Arial" w:hAnsi="Arial" w:cs="Arial"/>
            <w:b/>
            <w:bCs/>
          </w:rPr>
          <w:delText xml:space="preserve">Figure </w:delText>
        </w:r>
        <w:r w:rsidDel="000F4367">
          <w:rPr>
            <w:rFonts w:ascii="Arial" w:hAnsi="Arial" w:cs="Arial"/>
            <w:b/>
            <w:bCs/>
          </w:rPr>
          <w:delText>6- figure supplement 1</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do not display deficits in spatial working memory</w:delText>
        </w:r>
        <w:r w:rsidDel="000F4367">
          <w:rPr>
            <w:rFonts w:ascii="Arial" w:hAnsi="Arial" w:cs="Arial"/>
            <w:b/>
            <w:bCs/>
          </w:rPr>
          <w:delText xml:space="preserve"> or novel object recognition</w:delText>
        </w:r>
        <w:r w:rsidRPr="00714927" w:rsidDel="000F4367">
          <w:rPr>
            <w:rFonts w:ascii="Arial" w:hAnsi="Arial" w:cs="Arial"/>
            <w:b/>
            <w:bCs/>
          </w:rPr>
          <w:delText xml:space="preserve">; related to Figure </w:delText>
        </w:r>
        <w:r w:rsidDel="000F4367">
          <w:rPr>
            <w:rFonts w:ascii="Arial" w:hAnsi="Arial" w:cs="Arial"/>
            <w:b/>
            <w:bCs/>
          </w:rPr>
          <w:delText>6</w:delText>
        </w:r>
        <w:r w:rsidRPr="00714927" w:rsidDel="000F4367">
          <w:rPr>
            <w:rFonts w:ascii="Arial" w:hAnsi="Arial" w:cs="Arial"/>
            <w:b/>
            <w:bCs/>
          </w:rPr>
          <w:delText xml:space="preserve"> </w:delText>
        </w:r>
      </w:del>
    </w:p>
    <w:p w14:paraId="37C418CE" w14:textId="3F007E32" w:rsidR="00B83BCC" w:rsidRPr="00714927" w:rsidDel="000F4367" w:rsidRDefault="00B83BCC" w:rsidP="000F4367">
      <w:pPr>
        <w:spacing w:line="480" w:lineRule="auto"/>
        <w:jc w:val="thaiDistribute"/>
        <w:rPr>
          <w:del w:id="2212" w:author="Tyler Bradshaw" w:date="2020-12-05T17:32:00Z"/>
          <w:rFonts w:ascii="Arial" w:hAnsi="Arial" w:cs="Arial"/>
        </w:rPr>
        <w:pPrChange w:id="2213" w:author="Tyler Bradshaw" w:date="2020-12-05T17:32:00Z">
          <w:pPr>
            <w:spacing w:line="480" w:lineRule="auto"/>
            <w:jc w:val="thaiDistribute"/>
          </w:pPr>
        </w:pPrChange>
      </w:pPr>
      <w:del w:id="2214" w:author="Tyler Bradshaw" w:date="2020-12-05T17:32:00Z">
        <w:r w:rsidRPr="00714927" w:rsidDel="000F4367">
          <w:rPr>
            <w:rFonts w:ascii="Arial" w:hAnsi="Arial" w:cs="Arial"/>
          </w:rPr>
          <w:delText xml:space="preserve">(A) Y-maze paradigm. Mice were placed in the center of the maze and allowed to explore all three arms freely for five minutes. Each arm had distinct visual cues. </w:delText>
        </w:r>
      </w:del>
    </w:p>
    <w:p w14:paraId="78F86612" w14:textId="56DBBB98" w:rsidR="00B83BCC" w:rsidDel="000F4367" w:rsidRDefault="00B83BCC" w:rsidP="000F4367">
      <w:pPr>
        <w:spacing w:line="480" w:lineRule="auto"/>
        <w:jc w:val="thaiDistribute"/>
        <w:rPr>
          <w:del w:id="2215" w:author="Tyler Bradshaw" w:date="2020-12-05T17:32:00Z"/>
          <w:rFonts w:ascii="Arial" w:hAnsi="Arial" w:cs="Arial"/>
        </w:rPr>
        <w:pPrChange w:id="2216" w:author="Tyler Bradshaw" w:date="2020-12-05T17:32:00Z">
          <w:pPr>
            <w:spacing w:line="480" w:lineRule="auto"/>
            <w:jc w:val="thaiDistribute"/>
          </w:pPr>
        </w:pPrChange>
      </w:pPr>
      <w:del w:id="2217" w:author="Tyler Bradshaw" w:date="2020-12-05T17:32:00Z">
        <w:r w:rsidRPr="00714927" w:rsidDel="000F4367">
          <w:rPr>
            <w:rFonts w:ascii="Arial" w:hAnsi="Arial" w:cs="Arial"/>
          </w:rPr>
          <w:delText>(B) Graph depicting the percent alternations achieved for each mouse at adolescence (WT 51.48 ± 2.47%, MUT 50.81 ± 2.19%, t</w:delText>
        </w:r>
        <w:r w:rsidRPr="00CE42E4" w:rsidDel="000F4367">
          <w:rPr>
            <w:rFonts w:ascii="Arial" w:hAnsi="Arial" w:cs="Arial"/>
            <w:vertAlign w:val="subscript"/>
          </w:rPr>
          <w:delText>24</w:delText>
        </w:r>
        <w:r w:rsidRPr="00714927" w:rsidDel="000F4367">
          <w:rPr>
            <w:rFonts w:ascii="Arial" w:hAnsi="Arial" w:cs="Arial"/>
          </w:rPr>
          <w:delText>=0.2036, p=0.8404)</w:delText>
        </w:r>
        <w:r w:rsidDel="000F4367">
          <w:rPr>
            <w:rFonts w:ascii="Arial" w:hAnsi="Arial" w:cs="Arial"/>
          </w:rPr>
          <w:delText>.</w:delText>
        </w:r>
        <w:r w:rsidRPr="00714927" w:rsidDel="000F4367">
          <w:rPr>
            <w:rFonts w:ascii="Arial" w:hAnsi="Arial" w:cs="Arial"/>
          </w:rPr>
          <w:delText xml:space="preserve"> </w:delText>
        </w:r>
      </w:del>
    </w:p>
    <w:p w14:paraId="6C70B0C7" w14:textId="1842B09D" w:rsidR="00B83BCC" w:rsidRPr="00714927" w:rsidDel="000F4367" w:rsidRDefault="00B83BCC" w:rsidP="000F4367">
      <w:pPr>
        <w:spacing w:line="480" w:lineRule="auto"/>
        <w:jc w:val="thaiDistribute"/>
        <w:rPr>
          <w:del w:id="2218" w:author="Tyler Bradshaw" w:date="2020-12-05T17:32:00Z"/>
          <w:rFonts w:ascii="Arial" w:hAnsi="Arial" w:cs="Arial"/>
        </w:rPr>
        <w:pPrChange w:id="2219" w:author="Tyler Bradshaw" w:date="2020-12-05T17:32:00Z">
          <w:pPr>
            <w:spacing w:line="480" w:lineRule="auto"/>
            <w:jc w:val="thaiDistribute"/>
          </w:pPr>
        </w:pPrChange>
      </w:pPr>
      <w:del w:id="2220" w:author="Tyler Bradshaw" w:date="2020-12-05T17:32:00Z">
        <w:r w:rsidDel="000F4367">
          <w:rPr>
            <w:rFonts w:ascii="Arial" w:hAnsi="Arial" w:cs="Arial"/>
          </w:rPr>
          <w:delText xml:space="preserve">(C) </w:delText>
        </w:r>
        <w:r w:rsidRPr="00714927" w:rsidDel="000F4367">
          <w:rPr>
            <w:rFonts w:ascii="Arial" w:hAnsi="Arial" w:cs="Arial"/>
          </w:rPr>
          <w:delText xml:space="preserve">Graph depicting the percent alternations achieved for each mouse </w:delText>
        </w:r>
        <w:r w:rsidDel="000F4367">
          <w:rPr>
            <w:rFonts w:ascii="Arial" w:hAnsi="Arial" w:cs="Arial"/>
          </w:rPr>
          <w:delText xml:space="preserve">at </w:delText>
        </w:r>
        <w:r w:rsidRPr="00714927" w:rsidDel="000F4367">
          <w:rPr>
            <w:rFonts w:ascii="Arial" w:hAnsi="Arial" w:cs="Arial"/>
          </w:rPr>
          <w:delText>adulthood (WT 56.12 ±1.53%, MUT 57.93 ± 2.56%, t</w:delText>
        </w:r>
        <w:r w:rsidRPr="00CE42E4" w:rsidDel="000F4367">
          <w:rPr>
            <w:rFonts w:ascii="Arial" w:hAnsi="Arial" w:cs="Arial"/>
            <w:vertAlign w:val="subscript"/>
          </w:rPr>
          <w:delText>18</w:delText>
        </w:r>
        <w:r w:rsidRPr="00714927" w:rsidDel="000F4367">
          <w:rPr>
            <w:rFonts w:ascii="Arial" w:hAnsi="Arial" w:cs="Arial"/>
          </w:rPr>
          <w:delText>=0.6074, p=0.5511)</w:delText>
        </w:r>
        <w:r w:rsidDel="000F4367">
          <w:rPr>
            <w:rFonts w:ascii="Arial" w:hAnsi="Arial" w:cs="Arial"/>
          </w:rPr>
          <w:delText>.</w:delText>
        </w:r>
      </w:del>
    </w:p>
    <w:p w14:paraId="3A3AC664" w14:textId="5E79801F" w:rsidR="00B83BCC" w:rsidDel="000F4367" w:rsidRDefault="00B83BCC" w:rsidP="000F4367">
      <w:pPr>
        <w:spacing w:line="480" w:lineRule="auto"/>
        <w:jc w:val="thaiDistribute"/>
        <w:rPr>
          <w:del w:id="2221" w:author="Tyler Bradshaw" w:date="2020-12-05T17:32:00Z"/>
          <w:rFonts w:ascii="Arial" w:hAnsi="Arial" w:cs="Arial"/>
        </w:rPr>
        <w:pPrChange w:id="2222" w:author="Tyler Bradshaw" w:date="2020-12-05T17:32:00Z">
          <w:pPr>
            <w:spacing w:line="480" w:lineRule="auto"/>
            <w:jc w:val="thaiDistribute"/>
          </w:pPr>
        </w:pPrChange>
      </w:pPr>
      <w:del w:id="2223" w:author="Tyler Bradshaw" w:date="2020-12-05T17:32:00Z">
        <w:r w:rsidRPr="00714927" w:rsidDel="000F4367">
          <w:rPr>
            <w:rFonts w:ascii="Arial" w:hAnsi="Arial" w:cs="Arial"/>
          </w:rPr>
          <w:delText>(</w:delText>
        </w:r>
        <w:r w:rsidDel="000F4367">
          <w:rPr>
            <w:rFonts w:ascii="Arial" w:hAnsi="Arial" w:cs="Arial"/>
          </w:rPr>
          <w:delText>D</w:delText>
        </w:r>
        <w:r w:rsidRPr="00714927" w:rsidDel="000F4367">
          <w:rPr>
            <w:rFonts w:ascii="Arial" w:hAnsi="Arial" w:cs="Arial"/>
          </w:rPr>
          <w:delText>) Graphs of the number of direct revisits mice made to the arm they just explored reveal no difference between genotypes at adolescence (WT 2.64 ± 0.50, MUT 2.42 ± 0.42, t</w:delText>
        </w:r>
        <w:r w:rsidRPr="00CE42E4" w:rsidDel="000F4367">
          <w:rPr>
            <w:rFonts w:ascii="Arial" w:hAnsi="Arial" w:cs="Arial"/>
            <w:vertAlign w:val="subscript"/>
          </w:rPr>
          <w:delText>24</w:delText>
        </w:r>
        <w:r w:rsidRPr="00714927" w:rsidDel="000F4367">
          <w:rPr>
            <w:rFonts w:ascii="Arial" w:hAnsi="Arial" w:cs="Arial"/>
          </w:rPr>
          <w:delText>=0.3482, p=0.7308)</w:delText>
        </w:r>
        <w:r w:rsidDel="000F4367">
          <w:rPr>
            <w:rFonts w:ascii="Arial" w:hAnsi="Arial" w:cs="Arial"/>
          </w:rPr>
          <w:delText>.</w:delText>
        </w:r>
      </w:del>
    </w:p>
    <w:p w14:paraId="7BD9CD28" w14:textId="2BB6307D" w:rsidR="00B83BCC" w:rsidRPr="00714927" w:rsidDel="000F4367" w:rsidRDefault="00B83BCC" w:rsidP="000F4367">
      <w:pPr>
        <w:spacing w:line="480" w:lineRule="auto"/>
        <w:jc w:val="thaiDistribute"/>
        <w:rPr>
          <w:del w:id="2224" w:author="Tyler Bradshaw" w:date="2020-12-05T17:32:00Z"/>
          <w:rFonts w:ascii="Arial" w:hAnsi="Arial" w:cs="Arial"/>
        </w:rPr>
        <w:pPrChange w:id="2225" w:author="Tyler Bradshaw" w:date="2020-12-05T17:32:00Z">
          <w:pPr>
            <w:spacing w:line="480" w:lineRule="auto"/>
            <w:jc w:val="thaiDistribute"/>
          </w:pPr>
        </w:pPrChange>
      </w:pPr>
      <w:del w:id="2226" w:author="Tyler Bradshaw" w:date="2020-12-05T17:32:00Z">
        <w:r w:rsidDel="000F4367">
          <w:rPr>
            <w:rFonts w:ascii="Arial" w:hAnsi="Arial" w:cs="Arial"/>
          </w:rPr>
          <w:delText>(E)</w:delText>
        </w:r>
        <w:r w:rsidRPr="00714927" w:rsidDel="000F4367">
          <w:rPr>
            <w:rFonts w:ascii="Arial" w:hAnsi="Arial" w:cs="Arial"/>
          </w:rPr>
          <w:delText xml:space="preserve"> Graphs of the number of direct revisits mice made </w:delText>
        </w:r>
        <w:r w:rsidDel="000F4367">
          <w:rPr>
            <w:rFonts w:ascii="Arial" w:hAnsi="Arial" w:cs="Arial"/>
          </w:rPr>
          <w:delText xml:space="preserve">at </w:delText>
        </w:r>
        <w:r w:rsidRPr="00714927" w:rsidDel="000F4367">
          <w:rPr>
            <w:rFonts w:ascii="Arial" w:hAnsi="Arial" w:cs="Arial"/>
          </w:rPr>
          <w:delText>adulthood (WT 1.36 ± 0.33, MUT 1.42 ± 0.36, t</w:delText>
        </w:r>
        <w:r w:rsidRPr="00CE42E4" w:rsidDel="000F4367">
          <w:rPr>
            <w:rFonts w:ascii="Arial" w:hAnsi="Arial" w:cs="Arial"/>
            <w:vertAlign w:val="subscript"/>
          </w:rPr>
          <w:delText>24</w:delText>
        </w:r>
        <w:r w:rsidRPr="00714927" w:rsidDel="000F4367">
          <w:rPr>
            <w:rFonts w:ascii="Arial" w:hAnsi="Arial" w:cs="Arial"/>
          </w:rPr>
          <w:delText xml:space="preserve">=0.1231, p=0.9031). </w:delText>
        </w:r>
      </w:del>
    </w:p>
    <w:p w14:paraId="6DA067C5" w14:textId="04C5BE65" w:rsidR="00B83BCC" w:rsidDel="000F4367" w:rsidRDefault="00B83BCC" w:rsidP="000F4367">
      <w:pPr>
        <w:spacing w:line="480" w:lineRule="auto"/>
        <w:jc w:val="thaiDistribute"/>
        <w:rPr>
          <w:del w:id="2227" w:author="Tyler Bradshaw" w:date="2020-12-05T17:32:00Z"/>
          <w:rFonts w:ascii="Arial" w:hAnsi="Arial" w:cs="Arial"/>
        </w:rPr>
        <w:pPrChange w:id="2228" w:author="Tyler Bradshaw" w:date="2020-12-05T17:32:00Z">
          <w:pPr>
            <w:spacing w:line="480" w:lineRule="auto"/>
            <w:jc w:val="thaiDistribute"/>
          </w:pPr>
        </w:pPrChange>
      </w:pPr>
      <w:del w:id="2229"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xml:space="preserve">) Similar to </w:delText>
        </w:r>
        <w:r w:rsidDel="000F4367">
          <w:rPr>
            <w:rFonts w:ascii="Arial" w:hAnsi="Arial" w:cs="Arial"/>
          </w:rPr>
          <w:delText>D-E</w:delText>
        </w:r>
        <w:r w:rsidRPr="00714927" w:rsidDel="000F4367">
          <w:rPr>
            <w:rFonts w:ascii="Arial" w:hAnsi="Arial" w:cs="Arial"/>
          </w:rPr>
          <w:delText>, there were no differences in the number of indirect revisits (ex: arm A</w:delText>
        </w:r>
        <w:r w:rsidRPr="00B469B5" w:rsidDel="000F4367">
          <w:rPr>
            <w:rFonts w:ascii="Arial" w:hAnsi="Arial" w:cs="Arial"/>
          </w:rPr>
          <w:sym w:font="Wingdings" w:char="F0E0"/>
        </w:r>
        <w:r w:rsidRPr="00714927" w:rsidDel="000F4367">
          <w:rPr>
            <w:rFonts w:ascii="Arial" w:hAnsi="Arial" w:cs="Arial"/>
          </w:rPr>
          <w:delText xml:space="preserve"> arm B</w:delText>
        </w:r>
        <w:r w:rsidRPr="00B469B5" w:rsidDel="000F4367">
          <w:rPr>
            <w:rFonts w:ascii="Arial" w:hAnsi="Arial" w:cs="Arial"/>
          </w:rPr>
          <w:sym w:font="Wingdings" w:char="F0E0"/>
        </w:r>
        <w:r w:rsidRPr="00714927" w:rsidDel="000F4367">
          <w:rPr>
            <w:rFonts w:ascii="Arial" w:hAnsi="Arial" w:cs="Arial"/>
          </w:rPr>
          <w:delText xml:space="preserve">arm A) between genotypes at adolescence (WT 10.21 ± 1.03, MUT 12.00 ± 1.48, U=69, p=0.4515) </w:delText>
        </w:r>
      </w:del>
    </w:p>
    <w:p w14:paraId="3DB9F4AA" w14:textId="2B512E19" w:rsidR="00B83BCC" w:rsidRPr="00714927" w:rsidDel="000F4367" w:rsidRDefault="00B83BCC" w:rsidP="000F4367">
      <w:pPr>
        <w:spacing w:line="480" w:lineRule="auto"/>
        <w:jc w:val="thaiDistribute"/>
        <w:rPr>
          <w:del w:id="2230" w:author="Tyler Bradshaw" w:date="2020-12-05T17:32:00Z"/>
          <w:rFonts w:ascii="Arial" w:hAnsi="Arial" w:cs="Arial"/>
        </w:rPr>
        <w:pPrChange w:id="2231" w:author="Tyler Bradshaw" w:date="2020-12-05T17:32:00Z">
          <w:pPr>
            <w:spacing w:line="480" w:lineRule="auto"/>
            <w:jc w:val="thaiDistribute"/>
          </w:pPr>
        </w:pPrChange>
      </w:pPr>
      <w:del w:id="2232" w:author="Tyler Bradshaw" w:date="2020-12-05T17:32:00Z">
        <w:r w:rsidDel="000F4367">
          <w:rPr>
            <w:rFonts w:ascii="Arial" w:hAnsi="Arial" w:cs="Arial"/>
          </w:rPr>
          <w:delText xml:space="preserve">(G) Indirect revisits at </w:delText>
        </w:r>
        <w:r w:rsidRPr="00714927" w:rsidDel="000F4367">
          <w:rPr>
            <w:rFonts w:ascii="Arial" w:hAnsi="Arial" w:cs="Arial"/>
          </w:rPr>
          <w:delText>adulthood (WT 12.86 ± 1.26, MUT 15.17 ± 1.43, t</w:delText>
        </w:r>
        <w:r w:rsidRPr="00CE42E4" w:rsidDel="000F4367">
          <w:rPr>
            <w:rFonts w:ascii="Arial" w:hAnsi="Arial" w:cs="Arial"/>
            <w:vertAlign w:val="subscript"/>
          </w:rPr>
          <w:delText>23</w:delText>
        </w:r>
        <w:r w:rsidRPr="00714927" w:rsidDel="000F4367">
          <w:rPr>
            <w:rFonts w:ascii="Arial" w:hAnsi="Arial" w:cs="Arial"/>
          </w:rPr>
          <w:delText xml:space="preserve">=1.211, p=0.2380). </w:delText>
        </w:r>
      </w:del>
    </w:p>
    <w:p w14:paraId="21EC0097" w14:textId="0D83FE00" w:rsidR="00B83BCC" w:rsidDel="000F4367" w:rsidRDefault="00B83BCC" w:rsidP="000F4367">
      <w:pPr>
        <w:spacing w:line="480" w:lineRule="auto"/>
        <w:jc w:val="thaiDistribute"/>
        <w:rPr>
          <w:del w:id="2233" w:author="Tyler Bradshaw" w:date="2020-12-05T17:32:00Z"/>
          <w:rFonts w:ascii="Arial" w:hAnsi="Arial" w:cs="Arial"/>
        </w:rPr>
        <w:pPrChange w:id="2234" w:author="Tyler Bradshaw" w:date="2020-12-05T17:32:00Z">
          <w:pPr>
            <w:spacing w:line="480" w:lineRule="auto"/>
            <w:jc w:val="thaiDistribute"/>
          </w:pPr>
        </w:pPrChange>
      </w:pPr>
      <w:del w:id="2235" w:author="Tyler Bradshaw" w:date="2020-12-05T17:32:00Z">
        <w:r w:rsidRPr="00714927" w:rsidDel="000F4367">
          <w:rPr>
            <w:rFonts w:ascii="Arial" w:hAnsi="Arial" w:cs="Arial"/>
          </w:rPr>
          <w:delText>(</w:delText>
        </w:r>
        <w:r w:rsidDel="000F4367">
          <w:rPr>
            <w:rFonts w:ascii="Arial" w:hAnsi="Arial" w:cs="Arial"/>
          </w:rPr>
          <w:delText>H</w:delText>
        </w:r>
        <w:r w:rsidRPr="00714927" w:rsidDel="000F4367">
          <w:rPr>
            <w:rFonts w:ascii="Arial" w:hAnsi="Arial" w:cs="Arial"/>
          </w:rPr>
          <w:delText>) There were no significant differences in total distance travelled</w:delText>
        </w:r>
        <w:r w:rsidDel="000F4367">
          <w:rPr>
            <w:rFonts w:ascii="Arial" w:hAnsi="Arial" w:cs="Arial"/>
          </w:rPr>
          <w:delText xml:space="preserve"> at adolescence</w:delText>
        </w:r>
        <w:r w:rsidRPr="00714927" w:rsidDel="000F4367">
          <w:rPr>
            <w:rFonts w:ascii="Arial" w:hAnsi="Arial" w:cs="Arial"/>
          </w:rPr>
          <w:delText>, suggesting that motor function did not affect Y-maze performance (WT 2401 ± 98.9 cm, MUT 2406 ± 121.0 cm, t</w:delText>
        </w:r>
        <w:r w:rsidRPr="00CE42E4" w:rsidDel="000F4367">
          <w:rPr>
            <w:rFonts w:ascii="Arial" w:hAnsi="Arial" w:cs="Arial"/>
            <w:vertAlign w:val="subscript"/>
          </w:rPr>
          <w:delText>22</w:delText>
        </w:r>
        <w:r w:rsidRPr="00714927" w:rsidDel="000F4367">
          <w:rPr>
            <w:rFonts w:ascii="Arial" w:hAnsi="Arial" w:cs="Arial"/>
          </w:rPr>
          <w:delText>=0.03281, p=0.9741</w:delText>
        </w:r>
        <w:r w:rsidDel="000F4367">
          <w:rPr>
            <w:rFonts w:ascii="Arial" w:hAnsi="Arial" w:cs="Arial"/>
          </w:rPr>
          <w:delText>).</w:delText>
        </w:r>
      </w:del>
    </w:p>
    <w:p w14:paraId="75DF6ABB" w14:textId="703619AC" w:rsidR="00B83BCC" w:rsidDel="000F4367" w:rsidRDefault="00B83BCC" w:rsidP="000F4367">
      <w:pPr>
        <w:spacing w:line="480" w:lineRule="auto"/>
        <w:jc w:val="thaiDistribute"/>
        <w:rPr>
          <w:del w:id="2236" w:author="Tyler Bradshaw" w:date="2020-12-05T17:32:00Z"/>
          <w:rFonts w:ascii="Arial" w:hAnsi="Arial" w:cs="Arial"/>
        </w:rPr>
        <w:pPrChange w:id="2237" w:author="Tyler Bradshaw" w:date="2020-12-05T17:32:00Z">
          <w:pPr>
            <w:spacing w:line="480" w:lineRule="auto"/>
            <w:jc w:val="thaiDistribute"/>
          </w:pPr>
        </w:pPrChange>
      </w:pPr>
      <w:del w:id="2238" w:author="Tyler Bradshaw" w:date="2020-12-05T17:32:00Z">
        <w:r w:rsidRPr="00CE42E4" w:rsidDel="000F4367">
          <w:rPr>
            <w:rFonts w:ascii="Arial" w:hAnsi="Arial" w:cs="Arial"/>
          </w:rPr>
          <w:delText xml:space="preserve">(I) No difference in distanced travelled at </w:delText>
        </w:r>
        <w:r w:rsidDel="000F4367">
          <w:rPr>
            <w:rFonts w:ascii="Arial" w:hAnsi="Arial" w:cs="Arial"/>
          </w:rPr>
          <w:delText>adulthood</w:delText>
        </w:r>
        <w:r w:rsidRPr="00B469B5" w:rsidDel="000F4367">
          <w:rPr>
            <w:rFonts w:ascii="Arial" w:hAnsi="Arial" w:cs="Arial"/>
          </w:rPr>
          <w:delText xml:space="preserve"> </w:delText>
        </w:r>
        <w:r w:rsidDel="000F4367">
          <w:rPr>
            <w:rFonts w:ascii="Arial" w:hAnsi="Arial" w:cs="Arial"/>
          </w:rPr>
          <w:delText>(</w:delText>
        </w:r>
        <w:r w:rsidRPr="00B469B5" w:rsidDel="000F4367">
          <w:rPr>
            <w:rFonts w:ascii="Arial" w:hAnsi="Arial" w:cs="Arial"/>
          </w:rPr>
          <w:delText>WT 2761 ± 111.6 cm, MUT 3124 ± 191.1 cm, t</w:delText>
        </w:r>
        <w:r w:rsidRPr="00CE42E4" w:rsidDel="000F4367">
          <w:rPr>
            <w:rFonts w:ascii="Arial" w:hAnsi="Arial" w:cs="Arial"/>
            <w:vertAlign w:val="subscript"/>
          </w:rPr>
          <w:delText>18</w:delText>
        </w:r>
        <w:r w:rsidRPr="00B469B5" w:rsidDel="000F4367">
          <w:rPr>
            <w:rFonts w:ascii="Arial" w:hAnsi="Arial" w:cs="Arial"/>
          </w:rPr>
          <w:delText xml:space="preserve">=1.638, p=0.1189). </w:delText>
        </w:r>
      </w:del>
    </w:p>
    <w:p w14:paraId="170E8BE3" w14:textId="752B87DC" w:rsidR="00B83BCC" w:rsidRPr="00714927" w:rsidDel="000F4367" w:rsidRDefault="00B83BCC" w:rsidP="000F4367">
      <w:pPr>
        <w:spacing w:line="480" w:lineRule="auto"/>
        <w:jc w:val="thaiDistribute"/>
        <w:rPr>
          <w:del w:id="2239" w:author="Tyler Bradshaw" w:date="2020-12-05T17:32:00Z"/>
          <w:rFonts w:ascii="Arial" w:hAnsi="Arial" w:cs="Arial"/>
          <w:b/>
          <w:bCs/>
        </w:rPr>
        <w:pPrChange w:id="2240" w:author="Tyler Bradshaw" w:date="2020-12-05T17:32:00Z">
          <w:pPr>
            <w:spacing w:line="480" w:lineRule="auto"/>
            <w:jc w:val="thaiDistribute"/>
          </w:pPr>
        </w:pPrChange>
      </w:pPr>
      <w:del w:id="2241" w:author="Tyler Bradshaw" w:date="2020-12-05T17:32:00Z">
        <w:r w:rsidDel="000F4367">
          <w:rPr>
            <w:rFonts w:ascii="Arial" w:hAnsi="Arial" w:cs="Arial"/>
          </w:rPr>
          <w:delText>(J)</w:delText>
        </w:r>
        <w:r w:rsidDel="000F4367">
          <w:rPr>
            <w:rFonts w:ascii="Arial" w:hAnsi="Arial" w:cs="Arial"/>
            <w:b/>
            <w:bCs/>
          </w:rPr>
          <w:delText xml:space="preserve"> </w:delText>
        </w:r>
        <w:r w:rsidRPr="00714927" w:rsidDel="000F4367">
          <w:rPr>
            <w:rFonts w:ascii="Arial" w:hAnsi="Arial" w:cs="Arial"/>
          </w:rPr>
          <w:delText xml:space="preserve">Novel object task. Mice first performed a 5-minute trial in which they were placed in an arena with two identical objects and allowed to explore freely, while their behavior was tracked with video software. Mice were returned to their home cage, and then re-introduced to the arena a half an hour later, where one of the objects had been replaced with a novel object, and their behavior was again tracked. Twenty-four hours later the same test was performed, but the novel object was replaced with another new object. </w:delText>
        </w:r>
      </w:del>
    </w:p>
    <w:p w14:paraId="241931FF" w14:textId="23FC3145" w:rsidR="00B83BCC" w:rsidDel="000F4367" w:rsidRDefault="00B83BCC" w:rsidP="000F4367">
      <w:pPr>
        <w:spacing w:line="480" w:lineRule="auto"/>
        <w:jc w:val="thaiDistribute"/>
        <w:rPr>
          <w:del w:id="2242" w:author="Tyler Bradshaw" w:date="2020-12-05T17:32:00Z"/>
          <w:rFonts w:ascii="Arial" w:hAnsi="Arial" w:cs="Arial"/>
        </w:rPr>
        <w:pPrChange w:id="2243" w:author="Tyler Bradshaw" w:date="2020-12-05T17:32:00Z">
          <w:pPr>
            <w:spacing w:line="480" w:lineRule="auto"/>
            <w:jc w:val="thaiDistribute"/>
          </w:pPr>
        </w:pPrChange>
      </w:pPr>
      <w:del w:id="2244" w:author="Tyler Bradshaw" w:date="2020-12-05T17:32:00Z">
        <w:r w:rsidRPr="00714927" w:rsidDel="000F4367">
          <w:rPr>
            <w:rFonts w:ascii="Arial" w:hAnsi="Arial" w:cs="Arial"/>
          </w:rPr>
          <w:delText>(</w:delText>
        </w:r>
        <w:r w:rsidDel="000F4367">
          <w:rPr>
            <w:rFonts w:ascii="Arial" w:hAnsi="Arial" w:cs="Arial"/>
          </w:rPr>
          <w:delText>K</w:delText>
        </w:r>
        <w:r w:rsidRPr="00714927" w:rsidDel="000F4367">
          <w:rPr>
            <w:rFonts w:ascii="Arial" w:hAnsi="Arial" w:cs="Arial"/>
          </w:rPr>
          <w:delText xml:space="preserve">) Graph depicting </w:delText>
        </w:r>
        <w:r w:rsidDel="000F4367">
          <w:rPr>
            <w:rFonts w:ascii="Arial" w:hAnsi="Arial" w:cs="Arial"/>
          </w:rPr>
          <w:delText xml:space="preserve">adolescent </w:delText>
        </w:r>
        <w:r w:rsidRPr="00714927" w:rsidDel="000F4367">
          <w:rPr>
            <w:rFonts w:ascii="Arial" w:hAnsi="Arial" w:cs="Arial"/>
          </w:rPr>
          <w:delText>animals’ preference for the novel object during the three phases of the task, training (Train), short-term memory (STM), and long-term memory (LTM). No significant difference in object preference is seen between genotypes for any phase (Train WT -0.092 ± 0.065, Train MUT -0.123 ± 0.072, STM WT 0.488 ± 0.076, STM MUT 0.315 ± 0.094, LTM WT 0.479 ± 0.046, LTM MUT 0.373 ± 0.076, F</w:delText>
        </w:r>
        <w:r w:rsidRPr="00CE42E4" w:rsidDel="000F4367">
          <w:rPr>
            <w:rFonts w:ascii="Arial" w:hAnsi="Arial" w:cs="Arial"/>
            <w:vertAlign w:val="subscript"/>
          </w:rPr>
          <w:delText>1,22</w:delText>
        </w:r>
        <w:r w:rsidRPr="00714927" w:rsidDel="000F4367">
          <w:rPr>
            <w:rFonts w:ascii="Arial" w:hAnsi="Arial" w:cs="Arial"/>
          </w:rPr>
          <w:delText>=1.840, p=0.1887</w:delText>
        </w:r>
        <w:r w:rsidDel="000F4367">
          <w:rPr>
            <w:rFonts w:ascii="Arial" w:hAnsi="Arial" w:cs="Arial"/>
          </w:rPr>
          <w:delText>).</w:delText>
        </w:r>
      </w:del>
    </w:p>
    <w:p w14:paraId="759FD5C1" w14:textId="68826DAB" w:rsidR="00B83BCC" w:rsidRPr="00714927" w:rsidDel="000F4367" w:rsidRDefault="00B83BCC" w:rsidP="000F4367">
      <w:pPr>
        <w:spacing w:line="480" w:lineRule="auto"/>
        <w:jc w:val="thaiDistribute"/>
        <w:rPr>
          <w:del w:id="2245" w:author="Tyler Bradshaw" w:date="2020-12-05T17:32:00Z"/>
          <w:rFonts w:ascii="Arial" w:hAnsi="Arial" w:cs="Arial"/>
        </w:rPr>
        <w:pPrChange w:id="2246" w:author="Tyler Bradshaw" w:date="2020-12-05T17:32:00Z">
          <w:pPr>
            <w:spacing w:line="480" w:lineRule="auto"/>
            <w:jc w:val="thaiDistribute"/>
          </w:pPr>
        </w:pPrChange>
      </w:pPr>
      <w:del w:id="2247" w:author="Tyler Bradshaw" w:date="2020-12-05T17:32:00Z">
        <w:r w:rsidDel="000F4367">
          <w:rPr>
            <w:rFonts w:ascii="Arial" w:hAnsi="Arial" w:cs="Arial"/>
          </w:rPr>
          <w:delText xml:space="preserve">(L) </w:delText>
        </w:r>
        <w:r w:rsidRPr="00714927" w:rsidDel="000F4367">
          <w:rPr>
            <w:rFonts w:ascii="Arial" w:hAnsi="Arial" w:cs="Arial"/>
          </w:rPr>
          <w:delText xml:space="preserve">Graph depicting </w:delText>
        </w:r>
        <w:r w:rsidDel="000F4367">
          <w:rPr>
            <w:rFonts w:ascii="Arial" w:hAnsi="Arial" w:cs="Arial"/>
          </w:rPr>
          <w:delText xml:space="preserve">adult </w:delText>
        </w:r>
        <w:r w:rsidRPr="00714927" w:rsidDel="000F4367">
          <w:rPr>
            <w:rFonts w:ascii="Arial" w:hAnsi="Arial" w:cs="Arial"/>
          </w:rPr>
          <w:delText>animals’ preference for the novel object</w:delText>
        </w:r>
        <w:r w:rsidDel="000F4367">
          <w:rPr>
            <w:rFonts w:ascii="Arial" w:hAnsi="Arial" w:cs="Arial"/>
          </w:rPr>
          <w:delText>. (</w:delText>
        </w:r>
        <w:r w:rsidRPr="00714927" w:rsidDel="000F4367">
          <w:rPr>
            <w:rFonts w:ascii="Arial" w:hAnsi="Arial" w:cs="Arial"/>
          </w:rPr>
          <w:delText>Train WT -0.066 ± 0.053, Train MUT -0.130 ± 0.089, STM WT 0.416 ± 0.060, STM MUT 0.274 ± 0.096, LTM</w:delText>
        </w:r>
        <w:r w:rsidDel="000F4367">
          <w:rPr>
            <w:rFonts w:ascii="Arial" w:hAnsi="Arial" w:cs="Arial"/>
          </w:rPr>
          <w:delText xml:space="preserve"> </w:delText>
        </w:r>
        <w:r w:rsidRPr="00714927" w:rsidDel="000F4367">
          <w:rPr>
            <w:rFonts w:ascii="Arial" w:hAnsi="Arial" w:cs="Arial"/>
          </w:rPr>
          <w:delText>WT 0.316 ± 0.059, LTM MUT 0.306 ± 0.050, F</w:delText>
        </w:r>
        <w:r w:rsidRPr="00CE42E4" w:rsidDel="000F4367">
          <w:rPr>
            <w:rFonts w:ascii="Arial" w:hAnsi="Arial" w:cs="Arial"/>
            <w:vertAlign w:val="subscript"/>
          </w:rPr>
          <w:delText>1,22</w:delText>
        </w:r>
        <w:r w:rsidRPr="00714927" w:rsidDel="000F4367">
          <w:rPr>
            <w:rFonts w:ascii="Arial" w:hAnsi="Arial" w:cs="Arial"/>
          </w:rPr>
          <w:delText xml:space="preserve">=0.9735, p=0.3345). </w:delText>
        </w:r>
      </w:del>
    </w:p>
    <w:p w14:paraId="0FD85051" w14:textId="04FAC979" w:rsidR="00B83BCC" w:rsidDel="000F4367" w:rsidRDefault="00B83BCC" w:rsidP="000F4367">
      <w:pPr>
        <w:spacing w:line="480" w:lineRule="auto"/>
        <w:jc w:val="thaiDistribute"/>
        <w:rPr>
          <w:del w:id="2248" w:author="Tyler Bradshaw" w:date="2020-12-05T17:32:00Z"/>
          <w:rFonts w:ascii="Arial" w:hAnsi="Arial" w:cs="Arial"/>
        </w:rPr>
        <w:pPrChange w:id="2249" w:author="Tyler Bradshaw" w:date="2020-12-05T17:32:00Z">
          <w:pPr>
            <w:spacing w:line="480" w:lineRule="auto"/>
            <w:jc w:val="thaiDistribute"/>
          </w:pPr>
        </w:pPrChange>
      </w:pPr>
      <w:del w:id="2250" w:author="Tyler Bradshaw" w:date="2020-12-05T17:32:00Z">
        <w:r w:rsidRPr="00714927" w:rsidDel="000F4367">
          <w:rPr>
            <w:rFonts w:ascii="Arial" w:hAnsi="Arial" w:cs="Arial"/>
          </w:rPr>
          <w:delText>(</w:delText>
        </w:r>
        <w:r w:rsidDel="000F4367">
          <w:rPr>
            <w:rFonts w:ascii="Arial" w:hAnsi="Arial" w:cs="Arial"/>
          </w:rPr>
          <w:delText>M</w:delText>
        </w:r>
        <w:r w:rsidRPr="00714927" w:rsidDel="000F4367">
          <w:rPr>
            <w:rFonts w:ascii="Arial" w:hAnsi="Arial" w:cs="Arial"/>
          </w:rPr>
          <w:delText xml:space="preserve">) Graph depicting the total amount of time (in seconds) </w:delText>
        </w:r>
        <w:r w:rsidDel="000F4367">
          <w:rPr>
            <w:rFonts w:ascii="Arial" w:hAnsi="Arial" w:cs="Arial"/>
          </w:rPr>
          <w:delText xml:space="preserve">adolescent </w:delText>
        </w:r>
        <w:r w:rsidRPr="00714927" w:rsidDel="000F4367">
          <w:rPr>
            <w:rFonts w:ascii="Arial" w:hAnsi="Arial" w:cs="Arial"/>
          </w:rPr>
          <w:delText>animals spent exploring both objects in each phase of the task. No significant difference in exploration time was observed across genotypes, suggesting that genotype does not hinder object exploration (Train P44 WT 38.10 ± 2.45 s, Train P44 MUT 50.04 ± 5.44 s, STM P44 WT 55.02 ± 4.31 s, STM P44 MUT 63.60 ± 4.50 s, LTM P45 WT 46.75 ± 3.34 s, LTM P45 MUT 68.08 ± 7.54 s, F</w:delText>
        </w:r>
        <w:r w:rsidRPr="00CE42E4" w:rsidDel="000F4367">
          <w:rPr>
            <w:rFonts w:ascii="Arial" w:hAnsi="Arial" w:cs="Arial"/>
            <w:vertAlign w:val="subscript"/>
          </w:rPr>
          <w:delText>1,22</w:delText>
        </w:r>
        <w:r w:rsidRPr="00714927" w:rsidDel="000F4367">
          <w:rPr>
            <w:rFonts w:ascii="Arial" w:hAnsi="Arial" w:cs="Arial"/>
          </w:rPr>
          <w:delText>=7.373, p=0.0126</w:delText>
        </w:r>
        <w:r w:rsidDel="000F4367">
          <w:rPr>
            <w:rFonts w:ascii="Arial" w:hAnsi="Arial" w:cs="Arial"/>
          </w:rPr>
          <w:delText>).</w:delText>
        </w:r>
      </w:del>
    </w:p>
    <w:p w14:paraId="788DE8FF" w14:textId="632D36DD" w:rsidR="00B83BCC" w:rsidRPr="007A335B" w:rsidDel="000F4367" w:rsidRDefault="00B83BCC" w:rsidP="000F4367">
      <w:pPr>
        <w:spacing w:line="480" w:lineRule="auto"/>
        <w:jc w:val="thaiDistribute"/>
        <w:rPr>
          <w:del w:id="2251" w:author="Tyler Bradshaw" w:date="2020-12-05T17:32:00Z"/>
          <w:rFonts w:ascii="Arial" w:hAnsi="Arial" w:cs="Arial"/>
        </w:rPr>
        <w:pPrChange w:id="2252" w:author="Tyler Bradshaw" w:date="2020-12-05T17:32:00Z">
          <w:pPr>
            <w:spacing w:line="480" w:lineRule="auto"/>
            <w:jc w:val="thaiDistribute"/>
          </w:pPr>
        </w:pPrChange>
      </w:pPr>
      <w:del w:id="2253" w:author="Tyler Bradshaw" w:date="2020-12-05T17:32:00Z">
        <w:r w:rsidDel="000F4367">
          <w:rPr>
            <w:rFonts w:ascii="Arial" w:hAnsi="Arial" w:cs="Arial"/>
          </w:rPr>
          <w:delText>(N) Graph depicting the total time adult animals spent exploring both objects in each the task (</w:delText>
        </w:r>
        <w:r w:rsidRPr="00714927" w:rsidDel="000F4367">
          <w:rPr>
            <w:rFonts w:ascii="Arial" w:hAnsi="Arial" w:cs="Arial"/>
          </w:rPr>
          <w:delText>Train WT 39.10 ± 3.62 s, Train MUT 51.15 ± 4.91 s, STM WT 44.75 ± 4.87 s, STM MUT 49.56 ± 6.16 s, LTM WT 39.02 ± 5.29 s, LTM MUT 55.15 ± 7.34 s, F</w:delText>
        </w:r>
        <w:r w:rsidRPr="00CE42E4" w:rsidDel="000F4367">
          <w:rPr>
            <w:rFonts w:ascii="Arial" w:hAnsi="Arial" w:cs="Arial"/>
            <w:vertAlign w:val="subscript"/>
          </w:rPr>
          <w:delText>1,22</w:delText>
        </w:r>
        <w:r w:rsidRPr="00714927" w:rsidDel="000F4367">
          <w:rPr>
            <w:rFonts w:ascii="Arial" w:hAnsi="Arial" w:cs="Arial"/>
          </w:rPr>
          <w:delText>=2.936, p=0.1007).</w:delText>
        </w:r>
        <w:r w:rsidDel="000F4367">
          <w:rPr>
            <w:rFonts w:ascii="Arial" w:hAnsi="Arial" w:cs="Arial"/>
          </w:rPr>
          <w:delText xml:space="preserve"> </w:delText>
        </w:r>
        <w:r w:rsidRPr="007A335B" w:rsidDel="000F4367">
          <w:rPr>
            <w:rFonts w:ascii="Arial" w:hAnsi="Arial" w:cs="Arial"/>
          </w:rPr>
          <w:delText xml:space="preserve">For all </w:delText>
        </w:r>
        <w:r w:rsidDel="000F4367">
          <w:rPr>
            <w:rFonts w:ascii="Arial" w:hAnsi="Arial" w:cs="Arial"/>
          </w:rPr>
          <w:delText xml:space="preserve">Y-maze </w:delText>
        </w:r>
        <w:r w:rsidRPr="007A335B" w:rsidDel="000F4367">
          <w:rPr>
            <w:rFonts w:ascii="Arial" w:hAnsi="Arial" w:cs="Arial"/>
          </w:rPr>
          <w:delText xml:space="preserve">measures, WT n=14, MUT n=12. </w:delText>
        </w:r>
        <w:r w:rsidRPr="00714927" w:rsidDel="000F4367">
          <w:rPr>
            <w:rFonts w:ascii="Arial" w:hAnsi="Arial" w:cs="Arial"/>
          </w:rPr>
          <w:delText xml:space="preserve">For </w:delText>
        </w:r>
        <w:r w:rsidDel="000F4367">
          <w:rPr>
            <w:rFonts w:ascii="Arial" w:hAnsi="Arial" w:cs="Arial"/>
          </w:rPr>
          <w:delText>all novel object measures</w:delText>
        </w:r>
        <w:r w:rsidRPr="00714927" w:rsidDel="000F4367">
          <w:rPr>
            <w:rFonts w:ascii="Arial" w:hAnsi="Arial" w:cs="Arial"/>
          </w:rPr>
          <w:delText xml:space="preserve">, WT n=13, MUT n=11. </w:delText>
        </w:r>
        <w:r w:rsidRPr="007A335B" w:rsidDel="000F4367">
          <w:rPr>
            <w:rFonts w:ascii="Arial" w:hAnsi="Arial" w:cs="Arial"/>
          </w:rPr>
          <w:delText>Data reported as mean ± SEM, error bars are SEM. Two-tailed t-tests or Mann-Whitney U tests</w:delText>
        </w:r>
        <w:r w:rsidDel="000F4367">
          <w:rPr>
            <w:rFonts w:ascii="Arial" w:hAnsi="Arial" w:cs="Arial"/>
          </w:rPr>
          <w:delText xml:space="preserve"> (B-I), t</w:delText>
        </w:r>
        <w:r w:rsidRPr="00714927" w:rsidDel="000F4367">
          <w:rPr>
            <w:rFonts w:ascii="Arial" w:hAnsi="Arial" w:cs="Arial"/>
          </w:rPr>
          <w:delText>wo-way ANOVAs</w:delText>
        </w:r>
        <w:r w:rsidDel="000F4367">
          <w:rPr>
            <w:rFonts w:ascii="Arial" w:hAnsi="Arial" w:cs="Arial"/>
          </w:rPr>
          <w:delText xml:space="preserve"> (K-N)</w:delText>
        </w:r>
        <w:r w:rsidRPr="00714927" w:rsidDel="000F4367">
          <w:rPr>
            <w:rFonts w:ascii="Arial" w:hAnsi="Arial" w:cs="Arial"/>
          </w:rPr>
          <w:delText>.</w:delText>
        </w:r>
      </w:del>
    </w:p>
    <w:p w14:paraId="773079F7" w14:textId="589E978C" w:rsidR="00B83BCC" w:rsidRPr="00714927" w:rsidDel="000F4367" w:rsidRDefault="00B83BCC" w:rsidP="000F4367">
      <w:pPr>
        <w:spacing w:line="480" w:lineRule="auto"/>
        <w:jc w:val="thaiDistribute"/>
        <w:rPr>
          <w:del w:id="2254" w:author="Tyler Bradshaw" w:date="2020-12-05T17:32:00Z"/>
          <w:rFonts w:ascii="Arial" w:hAnsi="Arial" w:cs="Arial"/>
        </w:rPr>
        <w:pPrChange w:id="2255" w:author="Tyler Bradshaw" w:date="2020-12-05T17:32:00Z">
          <w:pPr>
            <w:spacing w:line="480" w:lineRule="auto"/>
            <w:jc w:val="thaiDistribute"/>
          </w:pPr>
        </w:pPrChange>
      </w:pPr>
    </w:p>
    <w:p w14:paraId="19C3F856" w14:textId="7EA27E11" w:rsidR="00B83BCC" w:rsidRPr="00714927" w:rsidDel="000F4367" w:rsidRDefault="00B83BCC" w:rsidP="000F4367">
      <w:pPr>
        <w:spacing w:line="480" w:lineRule="auto"/>
        <w:jc w:val="thaiDistribute"/>
        <w:rPr>
          <w:del w:id="2256" w:author="Tyler Bradshaw" w:date="2020-12-05T17:32:00Z"/>
          <w:rFonts w:ascii="Arial" w:hAnsi="Arial" w:cs="Arial"/>
          <w:b/>
          <w:bCs/>
        </w:rPr>
        <w:pPrChange w:id="2257" w:author="Tyler Bradshaw" w:date="2020-12-05T17:32:00Z">
          <w:pPr>
            <w:spacing w:line="480" w:lineRule="auto"/>
            <w:jc w:val="thaiDistribute"/>
          </w:pPr>
        </w:pPrChange>
      </w:pPr>
      <w:del w:id="2258" w:author="Tyler Bradshaw" w:date="2020-12-05T17:32:00Z">
        <w:r w:rsidRPr="00714927" w:rsidDel="000F4367">
          <w:rPr>
            <w:rFonts w:ascii="Arial" w:hAnsi="Arial" w:cs="Arial"/>
            <w:b/>
            <w:bCs/>
          </w:rPr>
          <w:delText xml:space="preserve">Figure </w:delText>
        </w:r>
        <w:r w:rsidDel="000F4367">
          <w:rPr>
            <w:rFonts w:ascii="Arial" w:hAnsi="Arial" w:cs="Arial"/>
            <w:b/>
            <w:bCs/>
          </w:rPr>
          <w:delText>6- figure supplement 2</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do not have significant deficits in contextual fear memory recall, auditory perception, or tactile sensation; related to Figure </w:delText>
        </w:r>
        <w:r w:rsidDel="000F4367">
          <w:rPr>
            <w:rFonts w:ascii="Arial" w:hAnsi="Arial" w:cs="Arial"/>
            <w:b/>
            <w:bCs/>
          </w:rPr>
          <w:delText>6</w:delText>
        </w:r>
        <w:r w:rsidRPr="00714927" w:rsidDel="000F4367">
          <w:rPr>
            <w:rFonts w:ascii="Arial" w:hAnsi="Arial" w:cs="Arial"/>
            <w:b/>
            <w:bCs/>
          </w:rPr>
          <w:delText xml:space="preserve"> </w:delText>
        </w:r>
      </w:del>
    </w:p>
    <w:p w14:paraId="0E1ABB9C" w14:textId="49C9C523" w:rsidR="00B83BCC" w:rsidRPr="00714927" w:rsidDel="000F4367" w:rsidRDefault="00B83BCC" w:rsidP="000F4367">
      <w:pPr>
        <w:spacing w:line="480" w:lineRule="auto"/>
        <w:jc w:val="thaiDistribute"/>
        <w:rPr>
          <w:del w:id="2259" w:author="Tyler Bradshaw" w:date="2020-12-05T17:32:00Z"/>
          <w:rFonts w:ascii="Arial" w:hAnsi="Arial" w:cs="Arial"/>
        </w:rPr>
        <w:pPrChange w:id="2260" w:author="Tyler Bradshaw" w:date="2020-12-05T17:32:00Z">
          <w:pPr>
            <w:spacing w:line="480" w:lineRule="auto"/>
            <w:jc w:val="thaiDistribute"/>
          </w:pPr>
        </w:pPrChange>
      </w:pPr>
      <w:del w:id="2261" w:author="Tyler Bradshaw" w:date="2020-12-05T17:32:00Z">
        <w:r w:rsidRPr="00714927" w:rsidDel="000F4367">
          <w:rPr>
            <w:rFonts w:ascii="Arial" w:hAnsi="Arial" w:cs="Arial"/>
          </w:rPr>
          <w:delText xml:space="preserve">(A) Experimental fear conditioning scheme. After acclimation, mice received a mild aversive 0.4mA footshock paired with a 2900Hz tone in a conditioning chamber. 24 hours later, the mice were placed back in the same chamber to assess freezing behavior (without footshock or tone). </w:delText>
        </w:r>
      </w:del>
    </w:p>
    <w:p w14:paraId="329C0446" w14:textId="11ED2CD6" w:rsidR="00B83BCC" w:rsidRPr="00714927" w:rsidDel="000F4367" w:rsidRDefault="00B83BCC" w:rsidP="000F4367">
      <w:pPr>
        <w:spacing w:line="480" w:lineRule="auto"/>
        <w:jc w:val="thaiDistribute"/>
        <w:rPr>
          <w:del w:id="2262" w:author="Tyler Bradshaw" w:date="2020-12-05T17:32:00Z"/>
          <w:rFonts w:ascii="Arial" w:hAnsi="Arial" w:cs="Arial"/>
        </w:rPr>
        <w:pPrChange w:id="2263" w:author="Tyler Bradshaw" w:date="2020-12-05T17:32:00Z">
          <w:pPr>
            <w:spacing w:line="480" w:lineRule="auto"/>
            <w:jc w:val="thaiDistribute"/>
          </w:pPr>
        </w:pPrChange>
      </w:pPr>
      <w:del w:id="2264" w:author="Tyler Bradshaw" w:date="2020-12-05T17:32:00Z">
        <w:r w:rsidRPr="00714927" w:rsidDel="000F4367">
          <w:rPr>
            <w:rFonts w:ascii="Arial" w:hAnsi="Arial" w:cs="Arial"/>
          </w:rPr>
          <w:delText xml:space="preserve">(B) Experimental startle response setup used to assess hearing and somatosensation. Mice were placed in a plexiglass tube atop a load cell that measured startle movements in response to stimuli. </w:delText>
        </w:r>
      </w:del>
    </w:p>
    <w:p w14:paraId="265CB88A" w14:textId="387139C6" w:rsidR="00B83BCC" w:rsidRPr="00714927" w:rsidDel="000F4367" w:rsidRDefault="00B83BCC" w:rsidP="000F4367">
      <w:pPr>
        <w:spacing w:line="480" w:lineRule="auto"/>
        <w:jc w:val="thaiDistribute"/>
        <w:rPr>
          <w:del w:id="2265" w:author="Tyler Bradshaw" w:date="2020-12-05T17:32:00Z"/>
          <w:rFonts w:ascii="Arial" w:hAnsi="Arial" w:cs="Arial"/>
        </w:rPr>
        <w:pPrChange w:id="2266" w:author="Tyler Bradshaw" w:date="2020-12-05T17:32:00Z">
          <w:pPr>
            <w:spacing w:line="480" w:lineRule="auto"/>
            <w:jc w:val="thaiDistribute"/>
          </w:pPr>
        </w:pPrChange>
      </w:pPr>
      <w:del w:id="2267" w:author="Tyler Bradshaw" w:date="2020-12-05T17:32:00Z">
        <w:r w:rsidRPr="00714927" w:rsidDel="000F4367">
          <w:rPr>
            <w:rFonts w:ascii="Arial" w:hAnsi="Arial" w:cs="Arial"/>
          </w:rPr>
          <w:delText>(C) Line graphs of WT and MUT freezing response during the contextual memory recall task. Data represented as average freezing per genotype in 30 second time bins. The task was performed with two different cohorts for the different ages, P42 (top) and 6.5mo (bottom). Top: no significant difference in freezing at P42 (Two-way repeated measure ANOVA, Genotype effect, F</w:delText>
        </w:r>
        <w:r w:rsidRPr="00CE42E4" w:rsidDel="000F4367">
          <w:rPr>
            <w:rFonts w:ascii="Arial" w:hAnsi="Arial" w:cs="Arial"/>
            <w:vertAlign w:val="subscript"/>
          </w:rPr>
          <w:delText>1,18</w:delText>
        </w:r>
        <w:r w:rsidRPr="00714927" w:rsidDel="000F4367">
          <w:rPr>
            <w:rFonts w:ascii="Arial" w:hAnsi="Arial" w:cs="Arial"/>
          </w:rPr>
          <w:delText>=0.088, p=0.7698. Sidak’s post-hoc analysis, 30 s p=0.8388, 60 s p=0.9990, 90 s p=0.9964, 120 s p=0.3281), Bottom: no significant difference in freezing at 6.5mo (Two-way repeated measure ANOVA, Genotype effect, F</w:delText>
        </w:r>
        <w:r w:rsidRPr="00CE42E4" w:rsidDel="000F4367">
          <w:rPr>
            <w:rFonts w:ascii="Arial" w:hAnsi="Arial" w:cs="Arial"/>
            <w:vertAlign w:val="subscript"/>
          </w:rPr>
          <w:delText>1,22</w:delText>
        </w:r>
        <w:r w:rsidRPr="00714927" w:rsidDel="000F4367">
          <w:rPr>
            <w:rFonts w:ascii="Arial" w:hAnsi="Arial" w:cs="Arial"/>
          </w:rPr>
          <w:delText xml:space="preserve">= 3.723, p=0.0667. Sidak’s post-hoc analysis, 30 s p=0.8977, 60 s p=0.1636, 90 s p=0.9979, 120 s p=0.0037). </w:delText>
        </w:r>
      </w:del>
    </w:p>
    <w:p w14:paraId="4E204812" w14:textId="71B39163" w:rsidR="00B83BCC" w:rsidRPr="00714927" w:rsidDel="000F4367" w:rsidRDefault="00B83BCC" w:rsidP="000F4367">
      <w:pPr>
        <w:spacing w:line="480" w:lineRule="auto"/>
        <w:jc w:val="thaiDistribute"/>
        <w:rPr>
          <w:del w:id="2268" w:author="Tyler Bradshaw" w:date="2020-12-05T17:32:00Z"/>
          <w:rFonts w:ascii="Arial" w:hAnsi="Arial" w:cs="Arial"/>
        </w:rPr>
        <w:pPrChange w:id="2269" w:author="Tyler Bradshaw" w:date="2020-12-05T17:32:00Z">
          <w:pPr>
            <w:spacing w:line="480" w:lineRule="auto"/>
            <w:jc w:val="thaiDistribute"/>
          </w:pPr>
        </w:pPrChange>
      </w:pPr>
      <w:del w:id="2270" w:author="Tyler Bradshaw" w:date="2020-12-05T17:32:00Z">
        <w:r w:rsidRPr="00714927" w:rsidDel="000F4367">
          <w:rPr>
            <w:rFonts w:ascii="Arial" w:hAnsi="Arial" w:cs="Arial"/>
          </w:rPr>
          <w:delText>(D) Graphs showing the average total freezing time per animal during context exposure. Top: no significant difference is seen between WT and MUT mice at P42 (WT 34.01 ± 6.32%, MUT 36.99 ± 7.81%, t</w:delText>
        </w:r>
        <w:r w:rsidRPr="00CE42E4" w:rsidDel="000F4367">
          <w:rPr>
            <w:rFonts w:ascii="Arial" w:hAnsi="Arial" w:cs="Arial"/>
            <w:vertAlign w:val="subscript"/>
          </w:rPr>
          <w:delText>17</w:delText>
        </w:r>
        <w:r w:rsidRPr="00714927" w:rsidDel="000F4367">
          <w:rPr>
            <w:rFonts w:ascii="Arial" w:hAnsi="Arial" w:cs="Arial"/>
          </w:rPr>
          <w:delText>=2.985, p=0.7699). Bottom: no significant different is seen between genotypes at 6.5mo (WT 43.94 ± 6.00%, MUT 28.73 ± 4.80%, t</w:delText>
        </w:r>
        <w:r w:rsidRPr="00CE42E4" w:rsidDel="000F4367">
          <w:rPr>
            <w:rFonts w:ascii="Arial" w:hAnsi="Arial" w:cs="Arial"/>
            <w:vertAlign w:val="subscript"/>
          </w:rPr>
          <w:delText>21.6</w:delText>
        </w:r>
        <w:r w:rsidRPr="00714927" w:rsidDel="000F4367">
          <w:rPr>
            <w:rFonts w:ascii="Arial" w:hAnsi="Arial" w:cs="Arial"/>
          </w:rPr>
          <w:delText xml:space="preserve">=1.980, p=0.0606). </w:delText>
        </w:r>
      </w:del>
    </w:p>
    <w:p w14:paraId="4779AE62" w14:textId="7CD1AC9E" w:rsidR="00B83BCC" w:rsidRPr="00714927" w:rsidDel="000F4367" w:rsidRDefault="00B83BCC" w:rsidP="000F4367">
      <w:pPr>
        <w:spacing w:line="480" w:lineRule="auto"/>
        <w:jc w:val="thaiDistribute"/>
        <w:rPr>
          <w:del w:id="2271" w:author="Tyler Bradshaw" w:date="2020-12-05T17:32:00Z"/>
          <w:rFonts w:ascii="Arial" w:hAnsi="Arial" w:cs="Arial"/>
        </w:rPr>
        <w:pPrChange w:id="2272" w:author="Tyler Bradshaw" w:date="2020-12-05T17:32:00Z">
          <w:pPr>
            <w:spacing w:line="480" w:lineRule="auto"/>
            <w:jc w:val="thaiDistribute"/>
          </w:pPr>
        </w:pPrChange>
      </w:pPr>
      <w:del w:id="2273" w:author="Tyler Bradshaw" w:date="2020-12-05T17:32:00Z">
        <w:r w:rsidRPr="00714927" w:rsidDel="000F4367">
          <w:rPr>
            <w:rFonts w:ascii="Arial" w:hAnsi="Arial" w:cs="Arial"/>
          </w:rPr>
          <w:delText xml:space="preserve">(E) Graphs of individual animals’ startle response to a 2900Hz tone played at 80dB. MUT mice were not significantly more reactive to the tone than WT at P50 (WT 25.96 ± 4.95, MUT 40.68 ± 5.05, U=35, p=0.2799), or at 6.5mo (WT 14.07 ± 3.27, MUT 14.85 ± 1.49, U=47, p=0.2768). </w:delText>
        </w:r>
      </w:del>
    </w:p>
    <w:p w14:paraId="2223C942" w14:textId="5633EEE3" w:rsidR="00B83BCC" w:rsidRPr="00714927" w:rsidDel="000F4367" w:rsidRDefault="00B83BCC" w:rsidP="000F4367">
      <w:pPr>
        <w:spacing w:line="480" w:lineRule="auto"/>
        <w:jc w:val="thaiDistribute"/>
        <w:rPr>
          <w:del w:id="2274" w:author="Tyler Bradshaw" w:date="2020-12-05T17:32:00Z"/>
          <w:rFonts w:ascii="Arial" w:hAnsi="Arial" w:cs="Arial"/>
        </w:rPr>
        <w:pPrChange w:id="2275" w:author="Tyler Bradshaw" w:date="2020-12-05T17:32:00Z">
          <w:pPr>
            <w:spacing w:line="480" w:lineRule="auto"/>
            <w:jc w:val="thaiDistribute"/>
          </w:pPr>
        </w:pPrChange>
      </w:pPr>
      <w:del w:id="2276" w:author="Tyler Bradshaw" w:date="2020-12-05T17:32:00Z">
        <w:r w:rsidRPr="00714927" w:rsidDel="000F4367">
          <w:rPr>
            <w:rFonts w:ascii="Arial" w:hAnsi="Arial" w:cs="Arial"/>
          </w:rPr>
          <w:delText>(F) Graphs of individual animals’ startle response to a 0.4mA footshock. No significant difference observed between genotypes at either age (P55 WT 1527 ± 215.7, P55 MUT 1996 ± 51.0, U=28.50, p=0.0542; 6.5mo WT 1545 ± 179.5, 6.5mo MUT 1817 ± 119.1, U=47, p=0.2360). Startle response reported in arbitrary units (A.U.). For all adolescent measures: WT n=10, MUT n=10. For adult freezing measures: WT n=13, MUT n=11. For adult startle responses: WT n=13, MUT n=10. Data reported as mean ± SEM, error bars are SEM.*p&lt;0.05, **p&lt;0.01, two-way repeated measure ANOVAs (C), two-tailed t-tests (D), and Mann-Whitney U tests (E-F).</w:delText>
        </w:r>
      </w:del>
    </w:p>
    <w:p w14:paraId="51ECB2C8" w14:textId="2160597A" w:rsidR="00B83BCC" w:rsidRPr="00714927" w:rsidDel="000F4367" w:rsidRDefault="00B83BCC" w:rsidP="000F4367">
      <w:pPr>
        <w:spacing w:line="480" w:lineRule="auto"/>
        <w:jc w:val="thaiDistribute"/>
        <w:rPr>
          <w:del w:id="2277" w:author="Tyler Bradshaw" w:date="2020-12-05T17:32:00Z"/>
          <w:rFonts w:ascii="Arial" w:hAnsi="Arial" w:cs="Arial"/>
        </w:rPr>
        <w:pPrChange w:id="2278" w:author="Tyler Bradshaw" w:date="2020-12-05T17:32:00Z">
          <w:pPr>
            <w:spacing w:line="480" w:lineRule="auto"/>
            <w:jc w:val="thaiDistribute"/>
          </w:pPr>
        </w:pPrChange>
      </w:pPr>
    </w:p>
    <w:p w14:paraId="00937947" w14:textId="3117A55F" w:rsidR="00B83BCC" w:rsidRPr="00714927" w:rsidDel="000F4367" w:rsidRDefault="00B83BCC" w:rsidP="000F4367">
      <w:pPr>
        <w:spacing w:line="480" w:lineRule="auto"/>
        <w:jc w:val="thaiDistribute"/>
        <w:rPr>
          <w:del w:id="2279" w:author="Tyler Bradshaw" w:date="2020-12-05T17:32:00Z"/>
          <w:rFonts w:ascii="Arial" w:hAnsi="Arial" w:cs="Arial"/>
          <w:b/>
          <w:bCs/>
        </w:rPr>
        <w:pPrChange w:id="2280" w:author="Tyler Bradshaw" w:date="2020-12-05T17:32:00Z">
          <w:pPr>
            <w:spacing w:line="480" w:lineRule="auto"/>
            <w:jc w:val="thaiDistribute"/>
          </w:pPr>
        </w:pPrChange>
      </w:pPr>
      <w:del w:id="2281" w:author="Tyler Bradshaw" w:date="2020-12-05T17:32:00Z">
        <w:r w:rsidRPr="00714927" w:rsidDel="000F4367">
          <w:rPr>
            <w:rFonts w:ascii="Arial" w:hAnsi="Arial" w:cs="Arial"/>
            <w:b/>
            <w:bCs/>
          </w:rPr>
          <w:delText xml:space="preserve">Figure </w:delText>
        </w:r>
        <w:r w:rsidDel="000F4367">
          <w:rPr>
            <w:rFonts w:ascii="Arial" w:hAnsi="Arial" w:cs="Arial"/>
            <w:b/>
            <w:bCs/>
          </w:rPr>
          <w:delText>7- figure supplement 1</w:delText>
        </w:r>
        <w:r w:rsidRPr="00714927" w:rsidDel="000F4367">
          <w:rPr>
            <w:rFonts w:ascii="Arial" w:hAnsi="Arial" w:cs="Arial"/>
            <w:b/>
            <w:bCs/>
          </w:rPr>
          <w:delText>. Progressive gait changes in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are not restricted to rear limbs; related to Figure </w:delText>
        </w:r>
        <w:r w:rsidDel="000F4367">
          <w:rPr>
            <w:rFonts w:ascii="Arial" w:hAnsi="Arial" w:cs="Arial"/>
            <w:b/>
            <w:bCs/>
          </w:rPr>
          <w:delText>7</w:delText>
        </w:r>
      </w:del>
    </w:p>
    <w:p w14:paraId="34A04B5F" w14:textId="26224A23" w:rsidR="00B83BCC" w:rsidRPr="00714927" w:rsidDel="000F4367" w:rsidRDefault="00B83BCC" w:rsidP="000F4367">
      <w:pPr>
        <w:spacing w:line="480" w:lineRule="auto"/>
        <w:jc w:val="thaiDistribute"/>
        <w:rPr>
          <w:del w:id="2282" w:author="Tyler Bradshaw" w:date="2020-12-05T17:32:00Z"/>
          <w:rFonts w:ascii="Arial" w:hAnsi="Arial" w:cs="Arial"/>
        </w:rPr>
        <w:pPrChange w:id="2283" w:author="Tyler Bradshaw" w:date="2020-12-05T17:32:00Z">
          <w:pPr>
            <w:spacing w:line="480" w:lineRule="auto"/>
            <w:jc w:val="thaiDistribute"/>
          </w:pPr>
        </w:pPrChange>
      </w:pPr>
      <w:del w:id="2284" w:author="Tyler Bradshaw" w:date="2020-12-05T17:32:00Z">
        <w:r w:rsidRPr="00714927" w:rsidDel="000F4367">
          <w:rPr>
            <w:rFonts w:ascii="Arial" w:hAnsi="Arial" w:cs="Arial"/>
          </w:rPr>
          <w:delText>(A) Graph of average swing time per stride for front limbs. At P45 (top), there is no significant difference in front swing time (WT 177.5 ± 10.9 ms, MUT 175.3 ± 8.7 ms, t</w:delText>
        </w:r>
        <w:r w:rsidRPr="00CE42E4" w:rsidDel="000F4367">
          <w:rPr>
            <w:rFonts w:ascii="Arial" w:hAnsi="Arial" w:cs="Arial"/>
            <w:vertAlign w:val="subscript"/>
          </w:rPr>
          <w:delText>24</w:delText>
        </w:r>
        <w:r w:rsidRPr="00714927" w:rsidDel="000F4367">
          <w:rPr>
            <w:rFonts w:ascii="Arial" w:hAnsi="Arial" w:cs="Arial"/>
          </w:rPr>
          <w:delText>=0.1569, p=0.8766). At 5.5 mo (bottom), MUT mice take significantly longer to swing their forelimbs (WT 178.6 ± 6.2 ms, MUT 206.3 ± 7.2 ms, t</w:delText>
        </w:r>
        <w:r w:rsidRPr="00CE42E4" w:rsidDel="000F4367">
          <w:rPr>
            <w:rFonts w:ascii="Arial" w:hAnsi="Arial" w:cs="Arial"/>
            <w:vertAlign w:val="subscript"/>
          </w:rPr>
          <w:delText>21.4</w:delText>
        </w:r>
        <w:r w:rsidRPr="00714927" w:rsidDel="000F4367">
          <w:rPr>
            <w:rFonts w:ascii="Arial" w:hAnsi="Arial" w:cs="Arial"/>
          </w:rPr>
          <w:delText xml:space="preserve">=2.927, p=0.0079). </w:delText>
        </w:r>
      </w:del>
    </w:p>
    <w:p w14:paraId="0478464C" w14:textId="1DF8818F" w:rsidR="00B83BCC" w:rsidRPr="00714927" w:rsidDel="000F4367" w:rsidRDefault="00B83BCC" w:rsidP="000F4367">
      <w:pPr>
        <w:spacing w:line="480" w:lineRule="auto"/>
        <w:jc w:val="thaiDistribute"/>
        <w:rPr>
          <w:del w:id="2285" w:author="Tyler Bradshaw" w:date="2020-12-05T17:32:00Z"/>
          <w:rFonts w:ascii="Arial" w:hAnsi="Arial" w:cs="Arial"/>
        </w:rPr>
        <w:pPrChange w:id="2286" w:author="Tyler Bradshaw" w:date="2020-12-05T17:32:00Z">
          <w:pPr>
            <w:spacing w:line="480" w:lineRule="auto"/>
            <w:jc w:val="thaiDistribute"/>
          </w:pPr>
        </w:pPrChange>
      </w:pPr>
      <w:del w:id="2287" w:author="Tyler Bradshaw" w:date="2020-12-05T17:32:00Z">
        <w:r w:rsidRPr="00714927" w:rsidDel="000F4367">
          <w:rPr>
            <w:rFonts w:ascii="Arial" w:hAnsi="Arial" w:cs="Arial"/>
          </w:rPr>
          <w:delText>(B) Graph of average stride length for front limbs. At P45 (top), there is no difference in WT and MUT stride length (WT 57.0 ± 0.9 mm, MUT 59.2 ± 1.4 mm, U=68, p=0.2800). At 5.5mo (bottom), MUT mice take significantly longer strides with their forelimbs (WT 60.0 ± 0.6 mm, MUT 63.7 ± 0.9 mm, t</w:delText>
        </w:r>
        <w:r w:rsidRPr="00CE42E4" w:rsidDel="000F4367">
          <w:rPr>
            <w:rFonts w:ascii="Arial" w:hAnsi="Arial" w:cs="Arial"/>
            <w:vertAlign w:val="subscript"/>
          </w:rPr>
          <w:delText>17</w:delText>
        </w:r>
        <w:r w:rsidRPr="00714927" w:rsidDel="000F4367">
          <w:rPr>
            <w:rFonts w:ascii="Arial" w:hAnsi="Arial" w:cs="Arial"/>
          </w:rPr>
          <w:delText xml:space="preserve">=3.545, p=0.0024). </w:delText>
        </w:r>
      </w:del>
    </w:p>
    <w:p w14:paraId="152D74DE" w14:textId="7A75BB65" w:rsidR="00B83BCC" w:rsidRPr="00714927" w:rsidDel="000F4367" w:rsidRDefault="00B83BCC" w:rsidP="000F4367">
      <w:pPr>
        <w:spacing w:line="480" w:lineRule="auto"/>
        <w:jc w:val="thaiDistribute"/>
        <w:rPr>
          <w:del w:id="2288" w:author="Tyler Bradshaw" w:date="2020-12-05T17:32:00Z"/>
          <w:rFonts w:ascii="Arial" w:hAnsi="Arial" w:cs="Arial"/>
        </w:rPr>
        <w:pPrChange w:id="2289" w:author="Tyler Bradshaw" w:date="2020-12-05T17:32:00Z">
          <w:pPr>
            <w:spacing w:line="480" w:lineRule="auto"/>
            <w:jc w:val="thaiDistribute"/>
          </w:pPr>
        </w:pPrChange>
      </w:pPr>
      <w:del w:id="2290" w:author="Tyler Bradshaw" w:date="2020-12-05T17:32:00Z">
        <w:r w:rsidRPr="00714927" w:rsidDel="000F4367">
          <w:rPr>
            <w:rFonts w:ascii="Arial" w:hAnsi="Arial" w:cs="Arial"/>
          </w:rPr>
          <w:delText>(C)</w:delText>
        </w:r>
        <w:r w:rsidDel="000F4367">
          <w:rPr>
            <w:rFonts w:ascii="Arial" w:hAnsi="Arial" w:cs="Arial"/>
          </w:rPr>
          <w:delText xml:space="preserve"> </w:delText>
        </w:r>
        <w:r w:rsidRPr="00714927" w:rsidDel="000F4367">
          <w:rPr>
            <w:rFonts w:ascii="Arial" w:hAnsi="Arial" w:cs="Arial"/>
          </w:rPr>
          <w:delText>Graph of average homolateral coupling, the fraction of a reference foot’s stride when its ipsilateral foot starts its stride. At P45, there is no significant difference in homolateral coupling (WT 0.48 ± 0.005, MUT 0.48 ± 0.004, U=90, p=0.9713), but at 5.5mo, MUT mice display decreased homolateral coupling (WT 0.48 ± 0.002, MUT 0.45 ± 0.005, t</w:delText>
        </w:r>
        <w:r w:rsidRPr="00CE42E4" w:rsidDel="000F4367">
          <w:rPr>
            <w:rFonts w:ascii="Arial" w:hAnsi="Arial" w:cs="Arial"/>
            <w:vertAlign w:val="subscript"/>
          </w:rPr>
          <w:delText>13.5</w:delText>
        </w:r>
        <w:r w:rsidRPr="00714927" w:rsidDel="000F4367">
          <w:rPr>
            <w:rFonts w:ascii="Arial" w:hAnsi="Arial" w:cs="Arial"/>
          </w:rPr>
          <w:delText xml:space="preserve">=3.469, p=0.0039). </w:delText>
        </w:r>
      </w:del>
    </w:p>
    <w:p w14:paraId="0BE91AAB" w14:textId="11812D13" w:rsidR="00B83BCC" w:rsidRPr="00714927" w:rsidDel="000F4367" w:rsidRDefault="00B83BCC" w:rsidP="000F4367">
      <w:pPr>
        <w:spacing w:line="480" w:lineRule="auto"/>
        <w:jc w:val="thaiDistribute"/>
        <w:rPr>
          <w:del w:id="2291" w:author="Tyler Bradshaw" w:date="2020-12-05T17:32:00Z"/>
          <w:rFonts w:ascii="Arial" w:hAnsi="Arial" w:cs="Arial"/>
        </w:rPr>
        <w:pPrChange w:id="2292" w:author="Tyler Bradshaw" w:date="2020-12-05T17:32:00Z">
          <w:pPr>
            <w:spacing w:line="480" w:lineRule="auto"/>
            <w:jc w:val="thaiDistribute"/>
          </w:pPr>
        </w:pPrChange>
      </w:pPr>
      <w:del w:id="2293" w:author="Tyler Bradshaw" w:date="2020-12-05T17:32:00Z">
        <w:r w:rsidRPr="00714927" w:rsidDel="000F4367">
          <w:rPr>
            <w:rFonts w:ascii="Arial" w:hAnsi="Arial" w:cs="Arial"/>
          </w:rPr>
          <w:delText>(D) Graph of average track width between front limbs. At P45 (top), there is a significantly narrower front track width in MUT compared to WT (WT 16.99 ± 0.15 mm, MUT 15.12 ± 0.33 mm, t17=5.192, p&lt;0.0001). This difference persists into adulthood at 5.5mo (WT 19.36 ± 0.23 mm, MUT 16.74 ± 0.46 mm, t</w:delText>
        </w:r>
        <w:r w:rsidRPr="00CE42E4" w:rsidDel="000F4367">
          <w:rPr>
            <w:rFonts w:ascii="Arial" w:hAnsi="Arial" w:cs="Arial"/>
            <w:vertAlign w:val="subscript"/>
          </w:rPr>
          <w:delText>15</w:delText>
        </w:r>
        <w:r w:rsidRPr="00714927" w:rsidDel="000F4367">
          <w:rPr>
            <w:rFonts w:ascii="Arial" w:hAnsi="Arial" w:cs="Arial"/>
          </w:rPr>
          <w:delText xml:space="preserve">=5.055, p=0.0001). </w:delText>
        </w:r>
      </w:del>
    </w:p>
    <w:p w14:paraId="08B0BBD3" w14:textId="557B82A0" w:rsidR="00B83BCC" w:rsidRPr="00714927" w:rsidDel="000F4367" w:rsidRDefault="00B83BCC" w:rsidP="000F4367">
      <w:pPr>
        <w:spacing w:line="480" w:lineRule="auto"/>
        <w:jc w:val="thaiDistribute"/>
        <w:rPr>
          <w:del w:id="2294" w:author="Tyler Bradshaw" w:date="2020-12-05T17:32:00Z"/>
          <w:rFonts w:ascii="Arial" w:hAnsi="Arial" w:cs="Arial"/>
        </w:rPr>
        <w:pPrChange w:id="2295" w:author="Tyler Bradshaw" w:date="2020-12-05T17:32:00Z">
          <w:pPr>
            <w:spacing w:line="480" w:lineRule="auto"/>
            <w:jc w:val="thaiDistribute"/>
          </w:pPr>
        </w:pPrChange>
      </w:pPr>
      <w:del w:id="2296" w:author="Tyler Bradshaw" w:date="2020-12-05T17:32:00Z">
        <w:r w:rsidRPr="00714927" w:rsidDel="000F4367">
          <w:rPr>
            <w:rFonts w:ascii="Arial" w:hAnsi="Arial" w:cs="Arial"/>
          </w:rPr>
          <w:delText>(E) Graph of average track width between rear limbs. At P45 (top), there is no difference in WT and MUT rear track widths (WT 29.58 ± 0.51 mm, MUT 28.77 ± 0.36 mm, t</w:delText>
        </w:r>
        <w:r w:rsidRPr="00CE42E4" w:rsidDel="000F4367">
          <w:rPr>
            <w:rFonts w:ascii="Arial" w:hAnsi="Arial" w:cs="Arial"/>
            <w:vertAlign w:val="subscript"/>
          </w:rPr>
          <w:delText>23</w:delText>
        </w:r>
        <w:r w:rsidRPr="00714927" w:rsidDel="000F4367">
          <w:rPr>
            <w:rFonts w:ascii="Arial" w:hAnsi="Arial" w:cs="Arial"/>
          </w:rPr>
          <w:delText>=1.292, p=0.2091). At 5.5mo (bottom), mutants display significantly narrower rear track widths (WT 32.59 ± 0.34 mm, MUT 30.01 ± 0.46 mm, t</w:delText>
        </w:r>
        <w:r w:rsidRPr="00CE42E4" w:rsidDel="000F4367">
          <w:rPr>
            <w:rFonts w:ascii="Arial" w:hAnsi="Arial" w:cs="Arial"/>
            <w:vertAlign w:val="subscript"/>
          </w:rPr>
          <w:delText>19.4</w:delText>
        </w:r>
        <w:r w:rsidRPr="00714927" w:rsidDel="000F4367">
          <w:rPr>
            <w:rFonts w:ascii="Arial" w:hAnsi="Arial" w:cs="Arial"/>
          </w:rPr>
          <w:delText>=4.502, p=0.0002). For P45 measures: WT n=14, MUT n=13; for 5.5mo measures: WT n=14, MUT n=11. Data reported as mean ± SEM, error bars are SEM. **p&lt;0.01, ***p&lt;0.001, ****p&lt;0.0001, two-tailed t-tests or Mann-Whitney U tests.</w:delText>
        </w:r>
      </w:del>
    </w:p>
    <w:p w14:paraId="0C60D460" w14:textId="7E4F0485" w:rsidR="00B83BCC" w:rsidDel="000F4367" w:rsidRDefault="00B83BCC" w:rsidP="000F4367">
      <w:pPr>
        <w:spacing w:line="480" w:lineRule="auto"/>
        <w:jc w:val="thaiDistribute"/>
        <w:rPr>
          <w:del w:id="2297" w:author="Tyler Bradshaw" w:date="2020-12-05T17:32:00Z"/>
          <w:rFonts w:ascii="Arial" w:hAnsi="Arial" w:cs="Arial"/>
        </w:rPr>
        <w:pPrChange w:id="2298" w:author="Tyler Bradshaw" w:date="2020-12-05T17:32:00Z">
          <w:pPr>
            <w:spacing w:line="480" w:lineRule="auto"/>
            <w:jc w:val="thaiDistribute"/>
          </w:pPr>
        </w:pPrChange>
      </w:pPr>
    </w:p>
    <w:p w14:paraId="727FE953" w14:textId="386D5EB3" w:rsidR="005D3001" w:rsidRPr="00871A74" w:rsidDel="000F4367" w:rsidRDefault="005D3001" w:rsidP="000F4367">
      <w:pPr>
        <w:spacing w:line="480" w:lineRule="auto"/>
        <w:jc w:val="thaiDistribute"/>
        <w:rPr>
          <w:del w:id="2299" w:author="Tyler Bradshaw" w:date="2020-12-05T17:32:00Z"/>
          <w:rFonts w:ascii="Arial" w:hAnsi="Arial" w:cs="Arial"/>
        </w:rPr>
        <w:pPrChange w:id="2300" w:author="Tyler Bradshaw" w:date="2020-12-05T17:32:00Z">
          <w:pPr>
            <w:spacing w:line="480" w:lineRule="auto"/>
            <w:jc w:val="thaiDistribute"/>
          </w:pPr>
        </w:pPrChange>
      </w:pPr>
    </w:p>
    <w:p w14:paraId="13F50E3E" w14:textId="2CB315DC" w:rsidR="00B469B5" w:rsidDel="000F4367" w:rsidRDefault="00B469B5" w:rsidP="000F4367">
      <w:pPr>
        <w:spacing w:line="480" w:lineRule="auto"/>
        <w:jc w:val="thaiDistribute"/>
        <w:rPr>
          <w:del w:id="2301" w:author="Tyler Bradshaw" w:date="2020-12-05T17:32:00Z"/>
          <w:rFonts w:ascii="Arial" w:hAnsi="Arial" w:cs="Arial"/>
          <w:b/>
          <w:bCs/>
        </w:rPr>
        <w:pPrChange w:id="2302" w:author="Tyler Bradshaw" w:date="2020-12-05T17:32:00Z">
          <w:pPr>
            <w:spacing w:line="480" w:lineRule="auto"/>
            <w:jc w:val="thaiDistribute"/>
          </w:pPr>
        </w:pPrChange>
      </w:pPr>
      <w:bookmarkStart w:id="2303" w:name="StarMethods"/>
      <w:del w:id="2304" w:author="Tyler Bradshaw" w:date="2020-12-05T17:32:00Z">
        <w:r w:rsidDel="000F4367">
          <w:rPr>
            <w:rFonts w:ascii="Arial" w:hAnsi="Arial" w:cs="Arial"/>
            <w:b/>
            <w:bCs/>
          </w:rPr>
          <w:delText>RESOURCE AVAILABILITY</w:delText>
        </w:r>
      </w:del>
    </w:p>
    <w:p w14:paraId="3B3029BB" w14:textId="3E0081E8" w:rsidR="00B469B5" w:rsidDel="000F4367" w:rsidRDefault="00B469B5" w:rsidP="000F4367">
      <w:pPr>
        <w:spacing w:line="480" w:lineRule="auto"/>
        <w:jc w:val="thaiDistribute"/>
        <w:rPr>
          <w:del w:id="2305" w:author="Tyler Bradshaw" w:date="2020-12-05T17:32:00Z"/>
          <w:rFonts w:ascii="Arial" w:hAnsi="Arial" w:cs="Arial"/>
          <w:b/>
          <w:bCs/>
        </w:rPr>
        <w:pPrChange w:id="2306" w:author="Tyler Bradshaw" w:date="2020-12-05T17:32:00Z">
          <w:pPr>
            <w:spacing w:line="480" w:lineRule="auto"/>
            <w:jc w:val="thaiDistribute"/>
          </w:pPr>
        </w:pPrChange>
      </w:pPr>
      <w:del w:id="2307" w:author="Tyler Bradshaw" w:date="2020-12-05T17:32:00Z">
        <w:r w:rsidDel="000F4367">
          <w:rPr>
            <w:rFonts w:ascii="Arial" w:hAnsi="Arial" w:cs="Arial"/>
            <w:b/>
            <w:bCs/>
          </w:rPr>
          <w:delText>Lead Contact</w:delText>
        </w:r>
      </w:del>
    </w:p>
    <w:p w14:paraId="41BDB02B" w14:textId="53BF77F2" w:rsidR="00B469B5" w:rsidDel="000F4367" w:rsidRDefault="00B469B5" w:rsidP="000F4367">
      <w:pPr>
        <w:spacing w:line="480" w:lineRule="auto"/>
        <w:jc w:val="thaiDistribute"/>
        <w:rPr>
          <w:del w:id="2308" w:author="Tyler Bradshaw" w:date="2020-12-05T17:32:00Z"/>
          <w:rFonts w:ascii="Arial" w:hAnsi="Arial" w:cs="Arial"/>
        </w:rPr>
        <w:pPrChange w:id="2309" w:author="Tyler Bradshaw" w:date="2020-12-05T17:32:00Z">
          <w:pPr>
            <w:spacing w:line="480" w:lineRule="auto"/>
            <w:jc w:val="thaiDistribute"/>
          </w:pPr>
        </w:pPrChange>
      </w:pPr>
      <w:del w:id="2310" w:author="Tyler Bradshaw" w:date="2020-12-05T17:32:00Z">
        <w:r w:rsidRPr="00871A74" w:rsidDel="000F4367">
          <w:rPr>
            <w:rFonts w:ascii="Arial" w:hAnsi="Arial" w:cs="Arial"/>
          </w:rPr>
          <w:delText>Further information and requests for resources and reagents should be directed to and will be fulfilled by the Lead Contact, Scott Soderling (</w:delText>
        </w:r>
        <w:r w:rsidR="00E5546D" w:rsidDel="000F4367">
          <w:fldChar w:fldCharType="begin"/>
        </w:r>
        <w:r w:rsidR="00E5546D" w:rsidDel="000F4367">
          <w:delInstrText xml:space="preserve"> HYPERLINK "mailto:scott.soderling@duke.edu" </w:delInstrText>
        </w:r>
        <w:r w:rsidR="00E5546D" w:rsidDel="000F4367">
          <w:fldChar w:fldCharType="separate"/>
        </w:r>
        <w:r w:rsidRPr="00F5369C" w:rsidDel="000F4367">
          <w:rPr>
            <w:rStyle w:val="Hyperlink"/>
            <w:rFonts w:ascii="Arial" w:hAnsi="Arial" w:cs="Arial"/>
          </w:rPr>
          <w:delText>scott.soderling@duke.edu</w:delText>
        </w:r>
        <w:r w:rsidR="00E5546D" w:rsidDel="000F4367">
          <w:rPr>
            <w:rStyle w:val="Hyperlink"/>
            <w:rFonts w:ascii="Arial" w:hAnsi="Arial" w:cs="Arial"/>
          </w:rPr>
          <w:fldChar w:fldCharType="end"/>
        </w:r>
        <w:r w:rsidRPr="00871A74" w:rsidDel="000F4367">
          <w:rPr>
            <w:rFonts w:ascii="Arial" w:hAnsi="Arial" w:cs="Arial"/>
          </w:rPr>
          <w:delText>).</w:delText>
        </w:r>
      </w:del>
    </w:p>
    <w:p w14:paraId="251C352B" w14:textId="02A12E15" w:rsidR="00B469B5" w:rsidDel="000F4367" w:rsidRDefault="00B469B5" w:rsidP="000F4367">
      <w:pPr>
        <w:spacing w:line="480" w:lineRule="auto"/>
        <w:jc w:val="thaiDistribute"/>
        <w:rPr>
          <w:del w:id="2311" w:author="Tyler Bradshaw" w:date="2020-12-05T17:32:00Z"/>
          <w:rFonts w:ascii="Arial" w:hAnsi="Arial" w:cs="Arial"/>
          <w:b/>
          <w:bCs/>
        </w:rPr>
        <w:pPrChange w:id="2312" w:author="Tyler Bradshaw" w:date="2020-12-05T17:32:00Z">
          <w:pPr>
            <w:spacing w:line="480" w:lineRule="auto"/>
            <w:jc w:val="thaiDistribute"/>
          </w:pPr>
        </w:pPrChange>
      </w:pPr>
      <w:del w:id="2313" w:author="Tyler Bradshaw" w:date="2020-12-05T17:32:00Z">
        <w:r w:rsidRPr="007A335B" w:rsidDel="000F4367">
          <w:rPr>
            <w:rFonts w:ascii="Arial" w:hAnsi="Arial" w:cs="Arial"/>
            <w:b/>
            <w:bCs/>
          </w:rPr>
          <w:delText>Materials Availability</w:delText>
        </w:r>
      </w:del>
    </w:p>
    <w:p w14:paraId="46307A67" w14:textId="1C7986C6" w:rsidR="00B469B5" w:rsidDel="000F4367" w:rsidRDefault="00B469B5" w:rsidP="000F4367">
      <w:pPr>
        <w:spacing w:line="480" w:lineRule="auto"/>
        <w:jc w:val="thaiDistribute"/>
        <w:rPr>
          <w:del w:id="2314" w:author="Tyler Bradshaw" w:date="2020-12-05T17:32:00Z"/>
          <w:rFonts w:ascii="Arial" w:hAnsi="Arial" w:cs="Arial"/>
        </w:rPr>
        <w:pPrChange w:id="2315" w:author="Tyler Bradshaw" w:date="2020-12-05T17:32:00Z">
          <w:pPr>
            <w:spacing w:line="480" w:lineRule="auto"/>
            <w:jc w:val="thaiDistribute"/>
          </w:pPr>
        </w:pPrChange>
      </w:pPr>
      <w:del w:id="2316" w:author="Tyler Bradshaw" w:date="2020-12-05T17:32:00Z">
        <w:r w:rsidDel="000F4367">
          <w:rPr>
            <w:rFonts w:ascii="Arial" w:hAnsi="Arial" w:cs="Arial"/>
          </w:rPr>
          <w:delText>Plasmids generated by this study are</w:delText>
        </w:r>
        <w:r w:rsidRPr="007A335B" w:rsidDel="000F4367">
          <w:rPr>
            <w:rFonts w:ascii="Arial" w:hAnsi="Arial" w:cs="Arial"/>
          </w:rPr>
          <w:delText xml:space="preserve"> available </w:delText>
        </w:r>
        <w:r w:rsidDel="000F4367">
          <w:rPr>
            <w:rFonts w:ascii="Arial" w:hAnsi="Arial" w:cs="Arial"/>
          </w:rPr>
          <w:delText xml:space="preserve">upon request </w:delText>
        </w:r>
        <w:r w:rsidRPr="007A335B" w:rsidDel="000F4367">
          <w:rPr>
            <w:rFonts w:ascii="Arial" w:hAnsi="Arial" w:cs="Arial"/>
          </w:rPr>
          <w:delText xml:space="preserve">from corresponding author </w:delText>
        </w:r>
        <w:r w:rsidDel="000F4367">
          <w:rPr>
            <w:rFonts w:ascii="Arial" w:hAnsi="Arial" w:cs="Arial"/>
          </w:rPr>
          <w:delText>Scott H. Soderling (</w:delText>
        </w:r>
        <w:r w:rsidR="00E5546D" w:rsidDel="000F4367">
          <w:fldChar w:fldCharType="begin"/>
        </w:r>
        <w:r w:rsidR="00E5546D" w:rsidDel="000F4367">
          <w:delInstrText xml:space="preserve"> HYPERLINK "mailto:scott.soderling@duke.edu" </w:delInstrText>
        </w:r>
        <w:r w:rsidR="00E5546D" w:rsidDel="000F4367">
          <w:fldChar w:fldCharType="separate"/>
        </w:r>
        <w:r w:rsidRPr="00F5369C" w:rsidDel="000F4367">
          <w:rPr>
            <w:rStyle w:val="Hyperlink"/>
            <w:rFonts w:ascii="Arial" w:hAnsi="Arial" w:cs="Arial"/>
          </w:rPr>
          <w:delText>scott.soderling@duke.edu</w:delText>
        </w:r>
        <w:r w:rsidR="00E5546D" w:rsidDel="000F4367">
          <w:rPr>
            <w:rStyle w:val="Hyperlink"/>
            <w:rFonts w:ascii="Arial" w:hAnsi="Arial" w:cs="Arial"/>
          </w:rPr>
          <w:fldChar w:fldCharType="end"/>
        </w:r>
        <w:r w:rsidRPr="007A335B" w:rsidDel="000F4367">
          <w:rPr>
            <w:rFonts w:ascii="Arial" w:hAnsi="Arial" w:cs="Arial"/>
          </w:rPr>
          <w:delText>)</w:delText>
        </w:r>
        <w:r w:rsidDel="000F4367">
          <w:rPr>
            <w:rFonts w:ascii="Arial" w:hAnsi="Arial" w:cs="Arial"/>
          </w:rPr>
          <w:delText>.</w:delText>
        </w:r>
      </w:del>
    </w:p>
    <w:p w14:paraId="4CD49BB5" w14:textId="54293B77" w:rsidR="00B469B5" w:rsidDel="000F4367" w:rsidRDefault="00B469B5" w:rsidP="000F4367">
      <w:pPr>
        <w:spacing w:line="480" w:lineRule="auto"/>
        <w:jc w:val="thaiDistribute"/>
        <w:rPr>
          <w:del w:id="2317" w:author="Tyler Bradshaw" w:date="2020-12-05T17:32:00Z"/>
          <w:rFonts w:ascii="Arial" w:hAnsi="Arial" w:cs="Arial"/>
          <w:b/>
          <w:bCs/>
        </w:rPr>
        <w:pPrChange w:id="2318" w:author="Tyler Bradshaw" w:date="2020-12-05T17:32:00Z">
          <w:pPr>
            <w:spacing w:line="480" w:lineRule="auto"/>
            <w:jc w:val="thaiDistribute"/>
          </w:pPr>
        </w:pPrChange>
      </w:pPr>
      <w:del w:id="2319" w:author="Tyler Bradshaw" w:date="2020-12-05T17:32:00Z">
        <w:r w:rsidRPr="007A335B" w:rsidDel="000F4367">
          <w:rPr>
            <w:rFonts w:ascii="Arial" w:hAnsi="Arial" w:cs="Arial"/>
            <w:b/>
            <w:bCs/>
          </w:rPr>
          <w:delText>Data and Code Availability</w:delText>
        </w:r>
      </w:del>
    </w:p>
    <w:p w14:paraId="136643E0" w14:textId="16B9951B" w:rsidR="00B469B5" w:rsidRPr="00871A74" w:rsidDel="000F4367" w:rsidRDefault="00B469B5" w:rsidP="000F4367">
      <w:pPr>
        <w:spacing w:line="480" w:lineRule="auto"/>
        <w:jc w:val="thaiDistribute"/>
        <w:rPr>
          <w:del w:id="2320" w:author="Tyler Bradshaw" w:date="2020-12-05T17:32:00Z"/>
          <w:rFonts w:ascii="Arial" w:hAnsi="Arial" w:cs="Arial"/>
        </w:rPr>
        <w:pPrChange w:id="2321" w:author="Tyler Bradshaw" w:date="2020-12-05T17:32:00Z">
          <w:pPr>
            <w:spacing w:line="480" w:lineRule="auto"/>
            <w:jc w:val="thaiDistribute"/>
          </w:pPr>
        </w:pPrChange>
      </w:pPr>
      <w:del w:id="2322" w:author="Tyler Bradshaw" w:date="2020-12-05T17:32:00Z">
        <w:r w:rsidRPr="00871A74" w:rsidDel="000F4367">
          <w:rPr>
            <w:rFonts w:ascii="Arial" w:hAnsi="Arial" w:cs="Arial"/>
          </w:rPr>
          <w:delText xml:space="preserve">The </w:delText>
        </w:r>
        <w:r w:rsidDel="000F4367">
          <w:rPr>
            <w:rFonts w:ascii="Arial" w:hAnsi="Arial" w:cs="Arial"/>
          </w:rPr>
          <w:delText xml:space="preserve">data and </w:delText>
        </w:r>
        <w:r w:rsidRPr="00871A74" w:rsidDel="000F4367">
          <w:rPr>
            <w:rFonts w:ascii="Arial" w:hAnsi="Arial" w:cs="Arial"/>
          </w:rPr>
          <w:delText xml:space="preserve">source code used in this study are available online at </w:delText>
        </w:r>
        <w:r w:rsidR="00E5546D" w:rsidDel="000F4367">
          <w:fldChar w:fldCharType="begin"/>
        </w:r>
        <w:r w:rsidR="00E5546D" w:rsidDel="000F4367">
          <w:delInstrText xml:space="preserve"> HYPERLINK "https://github.com/twesleyb/SwipProteomics" </w:delInstrText>
        </w:r>
        <w:r w:rsidR="00E5546D" w:rsidDel="000F4367">
          <w:fldChar w:fldCharType="separate"/>
        </w:r>
        <w:r w:rsidRPr="00871A74" w:rsidDel="000F4367">
          <w:rPr>
            <w:rStyle w:val="Hyperlink"/>
            <w:rFonts w:ascii="Arial" w:hAnsi="Arial" w:cs="Arial"/>
          </w:rPr>
          <w:delText>https://github.com/twesleyb/SwipProteomics</w:delText>
        </w:r>
        <w:r w:rsidR="00E5546D" w:rsidDel="000F4367">
          <w:rPr>
            <w:rStyle w:val="Hyperlink"/>
            <w:rFonts w:ascii="Arial" w:hAnsi="Arial" w:cs="Arial"/>
          </w:rPr>
          <w:fldChar w:fldCharType="end"/>
        </w:r>
        <w:r w:rsidRPr="00871A74" w:rsidDel="000F4367">
          <w:rPr>
            <w:rFonts w:ascii="Arial" w:hAnsi="Arial" w:cs="Arial"/>
          </w:rPr>
          <w:delText xml:space="preserve">. </w:delText>
        </w:r>
      </w:del>
    </w:p>
    <w:bookmarkEnd w:id="2303"/>
    <w:p w14:paraId="77E6B1EA" w14:textId="28F9CD51" w:rsidR="003C26AB" w:rsidDel="000F4367" w:rsidRDefault="003C26AB" w:rsidP="000F4367">
      <w:pPr>
        <w:spacing w:line="480" w:lineRule="auto"/>
        <w:jc w:val="thaiDistribute"/>
        <w:rPr>
          <w:del w:id="2323" w:author="Tyler Bradshaw" w:date="2020-12-05T17:32:00Z"/>
          <w:rFonts w:ascii="Arial" w:hAnsi="Arial" w:cs="Arial"/>
          <w:b/>
          <w:bCs/>
        </w:rPr>
        <w:pPrChange w:id="2324" w:author="Tyler Bradshaw" w:date="2020-12-05T17:32:00Z">
          <w:pPr>
            <w:spacing w:line="480" w:lineRule="auto"/>
            <w:jc w:val="thaiDistribute"/>
          </w:pPr>
        </w:pPrChange>
      </w:pPr>
    </w:p>
    <w:p w14:paraId="5E82CE96" w14:textId="318D7EE6" w:rsidR="00E3508A" w:rsidRPr="00871A74" w:rsidDel="000F4367" w:rsidRDefault="00E223D9" w:rsidP="000F4367">
      <w:pPr>
        <w:spacing w:line="480" w:lineRule="auto"/>
        <w:jc w:val="thaiDistribute"/>
        <w:rPr>
          <w:del w:id="2325" w:author="Tyler Bradshaw" w:date="2020-12-05T17:32:00Z"/>
          <w:rFonts w:ascii="Arial" w:hAnsi="Arial" w:cs="Arial"/>
          <w:b/>
          <w:bCs/>
        </w:rPr>
        <w:pPrChange w:id="2326" w:author="Tyler Bradshaw" w:date="2020-12-05T17:32:00Z">
          <w:pPr>
            <w:spacing w:line="480" w:lineRule="auto"/>
            <w:jc w:val="thaiDistribute"/>
          </w:pPr>
        </w:pPrChange>
      </w:pPr>
      <w:del w:id="2327" w:author="Tyler Bradshaw" w:date="2020-12-05T17:32:00Z">
        <w:r w:rsidDel="000F4367">
          <w:rPr>
            <w:rFonts w:ascii="Arial" w:hAnsi="Arial" w:cs="Arial"/>
            <w:b/>
            <w:bCs/>
          </w:rPr>
          <w:delText>MATERIALS AND METHODS</w:delText>
        </w:r>
      </w:del>
    </w:p>
    <w:p w14:paraId="359C78A5" w14:textId="5DA4BB13" w:rsidR="00B469B5" w:rsidRPr="00871A74" w:rsidDel="000F4367" w:rsidRDefault="00B469B5" w:rsidP="000F4367">
      <w:pPr>
        <w:spacing w:line="480" w:lineRule="auto"/>
        <w:jc w:val="thaiDistribute"/>
        <w:rPr>
          <w:del w:id="2328" w:author="Tyler Bradshaw" w:date="2020-12-05T17:32:00Z"/>
          <w:rFonts w:ascii="Arial" w:hAnsi="Arial" w:cs="Arial"/>
          <w:b/>
          <w:bCs/>
        </w:rPr>
        <w:pPrChange w:id="2329" w:author="Tyler Bradshaw" w:date="2020-12-05T17:32:00Z">
          <w:pPr>
            <w:spacing w:line="480" w:lineRule="auto"/>
            <w:jc w:val="thaiDistribute"/>
          </w:pPr>
        </w:pPrChange>
      </w:pPr>
      <w:del w:id="2330" w:author="Tyler Bradshaw" w:date="2020-12-05T17:32:00Z">
        <w:r w:rsidDel="000F4367">
          <w:rPr>
            <w:rFonts w:ascii="Arial" w:hAnsi="Arial" w:cs="Arial"/>
            <w:b/>
            <w:bCs/>
          </w:rPr>
          <w:delText>Animals</w:delText>
        </w:r>
      </w:del>
    </w:p>
    <w:p w14:paraId="2F30A50B" w14:textId="07E3A43E" w:rsidR="00E3508A" w:rsidDel="000F4367" w:rsidRDefault="00B469B5" w:rsidP="000F4367">
      <w:pPr>
        <w:spacing w:line="480" w:lineRule="auto"/>
        <w:jc w:val="thaiDistribute"/>
        <w:rPr>
          <w:del w:id="2331" w:author="Tyler Bradshaw" w:date="2020-12-05T17:32:00Z"/>
          <w:rFonts w:ascii="Arial" w:hAnsi="Arial" w:cs="Arial"/>
          <w:color w:val="000000" w:themeColor="text1"/>
        </w:rPr>
        <w:pPrChange w:id="2332" w:author="Tyler Bradshaw" w:date="2020-12-05T17:32:00Z">
          <w:pPr>
            <w:spacing w:line="480" w:lineRule="auto"/>
            <w:jc w:val="thaiDistribute"/>
          </w:pPr>
        </w:pPrChange>
      </w:pPr>
      <w:del w:id="2333" w:author="Tyler Bradshaw" w:date="2020-12-05T17:32:00Z">
        <w:r w:rsidDel="000F4367">
          <w:rPr>
            <w:rFonts w:ascii="Arial" w:hAnsi="Arial" w:cs="Arial"/>
            <w:b/>
            <w:bCs/>
          </w:rPr>
          <w:tab/>
        </w:r>
        <w:r w:rsidR="00E3508A" w:rsidRPr="00871A74" w:rsidDel="000F4367">
          <w:rPr>
            <w:rFonts w:ascii="Arial" w:hAnsi="Arial" w:cs="Arial"/>
          </w:rPr>
          <w:delText xml:space="preserve">We generated </w:delText>
        </w:r>
        <w:r w:rsidR="00E3508A" w:rsidRPr="00871A74" w:rsidDel="000F4367">
          <w:rPr>
            <w:rFonts w:ascii="Arial" w:hAnsi="Arial" w:cs="Arial"/>
            <w:i/>
            <w:iCs/>
          </w:rPr>
          <w:delText>Washc4</w:delText>
        </w:r>
        <w:r w:rsidR="00E3508A" w:rsidRPr="00871A74" w:rsidDel="000F4367">
          <w:rPr>
            <w:rFonts w:ascii="Arial" w:hAnsi="Arial" w:cs="Arial"/>
          </w:rPr>
          <w:delText xml:space="preserve"> mutant (SWIP</w:delText>
        </w:r>
        <w:r w:rsidR="00E3508A" w:rsidRPr="00871A74" w:rsidDel="000F4367">
          <w:rPr>
            <w:rFonts w:ascii="Arial" w:hAnsi="Arial" w:cs="Arial"/>
            <w:vertAlign w:val="superscript"/>
          </w:rPr>
          <w:delText>P1019R</w:delText>
        </w:r>
        <w:r w:rsidR="00E3508A" w:rsidRPr="00871A74" w:rsidDel="000F4367">
          <w:rPr>
            <w:rFonts w:ascii="Arial" w:hAnsi="Arial" w:cs="Arial"/>
          </w:rPr>
          <w:delText xml:space="preserve">) mice in collaboration with the Duke Transgenic Core Facility to mimic the </w:delText>
        </w:r>
        <w:r w:rsidR="00E3508A" w:rsidRPr="00871A74" w:rsidDel="000F4367">
          <w:rPr>
            <w:rFonts w:ascii="Arial" w:hAnsi="Arial" w:cs="Arial"/>
            <w:i/>
            <w:iCs/>
          </w:rPr>
          <w:delText>de novo</w:delText>
        </w:r>
        <w:r w:rsidR="00E3508A" w:rsidRPr="00871A74" w:rsidDel="000F4367">
          <w:rPr>
            <w:rFonts w:ascii="Arial" w:hAnsi="Arial" w:cs="Arial"/>
          </w:rPr>
          <w:delText xml:space="preserve"> human variant at amino acid 1019 of human </w:delText>
        </w:r>
        <w:r w:rsidR="00E3508A" w:rsidRPr="00871A74" w:rsidDel="000F4367">
          <w:rPr>
            <w:rFonts w:ascii="Arial" w:hAnsi="Arial" w:cs="Arial"/>
            <w:i/>
            <w:iCs/>
          </w:rPr>
          <w:delText xml:space="preserve">WASHc4. </w:delText>
        </w:r>
        <w:r w:rsidR="00E3508A" w:rsidRPr="00871A74" w:rsidDel="000F4367">
          <w:rPr>
            <w:rFonts w:ascii="Arial" w:hAnsi="Arial" w:cs="Arial"/>
          </w:rPr>
          <w:delText xml:space="preserve">A CRISPR-induced CCT&gt;CGT point mutation was introduced into exon 29 of </w:delText>
        </w:r>
        <w:r w:rsidR="00E3508A" w:rsidRPr="00871A74" w:rsidDel="000F4367">
          <w:rPr>
            <w:rFonts w:ascii="Arial" w:hAnsi="Arial" w:cs="Arial"/>
            <w:i/>
            <w:iCs/>
          </w:rPr>
          <w:delText>Washc4</w:delText>
        </w:r>
        <w:r w:rsidR="00E3508A" w:rsidRPr="00871A74" w:rsidDel="000F4367">
          <w:rPr>
            <w:rFonts w:ascii="Arial" w:hAnsi="Arial" w:cs="Arial"/>
          </w:rPr>
          <w:delText>. 50ng/</w:delText>
        </w:r>
        <w:r w:rsidR="00E3508A" w:rsidRPr="00871A74" w:rsidDel="000F4367">
          <w:rPr>
            <w:rFonts w:ascii="Arial" w:hAnsi="Arial" w:cs="Arial"/>
            <w:color w:val="000000" w:themeColor="text1"/>
          </w:rPr>
          <w:delText>µ</w:delText>
        </w:r>
        <w:r w:rsidR="00E3508A" w:rsidRPr="00871A74" w:rsidDel="000F4367">
          <w:rPr>
            <w:rFonts w:ascii="Arial" w:hAnsi="Arial" w:cs="Arial"/>
          </w:rPr>
          <w:delText>l of the sgRNA (5’-ttgagaatactcacaagaggagg-3’), 100ng/</w:delText>
        </w:r>
        <w:r w:rsidR="00E3508A" w:rsidRPr="00871A74" w:rsidDel="000F4367">
          <w:rPr>
            <w:rFonts w:ascii="Arial" w:hAnsi="Arial" w:cs="Arial"/>
            <w:color w:val="000000" w:themeColor="text1"/>
          </w:rPr>
          <w:delText>µ</w:delText>
        </w:r>
        <w:r w:rsidR="00E3508A" w:rsidRPr="00871A74" w:rsidDel="000F4367">
          <w:rPr>
            <w:rFonts w:ascii="Arial" w:hAnsi="Arial" w:cs="Arial"/>
          </w:rPr>
          <w:delText>l Cas9 mRNA, and 100ng/</w:delText>
        </w:r>
        <w:r w:rsidR="00E3508A" w:rsidRPr="00871A74" w:rsidDel="000F4367">
          <w:rPr>
            <w:rFonts w:ascii="Arial" w:hAnsi="Arial" w:cs="Arial"/>
            <w:color w:val="000000" w:themeColor="text1"/>
          </w:rPr>
          <w:delText>µ</w:delText>
        </w:r>
        <w:r w:rsidR="00E3508A" w:rsidRPr="00871A74" w:rsidDel="000F4367">
          <w:rPr>
            <w:rFonts w:ascii="Arial" w:hAnsi="Arial" w:cs="Arial"/>
          </w:rPr>
          <w:delText>l of a repair oligo</w:delText>
        </w:r>
        <w:r w:rsidR="001B3EA4" w:rsidDel="000F4367">
          <w:rPr>
            <w:rFonts w:ascii="Arial" w:hAnsi="Arial" w:cs="Arial"/>
          </w:rPr>
          <w:delText xml:space="preserve">nucleotide containing the C&gt;G mutation </w:delText>
        </w:r>
        <w:r w:rsidR="00E3508A" w:rsidRPr="00871A74" w:rsidDel="000F4367">
          <w:rPr>
            <w:rFonts w:ascii="Arial" w:hAnsi="Arial" w:cs="Arial"/>
          </w:rPr>
          <w:delText xml:space="preserve">were injected into the cytoplasm of </w:delText>
        </w:r>
        <w:r w:rsidR="00E3508A" w:rsidRPr="00871A74" w:rsidDel="000F4367">
          <w:rPr>
            <w:rFonts w:ascii="Arial" w:hAnsi="Arial" w:cs="Arial"/>
            <w:color w:val="000000"/>
          </w:rPr>
          <w:delText>B6SJLF1/J mouse embryos (Jax #100012)</w:delText>
        </w:r>
        <w:r w:rsidR="001B3EA4" w:rsidDel="000F4367">
          <w:rPr>
            <w:rFonts w:ascii="Arial" w:hAnsi="Arial" w:cs="Arial"/>
            <w:color w:val="000000"/>
          </w:rPr>
          <w:delText xml:space="preserve"> (See Table S4 for the sequence of the repair oligonucleotide)</w:delText>
        </w:r>
        <w:r w:rsidR="00E3508A" w:rsidRPr="00871A74" w:rsidDel="000F4367">
          <w:rPr>
            <w:rFonts w:ascii="Arial" w:hAnsi="Arial" w:cs="Arial"/>
            <w:color w:val="000000"/>
          </w:rPr>
          <w:delText>. Mice with germline transmission were then backcrossed into a C57BL/ 6J background (Jax #000664). At least 5 backcrosses were obtained before animals were used for behavior. We bred heterozygous SWIP</w:delText>
        </w:r>
        <w:r w:rsidR="00E3508A" w:rsidRPr="00871A74" w:rsidDel="000F4367">
          <w:rPr>
            <w:rFonts w:ascii="Arial" w:hAnsi="Arial" w:cs="Arial"/>
            <w:color w:val="000000"/>
            <w:vertAlign w:val="superscript"/>
          </w:rPr>
          <w:delText>P1019R</w:delText>
        </w:r>
        <w:r w:rsidR="00E3508A" w:rsidRPr="00871A74" w:rsidDel="000F4367">
          <w:rPr>
            <w:rFonts w:ascii="Arial" w:hAnsi="Arial" w:cs="Arial"/>
            <w:color w:val="000000"/>
          </w:rPr>
          <w:delText xml:space="preserve"> mice together to obtain age-matched mutant and wild-type genotypes for cell culture and behavioral experiments. Genetic sequencing was used to screen for germline transmission of the C&gt;G point mutation (</w:delText>
        </w:r>
        <w:r w:rsidR="00E3508A" w:rsidRPr="00871A74" w:rsidDel="000F4367">
          <w:rPr>
            <w:rFonts w:ascii="Arial" w:hAnsi="Arial" w:cs="Arial"/>
            <w:i/>
            <w:iCs/>
            <w:color w:val="000000"/>
          </w:rPr>
          <w:delText>FOR:</w:delText>
        </w:r>
        <w:r w:rsidR="00E3508A" w:rsidRPr="00871A74" w:rsidDel="000F4367">
          <w:rPr>
            <w:rFonts w:ascii="Arial" w:hAnsi="Arial" w:cs="Arial"/>
            <w:color w:val="000000"/>
          </w:rPr>
          <w:delText xml:space="preserve"> 5’-tgcttgtagatgtttttcct-3’, </w:delText>
        </w:r>
        <w:r w:rsidR="00E3508A" w:rsidRPr="00871A74" w:rsidDel="000F4367">
          <w:rPr>
            <w:rFonts w:ascii="Arial" w:hAnsi="Arial" w:cs="Arial"/>
            <w:i/>
            <w:iCs/>
            <w:color w:val="000000"/>
          </w:rPr>
          <w:delText>REV</w:delText>
        </w:r>
        <w:r w:rsidR="00E3508A" w:rsidRPr="00871A74" w:rsidDel="000F4367">
          <w:rPr>
            <w:rFonts w:ascii="Arial" w:hAnsi="Arial" w:cs="Arial"/>
            <w:color w:val="000000"/>
          </w:rPr>
          <w:delText>: 5’-gttaac</w:delText>
        </w:r>
        <w:r w:rsidR="00E3508A" w:rsidRPr="00871A74" w:rsidDel="000F4367">
          <w:rPr>
            <w:rFonts w:ascii="Arial" w:hAnsi="Arial" w:cs="Arial"/>
            <w:color w:val="000000" w:themeColor="text1"/>
          </w:rPr>
          <w:delText xml:space="preserve">atgatcctatggcg-3’). All mice were housed in the Duke University′s Division of Laboratory Animal Resources or Behavioral Core facilities at 2-5 animals/cage on a 14:10h light:dark cycle. All experiments were conducted with a protocol approved by the Duke University Institutional Animal Care and Use Committee in accordance with NIH guidelines. </w:delText>
        </w:r>
      </w:del>
    </w:p>
    <w:p w14:paraId="3C0CFD35" w14:textId="533A7F6C" w:rsidR="00E223D9" w:rsidDel="000F4367" w:rsidRDefault="00E223D9" w:rsidP="000F4367">
      <w:pPr>
        <w:spacing w:line="480" w:lineRule="auto"/>
        <w:jc w:val="thaiDistribute"/>
        <w:rPr>
          <w:del w:id="2334" w:author="Tyler Bradshaw" w:date="2020-12-05T17:32:00Z"/>
          <w:rFonts w:ascii="Arial" w:hAnsi="Arial" w:cs="Arial"/>
          <w:b/>
          <w:bCs/>
          <w:color w:val="000000" w:themeColor="text1"/>
        </w:rPr>
        <w:pPrChange w:id="2335" w:author="Tyler Bradshaw" w:date="2020-12-05T17:32:00Z">
          <w:pPr>
            <w:spacing w:line="480" w:lineRule="auto"/>
            <w:jc w:val="thaiDistribute"/>
          </w:pPr>
        </w:pPrChange>
      </w:pPr>
      <w:del w:id="2336" w:author="Tyler Bradshaw" w:date="2020-12-05T17:32:00Z">
        <w:r w:rsidRPr="007A335B" w:rsidDel="000F4367">
          <w:rPr>
            <w:rFonts w:ascii="Arial" w:hAnsi="Arial" w:cs="Arial"/>
            <w:b/>
            <w:bCs/>
            <w:color w:val="000000" w:themeColor="text1"/>
          </w:rPr>
          <w:delText>Human Subjects</w:delText>
        </w:r>
      </w:del>
    </w:p>
    <w:p w14:paraId="595AA089" w14:textId="54366B48" w:rsidR="00E223D9" w:rsidRPr="00CE42E4" w:rsidDel="000F4367" w:rsidRDefault="00E223D9" w:rsidP="000F4367">
      <w:pPr>
        <w:spacing w:line="480" w:lineRule="auto"/>
        <w:jc w:val="thaiDistribute"/>
        <w:rPr>
          <w:del w:id="2337" w:author="Tyler Bradshaw" w:date="2020-12-05T17:32:00Z"/>
          <w:rFonts w:ascii="Arial" w:hAnsi="Arial" w:cs="Arial"/>
          <w:b/>
          <w:bCs/>
          <w:color w:val="000000" w:themeColor="text1"/>
        </w:rPr>
        <w:pPrChange w:id="2338" w:author="Tyler Bradshaw" w:date="2020-12-05T17:32:00Z">
          <w:pPr>
            <w:spacing w:line="480" w:lineRule="auto"/>
            <w:ind w:firstLine="720"/>
            <w:jc w:val="thaiDistribute"/>
          </w:pPr>
        </w:pPrChange>
      </w:pPr>
      <w:del w:id="2339" w:author="Tyler Bradshaw" w:date="2020-12-05T17:32:00Z">
        <w:r w:rsidRPr="00CE42E4" w:rsidDel="000F4367">
          <w:rPr>
            <w:rFonts w:ascii="Arial" w:hAnsi="Arial" w:cs="Arial"/>
            <w:color w:val="000000" w:themeColor="text1"/>
          </w:rPr>
          <w:delText xml:space="preserve">We retrospectively analyzed clinical findings from seven children with homozygous </w:delText>
        </w:r>
        <w:r w:rsidRPr="00CE42E4" w:rsidDel="000F4367">
          <w:rPr>
            <w:rFonts w:ascii="Arial" w:hAnsi="Arial" w:cs="Arial"/>
            <w:i/>
            <w:iCs/>
            <w:color w:val="000000" w:themeColor="text1"/>
          </w:rPr>
          <w:delText>WASHC4</w:delText>
        </w:r>
        <w:r w:rsidRPr="00CE42E4" w:rsidDel="000F4367">
          <w:rPr>
            <w:rFonts w:ascii="Arial" w:hAnsi="Arial" w:cs="Arial"/>
            <w:vertAlign w:val="superscript"/>
          </w:rPr>
          <w:delText>c.3056C&gt;G</w:delText>
        </w:r>
        <w:r w:rsidRPr="00CE42E4" w:rsidDel="000F4367">
          <w:rPr>
            <w:rFonts w:ascii="Arial" w:hAnsi="Arial" w:cs="Arial"/>
            <w:color w:val="000000" w:themeColor="text1"/>
            <w:vertAlign w:val="superscript"/>
          </w:rPr>
          <w:delText xml:space="preserve"> </w:delText>
        </w:r>
        <w:r w:rsidRPr="00CE42E4" w:rsidDel="000F4367">
          <w:rPr>
            <w:rFonts w:ascii="Arial" w:hAnsi="Arial" w:cs="Arial"/>
            <w:color w:val="000000" w:themeColor="text1"/>
          </w:rPr>
          <w:delText xml:space="preserve">mutations (obtained by Dr. Rajab in 2010 at </w:delText>
        </w:r>
        <w:r w:rsidRPr="00CE42E4" w:rsidDel="000F4367">
          <w:rPr>
            <w:rFonts w:asciiTheme="minorBidi" w:hAnsiTheme="minorBidi" w:cstheme="minorBidi"/>
            <w:color w:val="000000" w:themeColor="text1"/>
          </w:rPr>
          <w:delText xml:space="preserve">the </w:delText>
        </w:r>
        <w:r w:rsidRPr="00CE42E4" w:rsidDel="000F4367">
          <w:rPr>
            <w:rFonts w:asciiTheme="minorBidi" w:hAnsiTheme="minorBidi" w:cstheme="minorBidi"/>
          </w:rPr>
          <w:delText>Royal Hospital, Muscat, Oman</w:delText>
        </w:r>
        <w:r w:rsidRPr="00CE42E4" w:rsidDel="000F4367">
          <w:rPr>
            <w:rFonts w:ascii="Arial" w:hAnsi="Arial" w:cs="Arial"/>
            <w:color w:val="000000" w:themeColor="text1"/>
          </w:rPr>
          <w:delText xml:space="preserve">). The original report of these human subjects and </w:delText>
        </w:r>
        <w:r w:rsidDel="000F4367">
          <w:rPr>
            <w:rFonts w:ascii="Arial" w:hAnsi="Arial" w:cs="Arial"/>
            <w:color w:val="000000" w:themeColor="text1"/>
          </w:rPr>
          <w:delText xml:space="preserve">parental </w:delText>
        </w:r>
        <w:r w:rsidRPr="00CE42E4" w:rsidDel="000F4367">
          <w:rPr>
            <w:rFonts w:ascii="Arial" w:hAnsi="Arial" w:cs="Arial"/>
            <w:color w:val="000000" w:themeColor="text1"/>
          </w:rPr>
          <w:delText>consent for data use can be found in</w:delText>
        </w:r>
        <w:r w:rsidRPr="00B469B5" w:rsidDel="000F4367">
          <w:rPr>
            <w:rFonts w:ascii="Arial" w:hAnsi="Arial" w:cs="Arial"/>
            <w:color w:val="000000" w:themeColor="text1"/>
          </w:rPr>
          <w:delText xml:space="preserve"> </w:delText>
        </w:r>
        <w:r w:rsidRPr="00B469B5" w:rsidDel="000F4367">
          <w:rPr>
            <w:rFonts w:ascii="Arial" w:hAnsi="Arial" w:cs="Arial"/>
            <w:color w:val="000000" w:themeColor="text1"/>
          </w:rPr>
          <w:fldChar w:fldCharType="begin" w:fldLock="1"/>
        </w:r>
        <w:r w:rsidDel="000F4367">
          <w:rPr>
            <w:rFonts w:ascii="Arial" w:hAnsi="Arial" w:cs="Arial"/>
            <w:color w:val="000000" w:themeColor="text1"/>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Pr="00B469B5" w:rsidDel="000F4367">
          <w:rPr>
            <w:rFonts w:ascii="Arial" w:hAnsi="Arial" w:cs="Arial"/>
            <w:color w:val="000000" w:themeColor="text1"/>
          </w:rPr>
          <w:fldChar w:fldCharType="separate"/>
        </w:r>
        <w:r w:rsidRPr="00B469B5" w:rsidDel="000F4367">
          <w:rPr>
            <w:rFonts w:ascii="Arial" w:hAnsi="Arial" w:cs="Arial"/>
            <w:noProof/>
            <w:color w:val="000000" w:themeColor="text1"/>
          </w:rPr>
          <w:delText>(Ropers et al., 2011)</w:delText>
        </w:r>
        <w:r w:rsidRPr="00B469B5" w:rsidDel="000F4367">
          <w:rPr>
            <w:rFonts w:ascii="Arial" w:hAnsi="Arial" w:cs="Arial"/>
            <w:color w:val="000000" w:themeColor="text1"/>
          </w:rPr>
          <w:fldChar w:fldCharType="end"/>
        </w:r>
        <w:r w:rsidRPr="00B469B5" w:rsidDel="000F4367">
          <w:rPr>
            <w:rFonts w:ascii="Arial" w:hAnsi="Arial" w:cs="Arial"/>
            <w:color w:val="000000" w:themeColor="text1"/>
          </w:rPr>
          <w:delText>.</w:delText>
        </w:r>
        <w:r w:rsidDel="000F4367">
          <w:rPr>
            <w:rFonts w:ascii="Arial" w:hAnsi="Arial" w:cs="Arial"/>
            <w:color w:val="000000" w:themeColor="text1"/>
          </w:rPr>
          <w:delText xml:space="preserve"> </w:delText>
        </w:r>
      </w:del>
    </w:p>
    <w:p w14:paraId="5F0A1B35" w14:textId="198A2562" w:rsidR="00B469B5" w:rsidRPr="00871A74" w:rsidDel="000F4367" w:rsidRDefault="00B469B5" w:rsidP="000F4367">
      <w:pPr>
        <w:spacing w:line="480" w:lineRule="auto"/>
        <w:jc w:val="thaiDistribute"/>
        <w:rPr>
          <w:del w:id="2340" w:author="Tyler Bradshaw" w:date="2020-12-05T17:32:00Z"/>
          <w:rFonts w:ascii="Arial" w:hAnsi="Arial" w:cs="Arial"/>
          <w:b/>
          <w:bCs/>
          <w:color w:val="000000" w:themeColor="text1"/>
        </w:rPr>
        <w:pPrChange w:id="2341" w:author="Tyler Bradshaw" w:date="2020-12-05T17:32:00Z">
          <w:pPr>
            <w:spacing w:line="480" w:lineRule="auto"/>
            <w:jc w:val="thaiDistribute"/>
          </w:pPr>
        </w:pPrChange>
      </w:pPr>
      <w:del w:id="2342" w:author="Tyler Bradshaw" w:date="2020-12-05T17:32:00Z">
        <w:r w:rsidRPr="00871A74" w:rsidDel="000F4367">
          <w:rPr>
            <w:rFonts w:ascii="Arial" w:hAnsi="Arial" w:cs="Arial"/>
            <w:b/>
            <w:bCs/>
            <w:color w:val="000000" w:themeColor="text1"/>
          </w:rPr>
          <w:delText xml:space="preserve">Cell </w:delText>
        </w:r>
        <w:r w:rsidR="00E223D9" w:rsidDel="000F4367">
          <w:rPr>
            <w:rFonts w:ascii="Arial" w:hAnsi="Arial" w:cs="Arial"/>
            <w:b/>
            <w:bCs/>
            <w:color w:val="000000" w:themeColor="text1"/>
          </w:rPr>
          <w:delText>Lines</w:delText>
        </w:r>
      </w:del>
    </w:p>
    <w:p w14:paraId="21C2A842" w14:textId="6627F604" w:rsidR="00B469B5" w:rsidRPr="00871A74" w:rsidDel="000F4367" w:rsidRDefault="00B469B5" w:rsidP="000F4367">
      <w:pPr>
        <w:spacing w:line="480" w:lineRule="auto"/>
        <w:jc w:val="thaiDistribute"/>
        <w:rPr>
          <w:del w:id="2343" w:author="Tyler Bradshaw" w:date="2020-12-05T17:32:00Z"/>
          <w:rFonts w:ascii="Arial" w:hAnsi="Arial" w:cs="Arial"/>
          <w:color w:val="000000" w:themeColor="text1"/>
        </w:rPr>
        <w:pPrChange w:id="2344" w:author="Tyler Bradshaw" w:date="2020-12-05T17:32:00Z">
          <w:pPr>
            <w:spacing w:line="480" w:lineRule="auto"/>
            <w:ind w:firstLine="720"/>
            <w:jc w:val="thaiDistribute"/>
          </w:pPr>
        </w:pPrChange>
      </w:pPr>
      <w:del w:id="2345" w:author="Tyler Bradshaw" w:date="2020-12-05T17:32:00Z">
        <w:r w:rsidRPr="00871A74" w:rsidDel="000F4367">
          <w:rPr>
            <w:rFonts w:ascii="Arial" w:hAnsi="Arial" w:cs="Arial"/>
            <w:color w:val="000000" w:themeColor="text1"/>
          </w:rPr>
          <w:delText>HEK293T cells (ATCC #CRL-11268) were purchased from the Duke Cell Culture facility</w:delText>
        </w:r>
        <w:r w:rsidDel="000F4367">
          <w:rPr>
            <w:rFonts w:ascii="Arial" w:hAnsi="Arial" w:cs="Arial"/>
            <w:color w:val="000000" w:themeColor="text1"/>
          </w:rPr>
          <w:delText>.</w:delText>
        </w:r>
        <w:r w:rsidRPr="00871A74" w:rsidDel="000F4367">
          <w:rPr>
            <w:rFonts w:ascii="Arial" w:hAnsi="Arial" w:cs="Arial"/>
            <w:color w:val="000000" w:themeColor="text1"/>
          </w:rPr>
          <w:delText xml:space="preserve"> and were tested for mycoplasma contamination. HEK239T cells were used for co</w:delText>
        </w:r>
        <w:r w:rsidR="001B3EA4" w:rsidDel="000F4367">
          <w:rPr>
            <w:rFonts w:ascii="Arial" w:hAnsi="Arial" w:cs="Arial"/>
            <w:color w:val="000000" w:themeColor="text1"/>
          </w:rPr>
          <w:delText>-</w:delText>
        </w:r>
        <w:r w:rsidRPr="00871A74" w:rsidDel="000F4367">
          <w:rPr>
            <w:rFonts w:ascii="Arial" w:hAnsi="Arial" w:cs="Arial"/>
            <w:color w:val="000000" w:themeColor="text1"/>
          </w:rPr>
          <w:delText>immunoprecipitation experiments and preparation of AAV viruses.</w:delText>
        </w:r>
      </w:del>
    </w:p>
    <w:p w14:paraId="59E8F2F1" w14:textId="3049E20E" w:rsidR="00B469B5" w:rsidRPr="00871A74" w:rsidDel="000F4367" w:rsidRDefault="00B469B5" w:rsidP="000F4367">
      <w:pPr>
        <w:spacing w:line="480" w:lineRule="auto"/>
        <w:jc w:val="thaiDistribute"/>
        <w:rPr>
          <w:del w:id="2346" w:author="Tyler Bradshaw" w:date="2020-12-05T17:32:00Z"/>
          <w:rFonts w:ascii="Arial" w:hAnsi="Arial" w:cs="Arial"/>
          <w:b/>
          <w:bCs/>
          <w:color w:val="000000" w:themeColor="text1"/>
        </w:rPr>
        <w:pPrChange w:id="2347" w:author="Tyler Bradshaw" w:date="2020-12-05T17:32:00Z">
          <w:pPr>
            <w:spacing w:line="480" w:lineRule="auto"/>
            <w:jc w:val="thaiDistribute"/>
          </w:pPr>
        </w:pPrChange>
      </w:pPr>
      <w:del w:id="2348" w:author="Tyler Bradshaw" w:date="2020-12-05T17:32:00Z">
        <w:r w:rsidRPr="00871A74" w:rsidDel="000F4367">
          <w:rPr>
            <w:rFonts w:ascii="Arial" w:hAnsi="Arial" w:cs="Arial"/>
            <w:b/>
            <w:bCs/>
            <w:color w:val="000000" w:themeColor="text1"/>
          </w:rPr>
          <w:delText>Primary Neuronal Culture</w:delText>
        </w:r>
      </w:del>
    </w:p>
    <w:p w14:paraId="58BCDA92" w14:textId="5A9A8EA1" w:rsidR="00B469B5" w:rsidDel="000F4367" w:rsidRDefault="00B469B5" w:rsidP="000F4367">
      <w:pPr>
        <w:spacing w:line="480" w:lineRule="auto"/>
        <w:jc w:val="thaiDistribute"/>
        <w:rPr>
          <w:del w:id="2349" w:author="Tyler Bradshaw" w:date="2020-12-05T17:32:00Z"/>
          <w:rFonts w:ascii="Arial" w:hAnsi="Arial" w:cs="Arial"/>
          <w:color w:val="000000" w:themeColor="text1"/>
        </w:rPr>
        <w:pPrChange w:id="2350" w:author="Tyler Bradshaw" w:date="2020-12-05T17:32:00Z">
          <w:pPr>
            <w:spacing w:line="480" w:lineRule="auto"/>
            <w:ind w:firstLine="720"/>
            <w:jc w:val="thaiDistribute"/>
          </w:pPr>
        </w:pPrChange>
      </w:pPr>
      <w:del w:id="2351" w:author="Tyler Bradshaw" w:date="2020-12-05T17:32:00Z">
        <w:r w:rsidRPr="00871A74" w:rsidDel="000F4367">
          <w:rPr>
            <w:rFonts w:ascii="Arial" w:hAnsi="Arial" w:cs="Arial"/>
            <w:color w:val="000000" w:themeColor="text1"/>
          </w:rPr>
          <w:delText>Primary neuronal cultures were prepared from P0 mouse cortex. P0 mouse pups were rapidly decapitated and cortices were dissected and kept individually in 5ml Hibernate A (Thermo #A1247501) supplemented with 2% B27(Thermo #17504044) at 4ºC overnight to allow for individual animal genotyping before plating. Neurons were then treated with Papain (Worthington #LS003120) and DNAse (VWR #V0335)-supplemented Hibernate A for 18min at 37ºC and washed twice with plating medium (plating medium: Neurobasal A (Thermo #10888022) supplemented with 10% horse serum, 2% B-27, and 1% GlutaMAX (Thermo #</w:delText>
        </w:r>
        <w:r w:rsidRPr="00871A74" w:rsidDel="000F4367">
          <w:rPr>
            <w:rFonts w:ascii="Arial" w:hAnsi="Arial" w:cs="Arial"/>
            <w:color w:val="000000"/>
            <w:shd w:val="clear" w:color="auto" w:fill="FFFFFF"/>
          </w:rPr>
          <w:delText>35050061</w:delText>
        </w:r>
        <w:r w:rsidRPr="00871A74" w:rsidDel="000F4367">
          <w:rPr>
            <w:rFonts w:ascii="Arial" w:hAnsi="Arial" w:cs="Arial"/>
          </w:rPr>
          <w:delText>))</w:delText>
        </w:r>
        <w:r w:rsidRPr="00871A74" w:rsidDel="000F4367">
          <w:rPr>
            <w:rFonts w:ascii="Arial" w:hAnsi="Arial" w:cs="Arial"/>
            <w:color w:val="000000" w:themeColor="text1"/>
          </w:rPr>
          <w:delText xml:space="preserve">, and triturated before plating at 250,000 cells/well on poly-L-lysine-treated coverslips (Sigma #P2636) in 24-well plates. Plating medium was replaced with growth medium (Neurobasal A, 2% B-27, 1% GlutaMAX) 2 hours later. Cell media was supplemented and treated with AraC at DIV5 (5uM final concentration/well). Half-media changes were then performed every 4 days. </w:delText>
        </w:r>
      </w:del>
    </w:p>
    <w:p w14:paraId="5BD7D2C1" w14:textId="147BBC7C" w:rsidR="00B469B5" w:rsidRPr="00871A74" w:rsidDel="000F4367" w:rsidRDefault="00B469B5" w:rsidP="000F4367">
      <w:pPr>
        <w:spacing w:line="480" w:lineRule="auto"/>
        <w:jc w:val="thaiDistribute"/>
        <w:rPr>
          <w:del w:id="2352" w:author="Tyler Bradshaw" w:date="2020-12-05T17:32:00Z"/>
          <w:rFonts w:ascii="Arial" w:hAnsi="Arial" w:cs="Arial"/>
          <w:b/>
          <w:bCs/>
          <w:color w:val="000000" w:themeColor="text1"/>
        </w:rPr>
        <w:pPrChange w:id="2353" w:author="Tyler Bradshaw" w:date="2020-12-05T17:32:00Z">
          <w:pPr>
            <w:spacing w:line="480" w:lineRule="auto"/>
            <w:jc w:val="thaiDistribute"/>
          </w:pPr>
        </w:pPrChange>
      </w:pPr>
      <w:del w:id="2354" w:author="Tyler Bradshaw" w:date="2020-12-05T17:32:00Z">
        <w:r w:rsidDel="000F4367">
          <w:rPr>
            <w:rFonts w:ascii="Arial" w:hAnsi="Arial" w:cs="Arial"/>
            <w:b/>
            <w:bCs/>
            <w:color w:val="000000" w:themeColor="text1"/>
          </w:rPr>
          <w:delText xml:space="preserve">Plasmid DNA </w:delText>
        </w:r>
        <w:r w:rsidRPr="00871A74" w:rsidDel="000F4367">
          <w:rPr>
            <w:rFonts w:ascii="Arial" w:hAnsi="Arial" w:cs="Arial"/>
            <w:b/>
            <w:bCs/>
            <w:color w:val="000000" w:themeColor="text1"/>
          </w:rPr>
          <w:delText>Constructs</w:delText>
        </w:r>
      </w:del>
    </w:p>
    <w:p w14:paraId="0C85F103" w14:textId="07CE9D37" w:rsidR="00E3508A" w:rsidRPr="00871A74" w:rsidDel="000F4367" w:rsidRDefault="00B469B5" w:rsidP="000F4367">
      <w:pPr>
        <w:spacing w:line="480" w:lineRule="auto"/>
        <w:jc w:val="thaiDistribute"/>
        <w:rPr>
          <w:del w:id="2355" w:author="Tyler Bradshaw" w:date="2020-12-05T17:32:00Z"/>
          <w:rFonts w:ascii="Arial" w:hAnsi="Arial" w:cs="Arial"/>
        </w:rPr>
        <w:pPrChange w:id="2356" w:author="Tyler Bradshaw" w:date="2020-12-05T17:32:00Z">
          <w:pPr>
            <w:spacing w:line="480" w:lineRule="auto"/>
            <w:jc w:val="thaiDistribute"/>
          </w:pPr>
        </w:pPrChange>
      </w:pPr>
      <w:del w:id="2357" w:author="Tyler Bradshaw" w:date="2020-12-05T17:32:00Z">
        <w:r w:rsidDel="000F4367">
          <w:rPr>
            <w:rFonts w:ascii="Arial" w:hAnsi="Arial" w:cs="Arial"/>
            <w:b/>
            <w:bCs/>
            <w:color w:val="000000" w:themeColor="text1"/>
          </w:rPr>
          <w:tab/>
        </w:r>
        <w:r w:rsidR="00E3508A" w:rsidRPr="00871A74" w:rsidDel="000F4367">
          <w:rPr>
            <w:rFonts w:ascii="Arial" w:hAnsi="Arial" w:cs="Arial"/>
            <w:color w:val="000000" w:themeColor="text1"/>
          </w:rPr>
          <w:delText xml:space="preserve">For immunoprecipitation experiments, a pmCAG-SWIP-WT-HA construct was generated by PCR amplification of the human </w:delText>
        </w:r>
        <w:r w:rsidR="00E3508A" w:rsidRPr="00871A74" w:rsidDel="000F4367">
          <w:rPr>
            <w:rFonts w:ascii="Arial" w:hAnsi="Arial" w:cs="Arial"/>
            <w:i/>
            <w:iCs/>
          </w:rPr>
          <w:delText xml:space="preserve">WASHC4 </w:delText>
        </w:r>
        <w:r w:rsidR="00E3508A" w:rsidRPr="00871A74" w:rsidDel="000F4367">
          <w:rPr>
            <w:rFonts w:ascii="Arial" w:hAnsi="Arial" w:cs="Arial"/>
          </w:rPr>
          <w:delText xml:space="preserve">sequence, which was then inserted between NheI and SalI restriction sites of a pmCAG-HA backbone generated in our lab. Site-directed mutagenesis (Agilent #200517) was used to introduce a C&gt;G point mutation into this </w:delText>
        </w:r>
        <w:r w:rsidR="00E3508A" w:rsidRPr="00871A74" w:rsidDel="000F4367">
          <w:rPr>
            <w:rFonts w:ascii="Arial" w:hAnsi="Arial" w:cs="Arial"/>
            <w:color w:val="000000" w:themeColor="text1"/>
          </w:rPr>
          <w:delText xml:space="preserve">pmCAG-SWIP-WT-HA construct </w:delText>
        </w:r>
        <w:r w:rsidR="00E3508A" w:rsidRPr="00871A74" w:rsidDel="000F4367">
          <w:rPr>
            <w:rFonts w:ascii="Arial" w:hAnsi="Arial" w:cs="Arial"/>
          </w:rPr>
          <w:delText xml:space="preserve">for generation of a pmCAG-SWIP-MUT-HA construct </w:delText>
        </w:r>
        <w:r w:rsidR="00E3508A" w:rsidRPr="00871A74" w:rsidDel="000F4367">
          <w:rPr>
            <w:rFonts w:ascii="Arial" w:hAnsi="Arial" w:cs="Arial"/>
            <w:i/>
            <w:iCs/>
          </w:rPr>
          <w:delText xml:space="preserve">(FOR: </w:delText>
        </w:r>
        <w:r w:rsidR="00E3508A" w:rsidRPr="00871A74" w:rsidDel="000F4367">
          <w:rPr>
            <w:rFonts w:ascii="Arial" w:hAnsi="Arial" w:cs="Arial"/>
          </w:rPr>
          <w:delText>5'-ctacaaagttgagggtcagacggggaacaattatatagaaa-3'</w:delText>
        </w:r>
        <w:r w:rsidR="00E3508A" w:rsidRPr="00871A74" w:rsidDel="000F4367">
          <w:rPr>
            <w:rFonts w:ascii="Arial" w:hAnsi="Arial" w:cs="Arial"/>
            <w:color w:val="000000" w:themeColor="text1"/>
          </w:rPr>
          <w:delText xml:space="preserve">, </w:delText>
        </w:r>
        <w:r w:rsidR="00E3508A" w:rsidRPr="00871A74" w:rsidDel="000F4367">
          <w:rPr>
            <w:rFonts w:ascii="Arial" w:hAnsi="Arial" w:cs="Arial"/>
            <w:i/>
            <w:iCs/>
            <w:color w:val="000000" w:themeColor="text1"/>
          </w:rPr>
          <w:delText xml:space="preserve">REV: </w:delText>
        </w:r>
        <w:r w:rsidR="00E3508A" w:rsidRPr="00871A74" w:rsidDel="000F4367">
          <w:rPr>
            <w:rFonts w:ascii="Arial" w:hAnsi="Arial" w:cs="Arial"/>
            <w:color w:val="000000" w:themeColor="text1"/>
          </w:rPr>
          <w:delText>5'-tttctatataattgttccccgtctgaccctcaactttgtag-3’)</w:delText>
        </w:r>
        <w:r w:rsidR="00E3508A" w:rsidRPr="00871A74" w:rsidDel="000F4367">
          <w:rPr>
            <w:rFonts w:ascii="Arial" w:hAnsi="Arial" w:cs="Arial"/>
            <w:i/>
            <w:iCs/>
          </w:rPr>
          <w:delText>.</w:delText>
        </w:r>
        <w:r w:rsidR="00E3508A" w:rsidRPr="00871A74" w:rsidDel="000F4367">
          <w:rPr>
            <w:rFonts w:ascii="Arial" w:hAnsi="Arial" w:cs="Arial"/>
          </w:rPr>
          <w:delText xml:space="preserve"> </w:delText>
        </w:r>
        <w:r w:rsidR="00E3508A" w:rsidRPr="00871A74" w:rsidDel="000F4367">
          <w:rPr>
            <w:rFonts w:ascii="Arial" w:hAnsi="Arial" w:cs="Arial"/>
            <w:color w:val="000000" w:themeColor="text1"/>
          </w:rPr>
          <w:delText xml:space="preserve">For iBioID experiments, an AAV construct expressing hSyn1-WASH1-BioID2-HA was generated by cloning a </w:delText>
        </w:r>
        <w:r w:rsidR="00E3508A" w:rsidRPr="00871A74" w:rsidDel="000F4367">
          <w:rPr>
            <w:rFonts w:ascii="Arial" w:hAnsi="Arial" w:cs="Arial"/>
            <w:i/>
            <w:iCs/>
            <w:color w:val="000000" w:themeColor="text1"/>
          </w:rPr>
          <w:delText>Washc1</w:delText>
        </w:r>
        <w:r w:rsidR="00E3508A" w:rsidRPr="00871A74" w:rsidDel="000F4367">
          <w:rPr>
            <w:rFonts w:ascii="Arial" w:hAnsi="Arial" w:cs="Arial"/>
            <w:color w:val="000000" w:themeColor="text1"/>
          </w:rPr>
          <w:delText xml:space="preserve"> insert between SalI and HindIII sites of a </w:delText>
        </w:r>
        <w:r w:rsidR="00E3508A" w:rsidRPr="00871A74" w:rsidDel="000F4367">
          <w:rPr>
            <w:rFonts w:ascii="Arial" w:hAnsi="Arial" w:cs="Arial"/>
          </w:rPr>
          <w:delText>pAAV-hSyn1-Actin Chromobody-Linker-BioID2-pA construct (replacing Actin Chromobody)</w:delText>
        </w:r>
        <w:r w:rsidR="00E3508A" w:rsidRPr="00871A74" w:rsidDel="000F4367">
          <w:rPr>
            <w:rFonts w:ascii="Arial" w:hAnsi="Arial" w:cs="Arial"/>
            <w:color w:val="000000" w:themeColor="text1"/>
          </w:rPr>
          <w:delText xml:space="preserve"> generated in our lab. This backbone included a 25nm GS linker-BioID2-HA fragment from Addgene #80899, generated by </w:delText>
        </w:r>
        <w:r w:rsidR="001720D2" w:rsidDel="000F4367">
          <w:rPr>
            <w:rFonts w:ascii="Arial" w:hAnsi="Arial" w:cs="Arial"/>
            <w:color w:val="000000" w:themeColor="text1"/>
          </w:rPr>
          <w:delText>Kim</w:delText>
        </w:r>
        <w:r w:rsidR="001720D2" w:rsidRPr="00871A74" w:rsidDel="000F4367">
          <w:rPr>
            <w:rFonts w:ascii="Arial" w:hAnsi="Arial" w:cs="Arial"/>
            <w:color w:val="000000" w:themeColor="text1"/>
          </w:rPr>
          <w:delText xml:space="preserve"> </w:delText>
        </w:r>
        <w:r w:rsidR="00E3508A" w:rsidRPr="001720D2" w:rsidDel="000F4367">
          <w:rPr>
            <w:rFonts w:ascii="Arial" w:hAnsi="Arial" w:cs="Arial"/>
            <w:i/>
            <w:iCs/>
            <w:color w:val="000000" w:themeColor="text1"/>
          </w:rPr>
          <w:delText>et al</w:delText>
        </w:r>
        <w:r w:rsidR="001720D2" w:rsidRPr="001720D2" w:rsidDel="000F4367">
          <w:rPr>
            <w:rFonts w:ascii="Arial" w:hAnsi="Arial" w:cs="Arial"/>
            <w:i/>
            <w:iCs/>
            <w:color w:val="000000" w:themeColor="text1"/>
          </w:rPr>
          <w:delText>.</w:delText>
        </w:r>
        <w:r w:rsidR="001720D2" w:rsidDel="000F4367">
          <w:rPr>
            <w:rFonts w:ascii="Arial" w:hAnsi="Arial" w:cs="Arial"/>
            <w:color w:val="000000" w:themeColor="text1"/>
          </w:rPr>
          <w:delText xml:space="preserve"> </w:delText>
        </w:r>
        <w:r w:rsidR="00E3508A" w:rsidRPr="00871A74" w:rsidDel="000F4367">
          <w:rPr>
            <w:rFonts w:ascii="Arial" w:hAnsi="Arial" w:cs="Arial"/>
            <w:color w:val="000000" w:themeColor="text1"/>
          </w:rPr>
          <w:fldChar w:fldCharType="begin" w:fldLock="1"/>
        </w:r>
        <w:r w:rsidR="00C73DAD" w:rsidDel="000F4367">
          <w:rPr>
            <w:rFonts w:ascii="Arial" w:hAnsi="Arial" w:cs="Arial"/>
            <w:color w:val="000000" w:themeColor="text1"/>
          </w:rPr>
          <w:delInstrText>ADDIN CSL_CITATION {"citationItems":[{"id":"ITEM-1","itemData":{"DOI":"10.1091/mbc.E15-12-0844","ISSN":"19394586","PMID":"26912792","abstract":"The BioID method uses a promiscuous biotin ligase to detect protein-protein associations as well as proximate proteins in living cells. Here we report improvements to the BioID method centered on BioID2, a substantially smaller promiscuous biotin ligase. BioID2 enables more-selective targeting of fusion proteins, requires less biotin supplementation, and exhibits enhanced labeling of proximate proteins. Thus BioID2 improves the efficiency of screening for protein-protein associations. We also demonstrate that the biotinylation range of BioID2 can be considerably modulated using flexible linkers, thus enabling applicationspecific adjustment of the biotin-labeling radius.","author":[{"dropping-particle":"","family":"Kim","given":"Dae In","non-dropping-particle":"","parse-names":false,"suffix":""},{"dropping-particle":"","family":"Jensen","given":"Samuel C.","non-dropping-particle":"","parse-names":false,"suffix":""},{"dropping-particle":"","family":"Noble","given":"Kyle A.","non-dropping-particle":"","parse-names":false,"suffix":""},{"dropping-particle":"","family":"Kc","given":"Birendra","non-dropping-particle":"","parse-names":false,"suffix":""},{"dropping-particle":"","family":"Roux","given":"Kenneth H.","non-dropping-particle":"","parse-names":false,"suffix":""},{"dropping-particle":"","family":"Motamedchaboki","given":"Khatereh","non-dropping-particle":"","parse-names":false,"suffix":""},{"dropping-particle":"","family":"Roux","given":"Kyle J.","non-dropping-particle":"","parse-names":false,"suffix":""}],"container-title":"Molecular Biology of the Cell","id":"ITEM-1","issue":"8","issued":{"date-parts":[["2016","4","15"]]},"page":"1188-1196","publisher":"American Society for Cell Biology","title":"An improved smaller biotin ligase for BioID proximity labeling","type":"article-journal","volume":"27"},"uris":["http://www.mendeley.com/documents/?uuid=5e1ed4dd-09cd-3939-814b-05cef3754dea"]}],"mendeley":{"formattedCitation":"(Kim et al., 2016)","plainTextFormattedCitation":"(Kim et al., 2016)","previouslyFormattedCitation":"(Kim et al., 2016)"},"properties":{"noteIndex":0},"schema":"https://github.com/citation-style-language/schema/raw/master/csl-citation.json"}</w:delInstrText>
        </w:r>
        <w:r w:rsidR="00E3508A" w:rsidRPr="00871A74" w:rsidDel="000F4367">
          <w:rPr>
            <w:rFonts w:ascii="Arial" w:hAnsi="Arial" w:cs="Arial"/>
            <w:color w:val="000000" w:themeColor="text1"/>
          </w:rPr>
          <w:fldChar w:fldCharType="separate"/>
        </w:r>
        <w:r w:rsidR="00B441E1" w:rsidRPr="00B441E1" w:rsidDel="000F4367">
          <w:rPr>
            <w:rFonts w:ascii="Arial" w:hAnsi="Arial" w:cs="Arial"/>
            <w:noProof/>
            <w:color w:val="000000" w:themeColor="text1"/>
          </w:rPr>
          <w:delText>(Kim et al., 2016)</w:delText>
        </w:r>
        <w:r w:rsidR="00E3508A" w:rsidRPr="00871A74" w:rsidDel="000F4367">
          <w:rPr>
            <w:rFonts w:ascii="Arial" w:hAnsi="Arial" w:cs="Arial"/>
            <w:color w:val="000000" w:themeColor="text1"/>
          </w:rPr>
          <w:fldChar w:fldCharType="end"/>
        </w:r>
        <w:r w:rsidR="00E3508A" w:rsidRPr="00871A74" w:rsidDel="000F4367">
          <w:rPr>
            <w:rFonts w:ascii="Arial" w:hAnsi="Arial" w:cs="Arial"/>
            <w:color w:val="000000" w:themeColor="text1"/>
          </w:rPr>
          <w:delText xml:space="preserve">. An hSyn1-solubleBioID2-HA construct was created similarly, by removing Actin Chromobody from the above construct. </w:delText>
        </w:r>
        <w:r w:rsidR="001B3EA4" w:rsidDel="000F4367">
          <w:rPr>
            <w:rFonts w:ascii="Arial" w:hAnsi="Arial" w:cs="Arial"/>
            <w:color w:val="000000" w:themeColor="text1"/>
          </w:rPr>
          <w:delText xml:space="preserve">Oligonucleotide sequences are reported in Table S4. Sequences of the plasmid DNA constructs are available online (see Key Resources Table). </w:delText>
        </w:r>
      </w:del>
    </w:p>
    <w:p w14:paraId="740A8304" w14:textId="34179096" w:rsidR="00E3508A" w:rsidRPr="00871A74" w:rsidDel="000F4367" w:rsidRDefault="00E3508A" w:rsidP="000F4367">
      <w:pPr>
        <w:spacing w:line="480" w:lineRule="auto"/>
        <w:jc w:val="thaiDistribute"/>
        <w:rPr>
          <w:del w:id="2358" w:author="Tyler Bradshaw" w:date="2020-12-05T17:32:00Z"/>
          <w:rFonts w:ascii="Arial" w:hAnsi="Arial" w:cs="Arial"/>
          <w:b/>
          <w:bCs/>
          <w:color w:val="000000" w:themeColor="text1"/>
        </w:rPr>
        <w:pPrChange w:id="2359" w:author="Tyler Bradshaw" w:date="2020-12-05T17:32:00Z">
          <w:pPr>
            <w:spacing w:line="480" w:lineRule="auto"/>
            <w:jc w:val="thaiDistribute"/>
          </w:pPr>
        </w:pPrChange>
      </w:pPr>
      <w:del w:id="2360" w:author="Tyler Bradshaw" w:date="2020-12-05T17:32:00Z">
        <w:r w:rsidRPr="00871A74" w:rsidDel="000F4367">
          <w:rPr>
            <w:rFonts w:ascii="Arial" w:hAnsi="Arial" w:cs="Arial"/>
            <w:b/>
            <w:bCs/>
            <w:color w:val="000000" w:themeColor="text1"/>
          </w:rPr>
          <w:delText xml:space="preserve">AAV </w:delText>
        </w:r>
        <w:r w:rsidR="00B469B5" w:rsidDel="000F4367">
          <w:rPr>
            <w:rFonts w:ascii="Arial" w:hAnsi="Arial" w:cs="Arial"/>
            <w:b/>
            <w:bCs/>
            <w:color w:val="000000" w:themeColor="text1"/>
          </w:rPr>
          <w:delText>V</w:delText>
        </w:r>
        <w:r w:rsidR="00B469B5" w:rsidRPr="00871A74" w:rsidDel="000F4367">
          <w:rPr>
            <w:rFonts w:ascii="Arial" w:hAnsi="Arial" w:cs="Arial"/>
            <w:b/>
            <w:bCs/>
            <w:color w:val="000000" w:themeColor="text1"/>
          </w:rPr>
          <w:delText xml:space="preserve">iral </w:delText>
        </w:r>
        <w:r w:rsidR="00B469B5" w:rsidDel="000F4367">
          <w:rPr>
            <w:rFonts w:ascii="Arial" w:hAnsi="Arial" w:cs="Arial"/>
            <w:b/>
            <w:bCs/>
            <w:color w:val="000000" w:themeColor="text1"/>
          </w:rPr>
          <w:delText>P</w:delText>
        </w:r>
        <w:r w:rsidR="00B469B5" w:rsidRPr="00871A74" w:rsidDel="000F4367">
          <w:rPr>
            <w:rFonts w:ascii="Arial" w:hAnsi="Arial" w:cs="Arial"/>
            <w:b/>
            <w:bCs/>
            <w:color w:val="000000" w:themeColor="text1"/>
          </w:rPr>
          <w:delText>reparation</w:delText>
        </w:r>
      </w:del>
    </w:p>
    <w:p w14:paraId="52512617" w14:textId="467EB5D8" w:rsidR="00E3508A" w:rsidRPr="00871A74" w:rsidDel="000F4367" w:rsidRDefault="00E3508A" w:rsidP="000F4367">
      <w:pPr>
        <w:spacing w:line="480" w:lineRule="auto"/>
        <w:jc w:val="thaiDistribute"/>
        <w:rPr>
          <w:del w:id="2361" w:author="Tyler Bradshaw" w:date="2020-12-05T17:32:00Z"/>
          <w:rFonts w:ascii="Arial" w:hAnsi="Arial" w:cs="Arial"/>
          <w:color w:val="000000" w:themeColor="text1"/>
        </w:rPr>
        <w:pPrChange w:id="2362" w:author="Tyler Bradshaw" w:date="2020-12-05T17:32:00Z">
          <w:pPr>
            <w:spacing w:line="480" w:lineRule="auto"/>
            <w:ind w:firstLine="720"/>
            <w:jc w:val="thaiDistribute"/>
          </w:pPr>
        </w:pPrChange>
      </w:pPr>
      <w:del w:id="2363" w:author="Tyler Bradshaw" w:date="2020-12-05T17:32:00Z">
        <w:r w:rsidRPr="00871A74" w:rsidDel="000F4367">
          <w:rPr>
            <w:rFonts w:ascii="Arial" w:hAnsi="Arial" w:cs="Arial"/>
            <w:color w:val="000000" w:themeColor="text1"/>
          </w:rPr>
          <w:delText>AAV preparations were performed as described previously</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(Uezu et al., 2016)</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The day before transfection, HEK293T cells were plated at a density of 1.5x10</w:delText>
        </w:r>
        <w:r w:rsidRPr="00871A74" w:rsidDel="000F4367">
          <w:rPr>
            <w:rFonts w:ascii="Arial" w:hAnsi="Arial" w:cs="Arial"/>
            <w:color w:val="000000" w:themeColor="text1"/>
            <w:vertAlign w:val="superscript"/>
          </w:rPr>
          <w:delText>7</w:delText>
        </w:r>
        <w:r w:rsidRPr="00871A74" w:rsidDel="000F4367">
          <w:rPr>
            <w:rFonts w:ascii="Arial" w:hAnsi="Arial" w:cs="Arial"/>
            <w:color w:val="000000" w:themeColor="text1"/>
          </w:rPr>
          <w:delText xml:space="preserve"> cells per 15cm</w:delText>
        </w:r>
        <w:r w:rsidRPr="00871A74" w:rsidDel="000F4367">
          <w:rPr>
            <w:rFonts w:ascii="Arial" w:hAnsi="Arial" w:cs="Arial"/>
            <w:color w:val="000000" w:themeColor="text1"/>
            <w:vertAlign w:val="superscript"/>
          </w:rPr>
          <w:delText>2</w:delText>
        </w:r>
        <w:r w:rsidRPr="00871A74" w:rsidDel="000F4367">
          <w:rPr>
            <w:rFonts w:ascii="Arial" w:hAnsi="Arial" w:cs="Arial"/>
            <w:color w:val="000000" w:themeColor="text1"/>
          </w:rPr>
          <w:delText xml:space="preserve"> plate in DMEM media with 10% fetal bovine serum and 1% Pen/Strep (Thermo #</w:delText>
        </w:r>
        <w:r w:rsidRPr="00871A74" w:rsidDel="000F4367">
          <w:rPr>
            <w:rFonts w:ascii="Arial" w:hAnsi="Arial" w:cs="Arial"/>
            <w:color w:val="000000"/>
            <w:shd w:val="clear" w:color="auto" w:fill="FFFFFF"/>
          </w:rPr>
          <w:delText>11965-092</w:delText>
        </w:r>
        <w:r w:rsidRPr="00871A74" w:rsidDel="000F4367">
          <w:rPr>
            <w:rFonts w:ascii="Arial" w:hAnsi="Arial" w:cs="Arial"/>
            <w:color w:val="000000" w:themeColor="text1"/>
          </w:rPr>
          <w:delText>, Sigma #F4135, Thermo #15140-122). Six HEK293T 15cm</w:delText>
        </w:r>
        <w:r w:rsidRPr="00871A74" w:rsidDel="000F4367">
          <w:rPr>
            <w:rFonts w:ascii="Arial" w:hAnsi="Arial" w:cs="Arial"/>
            <w:color w:val="000000" w:themeColor="text1"/>
            <w:vertAlign w:val="superscript"/>
          </w:rPr>
          <w:delText>2</w:delText>
        </w:r>
        <w:r w:rsidRPr="00871A74" w:rsidDel="000F4367">
          <w:rPr>
            <w:rFonts w:ascii="Arial" w:hAnsi="Arial" w:cs="Arial"/>
            <w:color w:val="000000" w:themeColor="text1"/>
          </w:rPr>
          <w:delText xml:space="preserve"> plates were used per viral preparation. The next day, 30µg of pAd-DeltaF6 helper plasmid, 15µg of AAV2/9 plasmid, and 15µg of an AAV plasmid carrying the transgene of interest were mixed in OptiMEM with PEI-MAX (final concentration 80µg/ml, Polysciences #24765). 2ml of this solution were then added dropwise to each of the 6 HEK293T 15cm</w:delText>
        </w:r>
        <w:r w:rsidRPr="00871A74" w:rsidDel="000F4367">
          <w:rPr>
            <w:rFonts w:ascii="Arial" w:hAnsi="Arial" w:cs="Arial"/>
            <w:color w:val="000000" w:themeColor="text1"/>
            <w:vertAlign w:val="superscript"/>
          </w:rPr>
          <w:delText xml:space="preserve">2 </w:delText>
        </w:r>
        <w:r w:rsidRPr="00871A74" w:rsidDel="000F4367">
          <w:rPr>
            <w:rFonts w:ascii="Arial" w:hAnsi="Arial" w:cs="Arial"/>
            <w:color w:val="000000" w:themeColor="text1"/>
          </w:rPr>
          <w:delText xml:space="preserve">plates. Eight hours later, the media was replaced with 20ml DMEM+10%FBS. 72 hours post-transfection, cells were scraped and collected in the media, pooled, and centrifuged at 1,500rpm for 5min at RT. The final pellet from the 6 cell plates was resuspended in 5ml of cell lysis buffer (15 mM NaCl, 5 mM Tris-HCl, pH 8.5), and freeze-thawed three times using an ethanol/dry ice bath. The lysate was then treated with 50U/ml of Benzonase (Novagen #70664), for 30min in a 37ºC water bath, vortexed, and then centrifuged at 4,500rpm for 30min at 4ºC. The resulting supernatant containing AAV particles was added to the top of an iodixanol gradient (15%, 25%, 40%, 60% top to bottom) in an Optiseal tube (Beckman Coulter #361625). The gradient was then centrifuged using a Beckman Ti-70 rotor in a Beckman XL-90 ultracentrifuge at 67,000rpm for 70min, 18ºC. The purified viral solution was extracted from the 40%/60% iodixanol interface using a syringe, and placed into an Amicon 100kDa filter unit (#UFC910024). The viral solution was washed in this filter 3 times with 1X ice-cold PBS by adding 5ml of PBS and centrifuging at 4,900rpm for 45min at 4ºC to obtain a final volume of approximately 200µl of concentrated virus that was aliquoted into 5-10µl aliquots and stored at -80ºC until use. </w:delText>
        </w:r>
      </w:del>
    </w:p>
    <w:p w14:paraId="0AEF8F0E" w14:textId="210A1C57" w:rsidR="00B469B5" w:rsidDel="000F4367" w:rsidRDefault="00B469B5" w:rsidP="000F4367">
      <w:pPr>
        <w:spacing w:line="480" w:lineRule="auto"/>
        <w:jc w:val="thaiDistribute"/>
        <w:rPr>
          <w:del w:id="2364" w:author="Tyler Bradshaw" w:date="2020-12-05T17:32:00Z"/>
          <w:rFonts w:ascii="Arial" w:hAnsi="Arial" w:cs="Arial"/>
          <w:b/>
          <w:bCs/>
          <w:color w:val="000000" w:themeColor="text1"/>
        </w:rPr>
        <w:pPrChange w:id="2365" w:author="Tyler Bradshaw" w:date="2020-12-05T17:32:00Z">
          <w:pPr>
            <w:spacing w:line="480" w:lineRule="auto"/>
            <w:jc w:val="thaiDistribute"/>
          </w:pPr>
        </w:pPrChange>
      </w:pPr>
      <w:bookmarkStart w:id="2366" w:name="_Hlk45274925"/>
      <w:del w:id="2367" w:author="Tyler Bradshaw" w:date="2020-12-05T17:32:00Z">
        <w:r w:rsidRPr="00871A74" w:rsidDel="000F4367">
          <w:rPr>
            <w:rFonts w:ascii="Arial" w:hAnsi="Arial" w:cs="Arial"/>
            <w:b/>
            <w:bCs/>
            <w:color w:val="000000" w:themeColor="text1"/>
          </w:rPr>
          <w:delText>Immunocytochemistry</w:delText>
        </w:r>
      </w:del>
    </w:p>
    <w:p w14:paraId="234FD525" w14:textId="5B6B6945" w:rsidR="00B469B5" w:rsidRPr="00871A74" w:rsidDel="000F4367" w:rsidRDefault="00B469B5" w:rsidP="000F4367">
      <w:pPr>
        <w:spacing w:line="480" w:lineRule="auto"/>
        <w:jc w:val="thaiDistribute"/>
        <w:rPr>
          <w:del w:id="2368" w:author="Tyler Bradshaw" w:date="2020-12-05T17:32:00Z"/>
          <w:rFonts w:ascii="Arial" w:hAnsi="Arial" w:cs="Arial"/>
          <w:color w:val="000000" w:themeColor="text1"/>
        </w:rPr>
        <w:pPrChange w:id="2369" w:author="Tyler Bradshaw" w:date="2020-12-05T17:32:00Z">
          <w:pPr>
            <w:spacing w:line="480" w:lineRule="auto"/>
            <w:ind w:firstLine="720"/>
            <w:jc w:val="thaiDistribute"/>
          </w:pPr>
        </w:pPrChange>
      </w:pPr>
      <w:del w:id="2370" w:author="Tyler Bradshaw" w:date="2020-12-05T17:32:00Z">
        <w:r w:rsidRPr="00871A74" w:rsidDel="000F4367">
          <w:rPr>
            <w:rFonts w:ascii="Arial" w:hAnsi="Arial" w:cs="Arial"/>
            <w:color w:val="000000" w:themeColor="text1"/>
          </w:rPr>
          <w:delText>Primary antibodies: Rabbit anti-EEA1 (Cell Signaling Technology #</w:delText>
        </w:r>
        <w:r w:rsidRPr="00871A74" w:rsidDel="000F4367">
          <w:rPr>
            <w:rFonts w:ascii="Arial" w:eastAsiaTheme="minorEastAsia" w:hAnsi="Arial" w:cs="Arial"/>
          </w:rPr>
          <w:delText>C45B10</w:delText>
        </w:r>
        <w:r w:rsidRPr="00871A74" w:rsidDel="000F4367">
          <w:rPr>
            <w:rFonts w:ascii="Arial" w:hAnsi="Arial" w:cs="Arial"/>
            <w:color w:val="000000" w:themeColor="text1"/>
          </w:rPr>
          <w:delText>, 1:500), Rat anti-CathepsinD (Novus #204712, 1:250), Guinea Pig anti-MAP2 (Synaptic Systems #188004, 1:500)</w:delText>
        </w:r>
      </w:del>
      <w:ins w:id="2371" w:author="Jamie Courtland" w:date="2020-10-16T11:26:00Z">
        <w:del w:id="2372" w:author="Tyler Bradshaw" w:date="2020-12-05T17:32:00Z">
          <w:r w:rsidR="00EF38CF" w:rsidDel="000F4367">
            <w:rPr>
              <w:rFonts w:ascii="Arial" w:hAnsi="Arial" w:cs="Arial"/>
              <w:color w:val="000000" w:themeColor="text1"/>
            </w:rPr>
            <w:delText xml:space="preserve"> </w:delText>
          </w:r>
        </w:del>
      </w:ins>
    </w:p>
    <w:p w14:paraId="48B0A3BD" w14:textId="20C7B4E1" w:rsidR="00B469B5" w:rsidRPr="007A335B" w:rsidDel="000F4367" w:rsidRDefault="00B469B5" w:rsidP="000F4367">
      <w:pPr>
        <w:spacing w:line="480" w:lineRule="auto"/>
        <w:jc w:val="thaiDistribute"/>
        <w:rPr>
          <w:del w:id="2373" w:author="Tyler Bradshaw" w:date="2020-12-05T17:32:00Z"/>
          <w:rFonts w:ascii="Arial" w:hAnsi="Arial" w:cs="Arial"/>
          <w:color w:val="000000" w:themeColor="text1"/>
        </w:rPr>
        <w:pPrChange w:id="2374" w:author="Tyler Bradshaw" w:date="2020-12-05T17:32:00Z">
          <w:pPr>
            <w:spacing w:line="480" w:lineRule="auto"/>
            <w:ind w:firstLine="720"/>
            <w:jc w:val="thaiDistribute"/>
          </w:pPr>
        </w:pPrChange>
      </w:pPr>
      <w:del w:id="2375" w:author="Tyler Bradshaw" w:date="2020-12-05T17:32:00Z">
        <w:r w:rsidRPr="00871A74" w:rsidDel="000F4367">
          <w:rPr>
            <w:rFonts w:ascii="Arial" w:hAnsi="Arial" w:cs="Arial"/>
            <w:color w:val="000000" w:themeColor="text1"/>
          </w:rPr>
          <w:delText>Secondary antibodies: Goat anti-Rabbit Alexa Fluor 568 (Invitrogen #A11036, 1:1000), Goat anti-Guinea Pig Alexa Fluor 488 (Invitrogen #A11073, 1:1000), Goat anti-Rat Alexa Fluor 488 (Invitrogen #A11006, 1:1000), Goat anti-Guinea Pig Alexa Fluor 555 (Invitrogen #A21435, 1:1000)</w:delText>
        </w:r>
      </w:del>
    </w:p>
    <w:bookmarkEnd w:id="2366"/>
    <w:p w14:paraId="02890347" w14:textId="27EF0220" w:rsidR="00E3508A" w:rsidDel="000F4367" w:rsidRDefault="00B469B5" w:rsidP="000F4367">
      <w:pPr>
        <w:spacing w:line="480" w:lineRule="auto"/>
        <w:jc w:val="thaiDistribute"/>
        <w:rPr>
          <w:del w:id="2376" w:author="Tyler Bradshaw" w:date="2020-12-05T17:32:00Z"/>
          <w:rFonts w:ascii="Arial" w:hAnsi="Arial" w:cs="Arial"/>
          <w:color w:val="000000" w:themeColor="text1"/>
        </w:rPr>
        <w:pPrChange w:id="2377" w:author="Tyler Bradshaw" w:date="2020-12-05T17:32:00Z">
          <w:pPr>
            <w:spacing w:line="480" w:lineRule="auto"/>
            <w:jc w:val="thaiDistribute"/>
          </w:pPr>
        </w:pPrChange>
      </w:pPr>
      <w:del w:id="2378" w:author="Tyler Bradshaw" w:date="2020-12-05T17:32:00Z">
        <w:r w:rsidDel="000F4367">
          <w:rPr>
            <w:rFonts w:ascii="Arial" w:hAnsi="Arial" w:cs="Arial"/>
            <w:b/>
            <w:bCs/>
            <w:color w:val="000000" w:themeColor="text1"/>
          </w:rPr>
          <w:tab/>
        </w:r>
        <w:r w:rsidR="00E3508A" w:rsidRPr="00871A74" w:rsidDel="000F4367">
          <w:rPr>
            <w:rFonts w:ascii="Arial" w:hAnsi="Arial" w:cs="Arial"/>
            <w:color w:val="000000" w:themeColor="text1"/>
          </w:rPr>
          <w:delText>At DIV15, neurons were fixed for 15 minutes using ice-cold 4%PFA/4% sucrose in 1X PBS, pH 7.4 (for EEA1 staining), or 30 minutes with 50% Bouin’s solution/4% sucrose (for CathepsinD staining, Sigma #HT10132), pH 7.4</w:delText>
        </w:r>
        <w:r w:rsidR="00E3508A" w:rsidRPr="00871A74" w:rsidDel="000F4367">
          <w:rPr>
            <w:rFonts w:ascii="Arial" w:hAnsi="Arial" w:cs="Arial"/>
            <w:color w:val="000000" w:themeColor="text1"/>
          </w:rPr>
          <w:fldChar w:fldCharType="begin" w:fldLock="1"/>
        </w:r>
        <w:r w:rsidR="00045F2E" w:rsidDel="000F4367">
          <w:rPr>
            <w:rFonts w:ascii="Arial" w:hAnsi="Arial" w:cs="Arial"/>
            <w:color w:val="000000" w:themeColor="text1"/>
          </w:rPr>
          <w:delInstrText>ADDIN CSL_CITATION {"citationItems":[{"id":"ITEM-1","itemData":{"DOI":"10.1083/jcb.201711083","ISSN":"15408140","PMID":"29695488","abstract":"Despite widespread distribution of LAMP1 and the heterogeneous nature of LAMP1-labeled compartments, LAMP1 is routinely used as a lysosomal marker, and LAMP1-positive organelles are often referred to as lysosomes. In this study, we use immunoelectron microscopy and confocal imaging to provide quantitative analysis of LAMP1 distribution in various autophagic and endolysosomal organelles in neurons. Our study demonstrates that a significant portion of LAMP1-labeled organelles do not contain detectable lysosomal hydrolases including cathepsins D and B and glucocerebrosidase. A bovine serum albumin-gold pulse-chase assay followed by ultrastructural analysis suggests a heterogeneity of degradative capacity in LAMP1-labeled endolysosomal organelles. Gradient fractionation displays differential distribution patterns of LAMP1/2 and cathepsins D/B in neurons. We further reveal that LAMP1 intensity in familial amyotrophic lateral sclerosis-linked motor neurons does not necessarily reflect lysosomal deficits in vivo. Our study suggests that labeling a set of lysosomal hydrolases combined with various endolysosomal markers would be more accurate than simply relying on LAMP1/2 staining to assess neuronal lysosome distribution, trafficking, and functionality under physiological and pathological conditions.","author":[{"dropping-particle":"","family":"Cheng","given":"Xiu Tang","non-dropping-particle":"","parse-names":false,"suffix":""},{"dropping-particle":"","family":"Xie","given":"Yu Xiang","non-dropping-particle":"","parse-names":false,"suffix":""},{"dropping-particle":"","family":"Zhou","given":"Bing","non-dropping-particle":"","parse-names":false,"suffix":""},{"dropping-particle":"","family":"Huang","given":"Ning","non-dropping-particle":"","parse-names":false,"suffix":""},{"dropping-particle":"","family":"Farfel-Becker","given":"Tamar","non-dropping-particle":"","parse-names":false,"suffix":""},{"dropping-particle":"","family":"Sheng","given":"Zu Hang","non-dropping-particle":"","parse-names":false,"suffix":""}],"container-title":"Journal of Cell Biology","id":"ITEM-1","issue":"9","issued":{"date-parts":[["2018","9","1"]]},"page":"3127-3139","publisher":"Rockefeller University Press","title":"Characterization of LAMP1-labeled nondegradative lysosomal and endocytic compartments in neurons","type":"article-journal","volume":"217"},"uris":["http://www.mendeley.com/documents/?uuid=c2608da2-a3d9-3288-8c1b-38cba56bc361"]}],"mendeley":{"formattedCitation":"(Cheng et al., 2018)","plainTextFormattedCitation":"(Cheng et al., 2018)","previouslyFormattedCitation":"(Cheng et al., 2018)"},"properties":{"noteIndex":0},"schema":"https://github.com/citation-style-language/schema/raw/master/csl-citation.json"}</w:delInstrText>
        </w:r>
        <w:r w:rsidR="00E3508A" w:rsidRPr="00871A74" w:rsidDel="000F4367">
          <w:rPr>
            <w:rFonts w:ascii="Arial" w:hAnsi="Arial" w:cs="Arial"/>
            <w:color w:val="000000" w:themeColor="text1"/>
          </w:rPr>
          <w:fldChar w:fldCharType="separate"/>
        </w:r>
        <w:r w:rsidR="00E3508A" w:rsidRPr="00871A74" w:rsidDel="000F4367">
          <w:rPr>
            <w:rFonts w:ascii="Arial" w:hAnsi="Arial" w:cs="Arial"/>
            <w:noProof/>
            <w:color w:val="000000" w:themeColor="text1"/>
          </w:rPr>
          <w:delText>(Cheng et al., 2018)</w:delText>
        </w:r>
        <w:r w:rsidR="00E3508A" w:rsidRPr="00871A74" w:rsidDel="000F4367">
          <w:rPr>
            <w:rFonts w:ascii="Arial" w:hAnsi="Arial" w:cs="Arial"/>
            <w:color w:val="000000" w:themeColor="text1"/>
          </w:rPr>
          <w:fldChar w:fldCharType="end"/>
        </w:r>
        <w:r w:rsidR="00E3508A" w:rsidRPr="00871A74" w:rsidDel="000F4367">
          <w:rPr>
            <w:rFonts w:ascii="Arial" w:hAnsi="Arial" w:cs="Arial"/>
            <w:color w:val="000000" w:themeColor="text1"/>
          </w:rPr>
          <w:delText xml:space="preserve">. Fixed neurons were washed with 1X PBS, then permeabilized with 0.25% TritonX-100 in PBS for 8 minutes at room temperature (RT), and blocked with 5%normal goat serum/0.2%Triton-X100 in PBS (blocking buffer) for 1 hour at RT with gentle rocking. For EEA1/MAP2 staining, samples were incubated with primary antibodies diluted in blocking buffer at RT for 1 hour. For CathepsinD/MAP2 staining, samples were incubated with primary antibodies diluted in blocking buffer overnight at 4ºC. For both conditions, samples were washed three times with 1X PBS, and incubated for 30min at RT with secondary antibodies, protected from light. After secondary antibody staining, coverslips were washed three times with 1X PBS, and mounted with FluoroSave mounting solution (Sigma #345789). See antibody section for primary and secondary antibody concentrations. </w:delText>
        </w:r>
      </w:del>
    </w:p>
    <w:p w14:paraId="60DAE2B4" w14:textId="5A539EFB" w:rsidR="00B469B5" w:rsidRPr="00871A74" w:rsidDel="000F4367" w:rsidRDefault="00B469B5" w:rsidP="000F4367">
      <w:pPr>
        <w:spacing w:line="480" w:lineRule="auto"/>
        <w:jc w:val="thaiDistribute"/>
        <w:rPr>
          <w:del w:id="2379" w:author="Tyler Bradshaw" w:date="2020-12-05T17:32:00Z"/>
          <w:rFonts w:ascii="Arial" w:hAnsi="Arial" w:cs="Arial"/>
          <w:b/>
          <w:bCs/>
          <w:color w:val="000000" w:themeColor="text1"/>
        </w:rPr>
        <w:pPrChange w:id="2380" w:author="Tyler Bradshaw" w:date="2020-12-05T17:32:00Z">
          <w:pPr>
            <w:spacing w:line="480" w:lineRule="auto"/>
            <w:jc w:val="thaiDistribute"/>
          </w:pPr>
        </w:pPrChange>
      </w:pPr>
      <w:del w:id="2381" w:author="Tyler Bradshaw" w:date="2020-12-05T17:32:00Z">
        <w:r w:rsidRPr="00871A74" w:rsidDel="000F4367">
          <w:rPr>
            <w:rFonts w:ascii="Arial" w:hAnsi="Arial" w:cs="Arial"/>
            <w:b/>
            <w:bCs/>
            <w:color w:val="000000" w:themeColor="text1"/>
          </w:rPr>
          <w:delText>Immunohistochemistry</w:delText>
        </w:r>
      </w:del>
    </w:p>
    <w:p w14:paraId="56889C3F" w14:textId="7CF7A0B3" w:rsidR="00B469B5" w:rsidRPr="00436C8F" w:rsidDel="000F4367" w:rsidRDefault="00B469B5" w:rsidP="000F4367">
      <w:pPr>
        <w:spacing w:line="480" w:lineRule="auto"/>
        <w:jc w:val="thaiDistribute"/>
        <w:rPr>
          <w:del w:id="2382" w:author="Tyler Bradshaw" w:date="2020-12-05T17:32:00Z"/>
          <w:rFonts w:ascii="Arial" w:hAnsi="Arial" w:cs="Arial"/>
          <w:color w:val="000000" w:themeColor="text1"/>
          <w:rPrChange w:id="2383" w:author="Jamie Courtland" w:date="2020-10-16T11:44:00Z">
            <w:rPr>
              <w:del w:id="2384" w:author="Tyler Bradshaw" w:date="2020-12-05T17:32:00Z"/>
              <w:rFonts w:ascii="Arial" w:hAnsi="Arial" w:cs="Arial"/>
              <w:b/>
              <w:bCs/>
              <w:color w:val="000000" w:themeColor="text1"/>
            </w:rPr>
          </w:rPrChange>
        </w:rPr>
        <w:pPrChange w:id="2385" w:author="Tyler Bradshaw" w:date="2020-12-05T17:32:00Z">
          <w:pPr>
            <w:spacing w:line="480" w:lineRule="auto"/>
            <w:ind w:firstLine="720"/>
            <w:jc w:val="thaiDistribute"/>
          </w:pPr>
        </w:pPrChange>
      </w:pPr>
      <w:del w:id="2386" w:author="Tyler Bradshaw" w:date="2020-12-05T17:32:00Z">
        <w:r w:rsidRPr="00871A74" w:rsidDel="000F4367">
          <w:rPr>
            <w:rFonts w:ascii="Arial" w:hAnsi="Arial" w:cs="Arial"/>
            <w:color w:val="000000" w:themeColor="text1"/>
          </w:rPr>
          <w:delText>Primary antibodies: Rabbit anti-Cleaved Caspase-3 (Cell Signaling Technology #9661, 1:2000), Mouse anti-Calbindin (Sigma #C9848, 1:2000), Rat anti-HA 3F10 (Sigma #12158167001, 1:500)</w:delText>
        </w:r>
      </w:del>
      <w:ins w:id="2387" w:author="Jamie Courtland" w:date="2020-10-16T11:44:00Z">
        <w:del w:id="2388" w:author="Tyler Bradshaw" w:date="2020-12-05T17:32:00Z">
          <w:r w:rsidR="00436C8F" w:rsidDel="000F4367">
            <w:rPr>
              <w:rFonts w:ascii="Arial" w:hAnsi="Arial" w:cs="Arial"/>
              <w:color w:val="000000" w:themeColor="text1"/>
            </w:rPr>
            <w:delText>, Mouse anti-Bassoon (Abcam #ab82958, 1:500), Rabbit anti-Homer1 (Synaptic Systems #160002, 1:500), Chick anti-Tyrosine Hydroxylase (Abcam #ab76442, 1:1000), Mouse anti-NeuN (Abcam #ab104224, 1:1000)</w:delText>
          </w:r>
        </w:del>
      </w:ins>
    </w:p>
    <w:p w14:paraId="51DF0CD4" w14:textId="0232E26C" w:rsidR="00B469B5" w:rsidRPr="00871A74" w:rsidDel="000F4367" w:rsidRDefault="00B469B5" w:rsidP="000F4367">
      <w:pPr>
        <w:spacing w:line="480" w:lineRule="auto"/>
        <w:jc w:val="thaiDistribute"/>
        <w:rPr>
          <w:del w:id="2389" w:author="Tyler Bradshaw" w:date="2020-12-05T17:32:00Z"/>
          <w:rFonts w:ascii="Arial" w:hAnsi="Arial" w:cs="Arial"/>
          <w:color w:val="000000" w:themeColor="text1"/>
        </w:rPr>
        <w:pPrChange w:id="2390" w:author="Tyler Bradshaw" w:date="2020-12-05T17:32:00Z">
          <w:pPr>
            <w:spacing w:line="480" w:lineRule="auto"/>
            <w:ind w:firstLine="720"/>
            <w:jc w:val="thaiDistribute"/>
          </w:pPr>
        </w:pPrChange>
      </w:pPr>
      <w:del w:id="2391" w:author="Tyler Bradshaw" w:date="2020-12-05T17:32:00Z">
        <w:r w:rsidRPr="00871A74" w:rsidDel="000F4367">
          <w:rPr>
            <w:rFonts w:ascii="Arial" w:hAnsi="Arial" w:cs="Arial"/>
            <w:color w:val="000000" w:themeColor="text1"/>
          </w:rPr>
          <w:delText>Secondary antibodies:</w:delText>
        </w:r>
        <w:r w:rsidDel="000F4367">
          <w:rPr>
            <w:rFonts w:ascii="Arial" w:hAnsi="Arial" w:cs="Arial"/>
            <w:color w:val="000000" w:themeColor="text1"/>
          </w:rPr>
          <w:delText xml:space="preserve"> </w:delText>
        </w:r>
        <w:r w:rsidRPr="00871A74" w:rsidDel="000F4367">
          <w:rPr>
            <w:rFonts w:ascii="Arial" w:hAnsi="Arial" w:cs="Arial"/>
            <w:color w:val="000000" w:themeColor="text1"/>
          </w:rPr>
          <w:delText xml:space="preserve">Donkey anti-Rabbit Alexa Fluor 488 (Invitrogen #A21206, 1:2000), Goat anti-Mouse Alexa Fluor 594 (Invitrogen #A11032, 1:2000), Goat anti-Rat Alexa Fluor 488 (Invitrogen #A11006, 1:5000), Streptavidin Alexa Fluor 594 conjugate (Invitrogen #S32356, 1:5000), </w:delText>
        </w:r>
      </w:del>
      <w:ins w:id="2392" w:author="Jamie Courtland" w:date="2020-10-16T11:44:00Z">
        <w:del w:id="2393" w:author="Tyler Bradshaw" w:date="2020-12-05T17:32:00Z">
          <w:r w:rsidR="00436C8F" w:rsidDel="000F4367">
            <w:rPr>
              <w:rFonts w:ascii="Arial" w:hAnsi="Arial" w:cs="Arial"/>
              <w:color w:val="000000" w:themeColor="text1"/>
            </w:rPr>
            <w:delText xml:space="preserve">Goat anti-Mouse Alexa Fluor 594 (Invitrogen #A11032, 1:500), Donkey </w:delText>
          </w:r>
          <w:r w:rsidR="00436C8F" w:rsidRPr="00871A74" w:rsidDel="000F4367">
            <w:rPr>
              <w:rFonts w:ascii="Arial" w:hAnsi="Arial" w:cs="Arial"/>
              <w:color w:val="000000" w:themeColor="text1"/>
            </w:rPr>
            <w:delText>anti-Ra</w:delText>
          </w:r>
          <w:r w:rsidR="00436C8F" w:rsidDel="000F4367">
            <w:rPr>
              <w:rFonts w:ascii="Arial" w:hAnsi="Arial" w:cs="Arial"/>
              <w:color w:val="000000" w:themeColor="text1"/>
            </w:rPr>
            <w:delText>bbit</w:delText>
          </w:r>
          <w:r w:rsidR="00436C8F" w:rsidRPr="00871A74" w:rsidDel="000F4367">
            <w:rPr>
              <w:rFonts w:ascii="Arial" w:hAnsi="Arial" w:cs="Arial"/>
              <w:color w:val="000000" w:themeColor="text1"/>
            </w:rPr>
            <w:delText xml:space="preserve"> Alexa Fluor 488 (</w:delText>
          </w:r>
          <w:r w:rsidR="00436C8F" w:rsidDel="000F4367">
            <w:rPr>
              <w:rFonts w:ascii="Arial" w:hAnsi="Arial" w:cs="Arial"/>
              <w:color w:val="000000" w:themeColor="text1"/>
            </w:rPr>
            <w:delText>Invitrogen #A21206</w:delText>
          </w:r>
          <w:r w:rsidR="00436C8F" w:rsidRPr="00871A74" w:rsidDel="000F4367">
            <w:rPr>
              <w:rFonts w:ascii="Arial" w:hAnsi="Arial" w:cs="Arial"/>
              <w:color w:val="000000" w:themeColor="text1"/>
            </w:rPr>
            <w:delText>, 1:</w:delText>
          </w:r>
          <w:r w:rsidR="00436C8F" w:rsidDel="000F4367">
            <w:rPr>
              <w:rFonts w:ascii="Arial" w:hAnsi="Arial" w:cs="Arial"/>
              <w:color w:val="000000" w:themeColor="text1"/>
            </w:rPr>
            <w:delText>5</w:delText>
          </w:r>
          <w:r w:rsidR="00436C8F" w:rsidRPr="00871A74" w:rsidDel="000F4367">
            <w:rPr>
              <w:rFonts w:ascii="Arial" w:hAnsi="Arial" w:cs="Arial"/>
              <w:color w:val="000000" w:themeColor="text1"/>
            </w:rPr>
            <w:delText>00)</w:delText>
          </w:r>
          <w:r w:rsidR="00436C8F" w:rsidDel="000F4367">
            <w:rPr>
              <w:rFonts w:ascii="Arial" w:hAnsi="Arial" w:cs="Arial"/>
              <w:color w:val="000000" w:themeColor="text1"/>
            </w:rPr>
            <w:delText xml:space="preserve">, Goat anti-Chick Alexa Fluor 568 (Invitrogen #A11041, 1:1000), Goat anti-Mouse Alexa Fluor 647 (Invitrogen #A21235, 1:1000), </w:delText>
          </w:r>
        </w:del>
      </w:ins>
      <w:del w:id="2394" w:author="Tyler Bradshaw" w:date="2020-12-05T17:32:00Z">
        <w:r w:rsidRPr="00871A74" w:rsidDel="000F4367">
          <w:rPr>
            <w:rFonts w:ascii="Arial" w:hAnsi="Arial" w:cs="Arial"/>
            <w:color w:val="000000" w:themeColor="text1"/>
          </w:rPr>
          <w:delText>4′,6-diamidino-2-phenylindole (DAPI, Sigma #D9542, 1:1000 for 10min at RT)</w:delText>
        </w:r>
      </w:del>
    </w:p>
    <w:p w14:paraId="483806A1" w14:textId="254175BF" w:rsidR="00B469B5" w:rsidRPr="00871A74" w:rsidDel="000F4367" w:rsidRDefault="00B469B5" w:rsidP="000F4367">
      <w:pPr>
        <w:spacing w:line="480" w:lineRule="auto"/>
        <w:jc w:val="thaiDistribute"/>
        <w:rPr>
          <w:del w:id="2395" w:author="Tyler Bradshaw" w:date="2020-12-05T17:32:00Z"/>
          <w:rFonts w:ascii="Arial" w:hAnsi="Arial" w:cs="Arial"/>
          <w:b/>
          <w:bCs/>
          <w:color w:val="000000" w:themeColor="text1"/>
        </w:rPr>
        <w:pPrChange w:id="2396" w:author="Tyler Bradshaw" w:date="2020-12-05T17:32:00Z">
          <w:pPr>
            <w:spacing w:line="480" w:lineRule="auto"/>
            <w:ind w:firstLine="720"/>
            <w:jc w:val="thaiDistribute"/>
          </w:pPr>
        </w:pPrChange>
      </w:pPr>
      <w:del w:id="2397" w:author="Tyler Bradshaw" w:date="2020-12-05T17:32:00Z">
        <w:r w:rsidRPr="00871A74" w:rsidDel="000F4367">
          <w:rPr>
            <w:rFonts w:ascii="Arial" w:hAnsi="Arial" w:cs="Arial"/>
            <w:color w:val="000000" w:themeColor="text1"/>
          </w:rPr>
          <w:delText xml:space="preserve">Mice were deeply anesthetized with isoflurane and then transcardially perfused with ice-cold heparinized PBS (25U/ml) by gravity flow. After clearing of liver and lungs (~2min), perfusate was switched to ice-cold 4% PFA in 1X PBS (pH 7.4) for 15 minutes. Brains were dissected, post-fixed in 4%PFA overnight at 4ºC, and then cryoprotected in 30% sucrose/1X PBS for 48hr at 4ºC. Fixed brains were then mounted in OTC (Sakura TissueTek #4583) and stored at -20ºC until cryosectioning. Every third sagittal section (30 µm thickness) was collected from the motor cortex and striatal regions. Free-floating sections were then permeabilized with 1%TritonX-100 in 1X PBS at RT for 2 hr, and blocked in 1X blocking solution (Abcam #126587) diluted in 0.2%TritonX-100 in 1X PBS for 1hr at RT. Sections were then incubated in primary antibodies diluted in the 1X blocking solution for two overnights at 4ºC. After three washes with 0.2%TritonX-100 in 1X PBS, the sections were then incubated in secondary antibodies diluted in 1X blocking buffer for one overnight at 4ºC. Sections were then washed four times with 0.2%TritonX-100 in 1X PBS at RT, and mounted onto coverslips with FluoroSave mounting solution (Sigma #345789). </w:delText>
        </w:r>
      </w:del>
    </w:p>
    <w:p w14:paraId="0E80A242" w14:textId="5AE35189" w:rsidR="00B469B5" w:rsidDel="000F4367" w:rsidRDefault="00B469B5" w:rsidP="000F4367">
      <w:pPr>
        <w:spacing w:line="480" w:lineRule="auto"/>
        <w:jc w:val="thaiDistribute"/>
        <w:rPr>
          <w:del w:id="2398" w:author="Tyler Bradshaw" w:date="2020-12-05T17:32:00Z"/>
          <w:rFonts w:ascii="Arial" w:hAnsi="Arial" w:cs="Arial"/>
          <w:b/>
          <w:bCs/>
          <w:color w:val="000000" w:themeColor="text1"/>
        </w:rPr>
        <w:pPrChange w:id="2399" w:author="Tyler Bradshaw" w:date="2020-12-05T17:32:00Z">
          <w:pPr>
            <w:spacing w:line="480" w:lineRule="auto"/>
            <w:jc w:val="thaiDistribute"/>
          </w:pPr>
        </w:pPrChange>
      </w:pPr>
      <w:del w:id="2400" w:author="Tyler Bradshaw" w:date="2020-12-05T17:32:00Z">
        <w:r w:rsidRPr="00871A74" w:rsidDel="000F4367">
          <w:rPr>
            <w:rFonts w:ascii="Arial" w:hAnsi="Arial" w:cs="Arial"/>
            <w:b/>
            <w:bCs/>
            <w:color w:val="000000" w:themeColor="text1"/>
          </w:rPr>
          <w:delText xml:space="preserve">Western </w:delText>
        </w:r>
        <w:r w:rsidDel="000F4367">
          <w:rPr>
            <w:rFonts w:ascii="Arial" w:hAnsi="Arial" w:cs="Arial"/>
            <w:b/>
            <w:bCs/>
            <w:color w:val="000000" w:themeColor="text1"/>
          </w:rPr>
          <w:delText>B</w:delText>
        </w:r>
        <w:r w:rsidRPr="00871A74" w:rsidDel="000F4367">
          <w:rPr>
            <w:rFonts w:ascii="Arial" w:hAnsi="Arial" w:cs="Arial"/>
            <w:b/>
            <w:bCs/>
            <w:color w:val="000000" w:themeColor="text1"/>
          </w:rPr>
          <w:delText>lotting</w:delText>
        </w:r>
      </w:del>
    </w:p>
    <w:p w14:paraId="77DD835B" w14:textId="7D6B0C13" w:rsidR="00B469B5" w:rsidRPr="00871A74" w:rsidDel="000F4367" w:rsidRDefault="00B469B5" w:rsidP="000F4367">
      <w:pPr>
        <w:spacing w:line="480" w:lineRule="auto"/>
        <w:jc w:val="thaiDistribute"/>
        <w:rPr>
          <w:del w:id="2401" w:author="Tyler Bradshaw" w:date="2020-12-05T17:32:00Z"/>
          <w:rFonts w:ascii="Arial" w:hAnsi="Arial" w:cs="Arial"/>
          <w:color w:val="000000" w:themeColor="text1"/>
        </w:rPr>
        <w:pPrChange w:id="2402" w:author="Tyler Bradshaw" w:date="2020-12-05T17:32:00Z">
          <w:pPr>
            <w:spacing w:line="480" w:lineRule="auto"/>
            <w:ind w:firstLine="720"/>
            <w:jc w:val="thaiDistribute"/>
          </w:pPr>
        </w:pPrChange>
      </w:pPr>
      <w:del w:id="2403" w:author="Tyler Bradshaw" w:date="2020-12-05T17:32:00Z">
        <w:r w:rsidRPr="00871A74" w:rsidDel="000F4367">
          <w:rPr>
            <w:rFonts w:ascii="Arial" w:hAnsi="Arial" w:cs="Arial"/>
            <w:color w:val="000000" w:themeColor="text1"/>
          </w:rPr>
          <w:delText>Primary antibodies: Rabbit anti-Strumpellin (Santa Cruz #sc-87442, 1:500), Rabbit anti-WASH1 c-terminal (Sigma #SAB4200373, 1:500), Mouse anti-Beta Tubulin III (Sigma #T8660, 1:10,000), Mouse anti-HA (BioLegend #MMS-101P, 1:5000)</w:delText>
        </w:r>
      </w:del>
      <w:ins w:id="2404" w:author="Jamie Courtland" w:date="2020-10-16T11:45:00Z">
        <w:del w:id="2405" w:author="Tyler Bradshaw" w:date="2020-12-05T17:32:00Z">
          <w:r w:rsidR="00812D42" w:rsidDel="000F4367">
            <w:rPr>
              <w:rFonts w:ascii="Arial" w:hAnsi="Arial" w:cs="Arial"/>
              <w:color w:val="000000" w:themeColor="text1"/>
            </w:rPr>
            <w:delText xml:space="preserve">, </w:delText>
          </w:r>
        </w:del>
      </w:ins>
      <w:ins w:id="2406" w:author="Jamie Courtland" w:date="2020-10-16T11:47:00Z">
        <w:del w:id="2407" w:author="Tyler Bradshaw" w:date="2020-12-05T17:32:00Z">
          <w:r w:rsidR="00812D42" w:rsidDel="000F4367">
            <w:rPr>
              <w:rFonts w:ascii="Arial" w:hAnsi="Arial" w:cs="Arial"/>
              <w:color w:val="000000" w:themeColor="text1"/>
            </w:rPr>
            <w:delText>Rabbit anti-LAMP1 (Cell Signaling</w:delText>
          </w:r>
        </w:del>
      </w:ins>
      <w:ins w:id="2408" w:author="Jamie Courtland" w:date="2020-10-16T11:48:00Z">
        <w:del w:id="2409" w:author="Tyler Bradshaw" w:date="2020-12-05T17:32:00Z">
          <w:r w:rsidR="00812D42" w:rsidDel="000F4367">
            <w:rPr>
              <w:rFonts w:ascii="Arial" w:hAnsi="Arial" w:cs="Arial"/>
              <w:color w:val="000000" w:themeColor="text1"/>
            </w:rPr>
            <w:delText xml:space="preserve"> Technology #C54H11, 1:2000), Rabbit anti-EEA1 (Cell Signaling Technology #C45B10, 1:1500)</w:delText>
          </w:r>
        </w:del>
      </w:ins>
    </w:p>
    <w:p w14:paraId="5DB8F47A" w14:textId="7515F02A" w:rsidR="00B469B5" w:rsidRPr="00871A74" w:rsidDel="000F4367" w:rsidRDefault="00B469B5" w:rsidP="000F4367">
      <w:pPr>
        <w:spacing w:line="480" w:lineRule="auto"/>
        <w:jc w:val="thaiDistribute"/>
        <w:rPr>
          <w:del w:id="2410" w:author="Tyler Bradshaw" w:date="2020-12-05T17:32:00Z"/>
          <w:rFonts w:ascii="Arial" w:hAnsi="Arial" w:cs="Arial"/>
          <w:color w:val="000000" w:themeColor="text1"/>
        </w:rPr>
        <w:pPrChange w:id="2411" w:author="Tyler Bradshaw" w:date="2020-12-05T17:32:00Z">
          <w:pPr>
            <w:spacing w:line="480" w:lineRule="auto"/>
            <w:ind w:firstLine="720"/>
            <w:jc w:val="thaiDistribute"/>
          </w:pPr>
        </w:pPrChange>
      </w:pPr>
      <w:del w:id="2412" w:author="Tyler Bradshaw" w:date="2020-12-05T17:32:00Z">
        <w:r w:rsidRPr="00871A74" w:rsidDel="000F4367">
          <w:rPr>
            <w:rFonts w:ascii="Arial" w:hAnsi="Arial" w:cs="Arial"/>
            <w:color w:val="000000" w:themeColor="text1"/>
          </w:rPr>
          <w:delText>Secondary antibodies: Donkey anti-Rabbit-HRP (GE Life Sciences #NA934, 1:5,000), Goat anti-mouse-HRP (GE Life Sciences #NA931, 1:5000)</w:delText>
        </w:r>
      </w:del>
      <w:ins w:id="2413" w:author="Jamie Courtland" w:date="2020-10-16T11:49:00Z">
        <w:del w:id="2414" w:author="Tyler Bradshaw" w:date="2020-12-05T17:32:00Z">
          <w:r w:rsidR="00812D42" w:rsidDel="000F4367">
            <w:rPr>
              <w:rFonts w:ascii="Arial" w:hAnsi="Arial" w:cs="Arial"/>
              <w:color w:val="000000" w:themeColor="text1"/>
            </w:rPr>
            <w:delText xml:space="preserve">, Goat anti-Rabbit </w:delText>
          </w:r>
        </w:del>
      </w:ins>
      <w:ins w:id="2415" w:author="Jamie Courtland" w:date="2020-10-16T11:53:00Z">
        <w:del w:id="2416" w:author="Tyler Bradshaw" w:date="2020-12-05T17:32:00Z">
          <w:r w:rsidR="00812D42" w:rsidDel="000F4367">
            <w:rPr>
              <w:rFonts w:ascii="Arial" w:hAnsi="Arial" w:cs="Arial"/>
              <w:color w:val="000000" w:themeColor="text1"/>
            </w:rPr>
            <w:delText xml:space="preserve">IR Dye </w:delText>
          </w:r>
        </w:del>
      </w:ins>
      <w:ins w:id="2417" w:author="Jamie Courtland" w:date="2020-10-16T11:49:00Z">
        <w:del w:id="2418" w:author="Tyler Bradshaw" w:date="2020-12-05T17:32:00Z">
          <w:r w:rsidR="00812D42" w:rsidDel="000F4367">
            <w:rPr>
              <w:rFonts w:ascii="Arial" w:hAnsi="Arial" w:cs="Arial"/>
              <w:color w:val="000000" w:themeColor="text1"/>
            </w:rPr>
            <w:delText>800CW</w:delText>
          </w:r>
        </w:del>
      </w:ins>
      <w:ins w:id="2419" w:author="Jamie Courtland" w:date="2020-10-16T11:53:00Z">
        <w:del w:id="2420" w:author="Tyler Bradshaw" w:date="2020-12-05T17:32:00Z">
          <w:r w:rsidR="00812D42" w:rsidDel="000F4367">
            <w:rPr>
              <w:rFonts w:ascii="Arial" w:hAnsi="Arial" w:cs="Arial"/>
              <w:color w:val="000000" w:themeColor="text1"/>
            </w:rPr>
            <w:delText xml:space="preserve"> (L</w:delText>
          </w:r>
        </w:del>
      </w:ins>
      <w:ins w:id="2421" w:author="Jamie Courtland" w:date="2020-10-16T12:01:00Z">
        <w:del w:id="2422" w:author="Tyler Bradshaw" w:date="2020-12-05T17:32:00Z">
          <w:r w:rsidR="0057612C" w:rsidDel="000F4367">
            <w:rPr>
              <w:rFonts w:ascii="Arial" w:hAnsi="Arial" w:cs="Arial"/>
              <w:color w:val="000000" w:themeColor="text1"/>
            </w:rPr>
            <w:delText>I-</w:delText>
          </w:r>
        </w:del>
      </w:ins>
      <w:ins w:id="2423" w:author="Jamie Courtland" w:date="2020-10-16T11:53:00Z">
        <w:del w:id="2424" w:author="Tyler Bradshaw" w:date="2020-12-05T17:32:00Z">
          <w:r w:rsidR="00812D42" w:rsidDel="000F4367">
            <w:rPr>
              <w:rFonts w:ascii="Arial" w:hAnsi="Arial" w:cs="Arial"/>
              <w:color w:val="000000" w:themeColor="text1"/>
            </w:rPr>
            <w:delText>COR #</w:delText>
          </w:r>
          <w:r w:rsidR="00812D42" w:rsidRPr="00812D42" w:rsidDel="000F4367">
            <w:rPr>
              <w:rFonts w:ascii="Helvetica Neue" w:hAnsi="Helvetica Neue"/>
              <w:color w:val="617F92"/>
              <w:sz w:val="19"/>
              <w:szCs w:val="19"/>
              <w:shd w:val="clear" w:color="auto" w:fill="FFFFFF"/>
            </w:rPr>
            <w:delText xml:space="preserve"> </w:delText>
          </w:r>
          <w:r w:rsidR="00812D42" w:rsidRPr="00812D42" w:rsidDel="000F4367">
            <w:rPr>
              <w:rFonts w:ascii="Arial" w:hAnsi="Arial" w:cs="Arial"/>
              <w:color w:val="000000" w:themeColor="text1"/>
            </w:rPr>
            <w:delText>926-32211</w:delText>
          </w:r>
          <w:r w:rsidR="00812D42" w:rsidDel="000F4367">
            <w:rPr>
              <w:rFonts w:ascii="Arial" w:hAnsi="Arial" w:cs="Arial"/>
              <w:color w:val="000000" w:themeColor="text1"/>
            </w:rPr>
            <w:delText>)</w:delText>
          </w:r>
        </w:del>
      </w:ins>
    </w:p>
    <w:p w14:paraId="7037AA58" w14:textId="0C1E5688" w:rsidR="0057612C" w:rsidDel="000F4367" w:rsidRDefault="0057612C" w:rsidP="000F4367">
      <w:pPr>
        <w:spacing w:line="480" w:lineRule="auto"/>
        <w:jc w:val="thaiDistribute"/>
        <w:rPr>
          <w:ins w:id="2425" w:author="Jamie Courtland" w:date="2020-10-16T11:57:00Z"/>
          <w:del w:id="2426" w:author="Tyler Bradshaw" w:date="2020-12-05T17:32:00Z"/>
          <w:rFonts w:ascii="Arial" w:hAnsi="Arial" w:cs="Arial"/>
          <w:color w:val="000000" w:themeColor="text1"/>
        </w:rPr>
        <w:pPrChange w:id="2427" w:author="Tyler Bradshaw" w:date="2020-12-05T17:32:00Z">
          <w:pPr>
            <w:spacing w:line="480" w:lineRule="auto"/>
            <w:ind w:firstLine="720"/>
            <w:jc w:val="thaiDistribute"/>
          </w:pPr>
        </w:pPrChange>
      </w:pPr>
      <w:ins w:id="2428" w:author="Jamie Courtland" w:date="2020-10-16T11:56:00Z">
        <w:del w:id="2429" w:author="Tyler Bradshaw" w:date="2020-12-05T17:32:00Z">
          <w:r w:rsidDel="000F4367">
            <w:rPr>
              <w:rFonts w:ascii="Arial" w:hAnsi="Arial" w:cs="Arial"/>
              <w:color w:val="000000" w:themeColor="text1"/>
            </w:rPr>
            <w:delText>Western blotting of wh</w:delText>
          </w:r>
        </w:del>
      </w:ins>
      <w:ins w:id="2430" w:author="Jamie Courtland" w:date="2020-10-21T12:02:00Z">
        <w:del w:id="2431" w:author="Tyler Bradshaw" w:date="2020-12-05T17:32:00Z">
          <w:r w:rsidR="000E503E" w:rsidDel="000F4367">
            <w:rPr>
              <w:rFonts w:ascii="Arial" w:hAnsi="Arial" w:cs="Arial"/>
              <w:color w:val="000000" w:themeColor="text1"/>
            </w:rPr>
            <w:delText>ol</w:delText>
          </w:r>
        </w:del>
      </w:ins>
      <w:ins w:id="2432" w:author="Jamie Courtland" w:date="2020-10-16T11:56:00Z">
        <w:del w:id="2433" w:author="Tyler Bradshaw" w:date="2020-12-05T17:32:00Z">
          <w:r w:rsidDel="000F4367">
            <w:rPr>
              <w:rFonts w:ascii="Arial" w:hAnsi="Arial" w:cs="Arial"/>
              <w:color w:val="000000" w:themeColor="text1"/>
            </w:rPr>
            <w:delText>e brain lysates (Figure 2)</w:delText>
          </w:r>
        </w:del>
      </w:ins>
      <w:ins w:id="2434" w:author="Jamie Courtland" w:date="2020-10-16T11:57:00Z">
        <w:del w:id="2435" w:author="Tyler Bradshaw" w:date="2020-12-05T17:32:00Z">
          <w:r w:rsidDel="000F4367">
            <w:rPr>
              <w:rFonts w:ascii="Arial" w:hAnsi="Arial" w:cs="Arial"/>
              <w:color w:val="000000" w:themeColor="text1"/>
            </w:rPr>
            <w:delText xml:space="preserve">: </w:delText>
          </w:r>
        </w:del>
      </w:ins>
      <w:del w:id="2436" w:author="Tyler Bradshaw" w:date="2020-12-05T17:32:00Z">
        <w:r w:rsidR="00E3508A" w:rsidRPr="00871A74" w:rsidDel="000F4367">
          <w:rPr>
            <w:rFonts w:ascii="Arial" w:hAnsi="Arial" w:cs="Arial"/>
            <w:color w:val="000000" w:themeColor="text1"/>
          </w:rPr>
          <w:delText>Ten micrograms of each sample were electrophoresed through a 12-well, 4-20% SDS-PAGE gel (Bio-Rad #4561096) at 100V for 1hr at RT</w:delText>
        </w:r>
      </w:del>
      <w:ins w:id="2437" w:author="Jamie Courtland" w:date="2020-10-16T11:57:00Z">
        <w:del w:id="2438" w:author="Tyler Bradshaw" w:date="2020-12-05T17:32:00Z">
          <w:r w:rsidDel="000F4367">
            <w:rPr>
              <w:rFonts w:ascii="Arial" w:hAnsi="Arial" w:cs="Arial"/>
              <w:color w:val="000000" w:themeColor="text1"/>
            </w:rPr>
            <w:delText xml:space="preserve">, </w:delText>
          </w:r>
        </w:del>
      </w:ins>
      <w:del w:id="2439" w:author="Tyler Bradshaw" w:date="2020-12-05T17:32:00Z">
        <w:r w:rsidR="00E3508A" w:rsidRPr="00871A74" w:rsidDel="000F4367">
          <w:rPr>
            <w:rFonts w:ascii="Arial" w:hAnsi="Arial" w:cs="Arial"/>
            <w:color w:val="000000" w:themeColor="text1"/>
          </w:rPr>
          <w:delText>, transferred onto a nitrocellulose membrane (GE Life Sciences #GE10600002) at 100V for 70min at RT on ice</w:delText>
        </w:r>
      </w:del>
      <w:ins w:id="2440" w:author="Jamie Courtland" w:date="2020-10-16T11:57:00Z">
        <w:del w:id="2441" w:author="Tyler Bradshaw" w:date="2020-12-05T17:32:00Z">
          <w:r w:rsidDel="000F4367">
            <w:rPr>
              <w:rFonts w:ascii="Arial" w:hAnsi="Arial" w:cs="Arial"/>
              <w:color w:val="000000" w:themeColor="text1"/>
            </w:rPr>
            <w:delText xml:space="preserve">, and </w:delText>
          </w:r>
        </w:del>
      </w:ins>
      <w:del w:id="2442" w:author="Tyler Bradshaw" w:date="2020-12-05T17:32:00Z">
        <w:r w:rsidR="00E3508A" w:rsidRPr="00871A74" w:rsidDel="000F4367">
          <w:rPr>
            <w:rFonts w:ascii="Arial" w:hAnsi="Arial" w:cs="Arial"/>
            <w:color w:val="000000" w:themeColor="text1"/>
          </w:rPr>
          <w:delText>, and blocked with 5% nonfat dry milk in TRIS-buffered saline containing 0.05% Tween-20 (TBST, pH 7.4). Gels were saved for Coomassie staining at RT for 30 min. Membranes were probed with one primary antibody at a time for 24hr at 4ºC, then washed four times with TBST at RT before incubating with the corresponding species-specific secondary antibody at RT for 1hr. Membranes were washed with TBST, and then enhanced chemiluminescence (ECL) substrate was added (Thermo Fischer #32109). Membranes were exposed to autoradiography films and scanned with an Epson 1670 at 600dpi. We probed each membrane with one antibody at a time, then stripped the membrane with stripping buffer (Thermo Fischer #21059) for 10min at RT, and then blocked for 1hr at RT before probing with the next antibody. Order of probes: Strumpellin, then β-Tubulin, then WASH1. We determined the optical density of the bands using Image J software (NIH). Data obtained from three independent experiments were plotted and statistically analyzed using GraphPad Prism (version 8) software.</w:delText>
        </w:r>
      </w:del>
    </w:p>
    <w:p w14:paraId="44596E99" w14:textId="3FE23709" w:rsidR="0057612C" w:rsidRPr="00871A74" w:rsidDel="000F4367" w:rsidRDefault="0057612C" w:rsidP="000F4367">
      <w:pPr>
        <w:spacing w:line="480" w:lineRule="auto"/>
        <w:jc w:val="thaiDistribute"/>
        <w:rPr>
          <w:del w:id="2443" w:author="Tyler Bradshaw" w:date="2020-12-05T17:32:00Z"/>
          <w:rFonts w:ascii="Arial" w:hAnsi="Arial" w:cs="Arial"/>
          <w:color w:val="000000" w:themeColor="text1"/>
        </w:rPr>
        <w:pPrChange w:id="2444" w:author="Tyler Bradshaw" w:date="2020-12-05T17:32:00Z">
          <w:pPr>
            <w:spacing w:line="480" w:lineRule="auto"/>
            <w:ind w:firstLine="720"/>
            <w:jc w:val="thaiDistribute"/>
          </w:pPr>
        </w:pPrChange>
      </w:pPr>
      <w:ins w:id="2445" w:author="Jamie Courtland" w:date="2020-10-16T11:57:00Z">
        <w:del w:id="2446" w:author="Tyler Bradshaw" w:date="2020-12-05T17:32:00Z">
          <w:r w:rsidDel="000F4367">
            <w:rPr>
              <w:rFonts w:ascii="Arial" w:hAnsi="Arial" w:cs="Arial"/>
              <w:color w:val="000000" w:themeColor="text1"/>
            </w:rPr>
            <w:delText xml:space="preserve">Western blotting of </w:delText>
          </w:r>
        </w:del>
      </w:ins>
      <w:ins w:id="2447" w:author="Jamie Courtland" w:date="2020-10-16T11:58:00Z">
        <w:del w:id="2448" w:author="Tyler Bradshaw" w:date="2020-12-05T17:32:00Z">
          <w:r w:rsidDel="000F4367">
            <w:rPr>
              <w:rFonts w:ascii="Arial" w:hAnsi="Arial" w:cs="Arial"/>
              <w:color w:val="000000" w:themeColor="text1"/>
            </w:rPr>
            <w:delText>subcellular brain fractions</w:delText>
          </w:r>
        </w:del>
      </w:ins>
      <w:ins w:id="2449" w:author="Jamie Courtland" w:date="2020-10-16T11:57:00Z">
        <w:del w:id="2450" w:author="Tyler Bradshaw" w:date="2020-12-05T17:32:00Z">
          <w:r w:rsidDel="000F4367">
            <w:rPr>
              <w:rFonts w:ascii="Arial" w:hAnsi="Arial" w:cs="Arial"/>
              <w:color w:val="000000" w:themeColor="text1"/>
            </w:rPr>
            <w:delText xml:space="preserve"> (</w:delText>
          </w:r>
        </w:del>
      </w:ins>
      <w:ins w:id="2451" w:author="Jamie Courtland" w:date="2020-10-16T11:58:00Z">
        <w:del w:id="2452" w:author="Tyler Bradshaw" w:date="2020-12-05T17:32:00Z">
          <w:r w:rsidDel="000F4367">
            <w:rPr>
              <w:rFonts w:ascii="Arial" w:hAnsi="Arial" w:cs="Arial"/>
              <w:color w:val="000000" w:themeColor="text1"/>
            </w:rPr>
            <w:delText>Figure 2 Supplement</w:delText>
          </w:r>
        </w:del>
      </w:ins>
      <w:ins w:id="2453" w:author="Jamie Courtland" w:date="2020-10-16T11:57:00Z">
        <w:del w:id="2454" w:author="Tyler Bradshaw" w:date="2020-12-05T17:32:00Z">
          <w:r w:rsidDel="000F4367">
            <w:rPr>
              <w:rFonts w:ascii="Arial" w:hAnsi="Arial" w:cs="Arial"/>
              <w:color w:val="000000" w:themeColor="text1"/>
            </w:rPr>
            <w:delText>):</w:delText>
          </w:r>
        </w:del>
      </w:ins>
      <w:ins w:id="2455" w:author="Jamie Courtland" w:date="2020-10-16T11:58:00Z">
        <w:del w:id="2456" w:author="Tyler Bradshaw" w:date="2020-12-05T17:32:00Z">
          <w:r w:rsidDel="000F4367">
            <w:rPr>
              <w:rFonts w:ascii="Arial" w:hAnsi="Arial" w:cs="Arial"/>
              <w:color w:val="000000" w:themeColor="text1"/>
            </w:rPr>
            <w:delText xml:space="preserve"> Eight</w:delText>
          </w:r>
          <w:r w:rsidRPr="00871A74" w:rsidDel="000F4367">
            <w:rPr>
              <w:rFonts w:ascii="Arial" w:hAnsi="Arial" w:cs="Arial"/>
              <w:color w:val="000000" w:themeColor="text1"/>
            </w:rPr>
            <w:delText xml:space="preserve"> micrograms of each sample were electrophoresed through a 1</w:delText>
          </w:r>
        </w:del>
      </w:ins>
      <w:ins w:id="2457" w:author="Jamie Courtland" w:date="2020-10-16T11:59:00Z">
        <w:del w:id="2458" w:author="Tyler Bradshaw" w:date="2020-12-05T17:32:00Z">
          <w:r w:rsidDel="000F4367">
            <w:rPr>
              <w:rFonts w:ascii="Arial" w:hAnsi="Arial" w:cs="Arial"/>
              <w:color w:val="000000" w:themeColor="text1"/>
            </w:rPr>
            <w:delText>5</w:delText>
          </w:r>
        </w:del>
      </w:ins>
      <w:ins w:id="2459" w:author="Jamie Courtland" w:date="2020-10-16T11:58:00Z">
        <w:del w:id="2460" w:author="Tyler Bradshaw" w:date="2020-12-05T17:32:00Z">
          <w:r w:rsidRPr="00871A74" w:rsidDel="000F4367">
            <w:rPr>
              <w:rFonts w:ascii="Arial" w:hAnsi="Arial" w:cs="Arial"/>
              <w:color w:val="000000" w:themeColor="text1"/>
            </w:rPr>
            <w:delText>-well, 4-20% SDS-PAGE gel (Bio-Rad #4561096) at 100V for 1hr at RT</w:delText>
          </w:r>
        </w:del>
      </w:ins>
      <w:ins w:id="2461" w:author="Jamie Courtland" w:date="2020-10-16T12:05:00Z">
        <w:del w:id="2462" w:author="Tyler Bradshaw" w:date="2020-12-05T17:32:00Z">
          <w:r w:rsidDel="000F4367">
            <w:rPr>
              <w:rFonts w:ascii="Arial" w:hAnsi="Arial" w:cs="Arial"/>
              <w:color w:val="000000" w:themeColor="text1"/>
            </w:rPr>
            <w:delText xml:space="preserve"> </w:delText>
          </w:r>
        </w:del>
      </w:ins>
      <w:ins w:id="2463" w:author="Jamie Courtland" w:date="2020-10-16T12:03:00Z">
        <w:del w:id="2464" w:author="Tyler Bradshaw" w:date="2020-12-05T17:32:00Z">
          <w:r w:rsidDel="000F4367">
            <w:rPr>
              <w:rFonts w:ascii="Arial" w:hAnsi="Arial" w:cs="Arial"/>
              <w:color w:val="000000" w:themeColor="text1"/>
            </w:rPr>
            <w:delText xml:space="preserve">and </w:delText>
          </w:r>
        </w:del>
      </w:ins>
      <w:ins w:id="2465" w:author="Jamie Courtland" w:date="2020-10-16T11:58:00Z">
        <w:del w:id="2466" w:author="Tyler Bradshaw" w:date="2020-12-05T17:32:00Z">
          <w:r w:rsidRPr="00871A74" w:rsidDel="000F4367">
            <w:rPr>
              <w:rFonts w:ascii="Arial" w:hAnsi="Arial" w:cs="Arial"/>
              <w:color w:val="000000" w:themeColor="text1"/>
            </w:rPr>
            <w:delText>transferred onto a nitrocellulose membrane (GE Life Sciences #GE10600002) at 100V for 70min at RT on ice</w:delText>
          </w:r>
        </w:del>
      </w:ins>
      <w:ins w:id="2467" w:author="Jamie Courtland" w:date="2020-10-16T12:03:00Z">
        <w:del w:id="2468" w:author="Tyler Bradshaw" w:date="2020-12-05T17:32:00Z">
          <w:r w:rsidDel="000F4367">
            <w:rPr>
              <w:rFonts w:ascii="Arial" w:hAnsi="Arial" w:cs="Arial"/>
              <w:color w:val="000000" w:themeColor="text1"/>
            </w:rPr>
            <w:delText>. Membranes were incubated with Total Protein Stain for 5 min at RT</w:delText>
          </w:r>
        </w:del>
      </w:ins>
      <w:ins w:id="2469" w:author="Jamie Courtland" w:date="2020-10-16T12:14:00Z">
        <w:del w:id="2470" w:author="Tyler Bradshaw" w:date="2020-12-05T17:32:00Z">
          <w:r w:rsidR="003B14D3" w:rsidDel="000F4367">
            <w:rPr>
              <w:rFonts w:ascii="Arial" w:hAnsi="Arial" w:cs="Arial"/>
              <w:color w:val="000000" w:themeColor="text1"/>
            </w:rPr>
            <w:delText xml:space="preserve"> (LI-COR #</w:delText>
          </w:r>
          <w:r w:rsidR="003B14D3" w:rsidRPr="003B14D3" w:rsidDel="000F4367">
            <w:rPr>
              <w:rFonts w:ascii="Helvetica Neue" w:hAnsi="Helvetica Neue"/>
              <w:color w:val="617F92"/>
              <w:sz w:val="19"/>
              <w:szCs w:val="19"/>
              <w:shd w:val="clear" w:color="auto" w:fill="FFFFFF"/>
            </w:rPr>
            <w:delText xml:space="preserve"> </w:delText>
          </w:r>
          <w:r w:rsidR="003B14D3" w:rsidRPr="003B14D3" w:rsidDel="000F4367">
            <w:rPr>
              <w:rFonts w:ascii="Arial" w:hAnsi="Arial" w:cs="Arial"/>
              <w:color w:val="000000" w:themeColor="text1"/>
            </w:rPr>
            <w:delText>926-11015</w:delText>
          </w:r>
          <w:r w:rsidR="003B14D3" w:rsidDel="000F4367">
            <w:rPr>
              <w:rFonts w:ascii="Arial" w:hAnsi="Arial" w:cs="Arial"/>
              <w:color w:val="000000" w:themeColor="text1"/>
            </w:rPr>
            <w:delText>)</w:delText>
          </w:r>
        </w:del>
      </w:ins>
      <w:ins w:id="2471" w:author="Jamie Courtland" w:date="2020-10-16T12:03:00Z">
        <w:del w:id="2472" w:author="Tyler Bradshaw" w:date="2020-12-05T17:32:00Z">
          <w:r w:rsidDel="000F4367">
            <w:rPr>
              <w:rFonts w:ascii="Arial" w:hAnsi="Arial" w:cs="Arial"/>
              <w:color w:val="000000" w:themeColor="text1"/>
            </w:rPr>
            <w:delText>, rinsed and imaged at 7</w:delText>
          </w:r>
        </w:del>
      </w:ins>
      <w:ins w:id="2473" w:author="Jamie Courtland" w:date="2020-10-16T12:04:00Z">
        <w:del w:id="2474" w:author="Tyler Bradshaw" w:date="2020-12-05T17:32:00Z">
          <w:r w:rsidDel="000F4367">
            <w:rPr>
              <w:rFonts w:ascii="Arial" w:hAnsi="Arial" w:cs="Arial"/>
              <w:color w:val="000000" w:themeColor="text1"/>
            </w:rPr>
            <w:delText>00nm using a</w:delText>
          </w:r>
        </w:del>
      </w:ins>
      <w:ins w:id="2475" w:author="Jamie Courtland" w:date="2020-10-16T12:15:00Z">
        <w:del w:id="2476" w:author="Tyler Bradshaw" w:date="2020-12-05T17:32:00Z">
          <w:r w:rsidR="003B14D3" w:rsidDel="000F4367">
            <w:rPr>
              <w:rFonts w:ascii="Arial" w:hAnsi="Arial" w:cs="Arial"/>
              <w:color w:val="000000" w:themeColor="text1"/>
            </w:rPr>
            <w:delText xml:space="preserve">n Odyssey Fc </w:delText>
          </w:r>
        </w:del>
      </w:ins>
      <w:ins w:id="2477" w:author="Jamie Courtland" w:date="2020-10-16T12:04:00Z">
        <w:del w:id="2478" w:author="Tyler Bradshaw" w:date="2020-12-05T17:32:00Z">
          <w:r w:rsidDel="000F4367">
            <w:rPr>
              <w:rFonts w:ascii="Arial" w:hAnsi="Arial" w:cs="Arial"/>
              <w:color w:val="000000" w:themeColor="text1"/>
            </w:rPr>
            <w:delText>imag</w:delText>
          </w:r>
        </w:del>
      </w:ins>
      <w:ins w:id="2479" w:author="Jamie Courtland" w:date="2020-10-16T12:15:00Z">
        <w:del w:id="2480" w:author="Tyler Bradshaw" w:date="2020-12-05T17:32:00Z">
          <w:r w:rsidR="003B14D3" w:rsidDel="000F4367">
            <w:rPr>
              <w:rFonts w:ascii="Arial" w:hAnsi="Arial" w:cs="Arial"/>
              <w:color w:val="000000" w:themeColor="text1"/>
            </w:rPr>
            <w:delText>ing system</w:delText>
          </w:r>
        </w:del>
      </w:ins>
      <w:ins w:id="2481" w:author="Jamie Courtland" w:date="2020-10-16T12:04:00Z">
        <w:del w:id="2482" w:author="Tyler Bradshaw" w:date="2020-12-05T17:32:00Z">
          <w:r w:rsidDel="000F4367">
            <w:rPr>
              <w:rFonts w:ascii="Arial" w:hAnsi="Arial" w:cs="Arial"/>
              <w:color w:val="000000" w:themeColor="text1"/>
            </w:rPr>
            <w:delText xml:space="preserve"> (</w:delText>
          </w:r>
        </w:del>
      </w:ins>
      <w:ins w:id="2483" w:author="Jamie Courtland" w:date="2020-10-16T12:15:00Z">
        <w:del w:id="2484" w:author="Tyler Bradshaw" w:date="2020-12-05T17:32:00Z">
          <w:r w:rsidR="003B14D3" w:rsidDel="000F4367">
            <w:rPr>
              <w:rFonts w:ascii="Arial" w:hAnsi="Arial" w:cs="Arial"/>
              <w:color w:val="000000" w:themeColor="text1"/>
            </w:rPr>
            <w:delText>LI-COR</w:delText>
          </w:r>
        </w:del>
      </w:ins>
      <w:ins w:id="2485" w:author="Jamie Courtland" w:date="2020-10-16T12:04:00Z">
        <w:del w:id="2486" w:author="Tyler Bradshaw" w:date="2020-12-05T17:32:00Z">
          <w:r w:rsidDel="000F4367">
            <w:rPr>
              <w:rFonts w:ascii="Arial" w:hAnsi="Arial" w:cs="Arial"/>
              <w:color w:val="000000" w:themeColor="text1"/>
            </w:rPr>
            <w:delText xml:space="preserve">) to </w:delText>
          </w:r>
        </w:del>
      </w:ins>
      <w:ins w:id="2487" w:author="Jamie Courtland" w:date="2020-10-16T12:05:00Z">
        <w:del w:id="2488" w:author="Tyler Bradshaw" w:date="2020-12-05T17:32:00Z">
          <w:r w:rsidDel="000F4367">
            <w:rPr>
              <w:rFonts w:ascii="Arial" w:hAnsi="Arial" w:cs="Arial"/>
              <w:color w:val="000000" w:themeColor="text1"/>
            </w:rPr>
            <w:delText>determine</w:delText>
          </w:r>
        </w:del>
      </w:ins>
      <w:ins w:id="2489" w:author="Jamie Courtland" w:date="2020-10-16T12:04:00Z">
        <w:del w:id="2490" w:author="Tyler Bradshaw" w:date="2020-12-05T17:32:00Z">
          <w:r w:rsidDel="000F4367">
            <w:rPr>
              <w:rFonts w:ascii="Arial" w:hAnsi="Arial" w:cs="Arial"/>
              <w:color w:val="000000" w:themeColor="text1"/>
            </w:rPr>
            <w:delText xml:space="preserve"> protein loading. Membranes were then briefly incubated with REVERT solution</w:delText>
          </w:r>
        </w:del>
      </w:ins>
      <w:ins w:id="2491" w:author="Jamie Courtland" w:date="2020-10-16T12:07:00Z">
        <w:del w:id="2492" w:author="Tyler Bradshaw" w:date="2020-12-05T17:32:00Z">
          <w:r w:rsidR="003B14D3" w:rsidDel="000F4367">
            <w:rPr>
              <w:rFonts w:ascii="Arial" w:hAnsi="Arial" w:cs="Arial"/>
              <w:color w:val="000000" w:themeColor="text1"/>
            </w:rPr>
            <w:delText xml:space="preserve"> </w:delText>
          </w:r>
        </w:del>
      </w:ins>
      <w:ins w:id="2493" w:author="Jamie Courtland" w:date="2020-10-16T11:58:00Z">
        <w:del w:id="2494" w:author="Tyler Bradshaw" w:date="2020-12-05T17:32:00Z">
          <w:r w:rsidDel="000F4367">
            <w:rPr>
              <w:rFonts w:ascii="Arial" w:hAnsi="Arial" w:cs="Arial"/>
              <w:color w:val="000000" w:themeColor="text1"/>
            </w:rPr>
            <w:delText xml:space="preserve">and </w:delText>
          </w:r>
          <w:r w:rsidRPr="00871A74" w:rsidDel="000F4367">
            <w:rPr>
              <w:rFonts w:ascii="Arial" w:hAnsi="Arial" w:cs="Arial"/>
              <w:color w:val="000000" w:themeColor="text1"/>
            </w:rPr>
            <w:delText xml:space="preserve">blocked with </w:delText>
          </w:r>
        </w:del>
      </w:ins>
      <w:ins w:id="2495" w:author="Jamie Courtland" w:date="2020-10-16T11:59:00Z">
        <w:del w:id="2496" w:author="Tyler Bradshaw" w:date="2020-12-05T17:32:00Z">
          <w:r w:rsidDel="000F4367">
            <w:rPr>
              <w:rFonts w:ascii="Arial" w:hAnsi="Arial" w:cs="Arial"/>
              <w:color w:val="000000" w:themeColor="text1"/>
            </w:rPr>
            <w:delText>Od</w:delText>
          </w:r>
        </w:del>
      </w:ins>
      <w:ins w:id="2497" w:author="Jamie Courtland" w:date="2020-10-16T12:00:00Z">
        <w:del w:id="2498" w:author="Tyler Bradshaw" w:date="2020-12-05T17:32:00Z">
          <w:r w:rsidDel="000F4367">
            <w:rPr>
              <w:rFonts w:ascii="Arial" w:hAnsi="Arial" w:cs="Arial"/>
              <w:color w:val="000000" w:themeColor="text1"/>
            </w:rPr>
            <w:delText>y</w:delText>
          </w:r>
        </w:del>
      </w:ins>
      <w:ins w:id="2499" w:author="Jamie Courtland" w:date="2020-10-16T11:59:00Z">
        <w:del w:id="2500" w:author="Tyler Bradshaw" w:date="2020-12-05T17:32:00Z">
          <w:r w:rsidDel="000F4367">
            <w:rPr>
              <w:rFonts w:ascii="Arial" w:hAnsi="Arial" w:cs="Arial"/>
              <w:color w:val="000000" w:themeColor="text1"/>
            </w:rPr>
            <w:delText>ss</w:delText>
          </w:r>
        </w:del>
      </w:ins>
      <w:ins w:id="2501" w:author="Jamie Courtland" w:date="2020-10-16T12:00:00Z">
        <w:del w:id="2502" w:author="Tyler Bradshaw" w:date="2020-12-05T17:32:00Z">
          <w:r w:rsidDel="000F4367">
            <w:rPr>
              <w:rFonts w:ascii="Arial" w:hAnsi="Arial" w:cs="Arial"/>
              <w:color w:val="000000" w:themeColor="text1"/>
            </w:rPr>
            <w:delText>e</w:delText>
          </w:r>
        </w:del>
      </w:ins>
      <w:ins w:id="2503" w:author="Jamie Courtland" w:date="2020-10-16T11:59:00Z">
        <w:del w:id="2504" w:author="Tyler Bradshaw" w:date="2020-12-05T17:32:00Z">
          <w:r w:rsidDel="000F4367">
            <w:rPr>
              <w:rFonts w:ascii="Arial" w:hAnsi="Arial" w:cs="Arial"/>
              <w:color w:val="000000" w:themeColor="text1"/>
            </w:rPr>
            <w:delText>y blocking buffer (</w:delText>
          </w:r>
        </w:del>
      </w:ins>
      <w:ins w:id="2505" w:author="Jamie Courtland" w:date="2020-10-16T12:00:00Z">
        <w:del w:id="2506" w:author="Tyler Bradshaw" w:date="2020-12-05T17:32:00Z">
          <w:r w:rsidDel="000F4367">
            <w:rPr>
              <w:rFonts w:ascii="Arial" w:hAnsi="Arial" w:cs="Arial"/>
              <w:color w:val="000000" w:themeColor="text1"/>
            </w:rPr>
            <w:delText>L</w:delText>
          </w:r>
        </w:del>
      </w:ins>
      <w:ins w:id="2507" w:author="Jamie Courtland" w:date="2020-10-16T12:01:00Z">
        <w:del w:id="2508" w:author="Tyler Bradshaw" w:date="2020-12-05T17:32:00Z">
          <w:r w:rsidDel="000F4367">
            <w:rPr>
              <w:rFonts w:ascii="Arial" w:hAnsi="Arial" w:cs="Arial"/>
              <w:color w:val="000000" w:themeColor="text1"/>
            </w:rPr>
            <w:delText>I-</w:delText>
          </w:r>
        </w:del>
      </w:ins>
      <w:ins w:id="2509" w:author="Jamie Courtland" w:date="2020-10-16T12:00:00Z">
        <w:del w:id="2510" w:author="Tyler Bradshaw" w:date="2020-12-05T17:32:00Z">
          <w:r w:rsidDel="000F4367">
            <w:rPr>
              <w:rFonts w:ascii="Arial" w:hAnsi="Arial" w:cs="Arial"/>
              <w:color w:val="000000" w:themeColor="text1"/>
            </w:rPr>
            <w:delText>COR #927-</w:delText>
          </w:r>
        </w:del>
      </w:ins>
      <w:ins w:id="2511" w:author="Jamie Courtland" w:date="2020-10-16T12:01:00Z">
        <w:del w:id="2512" w:author="Tyler Bradshaw" w:date="2020-12-05T17:32:00Z">
          <w:r w:rsidDel="000F4367">
            <w:rPr>
              <w:rFonts w:ascii="Arial" w:hAnsi="Arial" w:cs="Arial"/>
              <w:color w:val="000000" w:themeColor="text1"/>
            </w:rPr>
            <w:delText>5</w:delText>
          </w:r>
        </w:del>
      </w:ins>
      <w:ins w:id="2513" w:author="Jamie Courtland" w:date="2020-10-16T12:00:00Z">
        <w:del w:id="2514" w:author="Tyler Bradshaw" w:date="2020-12-05T17:32:00Z">
          <w:r w:rsidDel="000F4367">
            <w:rPr>
              <w:rFonts w:ascii="Arial" w:hAnsi="Arial" w:cs="Arial"/>
              <w:color w:val="000000" w:themeColor="text1"/>
            </w:rPr>
            <w:delText>0</w:delText>
          </w:r>
        </w:del>
      </w:ins>
      <w:ins w:id="2515" w:author="Jamie Courtland" w:date="2020-10-16T12:01:00Z">
        <w:del w:id="2516" w:author="Tyler Bradshaw" w:date="2020-12-05T17:32:00Z">
          <w:r w:rsidDel="000F4367">
            <w:rPr>
              <w:rFonts w:ascii="Arial" w:hAnsi="Arial" w:cs="Arial"/>
              <w:color w:val="000000" w:themeColor="text1"/>
            </w:rPr>
            <w:delText>0</w:delText>
          </w:r>
        </w:del>
      </w:ins>
      <w:ins w:id="2517" w:author="Jamie Courtland" w:date="2020-10-16T12:00:00Z">
        <w:del w:id="2518" w:author="Tyler Bradshaw" w:date="2020-12-05T17:32:00Z">
          <w:r w:rsidDel="000F4367">
            <w:rPr>
              <w:rFonts w:ascii="Arial" w:hAnsi="Arial" w:cs="Arial"/>
              <w:color w:val="000000" w:themeColor="text1"/>
            </w:rPr>
            <w:delText>00</w:delText>
          </w:r>
        </w:del>
      </w:ins>
      <w:ins w:id="2519" w:author="Jamie Courtland" w:date="2020-10-16T12:01:00Z">
        <w:del w:id="2520" w:author="Tyler Bradshaw" w:date="2020-12-05T17:32:00Z">
          <w:r w:rsidDel="000F4367">
            <w:rPr>
              <w:rFonts w:ascii="Arial" w:hAnsi="Arial" w:cs="Arial"/>
              <w:color w:val="000000" w:themeColor="text1"/>
            </w:rPr>
            <w:delText>)</w:delText>
          </w:r>
        </w:del>
      </w:ins>
      <w:ins w:id="2521" w:author="Jamie Courtland" w:date="2020-10-16T12:04:00Z">
        <w:del w:id="2522" w:author="Tyler Bradshaw" w:date="2020-12-05T17:32:00Z">
          <w:r w:rsidDel="000F4367">
            <w:rPr>
              <w:rFonts w:ascii="Arial" w:hAnsi="Arial" w:cs="Arial"/>
              <w:color w:val="000000" w:themeColor="text1"/>
            </w:rPr>
            <w:delText xml:space="preserve"> for 1hr at RT</w:delText>
          </w:r>
        </w:del>
      </w:ins>
      <w:ins w:id="2523" w:author="Jamie Courtland" w:date="2020-10-16T12:01:00Z">
        <w:del w:id="2524" w:author="Tyler Bradshaw" w:date="2020-12-05T17:32:00Z">
          <w:r w:rsidDel="000F4367">
            <w:rPr>
              <w:rFonts w:ascii="Arial" w:hAnsi="Arial" w:cs="Arial"/>
              <w:color w:val="000000" w:themeColor="text1"/>
            </w:rPr>
            <w:delText xml:space="preserve">. </w:delText>
          </w:r>
        </w:del>
      </w:ins>
      <w:ins w:id="2525" w:author="Jamie Courtland" w:date="2020-10-16T12:06:00Z">
        <w:del w:id="2526" w:author="Tyler Bradshaw" w:date="2020-12-05T17:32:00Z">
          <w:r w:rsidRPr="00871A74" w:rsidDel="000F4367">
            <w:rPr>
              <w:rFonts w:ascii="Arial" w:hAnsi="Arial" w:cs="Arial"/>
              <w:color w:val="000000" w:themeColor="text1"/>
            </w:rPr>
            <w:delText>Membranes were probed with one primary antibody at a time for 24hr at 4ºC,</w:delText>
          </w:r>
          <w:r w:rsidR="003B14D3" w:rsidDel="000F4367">
            <w:rPr>
              <w:rFonts w:ascii="Arial" w:hAnsi="Arial" w:cs="Arial"/>
              <w:color w:val="000000" w:themeColor="text1"/>
            </w:rPr>
            <w:delText xml:space="preserve"> then washed four times with </w:delText>
          </w:r>
        </w:del>
      </w:ins>
      <w:ins w:id="2527" w:author="Jamie Courtland" w:date="2020-10-16T12:09:00Z">
        <w:del w:id="2528" w:author="Tyler Bradshaw" w:date="2020-12-05T17:32:00Z">
          <w:r w:rsidR="003B14D3" w:rsidDel="000F4367">
            <w:rPr>
              <w:rFonts w:ascii="Arial" w:hAnsi="Arial" w:cs="Arial"/>
              <w:color w:val="000000" w:themeColor="text1"/>
            </w:rPr>
            <w:delText xml:space="preserve">1X TBST </w:delText>
          </w:r>
        </w:del>
      </w:ins>
      <w:ins w:id="2529" w:author="Jamie Courtland" w:date="2020-10-16T12:07:00Z">
        <w:del w:id="2530" w:author="Tyler Bradshaw" w:date="2020-12-05T17:32:00Z">
          <w:r w:rsidR="003B14D3" w:rsidDel="000F4367">
            <w:rPr>
              <w:rFonts w:ascii="Arial" w:hAnsi="Arial" w:cs="Arial"/>
              <w:color w:val="000000" w:themeColor="text1"/>
            </w:rPr>
            <w:delText xml:space="preserve"> before incubating with </w:delText>
          </w:r>
        </w:del>
      </w:ins>
      <w:ins w:id="2531" w:author="Jamie Courtland" w:date="2020-10-16T12:08:00Z">
        <w:del w:id="2532" w:author="Tyler Bradshaw" w:date="2020-12-05T17:32:00Z">
          <w:r w:rsidR="003B14D3" w:rsidDel="000F4367">
            <w:rPr>
              <w:rFonts w:ascii="Arial" w:hAnsi="Arial" w:cs="Arial"/>
              <w:color w:val="000000" w:themeColor="text1"/>
            </w:rPr>
            <w:delText xml:space="preserve">secondary antibody at RT for 1hr. Membranes were washed four times with </w:delText>
          </w:r>
        </w:del>
      </w:ins>
      <w:ins w:id="2533" w:author="Jamie Courtland" w:date="2020-10-16T12:09:00Z">
        <w:del w:id="2534" w:author="Tyler Bradshaw" w:date="2020-12-05T17:32:00Z">
          <w:r w:rsidR="003B14D3" w:rsidDel="000F4367">
            <w:rPr>
              <w:rFonts w:ascii="Arial" w:hAnsi="Arial" w:cs="Arial"/>
              <w:color w:val="000000" w:themeColor="text1"/>
            </w:rPr>
            <w:delText xml:space="preserve">TBST, </w:delText>
          </w:r>
        </w:del>
      </w:ins>
      <w:ins w:id="2535" w:author="Jamie Courtland" w:date="2020-10-16T12:10:00Z">
        <w:del w:id="2536" w:author="Tyler Bradshaw" w:date="2020-12-05T17:32:00Z">
          <w:r w:rsidR="003B14D3" w:rsidDel="000F4367">
            <w:rPr>
              <w:rFonts w:ascii="Arial" w:hAnsi="Arial" w:cs="Arial"/>
              <w:color w:val="000000" w:themeColor="text1"/>
            </w:rPr>
            <w:delText>and then imaged  with a</w:delText>
          </w:r>
        </w:del>
      </w:ins>
      <w:ins w:id="2537" w:author="Jamie Courtland" w:date="2020-10-16T12:16:00Z">
        <w:del w:id="2538" w:author="Tyler Bradshaw" w:date="2020-12-05T17:32:00Z">
          <w:r w:rsidR="003B14D3" w:rsidDel="000F4367">
            <w:rPr>
              <w:rFonts w:ascii="Arial" w:hAnsi="Arial" w:cs="Arial"/>
              <w:color w:val="000000" w:themeColor="text1"/>
            </w:rPr>
            <w:delText>n Odyssey Fc imaging system</w:delText>
          </w:r>
        </w:del>
      </w:ins>
      <w:ins w:id="2539" w:author="Jamie Courtland" w:date="2020-10-16T12:10:00Z">
        <w:del w:id="2540" w:author="Tyler Bradshaw" w:date="2020-12-05T17:32:00Z">
          <w:r w:rsidR="003B14D3" w:rsidDel="000F4367">
            <w:rPr>
              <w:rFonts w:ascii="Arial" w:hAnsi="Arial" w:cs="Arial"/>
              <w:color w:val="000000" w:themeColor="text1"/>
            </w:rPr>
            <w:delText xml:space="preserve"> at 700nm and 800nm</w:delText>
          </w:r>
        </w:del>
      </w:ins>
      <w:ins w:id="2541" w:author="Jamie Courtland" w:date="2020-10-16T12:11:00Z">
        <w:del w:id="2542" w:author="Tyler Bradshaw" w:date="2020-12-05T17:32:00Z">
          <w:r w:rsidR="003B14D3" w:rsidDel="000F4367">
            <w:rPr>
              <w:rFonts w:ascii="Arial" w:hAnsi="Arial" w:cs="Arial"/>
              <w:color w:val="000000" w:themeColor="text1"/>
            </w:rPr>
            <w:delText xml:space="preserve">. </w:delText>
          </w:r>
          <w:r w:rsidR="003B14D3" w:rsidRPr="00871A74" w:rsidDel="000F4367">
            <w:rPr>
              <w:rFonts w:ascii="Arial" w:hAnsi="Arial" w:cs="Arial"/>
              <w:color w:val="000000" w:themeColor="text1"/>
            </w:rPr>
            <w:delText xml:space="preserve">Order of probes: </w:delText>
          </w:r>
          <w:r w:rsidR="003B14D3" w:rsidDel="000F4367">
            <w:rPr>
              <w:rFonts w:ascii="Arial" w:hAnsi="Arial" w:cs="Arial"/>
              <w:color w:val="000000" w:themeColor="text1"/>
            </w:rPr>
            <w:delText>LAMP1</w:delText>
          </w:r>
          <w:r w:rsidR="003B14D3" w:rsidRPr="00871A74" w:rsidDel="000F4367">
            <w:rPr>
              <w:rFonts w:ascii="Arial" w:hAnsi="Arial" w:cs="Arial"/>
              <w:color w:val="000000" w:themeColor="text1"/>
            </w:rPr>
            <w:delText xml:space="preserve"> then </w:delText>
          </w:r>
          <w:r w:rsidR="003B14D3" w:rsidDel="000F4367">
            <w:rPr>
              <w:rFonts w:ascii="Arial" w:hAnsi="Arial" w:cs="Arial"/>
              <w:color w:val="000000" w:themeColor="text1"/>
            </w:rPr>
            <w:delText xml:space="preserve">EEA1. We determined the optical density of the bands using </w:delText>
          </w:r>
        </w:del>
      </w:ins>
      <w:ins w:id="2543" w:author="Jamie Courtland" w:date="2020-10-16T12:16:00Z">
        <w:del w:id="2544" w:author="Tyler Bradshaw" w:date="2020-12-05T17:32:00Z">
          <w:r w:rsidR="004C68FF" w:rsidDel="000F4367">
            <w:rPr>
              <w:rFonts w:ascii="Arial" w:hAnsi="Arial" w:cs="Arial"/>
              <w:color w:val="000000" w:themeColor="text1"/>
            </w:rPr>
            <w:delText xml:space="preserve">Odyssey </w:delText>
          </w:r>
        </w:del>
      </w:ins>
      <w:ins w:id="2545" w:author="Jamie Courtland" w:date="2020-10-16T12:17:00Z">
        <w:del w:id="2546" w:author="Tyler Bradshaw" w:date="2020-12-05T17:32:00Z">
          <w:r w:rsidR="004C68FF" w:rsidDel="000F4367">
            <w:rPr>
              <w:rFonts w:ascii="Arial" w:hAnsi="Arial" w:cs="Arial"/>
              <w:color w:val="000000" w:themeColor="text1"/>
            </w:rPr>
            <w:delText>Fc Image Studio</w:delText>
          </w:r>
        </w:del>
      </w:ins>
      <w:ins w:id="2547" w:author="Jamie Courtland" w:date="2020-10-16T12:11:00Z">
        <w:del w:id="2548" w:author="Tyler Bradshaw" w:date="2020-12-05T17:32:00Z">
          <w:r w:rsidR="003B14D3" w:rsidDel="000F4367">
            <w:rPr>
              <w:rFonts w:ascii="Arial" w:hAnsi="Arial" w:cs="Arial"/>
              <w:color w:val="000000" w:themeColor="text1"/>
            </w:rPr>
            <w:delText xml:space="preserve"> so</w:delText>
          </w:r>
        </w:del>
      </w:ins>
      <w:ins w:id="2549" w:author="Jamie Courtland" w:date="2020-10-16T12:12:00Z">
        <w:del w:id="2550" w:author="Tyler Bradshaw" w:date="2020-12-05T17:32:00Z">
          <w:r w:rsidR="003B14D3" w:rsidDel="000F4367">
            <w:rPr>
              <w:rFonts w:ascii="Arial" w:hAnsi="Arial" w:cs="Arial"/>
              <w:color w:val="000000" w:themeColor="text1"/>
            </w:rPr>
            <w:delText xml:space="preserve">ftware. Data obtained from three independent experiments and statistically analyzed using </w:delText>
          </w:r>
          <w:r w:rsidR="003B14D3" w:rsidRPr="00871A74" w:rsidDel="000F4367">
            <w:rPr>
              <w:rFonts w:ascii="Arial" w:hAnsi="Arial" w:cs="Arial"/>
              <w:color w:val="000000" w:themeColor="text1"/>
            </w:rPr>
            <w:delText>GraphPad Prism (version 8) software.</w:delText>
          </w:r>
        </w:del>
      </w:ins>
    </w:p>
    <w:p w14:paraId="02EB08D1" w14:textId="3F823427" w:rsidR="00E3508A" w:rsidRPr="00871A74" w:rsidDel="000F4367" w:rsidRDefault="00E3508A" w:rsidP="000F4367">
      <w:pPr>
        <w:spacing w:line="480" w:lineRule="auto"/>
        <w:jc w:val="thaiDistribute"/>
        <w:rPr>
          <w:del w:id="2551" w:author="Tyler Bradshaw" w:date="2020-12-05T17:32:00Z"/>
          <w:rFonts w:ascii="Arial" w:hAnsi="Arial" w:cs="Arial"/>
          <w:b/>
          <w:bCs/>
          <w:color w:val="000000" w:themeColor="text1"/>
        </w:rPr>
        <w:pPrChange w:id="2552" w:author="Tyler Bradshaw" w:date="2020-12-05T17:32:00Z">
          <w:pPr>
            <w:spacing w:line="480" w:lineRule="auto"/>
            <w:jc w:val="thaiDistribute"/>
          </w:pPr>
        </w:pPrChange>
      </w:pPr>
      <w:del w:id="2553" w:author="Tyler Bradshaw" w:date="2020-12-05T17:32:00Z">
        <w:r w:rsidRPr="00871A74" w:rsidDel="000F4367">
          <w:rPr>
            <w:rFonts w:ascii="Arial" w:hAnsi="Arial" w:cs="Arial"/>
            <w:b/>
            <w:bCs/>
            <w:color w:val="000000" w:themeColor="text1"/>
          </w:rPr>
          <w:delText>Immunoprecipitation</w:delText>
        </w:r>
      </w:del>
    </w:p>
    <w:p w14:paraId="0DBDF6C5" w14:textId="67F6FE9A" w:rsidR="00E3508A" w:rsidDel="000F4367" w:rsidRDefault="00E3508A" w:rsidP="000F4367">
      <w:pPr>
        <w:spacing w:line="480" w:lineRule="auto"/>
        <w:jc w:val="thaiDistribute"/>
        <w:rPr>
          <w:del w:id="2554" w:author="Tyler Bradshaw" w:date="2020-12-05T17:32:00Z"/>
          <w:rFonts w:ascii="Arial" w:hAnsi="Arial" w:cs="Arial"/>
          <w:color w:val="000000" w:themeColor="text1"/>
        </w:rPr>
        <w:pPrChange w:id="2555" w:author="Tyler Bradshaw" w:date="2020-12-05T17:32:00Z">
          <w:pPr>
            <w:spacing w:line="480" w:lineRule="auto"/>
            <w:ind w:firstLine="720"/>
            <w:jc w:val="thaiDistribute"/>
          </w:pPr>
        </w:pPrChange>
      </w:pPr>
      <w:del w:id="2556" w:author="Tyler Bradshaw" w:date="2020-12-05T17:32:00Z">
        <w:r w:rsidRPr="00871A74" w:rsidDel="000F4367">
          <w:rPr>
            <w:rFonts w:ascii="Arial" w:hAnsi="Arial" w:cs="Arial"/>
            <w:color w:val="000000" w:themeColor="text1"/>
          </w:rPr>
          <w:delText>HEK293T cells were transfected with pmCAG-SWIP-WT-HA or pmCAG-SWIP-MUT-HA constructs for three days, as previously described</w:delText>
        </w:r>
        <w:r w:rsidRPr="00871A74" w:rsidDel="000F4367">
          <w:rPr>
            <w:rFonts w:ascii="Arial" w:hAnsi="Arial" w:cs="Arial"/>
            <w:color w:val="000000" w:themeColor="text1"/>
          </w:rPr>
          <w:fldChar w:fldCharType="begin" w:fldLock="1"/>
        </w:r>
        <w:r w:rsidR="00045F2E" w:rsidDel="000F4367">
          <w:rPr>
            <w:rFonts w:ascii="Arial" w:hAnsi="Arial" w:cs="Arial"/>
            <w:color w:val="000000" w:themeColor="text1"/>
          </w:rPr>
          <w:delInstrText>ADDIN CSL_CITATION {"citationItems":[{"id":"ITEM-1","itemData":{"DOI":"10.1074/jbc.M110.190397","ISSN":"00219258","PMID":"21148482","abstract":"The maintenance of rapid and efficient actin dynamics in vivo requires coordination of filament assembly and disassembly. This regulation requires temporal and spatial integration of signaling pathways by protein complexes. However, it remains unclear how these complexes form and then regulate the actin cytoskeleton. Here, we identify a srGAP2 and forminlike 1 (FMNL1, also known as FRL1 or FRLα) complex whose assembly is regulated by Rac signaling. Our data suggest sr-GAP2 regulates FMNL1 in two ways; 1) Rac-mediated activation of FMNL1 leads to the recruitment of srGAP2, which contains a Rac-specific GAP domain; 2) the SH3 domain of srGAP2 binds the formin homology 1 domain of FMNL1 to inhibit FMNL1-mediated actin severing. Thus, srGAP2 can efficiently terminate the upstream activating Rac signal while also opposing an important functional output of FMNL1, namely actin severing. We also show that FMNL1 and srGAP2 localize to the actin-rich phagocytic cup of macrophage-derived cells, suggesting the complex may regulate this Rac- and actin-driven process in vivo. We propose that after Rac-dependent activation of FMNL1, srGAP2 mediates a potent mechanism to limit the duration of Rac action and inhibit formin activity during rapid actin dynamics. © 2011 by The American Society for Biochemistry and Molecular Biology, Inc.","author":[{"dropping-particle":"","family":"Mason","given":"Frank M","non-dropping-particle":"","parse-names":false,"suffix":""},{"dropping-particle":"","family":"Heimsath","given":"Ernest G","non-dropping-particle":"","parse-names":false,"suffix":""},{"dropping-particle":"","family":"Higgs","given":"Henry N","non-dropping-particle":"","parse-names":false,"suffix":""},{"dropping-particle":"","family":"Soderling","given":"Scott H","non-dropping-particle":"","parse-names":false,"suffix":""}],"container-title":"Journal of Biological Chemistry","id":"ITEM-1","issue":"8","issued":{"date-parts":[["2011"]]},"page":"6577-6586","title":"Bi-modal regulation of a formin by srGAP2","type":"article-journal","volume":"286"},"uris":["http://www.mendeley.com/documents/?uuid=578cac4a-82a8-3a32-938c-f56e0170afb1"]}],"mendeley":{"formattedCitation":"(Mason et al., 2011)","plainTextFormattedCitation":"(Mason et al., 2011)","previouslyFormattedCitation":"(Mason et al., 2011)"},"properties":{"noteIndex":0},"schema":"https://github.com/citation-style-language/schema/raw/master/csl-citation.json"}</w:delInstrText>
        </w:r>
        <w:r w:rsidRPr="00871A74" w:rsidDel="000F4367">
          <w:rPr>
            <w:rFonts w:ascii="Arial" w:hAnsi="Arial" w:cs="Arial"/>
            <w:color w:val="000000" w:themeColor="text1"/>
          </w:rPr>
          <w:fldChar w:fldCharType="separate"/>
        </w:r>
        <w:r w:rsidR="00B441E1" w:rsidRPr="00B441E1" w:rsidDel="000F4367">
          <w:rPr>
            <w:rFonts w:ascii="Arial" w:hAnsi="Arial" w:cs="Arial"/>
            <w:noProof/>
            <w:color w:val="000000" w:themeColor="text1"/>
          </w:rPr>
          <w:delText>(Mason et al., 2011)</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Cells were lysed with lysis buffer (25mM HEPES, 150mM NaCl, 1mM EDTA, 1% NonidetP-40, pH 7.4) containing protease inhibitors (5mM NaF, 1mM orthovanadate, 1mM AEBSF, and 2 μg/mL leupeptin/pepstatin) and centrifuged at 1,700g for 5 min. Collected supernatant was incubated with 30µl of pre-washed anti-HA agarose beads (Sigma #A2095) on a sample rotator (15 rpm) for 2 hrs at 4ºC. Beads were then washed 3 times with lysis buffer, and sample buffer was added before subjecting to immunoblotting as described above. The protein-transferred membrane was probed individually for WASH1, Strumpellin, and HA. Data were collected from four separate preparations of WT and MUT conditions. </w:delText>
        </w:r>
      </w:del>
    </w:p>
    <w:p w14:paraId="58FA4111" w14:textId="4D03E7B6" w:rsidR="00B469B5" w:rsidRPr="00871A74" w:rsidDel="000F4367" w:rsidRDefault="00B469B5" w:rsidP="000F4367">
      <w:pPr>
        <w:spacing w:line="480" w:lineRule="auto"/>
        <w:jc w:val="thaiDistribute"/>
        <w:rPr>
          <w:del w:id="2557" w:author="Tyler Bradshaw" w:date="2020-12-05T17:32:00Z"/>
          <w:rFonts w:ascii="Arial" w:hAnsi="Arial" w:cs="Arial"/>
          <w:b/>
          <w:bCs/>
          <w:color w:val="000000" w:themeColor="text1"/>
        </w:rPr>
        <w:pPrChange w:id="2558" w:author="Tyler Bradshaw" w:date="2020-12-05T17:32:00Z">
          <w:pPr>
            <w:spacing w:line="480" w:lineRule="auto"/>
            <w:jc w:val="thaiDistribute"/>
          </w:pPr>
        </w:pPrChange>
      </w:pPr>
      <w:del w:id="2559" w:author="Tyler Bradshaw" w:date="2020-12-05T17:32:00Z">
        <w:r w:rsidRPr="00871A74" w:rsidDel="000F4367">
          <w:rPr>
            <w:rFonts w:ascii="Arial" w:hAnsi="Arial" w:cs="Arial"/>
            <w:b/>
            <w:bCs/>
            <w:color w:val="000000" w:themeColor="text1"/>
          </w:rPr>
          <w:delText>Electron Microscopy</w:delText>
        </w:r>
      </w:del>
    </w:p>
    <w:p w14:paraId="139F10BB" w14:textId="7081F106" w:rsidR="00B469B5" w:rsidRPr="00871A74" w:rsidDel="000F4367" w:rsidRDefault="00B469B5" w:rsidP="000F4367">
      <w:pPr>
        <w:spacing w:line="480" w:lineRule="auto"/>
        <w:jc w:val="thaiDistribute"/>
        <w:rPr>
          <w:del w:id="2560" w:author="Tyler Bradshaw" w:date="2020-12-05T17:32:00Z"/>
          <w:rFonts w:ascii="Arial" w:hAnsi="Arial" w:cs="Arial"/>
          <w:color w:val="000000" w:themeColor="text1"/>
        </w:rPr>
        <w:pPrChange w:id="2561" w:author="Tyler Bradshaw" w:date="2020-12-05T17:32:00Z">
          <w:pPr>
            <w:spacing w:line="480" w:lineRule="auto"/>
            <w:ind w:firstLine="720"/>
            <w:jc w:val="thaiDistribute"/>
          </w:pPr>
        </w:pPrChange>
      </w:pPr>
      <w:del w:id="2562" w:author="Tyler Bradshaw" w:date="2020-12-05T17:32:00Z">
        <w:r w:rsidRPr="00871A74" w:rsidDel="000F4367">
          <w:rPr>
            <w:rFonts w:ascii="Arial" w:hAnsi="Arial" w:cs="Arial"/>
            <w:color w:val="000000" w:themeColor="text1"/>
          </w:rPr>
          <w:delText>Adult (7mo) WT and MUT SWIP</w:delText>
        </w:r>
        <w:r w:rsidRPr="00871A74" w:rsidDel="000F4367">
          <w:rPr>
            <w:rFonts w:ascii="Arial" w:hAnsi="Arial" w:cs="Arial"/>
            <w:color w:val="000000" w:themeColor="text1"/>
            <w:vertAlign w:val="superscript"/>
          </w:rPr>
          <w:delText>P1019R</w:delText>
        </w:r>
        <w:r w:rsidRPr="00871A74" w:rsidDel="000F4367">
          <w:rPr>
            <w:rFonts w:ascii="Arial" w:hAnsi="Arial" w:cs="Arial"/>
            <w:color w:val="000000" w:themeColor="text1"/>
          </w:rPr>
          <w:delText xml:space="preserve"> mice were deeply anesthetized with isoflurane and then transcardially perfused with warmed heparinized saline (25U/ml heparin) for 4 minutes, followed by ice-cold 0.15M cacodylate buffer pH 7.4 containing 2.5% glutaraldehyde (Electron Microscopy Sciences #16320), 3% paraformaldehyde, and 2mM CaCl</w:delText>
        </w:r>
        <w:r w:rsidRPr="00871A74" w:rsidDel="000F4367">
          <w:rPr>
            <w:rFonts w:ascii="Arial" w:hAnsi="Arial" w:cs="Arial"/>
            <w:color w:val="000000" w:themeColor="text1"/>
            <w:vertAlign w:val="subscript"/>
          </w:rPr>
          <w:delText>2</w:delText>
        </w:r>
        <w:r w:rsidRPr="00871A74" w:rsidDel="000F4367">
          <w:rPr>
            <w:rFonts w:ascii="Arial" w:hAnsi="Arial" w:cs="Arial"/>
            <w:color w:val="000000" w:themeColor="text1"/>
          </w:rPr>
          <w:delText xml:space="preserve"> for 15 minutes. Brain samples were dissected and stored on ice in the same fixative for 2 hours before washing in 0.1M sodium cacodylate buffer (3 changes for 15 minutes each).</w:delText>
        </w:r>
        <w:r w:rsidRPr="00871A74" w:rsidDel="000F4367">
          <w:rPr>
            <w:rFonts w:ascii="Arial" w:eastAsiaTheme="minorHAnsi" w:hAnsi="Arial" w:cs="Arial"/>
            <w:lang w:eastAsia="en-US"/>
          </w:rPr>
          <w:delText xml:space="preserve"> </w:delText>
        </w:r>
        <w:r w:rsidRPr="00871A74" w:rsidDel="000F4367">
          <w:rPr>
            <w:rFonts w:ascii="Arial" w:hAnsi="Arial" w:cs="Arial"/>
            <w:color w:val="000000" w:themeColor="text1"/>
          </w:rPr>
          <w:delText>Samples were then post-fixed in 1.0% OsO</w:delText>
        </w:r>
        <w:r w:rsidRPr="00871A74" w:rsidDel="000F4367">
          <w:rPr>
            <w:rFonts w:ascii="Arial" w:hAnsi="Arial" w:cs="Arial"/>
            <w:color w:val="000000" w:themeColor="text1"/>
            <w:vertAlign w:val="subscript"/>
          </w:rPr>
          <w:delText>4</w:delText>
        </w:r>
        <w:r w:rsidRPr="00871A74" w:rsidDel="000F4367">
          <w:rPr>
            <w:rFonts w:ascii="Arial" w:hAnsi="Arial" w:cs="Arial"/>
            <w:color w:val="000000" w:themeColor="text1"/>
          </w:rPr>
          <w:delText xml:space="preserve"> in 0.1 M Sodium cacodylate buffer for 1 hour on a rotator. Samples were then washed in 3, 15-minute changes of 0.1M sodium cacodylate. Samples were then placed into </w:delText>
        </w:r>
        <w:r w:rsidRPr="00871A74" w:rsidDel="000F4367">
          <w:rPr>
            <w:rFonts w:ascii="Arial" w:hAnsi="Arial" w:cs="Arial"/>
            <w:i/>
            <w:color w:val="000000" w:themeColor="text1"/>
          </w:rPr>
          <w:delText>en bloc</w:delText>
        </w:r>
        <w:r w:rsidRPr="00871A74" w:rsidDel="000F4367">
          <w:rPr>
            <w:rFonts w:ascii="Arial" w:hAnsi="Arial" w:cs="Arial"/>
            <w:color w:val="000000" w:themeColor="text1"/>
          </w:rPr>
          <w:delText xml:space="preserve"> stain (1% uranyl acetate) overnight at 4</w:delText>
        </w:r>
        <w:r w:rsidRPr="00871A74" w:rsidDel="000F4367">
          <w:rPr>
            <w:rFonts w:ascii="Arial" w:hAnsi="Arial" w:cs="Arial"/>
            <w:color w:val="000000" w:themeColor="text1"/>
          </w:rPr>
          <w:sym w:font="Symbol" w:char="F0B0"/>
        </w:r>
        <w:r w:rsidRPr="00871A74" w:rsidDel="000F4367">
          <w:rPr>
            <w:rFonts w:ascii="Arial" w:hAnsi="Arial" w:cs="Arial"/>
            <w:color w:val="000000" w:themeColor="text1"/>
          </w:rPr>
          <w:delText>C. Subsequently, samples were dehydrated in a series of ascending acetone concentrations including 50%, 70%, 95%, and 100% for three cycles with 15 minutes incubation at each concentration change. Samples were then placed in a 50:50 mixture of epoxy resin (Epon) and acetone overnight on a rotator. This solution was then replaced twice with 100% fresh Epon for at least 2 hours at room temperature on a rotator. Samples were embedded with 100% Epon resin in BEEM capsules (Ted Pella) for 48 hours at 60</w:delText>
        </w:r>
        <w:r w:rsidRPr="00871A74" w:rsidDel="000F4367">
          <w:rPr>
            <w:rFonts w:ascii="Arial" w:hAnsi="Arial" w:cs="Arial"/>
            <w:color w:val="000000" w:themeColor="text1"/>
          </w:rPr>
          <w:sym w:font="Symbol" w:char="F0B0"/>
        </w:r>
        <w:r w:rsidRPr="00871A74" w:rsidDel="000F4367">
          <w:rPr>
            <w:rFonts w:ascii="Arial" w:hAnsi="Arial" w:cs="Arial"/>
            <w:color w:val="000000" w:themeColor="text1"/>
          </w:rPr>
          <w:delText xml:space="preserve">C. Samples were ultrathin sectioned to 60-70nm on a Reichert Ultracut E ultramicrotome. Harvested grids were then stained with 2% uranyl acetate in 50% ethanol for 30 minutes and Sato’s lead stain for 1 min. Micrographs were acquired using a Phillips CM12 electron microscope operating at 80Kv, at 1700x magnification. Micrographs were analyzed in Adobe Photoshop 2019, using the “magic wand” tool to demarcate and measure the area of electron-dense and electron-lucent regions of interest (ROIs). Statistical analyses of ROI measurements were performed in GraphPad Prism (version 8) software. The experimenter was blinded to genotype for image acquisition and analysis. </w:delText>
        </w:r>
      </w:del>
    </w:p>
    <w:p w14:paraId="5373C914" w14:textId="7329CA6A" w:rsidR="00E3508A" w:rsidRPr="00871A74" w:rsidDel="000F4367" w:rsidRDefault="00E3508A" w:rsidP="000F4367">
      <w:pPr>
        <w:spacing w:line="480" w:lineRule="auto"/>
        <w:jc w:val="thaiDistribute"/>
        <w:rPr>
          <w:del w:id="2563" w:author="Tyler Bradshaw" w:date="2020-12-05T17:32:00Z"/>
          <w:rFonts w:ascii="Arial" w:hAnsi="Arial" w:cs="Arial"/>
          <w:b/>
          <w:bCs/>
          <w:color w:val="000000" w:themeColor="text1"/>
        </w:rPr>
        <w:pPrChange w:id="2564" w:author="Tyler Bradshaw" w:date="2020-12-05T17:32:00Z">
          <w:pPr>
            <w:spacing w:line="480" w:lineRule="auto"/>
            <w:jc w:val="thaiDistribute"/>
          </w:pPr>
        </w:pPrChange>
      </w:pPr>
      <w:del w:id="2565" w:author="Tyler Bradshaw" w:date="2020-12-05T17:32:00Z">
        <w:r w:rsidRPr="00871A74" w:rsidDel="000F4367">
          <w:rPr>
            <w:rFonts w:ascii="Arial" w:hAnsi="Arial" w:cs="Arial"/>
            <w:b/>
            <w:bCs/>
            <w:color w:val="000000" w:themeColor="text1"/>
          </w:rPr>
          <w:delText>iBioID</w:delText>
        </w:r>
        <w:r w:rsidR="00B469B5" w:rsidRPr="00B469B5" w:rsidDel="000F4367">
          <w:rPr>
            <w:rFonts w:ascii="Arial" w:hAnsi="Arial" w:cs="Arial"/>
            <w:b/>
            <w:bCs/>
            <w:color w:val="000000" w:themeColor="text1"/>
          </w:rPr>
          <w:delText xml:space="preserve"> </w:delText>
        </w:r>
        <w:r w:rsidR="00B469B5" w:rsidDel="000F4367">
          <w:rPr>
            <w:rFonts w:ascii="Arial" w:hAnsi="Arial" w:cs="Arial"/>
            <w:b/>
            <w:bCs/>
            <w:color w:val="000000" w:themeColor="text1"/>
          </w:rPr>
          <w:delText>Sample Preparation</w:delText>
        </w:r>
      </w:del>
    </w:p>
    <w:p w14:paraId="1BF5F842" w14:textId="4DF00641" w:rsidR="00E3508A" w:rsidRPr="00871A74" w:rsidDel="000F4367" w:rsidRDefault="00E3508A" w:rsidP="000F4367">
      <w:pPr>
        <w:spacing w:line="480" w:lineRule="auto"/>
        <w:jc w:val="thaiDistribute"/>
        <w:rPr>
          <w:del w:id="2566" w:author="Tyler Bradshaw" w:date="2020-12-05T17:32:00Z"/>
          <w:rFonts w:ascii="Arial" w:hAnsi="Arial" w:cs="Arial"/>
          <w:color w:val="000000" w:themeColor="text1"/>
        </w:rPr>
        <w:pPrChange w:id="2567" w:author="Tyler Bradshaw" w:date="2020-12-05T17:32:00Z">
          <w:pPr>
            <w:spacing w:line="480" w:lineRule="auto"/>
            <w:ind w:firstLine="720"/>
            <w:jc w:val="thaiDistribute"/>
          </w:pPr>
        </w:pPrChange>
      </w:pPr>
      <w:del w:id="2568" w:author="Tyler Bradshaw" w:date="2020-12-05T17:32:00Z">
        <w:r w:rsidRPr="00871A74" w:rsidDel="000F4367">
          <w:rPr>
            <w:rFonts w:ascii="Arial" w:hAnsi="Arial" w:cs="Arial"/>
            <w:color w:val="000000" w:themeColor="text1"/>
          </w:rPr>
          <w:delText>AAV2/9 viral probes, hSyn1-WASH1-BioID2-HA or hSyn1-solubleBioID2-HA, were injected into wild-type CD1 mouse brains using a Hamilton syringe (#7635-01) at age P0-P1 to ensure viral spread throughout the forebrain</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{"citationItems":[{"id":"ITEM-1","itemData":{"DOI":"10.3791/2968","ISSN":"1940087X","PMID":"21988897","abstract":"Despite the protective role that blood brain barrier plays in shielding the brain, it limits the access to the central nervous system (CNS) which most often results in failure of potential therapeutics designed for neurodegenerative disorders. Neurodegenerative diseases such as Spinal Muscular Atrophy (SMA), in which the lower motor neurons are affected, can benefit greatly from introducing the therapeutic agents into the CNS. The purpose of this video is to demonstrate two different injection paradigms to deliver therapeutic materials into neonatal mice soon after birth. One of these methods is injecting directly into cerebral lateral ventricles (Intracerebroventricular) which results in delivery of materials into the CNS through the cerebrospinal fluid. The second method is a temporal vein injection (intravenous) that can introduce different therapeutics into the circulatory system, leading to systemic delivery including the CNS. Widespread transduction of the CNS is achievable if an appropriate viral vector and viral serotype is utilized. Visualization and utilization of the temporal vein for injection is feasible up to postnatal day 6. However, if the delivered material is intended to reach the CNS, these injections should take place while the blood brain barrier is more permeable due to its immature status, preferably prior to postnatal day 2. The fully developed blood brain barrier greatly limits the effectiveness of intravenous delivery. Both delivery systems are simple and effective once the surgical aptitude is achieved. They do not require any extensive surgical devices and can be performed by a single person. However, these techniques are not without challenges. The small size of postnatal day 2 pups and the subsequent small target areas can make the injections difficult to perform and initially challenging to replicate. © 2011 Journal of Visualized Experiments.","author":[{"dropping-particle":"","family":"Glascock","given":"Jacqueline J.","non-dropping-particle":"","parse-names":false,"suffix":""},{"dropping-particle":"","family":"Osman","given":"Erkan Y.","non-dropping-particle":"","parse-names":false,"suffix":""},{"dropping-particle":"","family":"Coady","given":"Tristan H.","non-dropping-particle":"","parse-names":false,"suffix":""},{"dropping-particle":"","family":"Rose","given":"Ferrill F.","non-dropping-particle":"","parse-names":false,"suffix":""},{"dropping-particle":"","family":"Shababi","given":"Monir","non-dropping-particle":"","parse-names":false,"suffix":""},{"dropping-particle":"","family":"Lorson","given":"Christian L.","non-dropping-particle":"","parse-names":false,"suffix":""}],"container-title":"Journal of Visualized Experiments","id":"ITEM-1","issue":"56","issued":{"date-parts":[["2011"]]},"publisher":"Journal of Visualized Experiments","title":"Delivery of therapeutic agents through intracerebroventricular (ICV) and intravenous (IV) injection in mice","type":"article-journal"},"uris":["http://www.mendeley.com/documents/?uuid=df19851b-4272-3cfc-b891-174231cba52a"]}],"mendeley":{"formattedCitation":"(Glascock et al., 2011)","plainTextFormattedCitation":"(Glascock et al., 2011)","previouslyFormattedCitation":"(Glascock et al., 2011)"},"properties":{"noteIndex":0},"schema":"https://github.com/citation-style-language/schema/raw/master/csl-citation.json"}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(Glascock et al., 2011)</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15 days post-viral injection, biotin was subcutaneously administered at 24mg/kg for seven consecutive days for biotinylation of proteins in proximity to BioID2 probes. Whole brains were extracted on the final day of biotin injections, snap frozen, and stored in liquid nitrogen until protein purification. Seven brains were used for protein purification of each probe, and each purification was performed three times independently (21 brains total for WASH1-BioID2, 21 for solubleBioID2).</w:delText>
        </w:r>
      </w:del>
    </w:p>
    <w:p w14:paraId="4641B658" w14:textId="1D59820F" w:rsidR="00E3508A" w:rsidRPr="00871A74" w:rsidDel="000F4367" w:rsidRDefault="00E3508A" w:rsidP="000F4367">
      <w:pPr>
        <w:spacing w:line="480" w:lineRule="auto"/>
        <w:jc w:val="thaiDistribute"/>
        <w:rPr>
          <w:del w:id="2569" w:author="Tyler Bradshaw" w:date="2020-12-05T17:32:00Z"/>
          <w:rFonts w:ascii="Arial" w:hAnsi="Arial" w:cs="Arial"/>
          <w:color w:val="000000" w:themeColor="text1"/>
        </w:rPr>
        <w:pPrChange w:id="2570" w:author="Tyler Bradshaw" w:date="2020-12-05T17:32:00Z">
          <w:pPr>
            <w:spacing w:line="480" w:lineRule="auto"/>
            <w:ind w:firstLine="720"/>
            <w:jc w:val="thaiDistribute"/>
          </w:pPr>
        </w:pPrChange>
      </w:pPr>
      <w:del w:id="2571" w:author="Tyler Bradshaw" w:date="2020-12-05T17:32:00Z">
        <w:r w:rsidRPr="00871A74" w:rsidDel="000F4367">
          <w:rPr>
            <w:rFonts w:ascii="Arial" w:hAnsi="Arial" w:cs="Arial"/>
            <w:color w:val="000000" w:themeColor="text1"/>
          </w:rPr>
          <w:delText>We performed all homogenization and protein purification on ice. A 2ml Dounce homogenizer was used to individually homogenize each brain in a 1:1 solution of Lysis-R:2X-RIPA buffer solution with protease inhibitors (Roche cOmplete tablets #11836153001). Each sample was sonicated three times for 7 seconds and then centrifuged at 5000g for 5min at 4ºC. Samples were transferred to Beckman Coulter 1.5ml tubes (#</w:delText>
        </w:r>
        <w:r w:rsidRPr="00871A74" w:rsidDel="000F4367">
          <w:rPr>
            <w:rFonts w:ascii="Arial" w:hAnsi="Arial" w:cs="Arial"/>
          </w:rPr>
          <w:delText>344059</w:delText>
        </w:r>
        <w:r w:rsidRPr="00871A74" w:rsidDel="000F4367">
          <w:rPr>
            <w:rFonts w:ascii="Arial" w:hAnsi="Arial" w:cs="Arial"/>
            <w:color w:val="000000" w:themeColor="text1"/>
          </w:rPr>
          <w:delText>), and then spun at 45,000rpm in a Beckman Coulter tabletop ultracentrifuge (TLA-55 rotor) for 1hr at 4ºC. SDS was added to supernatants (final 1%) and samples were then boiled for 5min at 95ºC. We next combined supernatants from the same condition together (WASH1-BioID2 vs. solubleBioID2) in 15ml conical tubes to rotate with 30µl high-capacity NeutrAvidin beads overnight at 4ºC (Thermo #29204).</w:delText>
        </w:r>
      </w:del>
    </w:p>
    <w:p w14:paraId="4ACA00E5" w14:textId="46339F19" w:rsidR="00E3508A" w:rsidRPr="00871A74" w:rsidDel="000F4367" w:rsidRDefault="00E3508A" w:rsidP="000F4367">
      <w:pPr>
        <w:spacing w:line="480" w:lineRule="auto"/>
        <w:jc w:val="thaiDistribute"/>
        <w:rPr>
          <w:del w:id="2572" w:author="Tyler Bradshaw" w:date="2020-12-05T17:32:00Z"/>
          <w:rFonts w:ascii="Arial" w:hAnsi="Arial" w:cs="Arial"/>
          <w:color w:val="000000" w:themeColor="text1"/>
        </w:rPr>
        <w:pPrChange w:id="2573" w:author="Tyler Bradshaw" w:date="2020-12-05T17:32:00Z">
          <w:pPr>
            <w:spacing w:line="480" w:lineRule="auto"/>
            <w:jc w:val="thaiDistribute"/>
          </w:pPr>
        </w:pPrChange>
      </w:pPr>
      <w:del w:id="2574" w:author="Tyler Bradshaw" w:date="2020-12-05T17:32:00Z">
        <w:r w:rsidRPr="00871A74" w:rsidDel="000F4367">
          <w:rPr>
            <w:rFonts w:ascii="Arial" w:hAnsi="Arial" w:cs="Arial"/>
            <w:color w:val="000000" w:themeColor="text1"/>
          </w:rPr>
          <w:tab/>
          <w:delText xml:space="preserve">The following day, all steps were performed under a hood with keratin-free reagents. Samples were spun down at 6000rpm, 4ºC for 5min to pellet the beads and remove supernatant. The pelleted beads then went through a series of washes, each for 10 min at RT with 500ul of solvent, and then spun down on a tabletop centrifuge to pellet the beads for the next wash. The washes were as follows: 2% SDS twice, 1% TritonX100-1%deoxycholate-25mM LiCl2 once, 1M NaCL twice, 50mM Ammonium Bicarbonate (Ambic) five times. Beads were then mixed 1:1 with a 2X Laemmli sample buffer that contained 3mM biotin/50mM Ambic, boiled for 5 mins at 95ºC, vortexed three times, and then biotinylated protein supernatants were stored at -80ºC until LC-MS/MS. </w:delText>
        </w:r>
      </w:del>
    </w:p>
    <w:p w14:paraId="42911B85" w14:textId="42FFDAEA" w:rsidR="00E3508A" w:rsidRPr="00871A74" w:rsidDel="000F4367" w:rsidRDefault="00E3508A" w:rsidP="000F4367">
      <w:pPr>
        <w:spacing w:line="480" w:lineRule="auto"/>
        <w:jc w:val="thaiDistribute"/>
        <w:rPr>
          <w:del w:id="2575" w:author="Tyler Bradshaw" w:date="2020-12-05T17:32:00Z"/>
          <w:rFonts w:ascii="Arial" w:hAnsi="Arial" w:cs="Arial"/>
          <w:b/>
          <w:bCs/>
          <w:color w:val="000000" w:themeColor="text1"/>
        </w:rPr>
        <w:pPrChange w:id="2576" w:author="Tyler Bradshaw" w:date="2020-12-05T17:32:00Z">
          <w:pPr>
            <w:spacing w:line="480" w:lineRule="auto"/>
            <w:jc w:val="thaiDistribute"/>
          </w:pPr>
        </w:pPrChange>
      </w:pPr>
      <w:del w:id="2577" w:author="Tyler Bradshaw" w:date="2020-12-05T17:32:00Z">
        <w:r w:rsidRPr="00871A74" w:rsidDel="000F4367">
          <w:rPr>
            <w:rFonts w:ascii="Arial" w:hAnsi="Arial" w:cs="Arial"/>
            <w:b/>
            <w:bCs/>
            <w:color w:val="000000" w:themeColor="text1"/>
          </w:rPr>
          <w:delText>LC-MS/MS for iBioID</w:delText>
        </w:r>
      </w:del>
    </w:p>
    <w:p w14:paraId="53D99E59" w14:textId="40DCEC32" w:rsidR="00E3508A" w:rsidRPr="00871A74" w:rsidDel="000F4367" w:rsidRDefault="00E3508A" w:rsidP="000F4367">
      <w:pPr>
        <w:spacing w:line="480" w:lineRule="auto"/>
        <w:jc w:val="thaiDistribute"/>
        <w:rPr>
          <w:del w:id="2578" w:author="Tyler Bradshaw" w:date="2020-12-05T17:32:00Z"/>
          <w:rFonts w:ascii="Arial" w:hAnsi="Arial" w:cs="Arial"/>
          <w:color w:val="000000" w:themeColor="text1"/>
        </w:rPr>
        <w:pPrChange w:id="2579" w:author="Tyler Bradshaw" w:date="2020-12-05T17:32:00Z">
          <w:pPr>
            <w:spacing w:line="480" w:lineRule="auto"/>
            <w:ind w:firstLine="720"/>
            <w:jc w:val="thaiDistribute"/>
          </w:pPr>
        </w:pPrChange>
      </w:pPr>
      <w:del w:id="2580" w:author="Tyler Bradshaw" w:date="2020-12-05T17:32:00Z">
        <w:r w:rsidRPr="00871A74" w:rsidDel="000F4367">
          <w:rPr>
            <w:rFonts w:ascii="Arial" w:hAnsi="Arial" w:cs="Arial"/>
            <w:color w:val="000000" w:themeColor="text1"/>
          </w:rPr>
          <w:delText>We gave the Duke Proteomics and Metabolomics Shared Resource (DPMSR) six eluents from streptavidin resins (3 x WASH1-BioID2, 3 x solubleBioID2), stored on dry ice. Samples were reduced with 10 mM dithiolthreitol for 30 min at 80ºC and alkylated with 20 mM iodoacetamide for 30 min at room temperature. Next, samples were supplemented with a final concentration of 1.2% phosphoric acid and 256 μL of S-Trap (Protifi) binding buffer (90% MeOH/100mM TEAB). Proteins were trapped on the S-Trap, digested using 20 ng/μl sequencing grade trypsin (Promega) for 1 hr at 47ºC, and eluted using 50 mM TEAB, followed by 0.2% FA, and lastly using 50% ACN/0.2% FA. All samples were then lyophilized to dryness and resuspended in 20 μL 1%TFA/2% acetonitrile containing 25 fmol/μL yeast alcohol dehydrogenase (UniProtKB P00330; ADH_YEAST). From each sample, 3 μL was removed to create a pooled QC sample (SPQC) which was run analyzed in technical triplicate throughout the acquisition period.</w:delText>
        </w:r>
      </w:del>
    </w:p>
    <w:p w14:paraId="17BCEEF1" w14:textId="25163D80" w:rsidR="00B469B5" w:rsidDel="000F4367" w:rsidRDefault="00B469B5" w:rsidP="000F4367">
      <w:pPr>
        <w:pStyle w:val="Default"/>
        <w:autoSpaceDE/>
        <w:autoSpaceDN/>
        <w:adjustRightInd/>
        <w:spacing w:line="480" w:lineRule="auto"/>
        <w:jc w:val="thaiDistribute"/>
        <w:rPr>
          <w:del w:id="2581" w:author="Tyler Bradshaw" w:date="2020-12-05T17:32:00Z"/>
        </w:rPr>
        <w:pPrChange w:id="2582" w:author="Tyler Bradshaw" w:date="2020-12-05T17:32:00Z">
          <w:pPr>
            <w:pStyle w:val="Default"/>
            <w:spacing w:line="480" w:lineRule="auto"/>
            <w:ind w:firstLine="720"/>
            <w:jc w:val="thaiDistribute"/>
          </w:pPr>
        </w:pPrChange>
      </w:pPr>
      <w:del w:id="2583" w:author="Tyler Bradshaw" w:date="2020-12-05T17:32:00Z">
        <w:r w:rsidRPr="00871A74" w:rsidDel="000F4367">
          <w:rPr>
            <w:rFonts w:eastAsia="Times New Roman"/>
            <w:color w:val="000000" w:themeColor="text1"/>
          </w:rPr>
          <w:delText>Quantitative LC/MS/MS was performed on</w:delText>
        </w:r>
        <w:r w:rsidRPr="00871A74" w:rsidDel="000F4367">
          <w:delText xml:space="preserve"> 2 μL of each sample, using a nanoAcquity UPLC system (Waters) coupled to a Thermo QExactive HF-X high resolution accurate mass tandem mass spectrometer (Thermo) via a nanoelectrospray ionization source. Briefly, the sample was first trapped on a Symmetry C18 20 mm × 180 μm trapping column (5 μl/min at 99.9/0.1 v/v water/acetonitrile), after which the analytical separation was performed using a 1.8 μm Acquity HSS T3 C18 75 μm × 250 mm column (Waters) with a 90-min linear gradient of 5 to 30% acetonitrile with 0.1% formic acid at a flow rate of 400 nanoliters/minute (nL/min) with a column temperature of 55</w:delText>
        </w:r>
        <w:r w:rsidRPr="00871A74" w:rsidDel="000F4367">
          <w:rPr>
            <w:color w:val="000000" w:themeColor="text1"/>
          </w:rPr>
          <w:delText>º</w:delText>
        </w:r>
        <w:r w:rsidRPr="00871A74" w:rsidDel="000F4367">
          <w:delText>C. Data collection on the QExactive HF-X mass spectrometer was performed in a data-dependent acquisition (DDA) mode of acquisition with a r=120,000 (@ m/z 200) full MS scan from m/z 375 – 1600 with a target AGC value of 3e</w:delText>
        </w:r>
        <w:r w:rsidRPr="00871A74" w:rsidDel="000F4367">
          <w:rPr>
            <w:vertAlign w:val="superscript"/>
          </w:rPr>
          <w:delText>6</w:delText>
        </w:r>
        <w:r w:rsidRPr="00871A74" w:rsidDel="000F4367">
          <w:delText xml:space="preserve"> ions followed by 30 MS/MS scans at r=15,000 (@ m/z 200) at a target AGC value of 5e</w:delText>
        </w:r>
        <w:r w:rsidRPr="00871A74" w:rsidDel="000F4367">
          <w:rPr>
            <w:vertAlign w:val="superscript"/>
          </w:rPr>
          <w:delText>4</w:delText>
        </w:r>
        <w:r w:rsidRPr="00871A74" w:rsidDel="000F4367">
          <w:delText xml:space="preserve"> ions and 45 ms. A 20s dynamic exclusion was employed to increase depth of coverage. The total analysis cycle time for each sample injection was approximately 2 hours. </w:delText>
        </w:r>
      </w:del>
    </w:p>
    <w:p w14:paraId="2E5F42D5" w14:textId="40918920" w:rsidR="00B469B5" w:rsidRPr="00871A74" w:rsidDel="000F4367" w:rsidRDefault="00B469B5" w:rsidP="000F4367">
      <w:pPr>
        <w:spacing w:line="480" w:lineRule="auto"/>
        <w:jc w:val="thaiDistribute"/>
        <w:rPr>
          <w:del w:id="2584" w:author="Tyler Bradshaw" w:date="2020-12-05T17:32:00Z"/>
          <w:rFonts w:ascii="Arial" w:hAnsi="Arial" w:cs="Arial"/>
          <w:b/>
          <w:bCs/>
          <w:color w:val="000000" w:themeColor="text1"/>
        </w:rPr>
        <w:pPrChange w:id="2585" w:author="Tyler Bradshaw" w:date="2020-12-05T17:32:00Z">
          <w:pPr>
            <w:spacing w:line="480" w:lineRule="auto"/>
            <w:jc w:val="thaiDistribute"/>
          </w:pPr>
        </w:pPrChange>
      </w:pPr>
      <w:bookmarkStart w:id="2586" w:name="_Hlk45276381"/>
      <w:del w:id="2587" w:author="Tyler Bradshaw" w:date="2020-12-05T17:32:00Z">
        <w:r w:rsidRPr="00871A74" w:rsidDel="000F4367">
          <w:rPr>
            <w:rFonts w:ascii="Arial" w:hAnsi="Arial" w:cs="Arial"/>
            <w:b/>
            <w:bCs/>
            <w:color w:val="000000" w:themeColor="text1"/>
          </w:rPr>
          <w:delText>LOPIT-DC Subcellular Fractionation</w:delText>
        </w:r>
      </w:del>
    </w:p>
    <w:bookmarkEnd w:id="2586"/>
    <w:p w14:paraId="1793B268" w14:textId="63DAB271" w:rsidR="00B469B5" w:rsidRPr="00871A74" w:rsidDel="000F4367" w:rsidRDefault="00B469B5" w:rsidP="000F4367">
      <w:pPr>
        <w:shd w:val="clear" w:color="auto" w:fill="FFFFFF"/>
        <w:spacing w:line="480" w:lineRule="auto"/>
        <w:jc w:val="thaiDistribute"/>
        <w:rPr>
          <w:del w:id="2588" w:author="Tyler Bradshaw" w:date="2020-12-05T17:32:00Z"/>
          <w:rFonts w:ascii="Arial" w:hAnsi="Arial" w:cs="Arial"/>
          <w:color w:val="000000" w:themeColor="text1"/>
        </w:rPr>
        <w:pPrChange w:id="2589" w:author="Tyler Bradshaw" w:date="2020-12-05T17:32:00Z">
          <w:pPr>
            <w:shd w:val="clear" w:color="auto" w:fill="FFFFFF"/>
            <w:spacing w:line="480" w:lineRule="auto"/>
            <w:ind w:firstLine="720"/>
            <w:jc w:val="thaiDistribute"/>
          </w:pPr>
        </w:pPrChange>
      </w:pPr>
      <w:del w:id="2590" w:author="Tyler Bradshaw" w:date="2020-12-05T17:32:00Z">
        <w:r w:rsidRPr="00871A74" w:rsidDel="000F4367">
          <w:rPr>
            <w:rFonts w:ascii="Arial" w:hAnsi="Arial" w:cs="Arial"/>
            <w:color w:val="000000" w:themeColor="text1"/>
          </w:rPr>
          <w:delText>We performed three independent fractionation experiments with one adult SWIP mutant brain and one WT mouse brain fractionated in each experiment. Each mouse was sacrificed by isoflurane inhalation and its brain was immediately extracted and placed into a 2ml Dounce homogenizer on ice with 1ml isotonic TEVP homogenization buffer (320mM sucrose, 10mM Tris base, 1mM EDTA, 1mM EGTA, 5mM NaF, pH7.4</w:delText>
        </w:r>
        <w:r w:rsidR="00AD41F3" w:rsidDel="000F4367">
          <w:rPr>
            <w:rFonts w:ascii="Arial" w:hAnsi="Arial" w:cs="Arial"/>
            <w:color w:val="000000" w:themeColor="text1"/>
          </w:rPr>
          <w:delText xml:space="preserve"> </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{"citationItems":[{"id":"ITEM-1","itemData":{"DOI":"10.1002/0471142301.ns0116s42","ISSN":"19348584","abstract":"An important tool for studying the regulation of synapses is a rapid and reliable means of separating synaptic and intracellular proteins. This unit presents a technique for analysis of brain tissue which relies on differential centrifugation to separate proteins present at synaptic sites from those found in intracellular cytoplasmic and vesicular pools. The method is efficient in that only small amounts of tissue, such as might be obtained from a small region of a rodent brain, are required. It is reproducible and, in conjunction with immunoblot or immunoprecipitation techniques, can produce reliable quantitative data. The protocol will be of interest to those conducting a variety of different studies related to the localization and trafficking of brain receptors and signaling molecules. © 2008 by John Wiley &amp; Sons, Inc.","author":[{"dropping-particle":"","family":"Hallett","given":"Penelope J.","non-dropping-particle":"","parse-names":false,"suffix":""},{"dropping-particle":"","family":"Collins","given":"Tiffany L.","non-dropping-particle":"","parse-names":false,"suffix":""},{"dropping-particle":"","family":"Standaert","given":"David G.","non-dropping-particle":"","parse-names":false,"suffix":""},{"dropping-particle":"","family":"Dunah","given":"Anthone W.","non-dropping-particle":"","parse-names":false,"suffix":""}],"container-title":"Current Protocols in Neuroscience","id":"ITEM-1","issue":"SUPPL. 42","issued":{"date-parts":[["2008"]]},"title":"Biochemical fractionation of brain tissue for studies of receptor distribution and trafficking","type":"article-journal"},"uris":["http://www.mendeley.com/documents/?uuid=b7adb678-6b15-39cf-b0f4-73bcfab70c5a"]}],"mendeley":{"formattedCitation":"(Hallett et al., 2008)","plainTextFormattedCitation":"(Hallett et al., 2008)","previouslyFormattedCitation":"(Hallett et al., 2008)"},"properties":{"noteIndex":0},"schema":"https://github.com/citation-style-language/schema/raw/master/csl-citation.json"}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(Hallett et al., 2008)</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A cOmplete mini protease inhibitor cocktail tablet (Sigma #11836170001) was added to a 50ml TEVP buffer aliquot immediately before use. Brains were homogenized for 15 passes with a Dounce homogenizer to break the tissue, and then this lysate was brought up to a 5ml volume with additional TEVP buffer. Lysates were then passed through a 0.5ml ball-bearing homogenizer for two passes (14 µm ball, Isobiotec) to release organelles. Final brain lysate volumes were approximately 7.5ml each. Lysates were then divided into replicate microfuge tubes (Beckman Coulter #357448) to perform differential centrifugation, following Geladaki et. al’s LOPIT-DC protocol</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(Geladaki et al., 2019)</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Centrifugation was carried out at 4ºC in a tabletop Eppendorf 5424 centrifuge for spins at 200g, 1,000g, 3,000g, 5,000g, 9,000g, 12,000g, and 15,000g. To isolate the final three fractions, a tabletop Beckman TLA-100 ultracentrifuge with a TLA-55 rotor was used at 4ºC with speeds of: 30,000g, 79,000g, and 120,000g, respectively. Samples were kept on ice at all times and pellets were stored at -80ºC. Pellets from seven fractions (5,000g-120,000g) were used for proteomic analyses. </w:delText>
        </w:r>
      </w:del>
    </w:p>
    <w:p w14:paraId="18300F22" w14:textId="0AD06681" w:rsidR="00B469B5" w:rsidRPr="00871A74" w:rsidDel="000F4367" w:rsidRDefault="00B469B5" w:rsidP="000F4367">
      <w:pPr>
        <w:shd w:val="clear" w:color="auto" w:fill="FFFFFF"/>
        <w:spacing w:line="480" w:lineRule="auto"/>
        <w:jc w:val="thaiDistribute"/>
        <w:rPr>
          <w:del w:id="2591" w:author="Tyler Bradshaw" w:date="2020-12-05T17:32:00Z"/>
          <w:rFonts w:ascii="Arial" w:hAnsi="Arial" w:cs="Arial"/>
          <w:b/>
          <w:bCs/>
          <w:color w:val="575757"/>
        </w:rPr>
        <w:pPrChange w:id="2592" w:author="Tyler Bradshaw" w:date="2020-12-05T17:32:00Z">
          <w:pPr>
            <w:shd w:val="clear" w:color="auto" w:fill="FFFFFF"/>
            <w:spacing w:line="480" w:lineRule="auto"/>
            <w:jc w:val="thaiDistribute"/>
          </w:pPr>
        </w:pPrChange>
      </w:pPr>
      <w:bookmarkStart w:id="2593" w:name="_Hlk45276389"/>
      <w:del w:id="2594" w:author="Tyler Bradshaw" w:date="2020-12-05T17:32:00Z">
        <w:r w:rsidRPr="00871A74" w:rsidDel="000F4367">
          <w:rPr>
            <w:rFonts w:ascii="Arial" w:hAnsi="Arial" w:cs="Arial"/>
            <w:b/>
            <w:bCs/>
            <w:color w:val="000000" w:themeColor="text1"/>
          </w:rPr>
          <w:delText>16-plex TMT LC-MS/MS</w:delText>
        </w:r>
      </w:del>
    </w:p>
    <w:bookmarkEnd w:id="2593"/>
    <w:p w14:paraId="06C14C8B" w14:textId="1B1E500B" w:rsidR="00B469B5" w:rsidRPr="00871A74" w:rsidDel="000F4367" w:rsidRDefault="00B469B5" w:rsidP="000F4367">
      <w:pPr>
        <w:pStyle w:val="Default"/>
        <w:autoSpaceDE/>
        <w:autoSpaceDN/>
        <w:adjustRightInd/>
        <w:spacing w:line="480" w:lineRule="auto"/>
        <w:jc w:val="thaiDistribute"/>
        <w:rPr>
          <w:del w:id="2595" w:author="Tyler Bradshaw" w:date="2020-12-05T17:32:00Z"/>
        </w:rPr>
        <w:pPrChange w:id="2596" w:author="Tyler Bradshaw" w:date="2020-12-05T17:32:00Z">
          <w:pPr>
            <w:pStyle w:val="Default"/>
            <w:spacing w:line="480" w:lineRule="auto"/>
            <w:ind w:firstLine="720"/>
            <w:jc w:val="thaiDistribute"/>
          </w:pPr>
        </w:pPrChange>
      </w:pPr>
      <w:del w:id="2597" w:author="Tyler Bradshaw" w:date="2020-12-05T17:32:00Z">
        <w:r w:rsidRPr="00871A74" w:rsidDel="000F4367">
          <w:delText>The Duke Proteomics and Metabolomics Shared Resource (DPMSR) processed and prepared fraction pellets from all 42 frozen samples simultaneously (7 fractions per brain from 3 WT and 3 MUT brains). Due to volume constraints, each sample was split into 3 tubes, for a total of 126 samples, which were processed in the following manner: 100</w:delText>
        </w:r>
        <w:r w:rsidRPr="00871A74" w:rsidDel="000F4367">
          <w:rPr>
            <w:color w:val="000000" w:themeColor="text1"/>
          </w:rPr>
          <w:delText>µ</w:delText>
        </w:r>
        <w:r w:rsidRPr="00871A74" w:rsidDel="000F4367">
          <w:delText xml:space="preserve">L of 8M Urea was added to the first aliquot then probe sonicated for 5 seconds with an energy setting of 30%. This volume was then transferred to the second and then third aliquot after sonication in the same manner. All tubes were centrifuged at 10,000g and any residual volume from tubes 1 and 2 were added to tube 3. Protein concentrations were determined by BCA on the supernatant in duplicate (5 μL each assay). Total protein concentrations for each replicate ranged from 1.1 mg/mL to 7.8 mg/mL with total protein quantities ranging from 108.3 to 740.81 </w:delText>
        </w:r>
        <w:r w:rsidRPr="00871A74" w:rsidDel="000F4367">
          <w:rPr>
            <w:color w:val="000000" w:themeColor="text1"/>
          </w:rPr>
          <w:delText>µ</w:delText>
        </w:r>
        <w:r w:rsidRPr="00871A74" w:rsidDel="000F4367">
          <w:delText xml:space="preserve">g. 60 </w:delText>
        </w:r>
        <w:r w:rsidRPr="00871A74" w:rsidDel="000F4367">
          <w:rPr>
            <w:color w:val="000000" w:themeColor="text1"/>
          </w:rPr>
          <w:delText>µ</w:delText>
        </w:r>
        <w:r w:rsidRPr="00871A74" w:rsidDel="000F4367">
          <w:delText>g of each sample was removed and normalized to 52.6</w:delText>
        </w:r>
        <w:r w:rsidRPr="00871A74" w:rsidDel="000F4367">
          <w:rPr>
            <w:color w:val="000000" w:themeColor="text1"/>
          </w:rPr>
          <w:delText>µ</w:delText>
        </w:r>
        <w:r w:rsidRPr="00871A74" w:rsidDel="000F4367">
          <w:delText>L with 8M Urea and 14.6</w:delText>
        </w:r>
        <w:r w:rsidRPr="00871A74" w:rsidDel="000F4367">
          <w:rPr>
            <w:color w:val="000000" w:themeColor="text1"/>
          </w:rPr>
          <w:delText>µ</w:delText>
        </w:r>
        <w:r w:rsidRPr="00871A74" w:rsidDel="000F4367">
          <w:delText>L 20% SDS. Samples were reduced with 10 mM dithiolthreitol for 30 min at 80</w:delText>
        </w:r>
        <w:r w:rsidRPr="00871A74" w:rsidDel="000F4367">
          <w:rPr>
            <w:color w:val="000000" w:themeColor="text1"/>
          </w:rPr>
          <w:delText>º</w:delText>
        </w:r>
        <w:r w:rsidRPr="00871A74" w:rsidDel="000F4367">
          <w:delText>C and alkylated with 20 mM iodoacetamide for 30 min at room temperature. Next, they were supplemented with 7.4 μL of 12% phosphoric acid, and 574 μL of S-Trap (Protifi) binding buffer (90% MeOH/100mM TEAB). Proteins were trapped on the S-Trap, digested using 20 ng/μl sequencing grade trypsin (Promega) for 1 hr at 47</w:delText>
        </w:r>
        <w:r w:rsidRPr="00871A74" w:rsidDel="000F4367">
          <w:rPr>
            <w:color w:val="000000" w:themeColor="text1"/>
          </w:rPr>
          <w:delText>º</w:delText>
        </w:r>
        <w:r w:rsidRPr="00871A74" w:rsidDel="000F4367">
          <w:delText>C, and eluted using 50 mM TEAB, followed by 0.2% FA, and lastly using 50% ACN/0.2% FA. All samples were then lyophilized to dryness.</w:delText>
        </w:r>
      </w:del>
    </w:p>
    <w:p w14:paraId="40A22505" w14:textId="16AC53B1" w:rsidR="00B469B5" w:rsidRPr="00871A74" w:rsidDel="000F4367" w:rsidRDefault="00B469B5" w:rsidP="000F4367">
      <w:pPr>
        <w:pStyle w:val="Default"/>
        <w:autoSpaceDE/>
        <w:autoSpaceDN/>
        <w:adjustRightInd/>
        <w:spacing w:line="480" w:lineRule="auto"/>
        <w:jc w:val="thaiDistribute"/>
        <w:rPr>
          <w:del w:id="2598" w:author="Tyler Bradshaw" w:date="2020-12-05T17:32:00Z"/>
        </w:rPr>
        <w:pPrChange w:id="2599" w:author="Tyler Bradshaw" w:date="2020-12-05T17:32:00Z">
          <w:pPr>
            <w:pStyle w:val="Default"/>
            <w:spacing w:line="480" w:lineRule="auto"/>
            <w:ind w:firstLine="720"/>
            <w:jc w:val="thaiDistribute"/>
          </w:pPr>
        </w:pPrChange>
      </w:pPr>
      <w:del w:id="2600" w:author="Tyler Bradshaw" w:date="2020-12-05T17:32:00Z">
        <w:r w:rsidRPr="00871A74" w:rsidDel="000F4367">
          <w:delText>Each sample was resuspended in 120 μL 200 mM triethylammonium bicarbonate, pH 8.0 (TEAB). From each sample, 20</w:delText>
        </w:r>
        <w:r w:rsidRPr="00871A74" w:rsidDel="000F4367">
          <w:rPr>
            <w:color w:val="000000" w:themeColor="text1"/>
          </w:rPr>
          <w:delText>µ</w:delText>
        </w:r>
        <w:r w:rsidRPr="00871A74" w:rsidDel="000F4367">
          <w:delText>L was removed and combined to form a pooled quality control sample (SPQC). Fresh TMTPro reagent (0.5 mg for each 16-plex reagent) was resuspended in 20 μL 100% acetonitrile (ACN) and was added to each sample. Samples were incubated for 1 hour at RT. After the 1-hour reaction, 5 μL of 5% hydroxylamine was added and incubated for 15 minutes at room temperature to quench the reaction. Each 16-plex TMT experiment consisted of the WT and MUT fractions from one mouse, as well as the 2 SPQC samples. Samples corresponding to each experiment were concatenated and lyophilized to dryness.</w:delText>
        </w:r>
      </w:del>
    </w:p>
    <w:p w14:paraId="27731752" w14:textId="0161E2D4" w:rsidR="00B469B5" w:rsidRPr="00871A74" w:rsidDel="000F4367" w:rsidRDefault="00B469B5" w:rsidP="000F4367">
      <w:pPr>
        <w:pStyle w:val="Default"/>
        <w:autoSpaceDE/>
        <w:autoSpaceDN/>
        <w:adjustRightInd/>
        <w:spacing w:line="480" w:lineRule="auto"/>
        <w:jc w:val="thaiDistribute"/>
        <w:rPr>
          <w:del w:id="2601" w:author="Tyler Bradshaw" w:date="2020-12-05T17:32:00Z"/>
        </w:rPr>
        <w:pPrChange w:id="2602" w:author="Tyler Bradshaw" w:date="2020-12-05T17:32:00Z">
          <w:pPr>
            <w:pStyle w:val="Default"/>
            <w:spacing w:line="480" w:lineRule="auto"/>
            <w:ind w:firstLine="720"/>
            <w:jc w:val="thaiDistribute"/>
          </w:pPr>
        </w:pPrChange>
      </w:pPr>
      <w:del w:id="2603" w:author="Tyler Bradshaw" w:date="2020-12-05T17:32:00Z">
        <w:r w:rsidRPr="00871A74" w:rsidDel="000F4367">
          <w:delText>Samples were resuspended in 800</w:delText>
        </w:r>
        <w:r w:rsidRPr="00871A74" w:rsidDel="000F4367">
          <w:rPr>
            <w:color w:val="000000" w:themeColor="text1"/>
          </w:rPr>
          <w:delText>µ</w:delText>
        </w:r>
        <w:r w:rsidRPr="00871A74" w:rsidDel="000F4367">
          <w:delText>L 0.1% formic acid. 400</w:delText>
        </w:r>
        <w:r w:rsidRPr="00871A74" w:rsidDel="000F4367">
          <w:rPr>
            <w:color w:val="000000" w:themeColor="text1"/>
          </w:rPr>
          <w:delText>µ</w:delText>
        </w:r>
        <w:r w:rsidRPr="00871A74" w:rsidDel="000F4367">
          <w:delText>g was fractionated into 48 unique high pH reversed-phase fractions using pH 9.0 20 mM Ammonium formate as mobile phase A and neat acetonitrile as mobile phase B. The column used was a 2.1 mm x 50 mm XBridge C18 (Waters) and fractionation was performed on an Agilent 1100 HPLC with G1364C fraction collector. Throughout the method, the flow rate was 0.4 mL/min and the column temperature was 55</w:delText>
        </w:r>
        <w:r w:rsidRPr="00871A74" w:rsidDel="000F4367">
          <w:rPr>
            <w:color w:val="000000" w:themeColor="text1"/>
          </w:rPr>
          <w:delText>º</w:delText>
        </w:r>
        <w:r w:rsidRPr="00871A74" w:rsidDel="000F4367">
          <w:delText>C. The gradient method was set as follows: 0 min, 3%B; 1 min, 7% B; 50 min, 50%B; 51 min, 90% B; 55 min, 90% B; 56 min, 3% B; 70 min, 3% B. 48 fractions were collected in equal time segments from 0 to 52 minutes, then concatenated into 12 unique samples using every 12th fraction. For instance, fraction 1, 13, 25, and 37 were combined, fraction 2, 14, 26, and 38 were combined, etc. Fractions were frozen and lyophilized overnight. Samples were resuspended in 66 μL 1%TFA/2% acetonitrile prior to LC-MS analysis.</w:delText>
        </w:r>
      </w:del>
    </w:p>
    <w:p w14:paraId="05526ADA" w14:textId="78712E1E" w:rsidR="00B469B5" w:rsidRPr="00871A74" w:rsidDel="000F4367" w:rsidRDefault="00B469B5" w:rsidP="000F4367">
      <w:pPr>
        <w:pStyle w:val="Default"/>
        <w:autoSpaceDE/>
        <w:autoSpaceDN/>
        <w:adjustRightInd/>
        <w:spacing w:line="480" w:lineRule="auto"/>
        <w:jc w:val="thaiDistribute"/>
        <w:rPr>
          <w:del w:id="2604" w:author="Tyler Bradshaw" w:date="2020-12-05T17:32:00Z"/>
        </w:rPr>
        <w:pPrChange w:id="2605" w:author="Tyler Bradshaw" w:date="2020-12-05T17:32:00Z">
          <w:pPr>
            <w:pStyle w:val="Default"/>
            <w:spacing w:line="480" w:lineRule="auto"/>
            <w:ind w:firstLine="720"/>
            <w:jc w:val="thaiDistribute"/>
          </w:pPr>
        </w:pPrChange>
      </w:pPr>
      <w:del w:id="2606" w:author="Tyler Bradshaw" w:date="2020-12-05T17:32:00Z">
        <w:r w:rsidRPr="007A335B" w:rsidDel="000F4367">
          <w:delText xml:space="preserve">Quantitative LC/MS/MS was performed on 2 </w:delText>
        </w:r>
        <w:r w:rsidRPr="00871A74" w:rsidDel="000F4367">
          <w:delText>μ</w:delText>
        </w:r>
        <w:r w:rsidRPr="007A335B" w:rsidDel="000F4367">
          <w:delText xml:space="preserve">L (1 </w:delText>
        </w:r>
        <w:r w:rsidRPr="00871A74" w:rsidDel="000F4367">
          <w:delText>μ</w:delText>
        </w:r>
        <w:r w:rsidRPr="007A335B" w:rsidDel="000F4367">
          <w:delText xml:space="preserve">g) of each sample, using a nanoAcquity UPLC system (Waters) coupled to a Thermo Orbitrap Fusion Lumos high resolution accurate mass tandem mass spectrometer (Thermo) equipped with a FAIMS Pro ion-mobility device via a nanoelectrospray ionization source. </w:delText>
        </w:r>
        <w:r w:rsidRPr="00871A74" w:rsidDel="000F4367">
          <w:delText>Briefly, the sample was first trapped on a Symmetry C18 20 mm × 180 μm trapping column (5 μl/min at 99.9/0.1 v/v water/acetonitrile), after which the analytical separation was performed using a 1.8 μm Acquity HSS T3 C18 75 μm × 250 mm column (Waters) with a 90-min linear gradient of 5 to 30% acetonitrile with 0.1% formic acid at a flow rate of 400 nanoliters/minute (nL/min) with a column temperature of 55</w:delText>
        </w:r>
        <w:r w:rsidRPr="00871A74" w:rsidDel="000F4367">
          <w:rPr>
            <w:color w:val="000000" w:themeColor="text1"/>
          </w:rPr>
          <w:delText>º</w:delText>
        </w:r>
        <w:r w:rsidRPr="00871A74" w:rsidDel="000F4367">
          <w:delText>C. Data collection on the Fusion Lumos mass spectrometer was performed for three different compensation voltages (CV: -40v, -60v, -80v). Within each CV, a data-dependent acquisition (DDA) mode of acquisition with a r=120,000 (@ m/z 200) full MS scan from m/z 375 – 1600 with a target AGC value of 4e</w:delText>
        </w:r>
        <w:r w:rsidRPr="00871A74" w:rsidDel="000F4367">
          <w:rPr>
            <w:vertAlign w:val="superscript"/>
          </w:rPr>
          <w:delText>5</w:delText>
        </w:r>
        <w:r w:rsidRPr="00871A74" w:rsidDel="000F4367">
          <w:delText xml:space="preserve"> ions was performed. MS/MS scans were acquired in the Orbitrap at r=50,000 (@ m/z 200) from m/z 100 with a target AGC value of 1e</w:delText>
        </w:r>
        <w:r w:rsidRPr="00871A74" w:rsidDel="000F4367">
          <w:rPr>
            <w:vertAlign w:val="superscript"/>
          </w:rPr>
          <w:delText>5</w:delText>
        </w:r>
        <w:r w:rsidRPr="00871A74" w:rsidDel="000F4367">
          <w:delText xml:space="preserve"> and max fill time of 105 ms. The total cycle time for each CV was 1s, with total cycle times of 3 sec between like full MS scans. A 45s dynamic exclusion was employed to increase depth of coverage. The total analysis cycle time for each sample injection was approximately 2 hours.</w:delText>
        </w:r>
      </w:del>
    </w:p>
    <w:p w14:paraId="45D9DA4D" w14:textId="05A544E4" w:rsidR="00B469B5" w:rsidRPr="00871A74" w:rsidDel="000F4367" w:rsidRDefault="00B469B5" w:rsidP="000F4367">
      <w:pPr>
        <w:pStyle w:val="Default"/>
        <w:autoSpaceDE/>
        <w:autoSpaceDN/>
        <w:adjustRightInd/>
        <w:spacing w:line="480" w:lineRule="auto"/>
        <w:jc w:val="thaiDistribute"/>
        <w:rPr>
          <w:del w:id="2607" w:author="Tyler Bradshaw" w:date="2020-12-05T17:32:00Z"/>
        </w:rPr>
        <w:pPrChange w:id="2608" w:author="Tyler Bradshaw" w:date="2020-12-05T17:32:00Z">
          <w:pPr>
            <w:pStyle w:val="Default"/>
            <w:spacing w:line="480" w:lineRule="auto"/>
            <w:ind w:firstLine="720"/>
            <w:jc w:val="thaiDistribute"/>
          </w:pPr>
        </w:pPrChange>
      </w:pPr>
      <w:del w:id="2609" w:author="Tyler Bradshaw" w:date="2020-12-05T17:32:00Z">
        <w:r w:rsidRPr="00871A74" w:rsidDel="000F4367">
          <w:delText xml:space="preserve">Following UPLC-MS/MS analyses, data were imported into Proteome Discoverer 2.4 (Thermo Scientific). The MS/MS data were searched against a SwissProt Mouse database (downloaded November 2019) plus additional common contaminant proteins, including yeast alcohol dehydrogenase (ADH), bovine casein, bovine serum albumin, as well as an equal number of reversed-sequence “decoys” for </w:delText>
        </w:r>
        <w:r w:rsidDel="000F4367">
          <w:delText xml:space="preserve">FDR </w:delText>
        </w:r>
        <w:r w:rsidRPr="00871A74" w:rsidDel="000F4367">
          <w:delText>determination. Mascot Distiller and Mascot Server (v 2.5, Matrix Sciences) were utilized to produce fragment ion spectra and to perform the database searches. Database search parameters included fixed modification on Cys (carbamidomethyl) and variable modification on Met (oxidation), Asn/Gln (deamindation), Lys (TMTPro) and peptide N-termini (TMTPro). Data were searched at 5 ppm precursor and 0.02 product mass accuracy with full trypsin enzyme rules. Reporter ion intensities were calculated using the Reporter Ions Quantifier algorithm in Proteome Discoverer. Percolator node in Proteome Discoverer was used to annotate the data at a maximum 1% protein</w:delText>
        </w:r>
        <w:r w:rsidDel="000F4367">
          <w:delText xml:space="preserve"> FDR</w:delText>
        </w:r>
        <w:r w:rsidRPr="00871A74" w:rsidDel="000F4367">
          <w:delText>.</w:delText>
        </w:r>
      </w:del>
    </w:p>
    <w:p w14:paraId="5198A326" w14:textId="73590474" w:rsidR="00B469B5" w:rsidRPr="00871A74" w:rsidDel="000F4367" w:rsidRDefault="00B469B5" w:rsidP="000F4367">
      <w:pPr>
        <w:spacing w:line="480" w:lineRule="auto"/>
        <w:jc w:val="thaiDistribute"/>
        <w:rPr>
          <w:del w:id="2610" w:author="Tyler Bradshaw" w:date="2020-12-05T17:32:00Z"/>
          <w:rFonts w:ascii="Arial" w:hAnsi="Arial" w:cs="Arial"/>
          <w:b/>
          <w:bCs/>
          <w:color w:val="000000" w:themeColor="text1"/>
        </w:rPr>
        <w:pPrChange w:id="2611" w:author="Tyler Bradshaw" w:date="2020-12-05T17:32:00Z">
          <w:pPr>
            <w:spacing w:line="480" w:lineRule="auto"/>
            <w:jc w:val="thaiDistribute"/>
          </w:pPr>
        </w:pPrChange>
      </w:pPr>
      <w:bookmarkStart w:id="2612" w:name="_Hlk45276407"/>
      <w:del w:id="2613" w:author="Tyler Bradshaw" w:date="2020-12-05T17:32:00Z">
        <w:r w:rsidDel="000F4367">
          <w:rPr>
            <w:rFonts w:ascii="Arial" w:hAnsi="Arial" w:cs="Arial"/>
            <w:b/>
            <w:bCs/>
            <w:color w:val="000000" w:themeColor="text1"/>
          </w:rPr>
          <w:delText xml:space="preserve">Mouse </w:delText>
        </w:r>
        <w:r w:rsidRPr="00871A74" w:rsidDel="000F4367">
          <w:rPr>
            <w:rFonts w:ascii="Arial" w:hAnsi="Arial" w:cs="Arial"/>
            <w:b/>
            <w:bCs/>
            <w:color w:val="000000" w:themeColor="text1"/>
          </w:rPr>
          <w:delText>Behavioral Assays</w:delText>
        </w:r>
      </w:del>
    </w:p>
    <w:bookmarkEnd w:id="2612"/>
    <w:p w14:paraId="67B7C736" w14:textId="44C5998E" w:rsidR="00B469B5" w:rsidRPr="00871A74" w:rsidDel="000F4367" w:rsidRDefault="00B469B5" w:rsidP="000F4367">
      <w:pPr>
        <w:spacing w:line="480" w:lineRule="auto"/>
        <w:jc w:val="thaiDistribute"/>
        <w:rPr>
          <w:del w:id="2614" w:author="Tyler Bradshaw" w:date="2020-12-05T17:32:00Z"/>
          <w:rFonts w:ascii="Arial" w:hAnsi="Arial" w:cs="Arial"/>
          <w:b/>
          <w:bCs/>
          <w:color w:val="000000" w:themeColor="text1"/>
        </w:rPr>
        <w:pPrChange w:id="2615" w:author="Tyler Bradshaw" w:date="2020-12-05T17:32:00Z">
          <w:pPr>
            <w:spacing w:line="480" w:lineRule="auto"/>
            <w:ind w:firstLine="720"/>
            <w:jc w:val="thaiDistribute"/>
          </w:pPr>
        </w:pPrChange>
      </w:pPr>
      <w:del w:id="2616" w:author="Tyler Bradshaw" w:date="2020-12-05T17:32:00Z">
        <w:r w:rsidRPr="00871A74" w:rsidDel="000F4367">
          <w:rPr>
            <w:rFonts w:ascii="Arial" w:hAnsi="Arial" w:cs="Arial"/>
            <w:color w:val="000000" w:themeColor="text1"/>
          </w:rPr>
          <w:delText>Behavioral tests were performed on age-matched WT and homozygous SWIP</w:delText>
        </w:r>
        <w:r w:rsidRPr="00871A74" w:rsidDel="000F4367">
          <w:rPr>
            <w:rFonts w:ascii="Arial" w:hAnsi="Arial" w:cs="Arial"/>
            <w:color w:val="000000" w:themeColor="text1"/>
            <w:vertAlign w:val="superscript"/>
          </w:rPr>
          <w:delText>P1019R</w:delText>
        </w:r>
        <w:r w:rsidRPr="00871A74" w:rsidDel="000F4367">
          <w:rPr>
            <w:rFonts w:ascii="Arial" w:hAnsi="Arial" w:cs="Arial"/>
            <w:color w:val="000000" w:themeColor="text1"/>
          </w:rPr>
          <w:delText xml:space="preserve"> mutant littermates. Male and female mice were used in all experiments. Testing was performed at two time points: P42-55 days old as a young adult age, and 5.5 months old as mid-adulthood, so that we could compare disease progression in this mouse model to human patients</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{"citationItems":[{"id":"ITEM-1","itemData":{"DOI":"10.1093/hmg/ddr158","ISBN":"1460-2083 (Electronic)\\r0964-6906 (Linking)","ISSN":"09646906","PMID":"21498477","abstract":"High-throughput sequencing has greatly facilitated the elucidation of genetic disorders, but compared with X-linked and autosomal dominant diseases, the search for genetic defects underlying autosomal recessive diseases still lags behind. In a large consanguineous family with autosomal recessive intellectual disability (ARID), we have combined homozygosity mapping, targeted exon enrichment and high-throughput sequencing to identify the underlying gene defect. After appropriate single-nucleotide polymorphism filtering, only two molecular changes remained, including a non-synonymous sequence change in the SWIP [Strumpellin and WASH (Wiskott-Aldrich syndrome protein and scar homolog)-interacting protein] gene, a member of the recently discovered WASH complex, which is involved in actin polymerization and multiple endosomal transport processes. Based on high pathogenicity and evolutionary conservation scores as well as functional considerations, this gene defect was considered as causative for ID in this family. In line with this assumption, we could show that this mutation leads to significantly reduced SWIP levels and to destabilization of the entire WASH complex. Thus, our findings suggest that SWIP is a novel gene for ARID.","author":[{"dropping-particle":"","family":"Ropers","given":"Fabienne","non-dropping-particle":"","parse-names":false,"suffix":""},{"dropping-particle":"","family":"Derivery","given":"Emmanuel","non-dropping-particle":"","parse-names":false,"suffix":""},{"dropping-particle":"","family":"Hu","given":"Hao","non-dropping-particle":"","parse-names":false,"suffix":""},{"dropping-particle":"","family":"Garshasbi","given":"Masoud","non-dropping-particle":"","parse-names":false,"suffix":""},{"dropping-particle":"","family":"Karbasiyan","given":"Mohsen","non-dropping-particle":"","parse-names":false,"suffix":""},{"dropping-particle":"","family":"Herold","given":"Martin","non-dropping-particle":"","parse-names":false,"suffix":""},{"dropping-particle":"","family":"Nürnberg","given":"Gudrun","non-dropping-particle":"","parse-names":false,"suffix":""},{"dropping-particle":"","family":"Ullmann","given":"Reinhard","non-dropping-particle":"","parse-names":false,"suffix":""},{"dropping-particle":"","family":"Gautreau","given":"Alexis","non-dropping-particle":"","parse-names":false,"suffix":""},{"dropping-particle":"","family":"Sperling","given":"Karl","non-dropping-particle":"","parse-names":false,"suffix":""},{"dropping-particle":"","family":"Varon","given":"Raymonda","non-dropping-particle":"","parse-names":false,"suffix":""},{"dropping-particle":"","family":"Rajab","given":"Anna","non-dropping-particle":"","parse-names":false,"suffix":""}],"container-title":"Human Molecular Genetics","id":"ITEM-1","issued":{"date-parts":[["2011"]]},"title":"Identification of a novel candidate gene for non-syndromic autosomal recessive intellectual disability: The WASH complex member swip","type":"article-journal"},"uris":["http://www.mendeley.com/documents/?uuid=6c862955-d6e9-454f-8eca-ed6688921c64"]}],"mendeley":{"formattedCitation":"(Ropers et al., 2011)","plainTextFormattedCitation":"(Ropers et al., 2011)","previouslyFormattedCitation":"(Ropers et al., 2011)"},"properties":{"noteIndex":0},"schema":"https://github.com/citation-style-language/schema/raw/master/csl-citation.json"}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(Ropers et al., 2011)</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The sequence of behavioral testing was: Y-maze (to measure working memory), object novelty recognition (to measure short-term and long-term object recognition memory), TreadScan (to assess gait), and steady-speed rotarod (to assess motor control and strength) for 40-55 day old mice. Testing was performed over 1.5 weeks, interspersed with rest days for acclimation. This sequence was repeated with the same cohort at 5.5-6 months old, with three additional measures added to the end of testing: fear conditioning (to assess associative fear memory), a hearing test (to measure tone response), and a shock threshold test (to assess somatosensation). Of note, a separate, second cohort of mice was evaluated for fear conditioning, hearing, and shock threshold testing at adolescence.</w:delText>
        </w:r>
        <w:r w:rsidRPr="00871A74" w:rsidDel="000F4367">
          <w:rPr>
            <w:rFonts w:ascii="Arial" w:hAnsi="Arial" w:cs="Arial"/>
            <w:color w:val="2E2E2E"/>
          </w:rPr>
          <w:delText xml:space="preserve"> </w:delText>
        </w:r>
        <w:r w:rsidRPr="00871A74" w:rsidDel="000F4367">
          <w:rPr>
            <w:rFonts w:ascii="Arial" w:hAnsi="Arial" w:cs="Arial"/>
            <w:color w:val="000000" w:themeColor="text1"/>
          </w:rPr>
          <w:delText>After each trial, equipment was cleaned with Labsan to remove residual odors. The experimenter was blinded to genotype for all behavioral analyses.</w:delText>
        </w:r>
      </w:del>
    </w:p>
    <w:p w14:paraId="10625DBA" w14:textId="11800E62" w:rsidR="00B469B5" w:rsidRPr="00871A74" w:rsidDel="000F4367" w:rsidRDefault="00B469B5" w:rsidP="000F4367">
      <w:pPr>
        <w:spacing w:line="480" w:lineRule="auto"/>
        <w:jc w:val="thaiDistribute"/>
        <w:rPr>
          <w:del w:id="2617" w:author="Tyler Bradshaw" w:date="2020-12-05T17:32:00Z"/>
          <w:rFonts w:ascii="Arial" w:hAnsi="Arial" w:cs="Arial"/>
          <w:b/>
          <w:bCs/>
          <w:color w:val="000000" w:themeColor="text1"/>
        </w:rPr>
        <w:pPrChange w:id="2618" w:author="Tyler Bradshaw" w:date="2020-12-05T17:32:00Z">
          <w:pPr>
            <w:spacing w:line="480" w:lineRule="auto"/>
            <w:jc w:val="thaiDistribute"/>
          </w:pPr>
        </w:pPrChange>
      </w:pPr>
      <w:bookmarkStart w:id="2619" w:name="_Hlk45276413"/>
      <w:del w:id="2620" w:author="Tyler Bradshaw" w:date="2020-12-05T17:32:00Z">
        <w:r w:rsidRPr="00871A74" w:rsidDel="000F4367">
          <w:rPr>
            <w:rFonts w:ascii="Arial" w:hAnsi="Arial" w:cs="Arial"/>
            <w:b/>
            <w:bCs/>
            <w:color w:val="000000" w:themeColor="text1"/>
          </w:rPr>
          <w:delText>Y-maze</w:delText>
        </w:r>
      </w:del>
    </w:p>
    <w:bookmarkEnd w:id="2619"/>
    <w:p w14:paraId="28B26CC2" w14:textId="37C88F90" w:rsidR="00B469B5" w:rsidRPr="00871A74" w:rsidDel="000F4367" w:rsidRDefault="00B469B5" w:rsidP="000F4367">
      <w:pPr>
        <w:spacing w:line="480" w:lineRule="auto"/>
        <w:jc w:val="thaiDistribute"/>
        <w:rPr>
          <w:del w:id="2621" w:author="Tyler Bradshaw" w:date="2020-12-05T17:32:00Z"/>
          <w:rFonts w:ascii="Arial" w:hAnsi="Arial" w:cs="Arial"/>
          <w:color w:val="000000" w:themeColor="text1"/>
        </w:rPr>
        <w:pPrChange w:id="2622" w:author="Tyler Bradshaw" w:date="2020-12-05T17:32:00Z">
          <w:pPr>
            <w:spacing w:line="480" w:lineRule="auto"/>
            <w:ind w:firstLine="720"/>
            <w:jc w:val="thaiDistribute"/>
          </w:pPr>
        </w:pPrChange>
      </w:pPr>
      <w:del w:id="2623" w:author="Tyler Bradshaw" w:date="2020-12-05T17:32:00Z">
        <w:r w:rsidRPr="00871A74" w:rsidDel="000F4367">
          <w:rPr>
            <w:rFonts w:ascii="Arial" w:hAnsi="Arial" w:cs="Arial"/>
            <w:color w:val="000000" w:themeColor="text1"/>
          </w:rPr>
          <w:delText xml:space="preserve">Working memory was evaluated by measuring spontaneous alternations in a 3-arm Y-maze under indirect illumination (80-90 lux). A mouse was placed in the center of the maze and allowed to freely explore all arms, each of which had different visual cues for spatial recognition. Trials were 5 min in length, with video data and analyses captured by EthoVision XT 11.0 software (Noldus Information Technology). Entry to an arm was define as the mouse being &gt;1 body length into a given arm. An alternation was defined as three successive entries into each of the different arms. Total % alternation was calculated as the total number of alternations/the total number of arm entries minus 2 x100. </w:delText>
        </w:r>
      </w:del>
    </w:p>
    <w:p w14:paraId="60030D31" w14:textId="20A395F9" w:rsidR="00B469B5" w:rsidRPr="00871A74" w:rsidDel="000F4367" w:rsidRDefault="00B469B5" w:rsidP="000F4367">
      <w:pPr>
        <w:spacing w:line="480" w:lineRule="auto"/>
        <w:jc w:val="thaiDistribute"/>
        <w:rPr>
          <w:del w:id="2624" w:author="Tyler Bradshaw" w:date="2020-12-05T17:32:00Z"/>
          <w:rFonts w:ascii="Arial" w:hAnsi="Arial" w:cs="Arial"/>
          <w:b/>
          <w:bCs/>
          <w:color w:val="000000" w:themeColor="text1"/>
        </w:rPr>
        <w:pPrChange w:id="2625" w:author="Tyler Bradshaw" w:date="2020-12-05T17:32:00Z">
          <w:pPr>
            <w:spacing w:line="480" w:lineRule="auto"/>
            <w:jc w:val="thaiDistribute"/>
          </w:pPr>
        </w:pPrChange>
      </w:pPr>
      <w:bookmarkStart w:id="2626" w:name="_Hlk45276418"/>
      <w:del w:id="2627" w:author="Tyler Bradshaw" w:date="2020-12-05T17:32:00Z">
        <w:r w:rsidRPr="00871A74" w:rsidDel="000F4367">
          <w:rPr>
            <w:rFonts w:ascii="Arial" w:hAnsi="Arial" w:cs="Arial"/>
            <w:b/>
            <w:bCs/>
            <w:color w:val="000000" w:themeColor="text1"/>
          </w:rPr>
          <w:delText>Novel Object Recognition</w:delText>
        </w:r>
      </w:del>
    </w:p>
    <w:bookmarkEnd w:id="2626"/>
    <w:p w14:paraId="701DEBE9" w14:textId="435878EA" w:rsidR="00B469B5" w:rsidRPr="00871A74" w:rsidDel="000F4367" w:rsidRDefault="00B469B5" w:rsidP="000F4367">
      <w:pPr>
        <w:spacing w:line="480" w:lineRule="auto"/>
        <w:jc w:val="thaiDistribute"/>
        <w:rPr>
          <w:del w:id="2628" w:author="Tyler Bradshaw" w:date="2020-12-05T17:32:00Z"/>
          <w:rFonts w:ascii="Arial" w:hAnsi="Arial" w:cs="Arial"/>
          <w:color w:val="000000" w:themeColor="text1"/>
        </w:rPr>
        <w:pPrChange w:id="2629" w:author="Tyler Bradshaw" w:date="2020-12-05T17:32:00Z">
          <w:pPr>
            <w:spacing w:line="480" w:lineRule="auto"/>
            <w:ind w:firstLine="720"/>
            <w:jc w:val="thaiDistribute"/>
          </w:pPr>
        </w:pPrChange>
      </w:pPr>
      <w:del w:id="2630" w:author="Tyler Bradshaw" w:date="2020-12-05T17:32:00Z">
        <w:r w:rsidRPr="00871A74" w:rsidDel="000F4367">
          <w:rPr>
            <w:rFonts w:ascii="Arial" w:hAnsi="Arial" w:cs="Arial"/>
            <w:color w:val="000000" w:themeColor="text1"/>
          </w:rPr>
          <w:delText>One hour before testing, mice were individually exposed to the testing arena (a 48 x 22 x 18cm white opaque arena) for 10min under 80-100lux illumination without any objects. The test consisted of three phases: training (day 1), short-term memory test (STM, day 1), and long-term memory test (LTM, day 2). For the training phase, two identical objects were placed 10 cm apart, against opposing walls of the arena. A mouse was placed in the center of the arena and given full access to explore both objects for 5 min and then returned to its home cage. For STM testing, one of the training objects remained (the now familiar object), and a novel object replaced one of the training objects (similar in size, different shape). The mouse was returned to the arena 30 minutes after the training task and allowed to explore freely for 5 mins. For LTM testing, the novel object was replaced with another object, and the familiar object remained unchanged. The LTM test was also 5 min in duration, conducted 24hr after the training task. Behavior was scored using Ethovision 11.0 XT software (Noldus) and analyzed by a blind observer. Object contact was defined as the mouse’s nose within 1 cm of the object. We analyzed both number of nose contacts with each object and duration of contacts. Preference scores were calculated as (duration contact</w:delText>
        </w:r>
        <w:r w:rsidRPr="00871A74" w:rsidDel="000F4367">
          <w:rPr>
            <w:rFonts w:ascii="Arial" w:hAnsi="Arial" w:cs="Arial"/>
            <w:color w:val="000000" w:themeColor="text1"/>
            <w:vertAlign w:val="subscript"/>
          </w:rPr>
          <w:delText xml:space="preserve">novel </w:delText>
        </w:r>
        <w:r w:rsidRPr="00871A74" w:rsidDel="000F4367">
          <w:rPr>
            <w:rFonts w:ascii="Arial" w:hAnsi="Arial" w:cs="Arial"/>
            <w:color w:val="000000" w:themeColor="text1"/>
          </w:rPr>
          <w:delText>- duration contact</w:delText>
        </w:r>
        <w:r w:rsidRPr="00871A74" w:rsidDel="000F4367">
          <w:rPr>
            <w:rFonts w:ascii="Arial" w:hAnsi="Arial" w:cs="Arial"/>
            <w:color w:val="000000" w:themeColor="text1"/>
            <w:vertAlign w:val="subscript"/>
          </w:rPr>
          <w:delText>familiar</w:delText>
        </w:r>
        <w:r w:rsidRPr="00871A74" w:rsidDel="000F4367">
          <w:rPr>
            <w:rFonts w:ascii="Arial" w:hAnsi="Arial" w:cs="Arial"/>
            <w:color w:val="000000" w:themeColor="text1"/>
          </w:rPr>
          <w:delText>) / total duration contact</w:delText>
        </w:r>
        <w:r w:rsidRPr="00871A74" w:rsidDel="000F4367">
          <w:rPr>
            <w:rFonts w:ascii="Arial" w:hAnsi="Arial" w:cs="Arial"/>
            <w:color w:val="000000" w:themeColor="text1"/>
            <w:vertAlign w:val="subscript"/>
          </w:rPr>
          <w:delText>novel+familiar</w:delText>
        </w:r>
        <w:r w:rsidRPr="00871A74" w:rsidDel="000F4367">
          <w:rPr>
            <w:rFonts w:ascii="Arial" w:hAnsi="Arial" w:cs="Arial"/>
            <w:color w:val="000000" w:themeColor="text1"/>
          </w:rPr>
          <w:delText>. Positive scores signified a preference for the novel object; whereas, negative scores denoted a preference for the familiar object, and scores approaching zero indicated no preference.</w:delText>
        </w:r>
      </w:del>
    </w:p>
    <w:p w14:paraId="46F0450D" w14:textId="525105A4" w:rsidR="00B469B5" w:rsidRPr="00871A74" w:rsidDel="000F4367" w:rsidRDefault="00B469B5" w:rsidP="000F4367">
      <w:pPr>
        <w:spacing w:line="480" w:lineRule="auto"/>
        <w:jc w:val="thaiDistribute"/>
        <w:rPr>
          <w:del w:id="2631" w:author="Tyler Bradshaw" w:date="2020-12-05T17:32:00Z"/>
          <w:rFonts w:ascii="Arial" w:hAnsi="Arial" w:cs="Arial"/>
          <w:b/>
          <w:bCs/>
          <w:color w:val="000000" w:themeColor="text1"/>
        </w:rPr>
        <w:pPrChange w:id="2632" w:author="Tyler Bradshaw" w:date="2020-12-05T17:32:00Z">
          <w:pPr>
            <w:spacing w:line="480" w:lineRule="auto"/>
            <w:jc w:val="thaiDistribute"/>
          </w:pPr>
        </w:pPrChange>
      </w:pPr>
      <w:bookmarkStart w:id="2633" w:name="_Hlk45276432"/>
      <w:del w:id="2634" w:author="Tyler Bradshaw" w:date="2020-12-05T17:32:00Z">
        <w:r w:rsidRPr="00871A74" w:rsidDel="000F4367">
          <w:rPr>
            <w:rFonts w:ascii="Arial" w:hAnsi="Arial" w:cs="Arial"/>
            <w:b/>
            <w:bCs/>
            <w:color w:val="000000" w:themeColor="text1"/>
          </w:rPr>
          <w:delText>TreadScan</w:delText>
        </w:r>
      </w:del>
    </w:p>
    <w:bookmarkEnd w:id="2633"/>
    <w:p w14:paraId="0A95E3DC" w14:textId="4AFEAA49" w:rsidR="00B469B5" w:rsidRPr="00871A74" w:rsidDel="000F4367" w:rsidRDefault="00B469B5" w:rsidP="000F4367">
      <w:pPr>
        <w:spacing w:line="480" w:lineRule="auto"/>
        <w:jc w:val="thaiDistribute"/>
        <w:rPr>
          <w:del w:id="2635" w:author="Tyler Bradshaw" w:date="2020-12-05T17:32:00Z"/>
          <w:rFonts w:ascii="Arial" w:hAnsi="Arial" w:cs="Arial"/>
          <w:color w:val="000000" w:themeColor="text1"/>
        </w:rPr>
        <w:pPrChange w:id="2636" w:author="Tyler Bradshaw" w:date="2020-12-05T17:32:00Z">
          <w:pPr>
            <w:spacing w:line="480" w:lineRule="auto"/>
            <w:ind w:firstLine="720"/>
            <w:jc w:val="thaiDistribute"/>
          </w:pPr>
        </w:pPrChange>
      </w:pPr>
      <w:del w:id="2637" w:author="Tyler Bradshaw" w:date="2020-12-05T17:32:00Z">
        <w:r w:rsidRPr="00871A74" w:rsidDel="000F4367">
          <w:rPr>
            <w:rFonts w:ascii="Arial" w:hAnsi="Arial" w:cs="Arial"/>
            <w:color w:val="000000" w:themeColor="text1"/>
          </w:rPr>
          <w:delText xml:space="preserve">A TreadScan forced locomotion treadmill system (CleversSys Inc, Reston, Virginia) was used for gait recording and analysis. Each mouse was recorded walking on a transparent treadmill at 45 days old, and again at 5.5 months old. Mice were acclimated to the treadmill chamber for 1 minute before the start of recording to eliminate exploratory behavior confounding normal gait. Trials were 20 seconds in length, with mice walking at speeds between 13.83 and 16.53 cm/sec (P45 WT average 15.74 cm/s; P45 MUT average 15.80 cm/s; 5.5mo WT average 15.77 cm/s; 5.5mo MUT average 15.85 cm/s). A high-speed digital camera attached to the treadmill captured limb movement at a frame rate of 100 frames/second. We used TreadScan software (CleversSys) and representative WT and MUT videos to generate footprint templates, which were then used to identify individual paw profiles for each limb. Parameters such as stance time, swing time, step length, track width, and limb coupling were recorded for the entire 20 sec duration for each animal. Output gait tracking was verified manually by a blinded experimenter to ensure consistent limb tracking throughout the duration of each video. </w:delText>
        </w:r>
      </w:del>
    </w:p>
    <w:p w14:paraId="3353241F" w14:textId="36307718" w:rsidR="00B469B5" w:rsidRPr="00871A74" w:rsidDel="000F4367" w:rsidRDefault="00B469B5" w:rsidP="000F4367">
      <w:pPr>
        <w:spacing w:line="480" w:lineRule="auto"/>
        <w:jc w:val="thaiDistribute"/>
        <w:rPr>
          <w:del w:id="2638" w:author="Tyler Bradshaw" w:date="2020-12-05T17:32:00Z"/>
          <w:rFonts w:ascii="Arial" w:hAnsi="Arial" w:cs="Arial"/>
          <w:b/>
          <w:bCs/>
          <w:color w:val="000000" w:themeColor="text1"/>
        </w:rPr>
        <w:pPrChange w:id="2639" w:author="Tyler Bradshaw" w:date="2020-12-05T17:32:00Z">
          <w:pPr>
            <w:spacing w:line="480" w:lineRule="auto"/>
            <w:jc w:val="thaiDistribute"/>
          </w:pPr>
        </w:pPrChange>
      </w:pPr>
      <w:bookmarkStart w:id="2640" w:name="_Hlk45276437"/>
      <w:del w:id="2641" w:author="Tyler Bradshaw" w:date="2020-12-05T17:32:00Z">
        <w:r w:rsidRPr="00871A74" w:rsidDel="000F4367">
          <w:rPr>
            <w:rFonts w:ascii="Arial" w:hAnsi="Arial" w:cs="Arial"/>
            <w:b/>
            <w:bCs/>
            <w:color w:val="000000" w:themeColor="text1"/>
          </w:rPr>
          <w:delText>Steady Speed Rotarod</w:delText>
        </w:r>
      </w:del>
    </w:p>
    <w:bookmarkEnd w:id="2640"/>
    <w:p w14:paraId="179D91C1" w14:textId="704954F7" w:rsidR="00B469B5" w:rsidRPr="00871A74" w:rsidDel="000F4367" w:rsidRDefault="00B469B5" w:rsidP="000F4367">
      <w:pPr>
        <w:spacing w:line="480" w:lineRule="auto"/>
        <w:jc w:val="thaiDistribute"/>
        <w:rPr>
          <w:del w:id="2642" w:author="Tyler Bradshaw" w:date="2020-12-05T17:32:00Z"/>
          <w:rFonts w:ascii="Arial" w:hAnsi="Arial" w:cs="Arial"/>
          <w:b/>
          <w:bCs/>
          <w:color w:val="000000" w:themeColor="text1"/>
        </w:rPr>
        <w:pPrChange w:id="2643" w:author="Tyler Bradshaw" w:date="2020-12-05T17:32:00Z">
          <w:pPr>
            <w:spacing w:line="480" w:lineRule="auto"/>
            <w:ind w:firstLine="720"/>
            <w:jc w:val="thaiDistribute"/>
          </w:pPr>
        </w:pPrChange>
      </w:pPr>
      <w:del w:id="2644" w:author="Tyler Bradshaw" w:date="2020-12-05T17:32:00Z">
        <w:r w:rsidRPr="00871A74" w:rsidDel="000F4367">
          <w:rPr>
            <w:rFonts w:ascii="Arial" w:hAnsi="Arial" w:cs="Arial"/>
            <w:color w:val="000000" w:themeColor="text1"/>
          </w:rPr>
          <w:delText xml:space="preserve">A 5-lane rotarod (Med Associates, St. Albans, VT) was used for steady-speed motor analysis. The rod was run at a steady speed of 32rpm for four, 5-minute trials, with a 40-minute inter-trial interval. We recorded mouse latency to fall by infrared beam break, or manually for any mouse that completed two or more rotations on the rod without walking. Mice were randomized across lanes for each trial. </w:delText>
        </w:r>
      </w:del>
    </w:p>
    <w:p w14:paraId="12ED6073" w14:textId="5E53F0F3" w:rsidR="00B469B5" w:rsidRPr="00871A74" w:rsidDel="000F4367" w:rsidRDefault="00B469B5" w:rsidP="000F4367">
      <w:pPr>
        <w:spacing w:line="480" w:lineRule="auto"/>
        <w:jc w:val="thaiDistribute"/>
        <w:rPr>
          <w:del w:id="2645" w:author="Tyler Bradshaw" w:date="2020-12-05T17:32:00Z"/>
          <w:rFonts w:ascii="Arial" w:hAnsi="Arial" w:cs="Arial"/>
          <w:b/>
          <w:bCs/>
          <w:color w:val="000000" w:themeColor="text1"/>
        </w:rPr>
        <w:pPrChange w:id="2646" w:author="Tyler Bradshaw" w:date="2020-12-05T17:32:00Z">
          <w:pPr>
            <w:spacing w:line="480" w:lineRule="auto"/>
            <w:jc w:val="thaiDistribute"/>
          </w:pPr>
        </w:pPrChange>
      </w:pPr>
      <w:bookmarkStart w:id="2647" w:name="_Hlk45276443"/>
      <w:del w:id="2648" w:author="Tyler Bradshaw" w:date="2020-12-05T17:32:00Z">
        <w:r w:rsidRPr="00871A74" w:rsidDel="000F4367">
          <w:rPr>
            <w:rFonts w:ascii="Arial" w:hAnsi="Arial" w:cs="Arial"/>
            <w:b/>
            <w:bCs/>
            <w:color w:val="000000" w:themeColor="text1"/>
          </w:rPr>
          <w:delText>Fear Conditioning</w:delText>
        </w:r>
      </w:del>
    </w:p>
    <w:bookmarkEnd w:id="2647"/>
    <w:p w14:paraId="3799CC42" w14:textId="74F1F7C7" w:rsidR="00B469B5" w:rsidRPr="00871A74" w:rsidDel="000F4367" w:rsidRDefault="00B469B5" w:rsidP="000F4367">
      <w:pPr>
        <w:spacing w:line="480" w:lineRule="auto"/>
        <w:jc w:val="thaiDistribute"/>
        <w:rPr>
          <w:del w:id="2649" w:author="Tyler Bradshaw" w:date="2020-12-05T17:32:00Z"/>
          <w:rFonts w:ascii="Arial" w:hAnsi="Arial" w:cs="Arial"/>
          <w:color w:val="000000" w:themeColor="text1"/>
        </w:rPr>
        <w:pPrChange w:id="2650" w:author="Tyler Bradshaw" w:date="2020-12-05T17:32:00Z">
          <w:pPr>
            <w:spacing w:line="480" w:lineRule="auto"/>
            <w:ind w:firstLine="720"/>
            <w:jc w:val="thaiDistribute"/>
          </w:pPr>
        </w:pPrChange>
      </w:pPr>
      <w:del w:id="2651" w:author="Tyler Bradshaw" w:date="2020-12-05T17:32:00Z">
        <w:r w:rsidRPr="00871A74" w:rsidDel="000F4367">
          <w:rPr>
            <w:rFonts w:ascii="Arial" w:hAnsi="Arial" w:cs="Arial"/>
            <w:color w:val="000000" w:themeColor="text1"/>
          </w:rPr>
          <w:delText>Animals were examined in contextual and cued fear conditioning as described by Rodriguiz and Wetsel</w:delText>
        </w:r>
        <w:r w:rsidRPr="00871A74" w:rsidDel="000F4367">
          <w:rPr>
            <w:rFonts w:ascii="Arial" w:hAnsi="Arial" w:cs="Arial"/>
            <w:color w:val="000000" w:themeColor="text1"/>
          </w:rPr>
          <w:fldChar w:fldCharType="begin" w:fldLock="1"/>
        </w:r>
        <w:r w:rsidR="00C73DAD" w:rsidDel="000F4367">
          <w:rPr>
            <w:rFonts w:ascii="Arial" w:hAnsi="Arial" w:cs="Arial"/>
            <w:color w:val="000000" w:themeColor="text1"/>
          </w:rPr>
          <w:delInstrText>ADDIN CSL_CITATION {"citationItems":[{"id":"ITEM-1","itemData":{"DOI":"10.1201/9781420004335.ch12","ISBN":"9781420004335","PMID":"21204369","abstract":"Although most behavioral experiments have been conducted in rats, mice are rapidly becoming the preferred rodent of study in many labs because their genetics are well known, their genome has been sequenced, and they can be genetically manipulated. To date, several different approaches have been used to generate a behavioral phenotype for study.","author":[{"dropping-particle":"","family":"Rodriguiz","given":"Ramona Marie","non-dropping-particle":"","parse-names":false,"suffix":""},{"dropping-particle":"","family":"Wetsel","given":"William C.","non-dropping-particle":"","parse-names":false,"suffix":""}],"container-title":"Animal Models of Cognitive Impairment","id":"ITEM-1","issued":{"date-parts":[["2006","1","1"]]},"page":"223-282","publisher":"CRC Press","title":"Assessments of cognitive deficits in mutant mice","type":"chapter"},"uris":["http://www.mendeley.com/documents/?uuid=b21cb35e-9d97-3d8c-93d1-621f0ebcc11d"]}],"mendeley":{"formattedCitation":"(Rodriguiz and Wetsel, 2006)","plainTextFormattedCitation":"(Rodriguiz and Wetsel, 2006)","previouslyFormattedCitation":"(Rodriguiz and Wetsel, 2006)"},"properties":{"noteIndex":0},"schema":"https://github.com/citation-style-language/schema/raw/master/csl-citation.json"}</w:delInstrText>
        </w:r>
        <w:r w:rsidRPr="00871A74" w:rsidDel="000F4367">
          <w:rPr>
            <w:rFonts w:ascii="Arial" w:hAnsi="Arial" w:cs="Arial"/>
            <w:color w:val="000000" w:themeColor="text1"/>
          </w:rPr>
          <w:fldChar w:fldCharType="separate"/>
        </w:r>
        <w:r w:rsidR="00B441E1" w:rsidRPr="00B441E1" w:rsidDel="000F4367">
          <w:rPr>
            <w:rFonts w:ascii="Arial" w:hAnsi="Arial" w:cs="Arial"/>
            <w:noProof/>
            <w:color w:val="000000" w:themeColor="text1"/>
          </w:rPr>
          <w:delText>(Rodriguiz and Wetsel, 2006)</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Two separate cohorts of mice were used testing the two age groups. A three-day testing paradigm was used to assess memory: conditioning on day 1, context testing 24-hr post-conditioning on day 2, and cued tone testing 48hr post-conditioning on day 3. All testing was conducted in fear conditioning chambers (Med Associates). In the conditioning phase, mice were first acclimated to the test chamber for two minutes under ~100 lux illumination. Then a 2900Hz, 80dB tone (conditioned stimulus, CS) played for 30 sec, which terminated with a paired 0.4mA, 2 sec scrambled foot shock (unconditioned stimulus, US). Mice were removed from the chamber and returned to their home cage 30 sec later. In the context testing phase, mice were placed in the same conditioning chamber and monitored for freezing behavior for a 5 min trial period, in the absence of the CS and US. For cued tone testing, the chambers were modified to different dimensions and shapes, contained different floor and wall textures, and lighting was adjusted to 50 lux. Mice acclimated to the chamber for 2 min, and then the CS was presented continuously for 3 min. Contextual and cued fear memory was assessed by freezing behavior, captured by automated video software (CleversSys). </w:delText>
        </w:r>
      </w:del>
    </w:p>
    <w:p w14:paraId="223DC776" w14:textId="0F44E019" w:rsidR="00B469B5" w:rsidRPr="00871A74" w:rsidDel="000F4367" w:rsidRDefault="00B469B5" w:rsidP="000F4367">
      <w:pPr>
        <w:spacing w:line="480" w:lineRule="auto"/>
        <w:jc w:val="thaiDistribute"/>
        <w:rPr>
          <w:del w:id="2652" w:author="Tyler Bradshaw" w:date="2020-12-05T17:32:00Z"/>
          <w:rFonts w:ascii="Arial" w:hAnsi="Arial" w:cs="Arial"/>
          <w:b/>
          <w:bCs/>
          <w:color w:val="000000" w:themeColor="text1"/>
        </w:rPr>
        <w:pPrChange w:id="2653" w:author="Tyler Bradshaw" w:date="2020-12-05T17:32:00Z">
          <w:pPr>
            <w:spacing w:line="480" w:lineRule="auto"/>
            <w:jc w:val="thaiDistribute"/>
          </w:pPr>
        </w:pPrChange>
      </w:pPr>
      <w:bookmarkStart w:id="2654" w:name="_Hlk45276484"/>
      <w:del w:id="2655" w:author="Tyler Bradshaw" w:date="2020-12-05T17:32:00Z">
        <w:r w:rsidRPr="00871A74" w:rsidDel="000F4367">
          <w:rPr>
            <w:rFonts w:ascii="Arial" w:hAnsi="Arial" w:cs="Arial"/>
            <w:b/>
            <w:bCs/>
            <w:color w:val="000000" w:themeColor="text1"/>
          </w:rPr>
          <w:delText>Hearing Test</w:delText>
        </w:r>
      </w:del>
    </w:p>
    <w:bookmarkEnd w:id="2654"/>
    <w:p w14:paraId="3719B849" w14:textId="30D0FE24" w:rsidR="00B469B5" w:rsidRPr="00871A74" w:rsidDel="000F4367" w:rsidRDefault="00B469B5" w:rsidP="000F4367">
      <w:pPr>
        <w:spacing w:line="480" w:lineRule="auto"/>
        <w:jc w:val="thaiDistribute"/>
        <w:rPr>
          <w:del w:id="2656" w:author="Tyler Bradshaw" w:date="2020-12-05T17:32:00Z"/>
          <w:rFonts w:ascii="Arial" w:hAnsi="Arial" w:cs="Arial"/>
          <w:color w:val="000000" w:themeColor="text1"/>
        </w:rPr>
        <w:pPrChange w:id="2657" w:author="Tyler Bradshaw" w:date="2020-12-05T17:32:00Z">
          <w:pPr>
            <w:spacing w:line="480" w:lineRule="auto"/>
            <w:ind w:firstLine="720"/>
            <w:jc w:val="thaiDistribute"/>
          </w:pPr>
        </w:pPrChange>
      </w:pPr>
      <w:del w:id="2658" w:author="Tyler Bradshaw" w:date="2020-12-05T17:32:00Z">
        <w:r w:rsidRPr="00871A74" w:rsidDel="000F4367">
          <w:rPr>
            <w:rFonts w:ascii="Arial" w:hAnsi="Arial" w:cs="Arial"/>
            <w:color w:val="000000" w:themeColor="text1"/>
          </w:rPr>
          <w:delText xml:space="preserve">We tested mouse hearing using a startle platform (Med Associates) connected to Startle Pro Software in a sound-proof chamber. Mice were placed in a ventilated restraint cylinder connected to the startle response detection system to measure startle to each acoustic stimulus. After two minutes of acclimation, mice were assessed for an acoustic startle response to seven different tone frequencies, 2kHz, 3kHz, 4kHz, 8kHz, 12kHz, 16kHz, and 20kHz that were randomly presented three times each at four different decibels, 80, 100, 105, and 110dB, for a total of 84 trials. A random inter-trial interval of 15-60 seconds (average 30sec) was used to prevent anticipation of a stimulus. An animal’s reaction to the tone was recorded as startle reactivity in the first 100msec of the stimulus presentation, which was transduced through the platform’s load cell and expressed in arbitrary units (AU).  </w:delText>
        </w:r>
      </w:del>
    </w:p>
    <w:p w14:paraId="70BF87C2" w14:textId="488AD291" w:rsidR="00B469B5" w:rsidRPr="00871A74" w:rsidDel="000F4367" w:rsidRDefault="00B469B5" w:rsidP="000F4367">
      <w:pPr>
        <w:spacing w:line="480" w:lineRule="auto"/>
        <w:jc w:val="thaiDistribute"/>
        <w:rPr>
          <w:del w:id="2659" w:author="Tyler Bradshaw" w:date="2020-12-05T17:32:00Z"/>
          <w:rFonts w:ascii="Arial" w:hAnsi="Arial" w:cs="Arial"/>
          <w:b/>
          <w:bCs/>
          <w:color w:val="000000" w:themeColor="text1"/>
        </w:rPr>
        <w:pPrChange w:id="2660" w:author="Tyler Bradshaw" w:date="2020-12-05T17:32:00Z">
          <w:pPr>
            <w:spacing w:line="480" w:lineRule="auto"/>
            <w:jc w:val="thaiDistribute"/>
          </w:pPr>
        </w:pPrChange>
      </w:pPr>
      <w:bookmarkStart w:id="2661" w:name="_Hlk45276490"/>
      <w:del w:id="2662" w:author="Tyler Bradshaw" w:date="2020-12-05T17:32:00Z">
        <w:r w:rsidRPr="00871A74" w:rsidDel="000F4367">
          <w:rPr>
            <w:rFonts w:ascii="Arial" w:hAnsi="Arial" w:cs="Arial"/>
            <w:b/>
            <w:bCs/>
            <w:color w:val="000000" w:themeColor="text1"/>
          </w:rPr>
          <w:delText>Startle Response (Somatosensation)</w:delText>
        </w:r>
      </w:del>
    </w:p>
    <w:bookmarkEnd w:id="2661"/>
    <w:p w14:paraId="7EC80300" w14:textId="7E2E0DE1" w:rsidR="00B469B5" w:rsidRPr="00871A74" w:rsidDel="000F4367" w:rsidRDefault="00B469B5" w:rsidP="000F4367">
      <w:pPr>
        <w:spacing w:line="480" w:lineRule="auto"/>
        <w:jc w:val="thaiDistribute"/>
        <w:rPr>
          <w:del w:id="2663" w:author="Tyler Bradshaw" w:date="2020-12-05T17:32:00Z"/>
          <w:rFonts w:ascii="Arial" w:hAnsi="Arial" w:cs="Arial"/>
          <w:color w:val="000000" w:themeColor="text1"/>
        </w:rPr>
        <w:pPrChange w:id="2664" w:author="Tyler Bradshaw" w:date="2020-12-05T17:32:00Z">
          <w:pPr>
            <w:spacing w:line="480" w:lineRule="auto"/>
            <w:ind w:firstLine="720"/>
            <w:jc w:val="thaiDistribute"/>
          </w:pPr>
        </w:pPrChange>
      </w:pPr>
      <w:del w:id="2665" w:author="Tyler Bradshaw" w:date="2020-12-05T17:32:00Z">
        <w:r w:rsidRPr="00871A74" w:rsidDel="000F4367">
          <w:rPr>
            <w:rFonts w:ascii="Arial" w:hAnsi="Arial" w:cs="Arial"/>
            <w:color w:val="000000" w:themeColor="text1"/>
          </w:rPr>
          <w:delText xml:space="preserve">Mouse somatosensation was tested by placing mice in a startle chamber (Med Associates) connected to Startle Pro Software. Mice were placed atop a multi-bar cradle within a ventilated plexiglass restraint cylinder, which allows for horizontal movement within the chamber, but not upright rearing. After two minutes of acclimation, each mouse was exposed to 10 different scrambled shock intensities, ranging from 0 to 0.6mA with randomized inter-trial intervals of 20-90 seconds. Each animal’s startle reactivity during the first 100 msec of the shock was transduced through the platform’s load cell and recorded as area under the curve (AUC) in arbitrary units (AU). </w:delText>
        </w:r>
      </w:del>
    </w:p>
    <w:p w14:paraId="5A281BFF" w14:textId="47D77270" w:rsidR="00B469B5" w:rsidRPr="00871A74" w:rsidDel="000F4367" w:rsidRDefault="00B469B5" w:rsidP="000F4367">
      <w:pPr>
        <w:spacing w:line="480" w:lineRule="auto"/>
        <w:jc w:val="thaiDistribute"/>
        <w:rPr>
          <w:del w:id="2666" w:author="Tyler Bradshaw" w:date="2020-12-05T17:32:00Z"/>
          <w:rFonts w:ascii="Arial" w:hAnsi="Arial" w:cs="Arial"/>
          <w:b/>
          <w:bCs/>
          <w:color w:val="000000" w:themeColor="text1"/>
        </w:rPr>
        <w:pPrChange w:id="2667" w:author="Tyler Bradshaw" w:date="2020-12-05T17:32:00Z">
          <w:pPr>
            <w:spacing w:line="480" w:lineRule="auto"/>
            <w:jc w:val="thaiDistribute"/>
          </w:pPr>
        </w:pPrChange>
      </w:pPr>
    </w:p>
    <w:p w14:paraId="4FC6EF5C" w14:textId="08EEC4E0" w:rsidR="00B469B5" w:rsidRPr="00855D12" w:rsidDel="000F4367" w:rsidRDefault="00B469B5" w:rsidP="000F4367">
      <w:pPr>
        <w:spacing w:line="480" w:lineRule="auto"/>
        <w:jc w:val="thaiDistribute"/>
        <w:rPr>
          <w:del w:id="2668" w:author="Tyler Bradshaw" w:date="2020-12-05T17:32:00Z"/>
          <w:rFonts w:ascii="Arial" w:hAnsi="Arial" w:cs="Arial"/>
          <w:b/>
          <w:bCs/>
          <w:color w:val="000000" w:themeColor="text1"/>
        </w:rPr>
        <w:pPrChange w:id="2669" w:author="Tyler Bradshaw" w:date="2020-12-05T17:32:00Z">
          <w:pPr>
            <w:spacing w:line="480" w:lineRule="auto"/>
            <w:jc w:val="thaiDistribute"/>
          </w:pPr>
        </w:pPrChange>
      </w:pPr>
      <w:bookmarkStart w:id="2670" w:name="_Hlk45276494"/>
      <w:del w:id="2671" w:author="Tyler Bradshaw" w:date="2020-12-05T17:32:00Z">
        <w:r w:rsidRPr="007A335B" w:rsidDel="000F4367">
          <w:rPr>
            <w:rFonts w:ascii="Arial" w:hAnsi="Arial" w:cs="Arial"/>
            <w:b/>
            <w:bCs/>
          </w:rPr>
          <w:delText>QUANTIFICATION AND STATISTICAL ANALYSIS</w:delText>
        </w:r>
        <w:bookmarkEnd w:id="2670"/>
      </w:del>
    </w:p>
    <w:p w14:paraId="1DD98194" w14:textId="5742B2CB" w:rsidR="00B469B5" w:rsidDel="000F4367" w:rsidRDefault="00B469B5" w:rsidP="000F4367">
      <w:pPr>
        <w:spacing w:line="480" w:lineRule="auto"/>
        <w:jc w:val="thaiDistribute"/>
        <w:rPr>
          <w:del w:id="2672" w:author="Tyler Bradshaw" w:date="2020-12-05T17:32:00Z"/>
          <w:rFonts w:ascii="Arial" w:hAnsi="Arial" w:cs="Arial"/>
          <w:color w:val="000000"/>
        </w:rPr>
        <w:pPrChange w:id="2673" w:author="Tyler Bradshaw" w:date="2020-12-05T17:32:00Z">
          <w:pPr>
            <w:spacing w:line="480" w:lineRule="auto"/>
            <w:ind w:firstLine="720"/>
            <w:jc w:val="thaiDistribute"/>
          </w:pPr>
        </w:pPrChange>
      </w:pPr>
      <w:del w:id="2674" w:author="Tyler Bradshaw" w:date="2020-12-05T17:32:00Z">
        <w:r w:rsidRPr="00871A74" w:rsidDel="000F4367">
          <w:rPr>
            <w:rFonts w:ascii="Arial" w:hAnsi="Arial" w:cs="Arial"/>
            <w:color w:val="000000"/>
          </w:rPr>
          <w:delText xml:space="preserve">Experimental conditions, number of replicates, and statistical tests used are stated in each figure legend. Each experiment was replicated at least three times (or on at least 3 separate animals) to assure rigor and reproducibility. Both male and female age-matched mice were used for all experiments, with data pooled from both sexes. Data compilation and statistical analyses for all non-proteomic data were performed using GraphPad Prism (version 8, GraphPad Software, CA), using a significance level of </w:delText>
        </w:r>
        <w:r w:rsidRPr="00871A74" w:rsidDel="000F4367">
          <w:rPr>
            <w:rFonts w:ascii="Arial" w:hAnsi="Arial" w:cs="Arial"/>
          </w:rPr>
          <w:delText>alpha=0.05</w:delText>
        </w:r>
        <w:r w:rsidRPr="00871A74" w:rsidDel="000F4367">
          <w:rPr>
            <w:rFonts w:ascii="Arial" w:hAnsi="Arial" w:cs="Arial"/>
            <w:color w:val="000000"/>
          </w:rPr>
          <w:delText>. Prism provides exact p values unless p&lt;0.0001. All data are reported as mean</w:delText>
        </w:r>
        <w:r w:rsidRPr="00871A74" w:rsidDel="000F4367">
          <w:rPr>
            <w:rFonts w:ascii="Arial" w:hAnsi="Arial" w:cs="Arial"/>
          </w:rPr>
          <w:delText xml:space="preserve"> ± SEM.</w:delText>
        </w:r>
        <w:r w:rsidRPr="00871A74" w:rsidDel="000F4367">
          <w:rPr>
            <w:rFonts w:ascii="Arial" w:hAnsi="Arial" w:cs="Arial"/>
            <w:color w:val="000000"/>
          </w:rPr>
          <w:delText xml:space="preserve"> Each data set was tested for normal distribution using a D’Agostino-Person normality test to determine whether parametric (unpaired Student’s t-test, one-way ANOVA, two-way ANOVA) or non-parametric (Mann-Whitney, Kruskal-Wallis) tests should be used. Parametric assumptions were confirmed with the Shapiro-Wilk test (normality) and Levine’s test (error variance homogeneity) for ANOVA with repeated measures testing. </w:delText>
        </w:r>
        <w:r w:rsidR="001B3EA4" w:rsidRPr="00B34E8B" w:rsidDel="000F4367">
          <w:rPr>
            <w:rFonts w:ascii="Arial" w:hAnsi="Arial" w:cs="Arial"/>
            <w:color w:val="000000"/>
          </w:rPr>
          <w:delText xml:space="preserve">The analysis of iBioID and TMT proteomics data are described below. All proteomic data and </w:delText>
        </w:r>
        <w:r w:rsidRPr="00871A74" w:rsidDel="000F4367">
          <w:rPr>
            <w:rFonts w:ascii="Arial" w:hAnsi="Arial" w:cs="Arial"/>
            <w:color w:val="000000"/>
          </w:rPr>
          <w:delText>analysis scripts are available online (see Resource Availability).</w:delText>
        </w:r>
      </w:del>
    </w:p>
    <w:p w14:paraId="3C4CC67C" w14:textId="500953DA" w:rsidR="00B469B5" w:rsidRPr="00871A74" w:rsidDel="000F4367" w:rsidRDefault="00B469B5" w:rsidP="000F4367">
      <w:pPr>
        <w:spacing w:line="480" w:lineRule="auto"/>
        <w:jc w:val="thaiDistribute"/>
        <w:rPr>
          <w:del w:id="2675" w:author="Tyler Bradshaw" w:date="2020-12-05T17:32:00Z"/>
          <w:rFonts w:ascii="Arial" w:hAnsi="Arial" w:cs="Arial"/>
          <w:b/>
          <w:bCs/>
          <w:color w:val="000000" w:themeColor="text1"/>
        </w:rPr>
        <w:pPrChange w:id="2676" w:author="Tyler Bradshaw" w:date="2020-12-05T17:32:00Z">
          <w:pPr>
            <w:spacing w:line="480" w:lineRule="auto"/>
            <w:jc w:val="thaiDistribute"/>
          </w:pPr>
        </w:pPrChange>
      </w:pPr>
      <w:bookmarkStart w:id="2677" w:name="_Hlk45276500"/>
      <w:del w:id="2678" w:author="Tyler Bradshaw" w:date="2020-12-05T17:32:00Z">
        <w:r w:rsidRPr="00871A74" w:rsidDel="000F4367">
          <w:rPr>
            <w:rFonts w:ascii="Arial" w:hAnsi="Arial" w:cs="Arial"/>
            <w:b/>
            <w:bCs/>
            <w:color w:val="000000" w:themeColor="text1"/>
          </w:rPr>
          <w:delText>Imaris 3D reconstruction</w:delText>
        </w:r>
      </w:del>
    </w:p>
    <w:bookmarkEnd w:id="2677"/>
    <w:p w14:paraId="686753F8" w14:textId="07C5762D" w:rsidR="00B469B5" w:rsidRPr="00871A74" w:rsidDel="000F4367" w:rsidRDefault="00B469B5" w:rsidP="000F4367">
      <w:pPr>
        <w:spacing w:line="480" w:lineRule="auto"/>
        <w:jc w:val="thaiDistribute"/>
        <w:rPr>
          <w:del w:id="2679" w:author="Tyler Bradshaw" w:date="2020-12-05T17:32:00Z"/>
          <w:rFonts w:ascii="Arial" w:hAnsi="Arial" w:cs="Arial"/>
          <w:color w:val="000000" w:themeColor="text1"/>
        </w:rPr>
        <w:pPrChange w:id="2680" w:author="Tyler Bradshaw" w:date="2020-12-05T17:32:00Z">
          <w:pPr>
            <w:spacing w:line="480" w:lineRule="auto"/>
            <w:ind w:firstLine="720"/>
            <w:jc w:val="thaiDistribute"/>
          </w:pPr>
        </w:pPrChange>
      </w:pPr>
      <w:del w:id="2681" w:author="Tyler Bradshaw" w:date="2020-12-05T17:32:00Z">
        <w:r w:rsidRPr="00871A74" w:rsidDel="000F4367">
          <w:rPr>
            <w:rFonts w:ascii="Arial" w:hAnsi="Arial" w:cs="Arial"/>
            <w:color w:val="000000" w:themeColor="text1"/>
          </w:rPr>
          <w:delText xml:space="preserve">For EEA1+ and CathepsinD+ puncta analyses, coverslips were imaged on a Zeiss LSM 710 confocal microscope. Images were sampled at a resolution of 1024 x 1024 pixels with a dwell time of 0.45µsec using a 63x/1.4 oil immersion objective, a 2.0 times digital zoom, and a z-step size of 0.37 µm. Images were saved as “.lsm” formatted files, and quantification was performed on a POGO Velocity workstation in the Duke Light Microscopy Core Facility using Imaris 9.2.0 software (Bitplane, South Windsor, CT). For analyses, we first used the “surface” tool to make a solid fill surface of the MAP2-stained neuronal soma and dendrites, with the background subtraction option enabled. We selected a threshold that demarcated the neuron structure accurately while excluding background. For EEA1 puncta analyses, a 600 x 800 µm selection box was placed around the soma in each image and surfaces were created for EEA1 puncta within the selection box. Similarly, for CathepsinD puncta analyses, a 600 x 600 µm selection box was placed around the soma(s) in each image for surface creation. The same threshold settings were used across all images, and individual surface data from each soma were exported for aggregate analyses. The experimenter was blinded to sample conditions for both image acquisition and analysis. </w:delText>
        </w:r>
      </w:del>
    </w:p>
    <w:p w14:paraId="5F0D3186" w14:textId="3DDCDDD6" w:rsidR="00B469B5" w:rsidRPr="00871A74" w:rsidDel="000F4367" w:rsidRDefault="00B469B5" w:rsidP="000F4367">
      <w:pPr>
        <w:spacing w:line="480" w:lineRule="auto"/>
        <w:jc w:val="thaiDistribute"/>
        <w:rPr>
          <w:del w:id="2682" w:author="Tyler Bradshaw" w:date="2020-12-05T17:32:00Z"/>
          <w:rFonts w:ascii="Arial" w:hAnsi="Arial" w:cs="Arial"/>
          <w:b/>
          <w:bCs/>
          <w:color w:val="000000" w:themeColor="text1"/>
        </w:rPr>
        <w:pPrChange w:id="2683" w:author="Tyler Bradshaw" w:date="2020-12-05T17:32:00Z">
          <w:pPr>
            <w:spacing w:line="480" w:lineRule="auto"/>
            <w:jc w:val="thaiDistribute"/>
          </w:pPr>
        </w:pPrChange>
      </w:pPr>
      <w:bookmarkStart w:id="2684" w:name="_Hlk45276506"/>
      <w:del w:id="2685" w:author="Tyler Bradshaw" w:date="2020-12-05T17:32:00Z">
        <w:r w:rsidRPr="00871A74" w:rsidDel="000F4367">
          <w:rPr>
            <w:rFonts w:ascii="Arial" w:hAnsi="Arial" w:cs="Arial"/>
            <w:b/>
            <w:bCs/>
            <w:color w:val="000000" w:themeColor="text1"/>
          </w:rPr>
          <w:delText>Cleaved Caspase-3 Image Analysis</w:delText>
        </w:r>
      </w:del>
    </w:p>
    <w:bookmarkEnd w:id="2684"/>
    <w:p w14:paraId="1831D91E" w14:textId="55B08215" w:rsidR="00B469B5" w:rsidDel="000F4367" w:rsidRDefault="00B469B5" w:rsidP="000F4367">
      <w:pPr>
        <w:spacing w:line="480" w:lineRule="auto"/>
        <w:jc w:val="thaiDistribute"/>
        <w:rPr>
          <w:ins w:id="2686" w:author="Jamie Courtland" w:date="2020-10-16T13:10:00Z"/>
          <w:del w:id="2687" w:author="Tyler Bradshaw" w:date="2020-12-05T17:32:00Z"/>
          <w:rFonts w:ascii="Arial" w:hAnsi="Arial" w:cs="Arial"/>
          <w:color w:val="000000" w:themeColor="text1"/>
        </w:rPr>
        <w:pPrChange w:id="2688" w:author="Tyler Bradshaw" w:date="2020-12-05T17:32:00Z">
          <w:pPr>
            <w:spacing w:line="480" w:lineRule="auto"/>
            <w:ind w:firstLine="720"/>
            <w:jc w:val="thaiDistribute"/>
          </w:pPr>
        </w:pPrChange>
      </w:pPr>
      <w:del w:id="2689" w:author="Tyler Bradshaw" w:date="2020-12-05T17:32:00Z">
        <w:r w:rsidRPr="00871A74" w:rsidDel="000F4367">
          <w:rPr>
            <w:rFonts w:ascii="Arial" w:hAnsi="Arial" w:cs="Arial"/>
            <w:color w:val="000000" w:themeColor="text1"/>
          </w:rPr>
          <w:delText>Z-stack images were acquired on a Zeiss 710 LSM confocal microscope. Images were sampled at a resolution of 1024 x 1024 pixels with a dwell time of 1.58µsec, using a 63x/1.4 oil immersion objective (for cortex</w:delText>
        </w:r>
        <w:r w:rsidR="00AD41F3" w:rsidDel="000F4367">
          <w:rPr>
            <w:rFonts w:ascii="Arial" w:hAnsi="Arial" w:cs="Arial"/>
            <w:color w:val="000000" w:themeColor="text1"/>
          </w:rPr>
          <w:delText>,</w:delText>
        </w:r>
        <w:r w:rsidRPr="00871A74" w:rsidDel="000F4367">
          <w:rPr>
            <w:rFonts w:ascii="Arial" w:hAnsi="Arial" w:cs="Arial"/>
            <w:color w:val="000000" w:themeColor="text1"/>
          </w:rPr>
          <w:delText xml:space="preserve"> striatum</w:delText>
        </w:r>
        <w:r w:rsidR="00AD41F3" w:rsidDel="000F4367">
          <w:rPr>
            <w:rFonts w:ascii="Arial" w:hAnsi="Arial" w:cs="Arial"/>
            <w:color w:val="000000" w:themeColor="text1"/>
          </w:rPr>
          <w:delText>, and hippocampus</w:delText>
        </w:r>
        <w:r w:rsidRPr="00871A74" w:rsidDel="000F4367">
          <w:rPr>
            <w:rFonts w:ascii="Arial" w:hAnsi="Arial" w:cs="Arial"/>
            <w:color w:val="000000" w:themeColor="text1"/>
          </w:rPr>
          <w:delText xml:space="preserve">) or 20x/0.8 dry objective (cerebellum), a 1.0 times digital zoom, and a z-step size of 0.67 µm. Images were saved as “.lsm” formatted files, and then converted into maximum intensity projections (MIP) using Zen 2.3 SP1 software. Quantification of CC3 colocalization with DAPI was performed on the MIPs using the Particle Analyzer function in FIJI ImageJ software. The experimenter was blind to sample conditions for both image acquisition and analysis. </w:delText>
        </w:r>
      </w:del>
    </w:p>
    <w:p w14:paraId="17E57CAE" w14:textId="4CE70D32" w:rsidR="00445007" w:rsidRPr="00871A74" w:rsidDel="000F4367" w:rsidRDefault="00445007" w:rsidP="000F4367">
      <w:pPr>
        <w:spacing w:line="480" w:lineRule="auto"/>
        <w:jc w:val="thaiDistribute"/>
        <w:rPr>
          <w:ins w:id="2690" w:author="Jamie Courtland" w:date="2020-10-16T13:10:00Z"/>
          <w:del w:id="2691" w:author="Tyler Bradshaw" w:date="2020-12-05T17:32:00Z"/>
          <w:rFonts w:ascii="Arial" w:hAnsi="Arial" w:cs="Arial"/>
          <w:b/>
          <w:bCs/>
          <w:color w:val="000000" w:themeColor="text1"/>
        </w:rPr>
        <w:pPrChange w:id="2692" w:author="Tyler Bradshaw" w:date="2020-12-05T17:32:00Z">
          <w:pPr>
            <w:spacing w:line="480" w:lineRule="auto"/>
            <w:jc w:val="thaiDistribute"/>
          </w:pPr>
        </w:pPrChange>
      </w:pPr>
      <w:ins w:id="2693" w:author="Jamie Courtland" w:date="2020-10-16T13:10:00Z">
        <w:del w:id="2694" w:author="Tyler Bradshaw" w:date="2020-12-05T17:32:00Z">
          <w:r w:rsidDel="000F4367">
            <w:rPr>
              <w:rFonts w:ascii="Arial" w:hAnsi="Arial" w:cs="Arial"/>
              <w:b/>
              <w:bCs/>
              <w:color w:val="000000" w:themeColor="text1"/>
            </w:rPr>
            <w:delText>Synap</w:delText>
          </w:r>
        </w:del>
      </w:ins>
      <w:ins w:id="2695" w:author="Jamie Courtland" w:date="2020-10-16T13:30:00Z">
        <w:del w:id="2696" w:author="Tyler Bradshaw" w:date="2020-12-05T17:32:00Z">
          <w:r w:rsidR="00B83BCC" w:rsidDel="000F4367">
            <w:rPr>
              <w:rFonts w:ascii="Arial" w:hAnsi="Arial" w:cs="Arial"/>
              <w:b/>
              <w:bCs/>
              <w:color w:val="000000" w:themeColor="text1"/>
            </w:rPr>
            <w:delText>se</w:delText>
          </w:r>
        </w:del>
      </w:ins>
      <w:ins w:id="2697" w:author="Jamie Courtland" w:date="2020-10-16T13:10:00Z">
        <w:del w:id="2698" w:author="Tyler Bradshaw" w:date="2020-12-05T17:32:00Z">
          <w:r w:rsidDel="000F4367">
            <w:rPr>
              <w:rFonts w:ascii="Arial" w:hAnsi="Arial" w:cs="Arial"/>
              <w:b/>
              <w:bCs/>
              <w:color w:val="000000" w:themeColor="text1"/>
            </w:rPr>
            <w:delText xml:space="preserve"> Quantification</w:delText>
          </w:r>
          <w:r w:rsidRPr="00871A74" w:rsidDel="000F4367">
            <w:rPr>
              <w:rFonts w:ascii="Arial" w:hAnsi="Arial" w:cs="Arial"/>
              <w:b/>
              <w:bCs/>
              <w:color w:val="000000" w:themeColor="text1"/>
            </w:rPr>
            <w:delText xml:space="preserve"> Image Analysis</w:delText>
          </w:r>
        </w:del>
      </w:ins>
    </w:p>
    <w:p w14:paraId="395264FA" w14:textId="257ED7C3" w:rsidR="00445007" w:rsidDel="000F4367" w:rsidRDefault="00445007" w:rsidP="000F4367">
      <w:pPr>
        <w:spacing w:line="480" w:lineRule="auto"/>
        <w:jc w:val="thaiDistribute"/>
        <w:rPr>
          <w:ins w:id="2699" w:author="Jamie Courtland" w:date="2020-10-16T13:20:00Z"/>
          <w:del w:id="2700" w:author="Tyler Bradshaw" w:date="2020-12-05T17:32:00Z"/>
          <w:rFonts w:ascii="Arial" w:hAnsi="Arial" w:cs="Arial"/>
          <w:color w:val="000000" w:themeColor="text1"/>
        </w:rPr>
        <w:pPrChange w:id="2701" w:author="Tyler Bradshaw" w:date="2020-12-05T17:32:00Z">
          <w:pPr>
            <w:spacing w:line="480" w:lineRule="auto"/>
            <w:ind w:firstLine="720"/>
            <w:jc w:val="thaiDistribute"/>
          </w:pPr>
        </w:pPrChange>
      </w:pPr>
      <w:ins w:id="2702" w:author="Jamie Courtland" w:date="2020-10-16T13:10:00Z">
        <w:del w:id="2703" w:author="Tyler Bradshaw" w:date="2020-12-05T17:32:00Z">
          <w:r w:rsidRPr="00871A74" w:rsidDel="000F4367">
            <w:rPr>
              <w:rFonts w:ascii="Arial" w:hAnsi="Arial" w:cs="Arial"/>
              <w:color w:val="000000" w:themeColor="text1"/>
            </w:rPr>
            <w:delText xml:space="preserve">Z-stack images </w:delText>
          </w:r>
        </w:del>
      </w:ins>
      <w:ins w:id="2704" w:author="Jamie Courtland" w:date="2020-10-16T13:31:00Z">
        <w:del w:id="2705" w:author="Tyler Bradshaw" w:date="2020-12-05T17:32:00Z">
          <w:r w:rsidR="00B83BCC" w:rsidDel="000F4367">
            <w:rPr>
              <w:rFonts w:ascii="Arial" w:hAnsi="Arial" w:cs="Arial"/>
              <w:color w:val="000000" w:themeColor="text1"/>
            </w:rPr>
            <w:delText xml:space="preserve">of the motor cortex </w:delText>
          </w:r>
        </w:del>
      </w:ins>
      <w:ins w:id="2706" w:author="Jamie Courtland" w:date="2020-10-16T13:10:00Z">
        <w:del w:id="2707" w:author="Tyler Bradshaw" w:date="2020-12-05T17:32:00Z">
          <w:r w:rsidRPr="00871A74" w:rsidDel="000F4367">
            <w:rPr>
              <w:rFonts w:ascii="Arial" w:hAnsi="Arial" w:cs="Arial"/>
              <w:color w:val="000000" w:themeColor="text1"/>
            </w:rPr>
            <w:delText>were acquired on a Zeiss 710 LSM confocal microscope. Images were sampled at a resolution of 1024 x 1024 pixels with a dwell time of 1.58µsec, using a 63x/1.4 oil immersion objective</w:delText>
          </w:r>
        </w:del>
      </w:ins>
      <w:ins w:id="2708" w:author="Jamie Courtland" w:date="2020-10-16T13:11:00Z">
        <w:del w:id="2709" w:author="Tyler Bradshaw" w:date="2020-12-05T17:32:00Z">
          <w:r w:rsidDel="000F4367">
            <w:rPr>
              <w:rFonts w:ascii="Arial" w:hAnsi="Arial" w:cs="Arial"/>
              <w:color w:val="000000" w:themeColor="text1"/>
            </w:rPr>
            <w:delText xml:space="preserve">, </w:delText>
          </w:r>
        </w:del>
      </w:ins>
      <w:ins w:id="2710" w:author="Jamie Courtland" w:date="2020-10-16T13:10:00Z">
        <w:del w:id="2711" w:author="Tyler Bradshaw" w:date="2020-12-05T17:32:00Z">
          <w:r w:rsidRPr="00871A74" w:rsidDel="000F4367">
            <w:rPr>
              <w:rFonts w:ascii="Arial" w:hAnsi="Arial" w:cs="Arial"/>
              <w:color w:val="000000" w:themeColor="text1"/>
            </w:rPr>
            <w:delText>a 1.0 times digital zoom, and a z-step size of 0.</w:delText>
          </w:r>
        </w:del>
      </w:ins>
      <w:ins w:id="2712" w:author="Jamie Courtland" w:date="2020-10-16T13:13:00Z">
        <w:del w:id="2713" w:author="Tyler Bradshaw" w:date="2020-12-05T17:32:00Z">
          <w:r w:rsidDel="000F4367">
            <w:rPr>
              <w:rFonts w:ascii="Arial" w:hAnsi="Arial" w:cs="Arial"/>
              <w:color w:val="000000" w:themeColor="text1"/>
            </w:rPr>
            <w:delText>34</w:delText>
          </w:r>
        </w:del>
      </w:ins>
      <w:ins w:id="2714" w:author="Jamie Courtland" w:date="2020-10-16T13:10:00Z">
        <w:del w:id="2715" w:author="Tyler Bradshaw" w:date="2020-12-05T17:32:00Z">
          <w:r w:rsidRPr="00871A74" w:rsidDel="000F4367">
            <w:rPr>
              <w:rFonts w:ascii="Arial" w:hAnsi="Arial" w:cs="Arial"/>
              <w:color w:val="000000" w:themeColor="text1"/>
            </w:rPr>
            <w:delText xml:space="preserve"> µm</w:delText>
          </w:r>
        </w:del>
      </w:ins>
      <w:ins w:id="2716" w:author="Jamie Courtland" w:date="2020-10-16T13:13:00Z">
        <w:del w:id="2717" w:author="Tyler Bradshaw" w:date="2020-12-05T17:32:00Z">
          <w:r w:rsidDel="000F4367">
            <w:rPr>
              <w:rFonts w:ascii="Arial" w:hAnsi="Arial" w:cs="Arial"/>
              <w:color w:val="000000" w:themeColor="text1"/>
            </w:rPr>
            <w:delText xml:space="preserve">, </w:delText>
          </w:r>
        </w:del>
      </w:ins>
      <w:ins w:id="2718" w:author="Jamie Courtland" w:date="2020-10-16T13:14:00Z">
        <w:del w:id="2719" w:author="Tyler Bradshaw" w:date="2020-12-05T17:32:00Z">
          <w:r w:rsidDel="000F4367">
            <w:rPr>
              <w:rFonts w:ascii="Arial" w:hAnsi="Arial" w:cs="Arial"/>
              <w:color w:val="000000" w:themeColor="text1"/>
            </w:rPr>
            <w:delText xml:space="preserve">acquiring </w:delText>
          </w:r>
        </w:del>
      </w:ins>
      <w:ins w:id="2720" w:author="Jamie Courtland" w:date="2020-10-16T13:13:00Z">
        <w:del w:id="2721" w:author="Tyler Bradshaw" w:date="2020-12-05T17:32:00Z">
          <w:r w:rsidDel="000F4367">
            <w:rPr>
              <w:rFonts w:ascii="Arial" w:hAnsi="Arial" w:cs="Arial"/>
              <w:color w:val="000000" w:themeColor="text1"/>
            </w:rPr>
            <w:delText>five steps</w:delText>
          </w:r>
        </w:del>
      </w:ins>
      <w:ins w:id="2722" w:author="Jamie Courtland" w:date="2020-10-16T13:14:00Z">
        <w:del w:id="2723" w:author="Tyler Bradshaw" w:date="2020-12-05T17:32:00Z">
          <w:r w:rsidDel="000F4367">
            <w:rPr>
              <w:rFonts w:ascii="Arial" w:hAnsi="Arial" w:cs="Arial"/>
              <w:color w:val="000000" w:themeColor="text1"/>
            </w:rPr>
            <w:delText xml:space="preserve"> per image</w:delText>
          </w:r>
        </w:del>
      </w:ins>
      <w:ins w:id="2724" w:author="Jamie Courtland" w:date="2020-10-16T13:10:00Z">
        <w:del w:id="2725" w:author="Tyler Bradshaw" w:date="2020-12-05T17:32:00Z">
          <w:r w:rsidRPr="00871A74" w:rsidDel="000F4367">
            <w:rPr>
              <w:rFonts w:ascii="Arial" w:hAnsi="Arial" w:cs="Arial"/>
              <w:color w:val="000000" w:themeColor="text1"/>
            </w:rPr>
            <w:delText xml:space="preserve">. Images were saved as “.lsm” formatted files, and then converted into maximum intensity projections (MIP) using Zen 2.3 SP1 software. </w:delText>
          </w:r>
        </w:del>
      </w:ins>
      <w:ins w:id="2726" w:author="Jamie Courtland" w:date="2020-10-16T13:19:00Z">
        <w:del w:id="2727" w:author="Tyler Bradshaw" w:date="2020-12-05T17:32:00Z">
          <w:r w:rsidDel="000F4367">
            <w:rPr>
              <w:rFonts w:ascii="Arial" w:hAnsi="Arial" w:cs="Arial"/>
              <w:color w:val="000000" w:themeColor="text1"/>
            </w:rPr>
            <w:delText xml:space="preserve">We selected </w:delText>
          </w:r>
        </w:del>
      </w:ins>
      <w:ins w:id="2728" w:author="Jamie Courtland" w:date="2020-10-16T13:14:00Z">
        <w:del w:id="2729" w:author="Tyler Bradshaw" w:date="2020-12-05T17:32:00Z">
          <w:r w:rsidDel="000F4367">
            <w:rPr>
              <w:rFonts w:ascii="Arial" w:hAnsi="Arial" w:cs="Arial"/>
              <w:color w:val="000000" w:themeColor="text1"/>
            </w:rPr>
            <w:delText>250um x 250</w:delText>
          </w:r>
        </w:del>
      </w:ins>
      <w:ins w:id="2730" w:author="Jamie Courtland" w:date="2020-10-16T13:18:00Z">
        <w:del w:id="2731" w:author="Tyler Bradshaw" w:date="2020-12-05T17:32:00Z">
          <w:r w:rsidDel="000F4367">
            <w:rPr>
              <w:rFonts w:ascii="Arial" w:hAnsi="Arial" w:cs="Arial"/>
              <w:color w:val="000000" w:themeColor="text1"/>
            </w:rPr>
            <w:delText>µ</w:delText>
          </w:r>
        </w:del>
      </w:ins>
      <w:ins w:id="2732" w:author="Jamie Courtland" w:date="2020-10-16T13:14:00Z">
        <w:del w:id="2733" w:author="Tyler Bradshaw" w:date="2020-12-05T17:32:00Z">
          <w:r w:rsidDel="000F4367">
            <w:rPr>
              <w:rFonts w:ascii="Arial" w:hAnsi="Arial" w:cs="Arial"/>
              <w:color w:val="000000" w:themeColor="text1"/>
            </w:rPr>
            <w:delText xml:space="preserve">m </w:delText>
          </w:r>
        </w:del>
      </w:ins>
      <w:ins w:id="2734" w:author="Jamie Courtland" w:date="2020-10-16T13:19:00Z">
        <w:del w:id="2735" w:author="Tyler Bradshaw" w:date="2020-12-05T17:32:00Z">
          <w:r w:rsidDel="000F4367">
            <w:rPr>
              <w:rFonts w:ascii="Arial" w:hAnsi="Arial" w:cs="Arial"/>
              <w:color w:val="000000" w:themeColor="text1"/>
            </w:rPr>
            <w:delText>regions in</w:delText>
          </w:r>
        </w:del>
      </w:ins>
      <w:ins w:id="2736" w:author="Jamie Courtland" w:date="2020-10-16T13:18:00Z">
        <w:del w:id="2737" w:author="Tyler Bradshaw" w:date="2020-12-05T17:32:00Z">
          <w:r w:rsidDel="000F4367">
            <w:rPr>
              <w:rFonts w:ascii="Arial" w:hAnsi="Arial" w:cs="Arial"/>
              <w:color w:val="000000" w:themeColor="text1"/>
            </w:rPr>
            <w:delText xml:space="preserve"> the</w:delText>
          </w:r>
        </w:del>
      </w:ins>
      <w:ins w:id="2738" w:author="Jamie Courtland" w:date="2020-10-16T13:10:00Z">
        <w:del w:id="2739" w:author="Tyler Bradshaw" w:date="2020-12-05T17:32:00Z">
          <w:r w:rsidRPr="00871A74" w:rsidDel="000F4367">
            <w:rPr>
              <w:rFonts w:ascii="Arial" w:hAnsi="Arial" w:cs="Arial"/>
              <w:color w:val="000000" w:themeColor="text1"/>
            </w:rPr>
            <w:delText xml:space="preserve"> MIPs</w:delText>
          </w:r>
        </w:del>
      </w:ins>
      <w:ins w:id="2740" w:author="Jamie Courtland" w:date="2020-10-16T13:15:00Z">
        <w:del w:id="2741" w:author="Tyler Bradshaw" w:date="2020-12-05T17:32:00Z">
          <w:r w:rsidDel="000F4367">
            <w:rPr>
              <w:rFonts w:ascii="Arial" w:hAnsi="Arial" w:cs="Arial"/>
              <w:color w:val="000000" w:themeColor="text1"/>
            </w:rPr>
            <w:delText xml:space="preserve"> </w:delText>
          </w:r>
        </w:del>
      </w:ins>
      <w:ins w:id="2742" w:author="Jamie Courtland" w:date="2020-10-16T13:19:00Z">
        <w:del w:id="2743" w:author="Tyler Bradshaw" w:date="2020-12-05T17:32:00Z">
          <w:r w:rsidDel="000F4367">
            <w:rPr>
              <w:rFonts w:ascii="Arial" w:hAnsi="Arial" w:cs="Arial"/>
              <w:color w:val="000000" w:themeColor="text1"/>
            </w:rPr>
            <w:delText>for analyses</w:delText>
          </w:r>
        </w:del>
      </w:ins>
      <w:ins w:id="2744" w:author="Jamie Courtland" w:date="2020-10-16T13:15:00Z">
        <w:del w:id="2745" w:author="Tyler Bradshaw" w:date="2020-12-05T17:32:00Z">
          <w:r w:rsidDel="000F4367">
            <w:rPr>
              <w:rFonts w:ascii="Arial" w:hAnsi="Arial" w:cs="Arial"/>
              <w:color w:val="000000" w:themeColor="text1"/>
            </w:rPr>
            <w:delText xml:space="preserve">. </w:delText>
          </w:r>
        </w:del>
      </w:ins>
      <w:ins w:id="2746" w:author="Jamie Courtland" w:date="2020-10-16T13:20:00Z">
        <w:del w:id="2747" w:author="Tyler Bradshaw" w:date="2020-12-05T17:32:00Z">
          <w:r w:rsidRPr="00871A74" w:rsidDel="000F4367">
            <w:rPr>
              <w:rFonts w:ascii="Arial" w:hAnsi="Arial" w:cs="Arial"/>
              <w:color w:val="000000" w:themeColor="text1"/>
            </w:rPr>
            <w:delText xml:space="preserve">Quantification of </w:delText>
          </w:r>
          <w:r w:rsidDel="000F4367">
            <w:rPr>
              <w:rFonts w:ascii="Arial" w:hAnsi="Arial" w:cs="Arial"/>
              <w:color w:val="000000" w:themeColor="text1"/>
            </w:rPr>
            <w:delText>bassoon</w:delText>
          </w:r>
          <w:r w:rsidRPr="00871A74" w:rsidDel="000F4367">
            <w:rPr>
              <w:rFonts w:ascii="Arial" w:hAnsi="Arial" w:cs="Arial"/>
              <w:color w:val="000000" w:themeColor="text1"/>
            </w:rPr>
            <w:delText xml:space="preserve"> </w:delText>
          </w:r>
          <w:r w:rsidDel="000F4367">
            <w:rPr>
              <w:rFonts w:ascii="Arial" w:hAnsi="Arial" w:cs="Arial"/>
              <w:color w:val="000000" w:themeColor="text1"/>
            </w:rPr>
            <w:delText xml:space="preserve">and homer1 </w:delText>
          </w:r>
          <w:r w:rsidRPr="00871A74" w:rsidDel="000F4367">
            <w:rPr>
              <w:rFonts w:ascii="Arial" w:hAnsi="Arial" w:cs="Arial"/>
              <w:color w:val="000000" w:themeColor="text1"/>
            </w:rPr>
            <w:delText xml:space="preserve">colocalization was performed </w:delText>
          </w:r>
          <w:r w:rsidDel="000F4367">
            <w:rPr>
              <w:rFonts w:ascii="Arial" w:hAnsi="Arial" w:cs="Arial"/>
              <w:color w:val="000000" w:themeColor="text1"/>
            </w:rPr>
            <w:delText>using t</w:delText>
          </w:r>
        </w:del>
      </w:ins>
      <w:ins w:id="2748" w:author="Jamie Courtland" w:date="2020-10-16T13:10:00Z">
        <w:del w:id="2749" w:author="Tyler Bradshaw" w:date="2020-12-05T17:32:00Z">
          <w:r w:rsidRPr="00871A74" w:rsidDel="000F4367">
            <w:rPr>
              <w:rFonts w:ascii="Arial" w:hAnsi="Arial" w:cs="Arial"/>
              <w:color w:val="000000" w:themeColor="text1"/>
            </w:rPr>
            <w:delText xml:space="preserve">he Particle Analyzer function </w:delText>
          </w:r>
        </w:del>
      </w:ins>
      <w:ins w:id="2750" w:author="Jamie Courtland" w:date="2020-10-16T13:16:00Z">
        <w:del w:id="2751" w:author="Tyler Bradshaw" w:date="2020-12-05T17:32:00Z">
          <w:r w:rsidDel="000F4367">
            <w:rPr>
              <w:rFonts w:ascii="Arial" w:hAnsi="Arial" w:cs="Arial"/>
              <w:color w:val="000000" w:themeColor="text1"/>
            </w:rPr>
            <w:delText xml:space="preserve">of </w:delText>
          </w:r>
        </w:del>
      </w:ins>
      <w:ins w:id="2752" w:author="Jamie Courtland" w:date="2020-10-16T13:10:00Z">
        <w:del w:id="2753" w:author="Tyler Bradshaw" w:date="2020-12-05T17:32:00Z">
          <w:r w:rsidRPr="00871A74" w:rsidDel="000F4367">
            <w:rPr>
              <w:rFonts w:ascii="Arial" w:hAnsi="Arial" w:cs="Arial"/>
              <w:color w:val="000000" w:themeColor="text1"/>
            </w:rPr>
            <w:delText>FIJI ImageJ softwar</w:delText>
          </w:r>
        </w:del>
      </w:ins>
      <w:ins w:id="2754" w:author="Jamie Courtland" w:date="2020-10-16T13:20:00Z">
        <w:del w:id="2755" w:author="Tyler Bradshaw" w:date="2020-12-05T17:32:00Z">
          <w:r w:rsidDel="000F4367">
            <w:rPr>
              <w:rFonts w:ascii="Arial" w:hAnsi="Arial" w:cs="Arial"/>
              <w:color w:val="000000" w:themeColor="text1"/>
            </w:rPr>
            <w:delText>e</w:delText>
          </w:r>
        </w:del>
      </w:ins>
      <w:ins w:id="2756" w:author="Jamie Courtland" w:date="2020-10-16T13:10:00Z">
        <w:del w:id="2757" w:author="Tyler Bradshaw" w:date="2020-12-05T17:32:00Z">
          <w:r w:rsidRPr="00871A74" w:rsidDel="000F4367">
            <w:rPr>
              <w:rFonts w:ascii="Arial" w:hAnsi="Arial" w:cs="Arial"/>
              <w:color w:val="000000" w:themeColor="text1"/>
            </w:rPr>
            <w:delText xml:space="preserve">. The experimenter was blind to sample conditions for both image acquisition and analysis. </w:delText>
          </w:r>
        </w:del>
      </w:ins>
    </w:p>
    <w:p w14:paraId="26AA57F2" w14:textId="76039A85" w:rsidR="00AA4CE9" w:rsidRPr="00871A74" w:rsidDel="000F4367" w:rsidRDefault="00AA4CE9" w:rsidP="000F4367">
      <w:pPr>
        <w:spacing w:line="480" w:lineRule="auto"/>
        <w:jc w:val="thaiDistribute"/>
        <w:rPr>
          <w:ins w:id="2758" w:author="Jamie Courtland" w:date="2020-10-16T13:20:00Z"/>
          <w:del w:id="2759" w:author="Tyler Bradshaw" w:date="2020-12-05T17:32:00Z"/>
          <w:rFonts w:ascii="Arial" w:hAnsi="Arial" w:cs="Arial"/>
          <w:b/>
          <w:bCs/>
          <w:color w:val="000000" w:themeColor="text1"/>
        </w:rPr>
        <w:pPrChange w:id="2760" w:author="Tyler Bradshaw" w:date="2020-12-05T17:32:00Z">
          <w:pPr>
            <w:spacing w:line="480" w:lineRule="auto"/>
            <w:jc w:val="thaiDistribute"/>
          </w:pPr>
        </w:pPrChange>
      </w:pPr>
      <w:ins w:id="2761" w:author="Jamie Courtland" w:date="2020-10-16T13:20:00Z">
        <w:del w:id="2762" w:author="Tyler Bradshaw" w:date="2020-12-05T17:32:00Z">
          <w:r w:rsidDel="000F4367">
            <w:rPr>
              <w:rFonts w:ascii="Arial" w:hAnsi="Arial" w:cs="Arial"/>
              <w:b/>
              <w:bCs/>
              <w:color w:val="000000" w:themeColor="text1"/>
            </w:rPr>
            <w:delText xml:space="preserve">Tyrosine Hydroxylase </w:delText>
          </w:r>
          <w:r w:rsidRPr="00871A74" w:rsidDel="000F4367">
            <w:rPr>
              <w:rFonts w:ascii="Arial" w:hAnsi="Arial" w:cs="Arial"/>
              <w:b/>
              <w:bCs/>
              <w:color w:val="000000" w:themeColor="text1"/>
            </w:rPr>
            <w:delText>Image Analysis</w:delText>
          </w:r>
        </w:del>
      </w:ins>
    </w:p>
    <w:p w14:paraId="3AF5708E" w14:textId="2B0A3D82" w:rsidR="00445007" w:rsidRPr="00871A74" w:rsidDel="000F4367" w:rsidRDefault="00AA4CE9" w:rsidP="000F4367">
      <w:pPr>
        <w:spacing w:line="480" w:lineRule="auto"/>
        <w:jc w:val="thaiDistribute"/>
        <w:rPr>
          <w:del w:id="2763" w:author="Tyler Bradshaw" w:date="2020-12-05T17:32:00Z"/>
          <w:rFonts w:ascii="Arial" w:hAnsi="Arial" w:cs="Arial"/>
          <w:color w:val="000000" w:themeColor="text1"/>
        </w:rPr>
        <w:pPrChange w:id="2764" w:author="Tyler Bradshaw" w:date="2020-12-05T17:32:00Z">
          <w:pPr>
            <w:spacing w:line="480" w:lineRule="auto"/>
            <w:ind w:firstLine="720"/>
            <w:jc w:val="thaiDistribute"/>
          </w:pPr>
        </w:pPrChange>
      </w:pPr>
      <w:ins w:id="2765" w:author="Jamie Courtland" w:date="2020-10-16T13:20:00Z">
        <w:del w:id="2766" w:author="Tyler Bradshaw" w:date="2020-12-05T17:32:00Z">
          <w:r w:rsidRPr="00871A74" w:rsidDel="000F4367">
            <w:rPr>
              <w:rFonts w:ascii="Arial" w:hAnsi="Arial" w:cs="Arial"/>
              <w:color w:val="000000" w:themeColor="text1"/>
            </w:rPr>
            <w:delText xml:space="preserve">Z-stack images </w:delText>
          </w:r>
        </w:del>
      </w:ins>
      <w:ins w:id="2767" w:author="Jamie Courtland" w:date="2020-10-16T13:31:00Z">
        <w:del w:id="2768" w:author="Tyler Bradshaw" w:date="2020-12-05T17:32:00Z">
          <w:r w:rsidR="00B83BCC" w:rsidDel="000F4367">
            <w:rPr>
              <w:rFonts w:ascii="Arial" w:hAnsi="Arial" w:cs="Arial"/>
              <w:color w:val="000000" w:themeColor="text1"/>
            </w:rPr>
            <w:delText xml:space="preserve">of the substantia nigra and striatum </w:delText>
          </w:r>
        </w:del>
      </w:ins>
      <w:ins w:id="2769" w:author="Jamie Courtland" w:date="2020-10-16T13:20:00Z">
        <w:del w:id="2770" w:author="Tyler Bradshaw" w:date="2020-12-05T17:32:00Z">
          <w:r w:rsidRPr="00871A74" w:rsidDel="000F4367">
            <w:rPr>
              <w:rFonts w:ascii="Arial" w:hAnsi="Arial" w:cs="Arial"/>
              <w:color w:val="000000" w:themeColor="text1"/>
            </w:rPr>
            <w:delText xml:space="preserve">were acquired on a Zeiss 710 LSM confocal microscope. Images were sampled at a resolution of 1024 x 1024 pixels with a dwell time of 1.58µsec, using a </w:delText>
          </w:r>
          <w:r w:rsidDel="000F4367">
            <w:rPr>
              <w:rFonts w:ascii="Arial" w:hAnsi="Arial" w:cs="Arial"/>
              <w:color w:val="000000" w:themeColor="text1"/>
            </w:rPr>
            <w:delText>40</w:delText>
          </w:r>
          <w:r w:rsidRPr="00871A74" w:rsidDel="000F4367">
            <w:rPr>
              <w:rFonts w:ascii="Arial" w:hAnsi="Arial" w:cs="Arial"/>
              <w:color w:val="000000" w:themeColor="text1"/>
            </w:rPr>
            <w:delText>x/1.</w:delText>
          </w:r>
        </w:del>
      </w:ins>
      <w:ins w:id="2771" w:author="Jamie Courtland" w:date="2020-10-16T13:30:00Z">
        <w:del w:id="2772" w:author="Tyler Bradshaw" w:date="2020-12-05T17:32:00Z">
          <w:r w:rsidDel="000F4367">
            <w:rPr>
              <w:rFonts w:ascii="Arial" w:hAnsi="Arial" w:cs="Arial"/>
              <w:color w:val="000000" w:themeColor="text1"/>
            </w:rPr>
            <w:delText>3</w:delText>
          </w:r>
        </w:del>
      </w:ins>
      <w:ins w:id="2773" w:author="Jamie Courtland" w:date="2020-10-16T13:20:00Z">
        <w:del w:id="2774" w:author="Tyler Bradshaw" w:date="2020-12-05T17:32:00Z">
          <w:r w:rsidRPr="00871A74" w:rsidDel="000F4367">
            <w:rPr>
              <w:rFonts w:ascii="Arial" w:hAnsi="Arial" w:cs="Arial"/>
              <w:color w:val="000000" w:themeColor="text1"/>
            </w:rPr>
            <w:delText xml:space="preserve"> oil immersion objective</w:delText>
          </w:r>
        </w:del>
      </w:ins>
      <w:ins w:id="2775" w:author="Jamie Courtland" w:date="2020-10-16T13:22:00Z">
        <w:del w:id="2776" w:author="Tyler Bradshaw" w:date="2020-12-05T17:32:00Z">
          <w:r w:rsidDel="000F4367">
            <w:rPr>
              <w:rFonts w:ascii="Arial" w:hAnsi="Arial" w:cs="Arial"/>
              <w:color w:val="000000" w:themeColor="text1"/>
            </w:rPr>
            <w:delText xml:space="preserve"> or 10x/</w:delText>
          </w:r>
        </w:del>
      </w:ins>
      <w:ins w:id="2777" w:author="Jamie Courtland" w:date="2020-10-16T13:23:00Z">
        <w:del w:id="2778" w:author="Tyler Bradshaw" w:date="2020-12-05T17:32:00Z">
          <w:r w:rsidDel="000F4367">
            <w:rPr>
              <w:rFonts w:ascii="Arial" w:hAnsi="Arial" w:cs="Arial"/>
              <w:color w:val="000000" w:themeColor="text1"/>
            </w:rPr>
            <w:delText>0.</w:delText>
          </w:r>
        </w:del>
      </w:ins>
      <w:ins w:id="2779" w:author="Jamie Courtland" w:date="2020-10-16T13:28:00Z">
        <w:del w:id="2780" w:author="Tyler Bradshaw" w:date="2020-12-05T17:32:00Z">
          <w:r w:rsidDel="000F4367">
            <w:rPr>
              <w:rFonts w:ascii="Arial" w:hAnsi="Arial" w:cs="Arial"/>
              <w:color w:val="000000" w:themeColor="text1"/>
            </w:rPr>
            <w:delText>45</w:delText>
          </w:r>
        </w:del>
      </w:ins>
      <w:ins w:id="2781" w:author="Jamie Courtland" w:date="2020-10-16T13:23:00Z">
        <w:del w:id="2782" w:author="Tyler Bradshaw" w:date="2020-12-05T17:32:00Z">
          <w:r w:rsidDel="000F4367">
            <w:rPr>
              <w:rFonts w:ascii="Arial" w:hAnsi="Arial" w:cs="Arial"/>
              <w:color w:val="000000" w:themeColor="text1"/>
            </w:rPr>
            <w:delText xml:space="preserve"> dry objective</w:delText>
          </w:r>
        </w:del>
      </w:ins>
      <w:ins w:id="2783" w:author="Jamie Courtland" w:date="2020-10-16T13:20:00Z">
        <w:del w:id="2784" w:author="Tyler Bradshaw" w:date="2020-12-05T17:32:00Z">
          <w:r w:rsidDel="000F4367">
            <w:rPr>
              <w:rFonts w:ascii="Arial" w:hAnsi="Arial" w:cs="Arial"/>
              <w:color w:val="000000" w:themeColor="text1"/>
            </w:rPr>
            <w:delText xml:space="preserve">, </w:delText>
          </w:r>
          <w:r w:rsidRPr="00871A74" w:rsidDel="000F4367">
            <w:rPr>
              <w:rFonts w:ascii="Arial" w:hAnsi="Arial" w:cs="Arial"/>
              <w:color w:val="000000" w:themeColor="text1"/>
            </w:rPr>
            <w:delText xml:space="preserve">a 1.0 times digital zoom, and a z-step size of </w:delText>
          </w:r>
        </w:del>
      </w:ins>
      <w:ins w:id="2785" w:author="Jamie Courtland" w:date="2020-10-16T13:21:00Z">
        <w:del w:id="2786" w:author="Tyler Bradshaw" w:date="2020-12-05T17:32:00Z">
          <w:r w:rsidRPr="00871A74" w:rsidDel="000F4367">
            <w:rPr>
              <w:rFonts w:ascii="Arial" w:hAnsi="Arial" w:cs="Arial"/>
              <w:color w:val="000000" w:themeColor="text1"/>
            </w:rPr>
            <w:delText xml:space="preserve">0.67 </w:delText>
          </w:r>
        </w:del>
      </w:ins>
      <w:ins w:id="2787" w:author="Jamie Courtland" w:date="2020-10-16T13:20:00Z">
        <w:del w:id="2788" w:author="Tyler Bradshaw" w:date="2020-12-05T17:32:00Z">
          <w:r w:rsidRPr="00871A74" w:rsidDel="000F4367">
            <w:rPr>
              <w:rFonts w:ascii="Arial" w:hAnsi="Arial" w:cs="Arial"/>
              <w:color w:val="000000" w:themeColor="text1"/>
            </w:rPr>
            <w:delText>µm</w:delText>
          </w:r>
          <w:r w:rsidDel="000F4367">
            <w:rPr>
              <w:rFonts w:ascii="Arial" w:hAnsi="Arial" w:cs="Arial"/>
              <w:color w:val="000000" w:themeColor="text1"/>
            </w:rPr>
            <w:delText>, acquiring five steps per image</w:delText>
          </w:r>
          <w:r w:rsidRPr="00871A74" w:rsidDel="000F4367">
            <w:rPr>
              <w:rFonts w:ascii="Arial" w:hAnsi="Arial" w:cs="Arial"/>
              <w:color w:val="000000" w:themeColor="text1"/>
            </w:rPr>
            <w:delText xml:space="preserve">. Images were saved as “.lsm” formatted files, and then converted into maximum intensity projections (MIP) using Zen 2.3 SP1 software. Quantification of </w:delText>
          </w:r>
        </w:del>
      </w:ins>
      <w:ins w:id="2789" w:author="Jamie Courtland" w:date="2020-10-16T13:23:00Z">
        <w:del w:id="2790" w:author="Tyler Bradshaw" w:date="2020-12-05T17:32:00Z">
          <w:r w:rsidDel="000F4367">
            <w:rPr>
              <w:rFonts w:ascii="Arial" w:hAnsi="Arial" w:cs="Arial"/>
              <w:color w:val="000000" w:themeColor="text1"/>
            </w:rPr>
            <w:delText>Tyrosine Hydroxlyas</w:delText>
          </w:r>
        </w:del>
      </w:ins>
      <w:ins w:id="2791" w:author="Jamie Courtland" w:date="2020-10-16T13:24:00Z">
        <w:del w:id="2792" w:author="Tyler Bradshaw" w:date="2020-12-05T17:32:00Z">
          <w:r w:rsidDel="000F4367">
            <w:rPr>
              <w:rFonts w:ascii="Arial" w:hAnsi="Arial" w:cs="Arial"/>
              <w:color w:val="000000" w:themeColor="text1"/>
            </w:rPr>
            <w:delText>e</w:delText>
          </w:r>
          <w:r w:rsidRPr="00AA4CE9" w:rsidDel="000F4367">
            <w:rPr>
              <w:rFonts w:ascii="Arial" w:hAnsi="Arial" w:cs="Arial"/>
              <w:color w:val="000000" w:themeColor="text1"/>
              <w:vertAlign w:val="superscript"/>
              <w:rPrChange w:id="2793" w:author="Jamie Courtland" w:date="2020-10-16T13:26:00Z">
                <w:rPr>
                  <w:rFonts w:ascii="Arial" w:hAnsi="Arial" w:cs="Arial"/>
                  <w:color w:val="000000" w:themeColor="text1"/>
                </w:rPr>
              </w:rPrChange>
            </w:rPr>
            <w:delText>+</w:delText>
          </w:r>
          <w:r w:rsidDel="000F4367">
            <w:rPr>
              <w:rFonts w:ascii="Arial" w:hAnsi="Arial" w:cs="Arial"/>
              <w:color w:val="000000" w:themeColor="text1"/>
            </w:rPr>
            <w:delText xml:space="preserve"> (TH</w:delText>
          </w:r>
          <w:r w:rsidRPr="00AA4CE9" w:rsidDel="000F4367">
            <w:rPr>
              <w:rFonts w:ascii="Arial" w:hAnsi="Arial" w:cs="Arial"/>
              <w:color w:val="000000" w:themeColor="text1"/>
              <w:vertAlign w:val="superscript"/>
              <w:rPrChange w:id="2794" w:author="Jamie Courtland" w:date="2020-10-16T13:26:00Z">
                <w:rPr>
                  <w:rFonts w:ascii="Arial" w:hAnsi="Arial" w:cs="Arial"/>
                  <w:color w:val="000000" w:themeColor="text1"/>
                </w:rPr>
              </w:rPrChange>
            </w:rPr>
            <w:delText>+</w:delText>
          </w:r>
          <w:r w:rsidDel="000F4367">
            <w:rPr>
              <w:rFonts w:ascii="Arial" w:hAnsi="Arial" w:cs="Arial"/>
              <w:color w:val="000000" w:themeColor="text1"/>
            </w:rPr>
            <w:delText>) neurons was performed</w:delText>
          </w:r>
        </w:del>
      </w:ins>
      <w:ins w:id="2795" w:author="Jamie Courtland" w:date="2020-10-16T13:20:00Z">
        <w:del w:id="2796" w:author="Tyler Bradshaw" w:date="2020-12-05T17:32:00Z">
          <w:r w:rsidDel="000F4367">
            <w:rPr>
              <w:rFonts w:ascii="Arial" w:hAnsi="Arial" w:cs="Arial"/>
              <w:color w:val="000000" w:themeColor="text1"/>
            </w:rPr>
            <w:delText xml:space="preserve"> using t</w:delText>
          </w:r>
          <w:r w:rsidRPr="00871A74" w:rsidDel="000F4367">
            <w:rPr>
              <w:rFonts w:ascii="Arial" w:hAnsi="Arial" w:cs="Arial"/>
              <w:color w:val="000000" w:themeColor="text1"/>
            </w:rPr>
            <w:delText xml:space="preserve">he Particle Analyzer function </w:delText>
          </w:r>
          <w:r w:rsidDel="000F4367">
            <w:rPr>
              <w:rFonts w:ascii="Arial" w:hAnsi="Arial" w:cs="Arial"/>
              <w:color w:val="000000" w:themeColor="text1"/>
            </w:rPr>
            <w:delText xml:space="preserve">of </w:delText>
          </w:r>
          <w:r w:rsidRPr="00871A74" w:rsidDel="000F4367">
            <w:rPr>
              <w:rFonts w:ascii="Arial" w:hAnsi="Arial" w:cs="Arial"/>
              <w:color w:val="000000" w:themeColor="text1"/>
            </w:rPr>
            <w:delText>FIJI ImageJ softwar</w:delText>
          </w:r>
          <w:r w:rsidDel="000F4367">
            <w:rPr>
              <w:rFonts w:ascii="Arial" w:hAnsi="Arial" w:cs="Arial"/>
              <w:color w:val="000000" w:themeColor="text1"/>
            </w:rPr>
            <w:delText>e</w:delText>
          </w:r>
          <w:r w:rsidRPr="00871A74" w:rsidDel="000F4367">
            <w:rPr>
              <w:rFonts w:ascii="Arial" w:hAnsi="Arial" w:cs="Arial"/>
              <w:color w:val="000000" w:themeColor="text1"/>
            </w:rPr>
            <w:delText xml:space="preserve">. </w:delText>
          </w:r>
        </w:del>
      </w:ins>
      <w:ins w:id="2797" w:author="Jamie Courtland" w:date="2020-10-16T13:24:00Z">
        <w:del w:id="2798" w:author="Tyler Bradshaw" w:date="2020-12-05T17:32:00Z">
          <w:r w:rsidDel="000F4367">
            <w:rPr>
              <w:rFonts w:ascii="Arial" w:hAnsi="Arial" w:cs="Arial"/>
              <w:color w:val="000000" w:themeColor="text1"/>
            </w:rPr>
            <w:delText>Quan</w:delText>
          </w:r>
        </w:del>
      </w:ins>
      <w:ins w:id="2799" w:author="Jamie Courtland" w:date="2020-10-16T13:25:00Z">
        <w:del w:id="2800" w:author="Tyler Bradshaw" w:date="2020-12-05T17:32:00Z">
          <w:r w:rsidDel="000F4367">
            <w:rPr>
              <w:rFonts w:ascii="Arial" w:hAnsi="Arial" w:cs="Arial"/>
              <w:color w:val="000000" w:themeColor="text1"/>
            </w:rPr>
            <w:delText>tification of dopaminergic innervation of the striatum was obtained by measuring the mean TH</w:delText>
          </w:r>
          <w:r w:rsidRPr="00AA4CE9" w:rsidDel="000F4367">
            <w:rPr>
              <w:rFonts w:ascii="Arial" w:hAnsi="Arial" w:cs="Arial"/>
              <w:color w:val="000000" w:themeColor="text1"/>
              <w:vertAlign w:val="superscript"/>
              <w:rPrChange w:id="2801" w:author="Jamie Courtland" w:date="2020-10-16T13:26:00Z">
                <w:rPr>
                  <w:rFonts w:ascii="Arial" w:hAnsi="Arial" w:cs="Arial"/>
                  <w:color w:val="000000" w:themeColor="text1"/>
                </w:rPr>
              </w:rPrChange>
            </w:rPr>
            <w:delText>+</w:delText>
          </w:r>
          <w:r w:rsidDel="000F4367">
            <w:rPr>
              <w:rFonts w:ascii="Arial" w:hAnsi="Arial" w:cs="Arial"/>
              <w:color w:val="000000" w:themeColor="text1"/>
            </w:rPr>
            <w:delText xml:space="preserve"> signal intensity</w:delText>
          </w:r>
        </w:del>
      </w:ins>
      <w:ins w:id="2802" w:author="Jamie Courtland" w:date="2020-10-16T13:26:00Z">
        <w:del w:id="2803" w:author="Tyler Bradshaw" w:date="2020-12-05T17:32:00Z">
          <w:r w:rsidDel="000F4367">
            <w:rPr>
              <w:rFonts w:ascii="Arial" w:hAnsi="Arial" w:cs="Arial"/>
              <w:color w:val="000000" w:themeColor="text1"/>
            </w:rPr>
            <w:delText xml:space="preserve"> for each image. </w:delText>
          </w:r>
        </w:del>
      </w:ins>
      <w:ins w:id="2804" w:author="Jamie Courtland" w:date="2020-10-16T13:20:00Z">
        <w:del w:id="2805" w:author="Tyler Bradshaw" w:date="2020-12-05T17:32:00Z">
          <w:r w:rsidRPr="00871A74" w:rsidDel="000F4367">
            <w:rPr>
              <w:rFonts w:ascii="Arial" w:hAnsi="Arial" w:cs="Arial"/>
              <w:color w:val="000000" w:themeColor="text1"/>
            </w:rPr>
            <w:delText xml:space="preserve">The experimenter was blind to sample conditions for both image acquisition and analysis. </w:delText>
          </w:r>
        </w:del>
      </w:ins>
    </w:p>
    <w:p w14:paraId="4B631BE7" w14:textId="1ADBF943" w:rsidR="00B469B5" w:rsidRPr="007A335B" w:rsidDel="000F4367" w:rsidRDefault="00B469B5" w:rsidP="000F4367">
      <w:pPr>
        <w:pStyle w:val="Default"/>
        <w:autoSpaceDE/>
        <w:autoSpaceDN/>
        <w:adjustRightInd/>
        <w:spacing w:line="480" w:lineRule="auto"/>
        <w:jc w:val="thaiDistribute"/>
        <w:rPr>
          <w:del w:id="2806" w:author="Tyler Bradshaw" w:date="2020-12-05T17:32:00Z"/>
          <w:b/>
          <w:bCs/>
        </w:rPr>
        <w:pPrChange w:id="2807" w:author="Tyler Bradshaw" w:date="2020-12-05T17:32:00Z">
          <w:pPr>
            <w:pStyle w:val="Default"/>
            <w:spacing w:line="480" w:lineRule="auto"/>
            <w:jc w:val="thaiDistribute"/>
          </w:pPr>
        </w:pPrChange>
      </w:pPr>
      <w:bookmarkStart w:id="2808" w:name="_Hlk45276516"/>
      <w:del w:id="2809" w:author="Tyler Bradshaw" w:date="2020-12-05T17:32:00Z">
        <w:r w:rsidRPr="007A335B" w:rsidDel="000F4367">
          <w:rPr>
            <w:b/>
            <w:bCs/>
          </w:rPr>
          <w:delText>iBioID Quantitative Analysis</w:delText>
        </w:r>
      </w:del>
    </w:p>
    <w:bookmarkEnd w:id="2808"/>
    <w:p w14:paraId="34325C1D" w14:textId="490879A9" w:rsidR="00B469B5" w:rsidRPr="00871A74" w:rsidDel="000F4367" w:rsidRDefault="00B469B5" w:rsidP="000F4367">
      <w:pPr>
        <w:pStyle w:val="Default"/>
        <w:autoSpaceDE/>
        <w:autoSpaceDN/>
        <w:adjustRightInd/>
        <w:spacing w:line="480" w:lineRule="auto"/>
        <w:jc w:val="thaiDistribute"/>
        <w:rPr>
          <w:del w:id="2810" w:author="Tyler Bradshaw" w:date="2020-12-05T17:32:00Z"/>
        </w:rPr>
        <w:pPrChange w:id="2811" w:author="Tyler Bradshaw" w:date="2020-12-05T17:32:00Z">
          <w:pPr>
            <w:pStyle w:val="Default"/>
            <w:spacing w:line="480" w:lineRule="auto"/>
            <w:ind w:firstLine="720"/>
            <w:jc w:val="thaiDistribute"/>
          </w:pPr>
        </w:pPrChange>
      </w:pPr>
      <w:del w:id="2812" w:author="Tyler Bradshaw" w:date="2020-12-05T17:32:00Z">
        <w:r w:rsidRPr="00871A74" w:rsidDel="000F4367">
          <w:delText xml:space="preserve">Following UPLC-MS/MS analyses, data was imported into Proteome Discoverer 2.2 (Thermo Scientific Inc.), and aligned based on the accurate mass and retention time of detected ions (“features”) using Minora Feature Detector algorithm in Proteome Discoverer. Relative peptide abundance was calculated based on area-under-the-curve (AUC) of the selected ion chromatograms of the aligned features across all runs. The MS/MS data was searched against the SwissProt </w:delText>
        </w:r>
        <w:r w:rsidRPr="00871A74" w:rsidDel="000F4367">
          <w:rPr>
            <w:i/>
            <w:iCs/>
          </w:rPr>
          <w:delText xml:space="preserve">Mus musculus </w:delText>
        </w:r>
        <w:r w:rsidRPr="00871A74" w:rsidDel="000F4367">
          <w:delText xml:space="preserve">database (downloaded in April 2018) with additional proteins, including yeast ADH1, bovine serum albumin, as </w:delText>
        </w:r>
        <w:r w:rsidRPr="00871A74" w:rsidDel="000F4367">
          <w:rPr>
            <w:color w:val="auto"/>
          </w:rPr>
          <w:delText xml:space="preserve">well as an equal number of reversed-sequence “decoys” for false discovery rate </w:delText>
        </w:r>
        <w:r w:rsidDel="000F4367">
          <w:rPr>
            <w:color w:val="auto"/>
          </w:rPr>
          <w:delText xml:space="preserve">(FDR) </w:delText>
        </w:r>
        <w:r w:rsidRPr="00871A74" w:rsidDel="000F4367">
          <w:rPr>
            <w:color w:val="auto"/>
          </w:rPr>
          <w:delText xml:space="preserve">determination. Mascot Distiller and Mascot Server (v 2.5, Matrix Sciences) were utilized to produce fragment ion spectra and to perform the database searches. Database search parameters included fixed modification on Cys (carbamidomethyl), variable modifications on Meth (oxidation) and Asn and Gln (deamidation), and were searched at 5 ppm precursor and 0.02 Da product mass accuracy with full trypsin enzymatic rules. Peptide Validator and Protein FDR Validator nodes in Proteome Discoverer were used to annotate the data at a maximum 1% </w:delText>
        </w:r>
        <w:r w:rsidDel="000F4367">
          <w:rPr>
            <w:color w:val="auto"/>
          </w:rPr>
          <w:delText>protein FDR.</w:delText>
        </w:r>
      </w:del>
    </w:p>
    <w:p w14:paraId="0B048D4B" w14:textId="2F447726" w:rsidR="00B469B5" w:rsidRPr="00871A74" w:rsidDel="000F4367" w:rsidRDefault="00B469B5" w:rsidP="000F4367">
      <w:pPr>
        <w:spacing w:line="480" w:lineRule="auto"/>
        <w:jc w:val="thaiDistribute"/>
        <w:rPr>
          <w:del w:id="2813" w:author="Tyler Bradshaw" w:date="2020-12-05T17:32:00Z"/>
          <w:rFonts w:ascii="Arial" w:hAnsi="Arial" w:cs="Arial"/>
          <w:color w:val="000000" w:themeColor="text1"/>
        </w:rPr>
        <w:pPrChange w:id="2814" w:author="Tyler Bradshaw" w:date="2020-12-05T17:32:00Z">
          <w:pPr>
            <w:spacing w:line="480" w:lineRule="auto"/>
            <w:jc w:val="thaiDistribute"/>
          </w:pPr>
        </w:pPrChange>
      </w:pPr>
      <w:del w:id="2815" w:author="Tyler Bradshaw" w:date="2020-12-05T17:32:00Z">
        <w:r w:rsidRPr="00871A74" w:rsidDel="000F4367">
          <w:rPr>
            <w:rFonts w:ascii="Arial" w:hAnsi="Arial" w:cs="Arial"/>
            <w:color w:val="000000" w:themeColor="text1"/>
          </w:rPr>
          <w:tab/>
          <w:delText>Protein intensities were exported from Proteome Discoverer and processed using custom R scripts. Carboxylases and keratins, as well as 315 mitochondrial proteins</w:delText>
        </w:r>
        <w:r w:rsidRPr="00871A74" w:rsidDel="000F4367">
          <w:rPr>
            <w:rFonts w:ascii="Arial" w:hAnsi="Arial" w:cs="Arial"/>
            <w:color w:val="000000" w:themeColor="text1"/>
          </w:rPr>
          <w:fldChar w:fldCharType="begin" w:fldLock="1"/>
        </w:r>
        <w:r w:rsidR="00C73DAD" w:rsidDel="000F4367">
          <w:rPr>
            <w:rFonts w:ascii="Arial" w:hAnsi="Arial" w:cs="Arial"/>
            <w:color w:val="000000" w:themeColor="text1"/>
          </w:rPr>
          <w:delInstrText>ADDIN CSL_CITATION {"citationItems":[{"id":"ITEM-1","itemData":{"DOI":"10.1093/nar/gkv1003","ISSN":"13624962","PMID":"26450961","abstract":"Mitochondria are complex organelles that house essential pathways involved in energy metabolism, ion homeostasis, signalling and apoptosis. To understand mitochondrial pathways in health and disease, it is crucial to have an accurate inventory of the organelle's protein components. In 2008, we made substantial progress toward this goal by performing in-depth mass spectrometry of mitochondria from 14 organs, epitope tagging/microscopy and Bayesian integration to assemble MitoCarta (www.broadinstitute.org/pubs/MitoCarta): an inventory of genes encoding mitochondrial-localized proteins and their expression across 14 mouse tissues. Using the same strategy we have now reconstructed this inventory separately for human and for mouse based on (i) improved gene transcript models, (ii) updated literature curation, including results from proteomic analyses of mitochondrial subcompartments, (iii) improved homology mapping and (iv) updated versions of all seven original data sets. The updated human MitoCarta2.0 consists of 1158 human genes, including 918 genes in the original inventory as well as 240 additional genes. The updated mouse MitoCarta2.0 consists of 1158 genes, including 967 genes in the original inventory plus 191 additional genes. The improved MitoCarta 2.0 inventory provides a molecular framework for system-level analysis of mammalian mitochondria.","author":[{"dropping-particle":"","family":"Calvo","given":"Sarah E.","non-dropping-particle":"","parse-names":false,"suffix":""},{"dropping-particle":"","family":"Clauser","given":"Karl R.","non-dropping-particle":"","parse-names":false,"suffix":""},{"dropping-particle":"","family":"Mootha","given":"Vamsi K.","non-dropping-particle":"","parse-names":false,"suffix":""}],"container-title":"Nucleic Acids Research","id":"ITEM-1","issued":{"date-parts":[["2016"]]},"title":"MitoCarta2.0: An updated inventory of mammalian mitochondrial proteins","type":"article-journal"},"uris":["http://www.mendeley.com/documents/?uuid=61a8a4fd-6703-46d7-9a0e-062a9cd998ee"]}],"mendeley":{"formattedCitation":"(Calvo et al., 2016)","plainTextFormattedCitation":"(Calvo et al., 2016)","previouslyFormattedCitation":"(Calvo et al., 2016)"},"properties":{"noteIndex":0},"schema":"https://github.com/citation-style-language/schema/raw/master/csl-citation.json"}</w:delInstrText>
        </w:r>
        <w:r w:rsidRPr="00871A74" w:rsidDel="000F4367">
          <w:rPr>
            <w:rFonts w:ascii="Arial" w:hAnsi="Arial" w:cs="Arial"/>
            <w:color w:val="000000" w:themeColor="text1"/>
          </w:rPr>
          <w:fldChar w:fldCharType="separate"/>
        </w:r>
        <w:r w:rsidR="00B441E1" w:rsidRPr="00B441E1" w:rsidDel="000F4367">
          <w:rPr>
            <w:rFonts w:ascii="Arial" w:hAnsi="Arial" w:cs="Arial"/>
            <w:noProof/>
            <w:color w:val="000000" w:themeColor="text1"/>
          </w:rPr>
          <w:delText>(Calvo et al., 2016)</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were removed from the identified proteins as known contaminants. Next, we performed sample loading normalization to account for technical variation between the 9 individual MS runs. </w:delText>
        </w:r>
        <w:r w:rsidRPr="00871A74" w:rsidDel="000F4367">
          <w:rPr>
            <w:rFonts w:ascii="Arial" w:hAnsi="Arial" w:cs="Arial"/>
          </w:rPr>
          <w:delText>This is done by multiplying intensities from each MS run by a scaling factor, such that the average of all total run intensities are equal</w:delText>
        </w:r>
        <w:r w:rsidRPr="00871A74" w:rsidDel="000F4367">
          <w:rPr>
            <w:rFonts w:ascii="Arial" w:hAnsi="Arial" w:cs="Arial"/>
            <w:color w:val="000000" w:themeColor="text1"/>
          </w:rPr>
          <w:delText>. As QC samples were created by pooling equivalent aliquots of peptides from each biological replicate, the average of all biological replicates should be equal to the average of all technical SPQC replicates. We performed sample pool normalization to SPQC samples to standardize protein measurements across all samples and correct for batch effects between MS analyses. Sample pool normalization adjusts the protein-wise mean of all biological replicates to be equal to the mean of all SPQC replicates. Finally, proteins that were identified by a single peptide, and/or identified in less than 50% of samples were removed. Any remaining missing values were inferred to be missing not at random due to the left shifted distribution of proteins with missing values and imputed using the k-nearest neighbors algorithm using the impute.knn function in the R package impute (impute::impute.knn). Normalized protein data was analyzed using edgeR, an R package for the analysis of d</w:delText>
        </w:r>
        <w:r w:rsidRPr="00871A74" w:rsidDel="000F4367">
          <w:rPr>
            <w:rFonts w:ascii="Arial" w:hAnsi="Arial" w:cs="Arial"/>
          </w:rPr>
          <w:delText>ifferential expression/abundance that models count data using a binomial distribution methodology</w:delText>
        </w:r>
        <w:r w:rsidRPr="00871A74" w:rsidDel="000F4367">
          <w:rPr>
            <w:rFonts w:ascii="Arial" w:hAnsi="Arial" w:cs="Arial"/>
            <w:color w:val="000000" w:themeColor="text1"/>
          </w:rPr>
          <w:delText xml:space="preserve">. Differential enrichment of proteins in the WASH1-BioID2 pull-down relative to the solubleBioID2 control pull-down were evaluated with an exact test as implemented by the edgeR::exactTest function. To consider a protein enriched in the WASH interactome, we required that a protein exhibit a fold change greater than 3 over the negative control with an exact test Benjamini Hochberg adjusted p-value (FDR) less than 0.1. With these criteria, 174 proteins were identified as WASH1 interactome proteins. Raw peptide and final normalized protein data as well as the statistical results can be found in Table </w:delText>
        </w:r>
        <w:r w:rsidR="001720D2" w:rsidDel="000F4367">
          <w:rPr>
            <w:rFonts w:ascii="Arial" w:hAnsi="Arial" w:cs="Arial"/>
            <w:color w:val="000000" w:themeColor="text1"/>
          </w:rPr>
          <w:delText>S</w:delText>
        </w:r>
        <w:r w:rsidRPr="00871A74" w:rsidDel="000F4367">
          <w:rPr>
            <w:rFonts w:ascii="Arial" w:hAnsi="Arial" w:cs="Arial"/>
            <w:color w:val="000000" w:themeColor="text1"/>
          </w:rPr>
          <w:delText>1.</w:delText>
        </w:r>
      </w:del>
    </w:p>
    <w:p w14:paraId="48AD3808" w14:textId="60CA2688" w:rsidR="00B469B5" w:rsidRPr="00871A74" w:rsidDel="000F4367" w:rsidRDefault="00B469B5" w:rsidP="000F4367">
      <w:pPr>
        <w:spacing w:line="480" w:lineRule="auto"/>
        <w:jc w:val="thaiDistribute"/>
        <w:rPr>
          <w:del w:id="2816" w:author="Tyler Bradshaw" w:date="2020-12-05T17:32:00Z"/>
          <w:rFonts w:ascii="Arial" w:hAnsi="Arial" w:cs="Arial"/>
          <w:color w:val="000000" w:themeColor="text1"/>
        </w:rPr>
        <w:pPrChange w:id="2817" w:author="Tyler Bradshaw" w:date="2020-12-05T17:32:00Z">
          <w:pPr>
            <w:spacing w:line="480" w:lineRule="auto"/>
            <w:jc w:val="thaiDistribute"/>
          </w:pPr>
        </w:pPrChange>
      </w:pPr>
      <w:del w:id="2818" w:author="Tyler Bradshaw" w:date="2020-12-05T17:32:00Z">
        <w:r w:rsidRPr="00871A74" w:rsidDel="000F4367">
          <w:rPr>
            <w:rFonts w:ascii="Arial" w:hAnsi="Arial" w:cs="Arial"/>
            <w:color w:val="000000" w:themeColor="text1"/>
          </w:rPr>
          <w:tab/>
          <w:delText>Proteins that function together often interact directly. We compiled experimentally-determined protein-protein interactions (PPIs) among the WASH1 interactome from the HitPredict database</w:delText>
        </w:r>
        <w:r w:rsidRPr="00871A74" w:rsidDel="000F4367">
          <w:rPr>
            <w:rFonts w:ascii="Arial" w:hAnsi="Arial" w:cs="Arial"/>
            <w:color w:val="000000" w:themeColor="text1"/>
          </w:rPr>
          <w:fldChar w:fldCharType="begin" w:fldLock="1"/>
        </w:r>
        <w:r w:rsidRPr="00871A74" w:rsidDel="000F4367">
          <w:rPr>
            <w:rFonts w:ascii="Arial" w:hAnsi="Arial" w:cs="Arial"/>
            <w:color w:val="000000" w:themeColor="text1"/>
          </w:rPr>
          <w:delInstrText>ADDIN CSL_CITATION {"citationItems":[{"id":"ITEM-1","itemData":{"DOI":"10.1093/database/bav117","ISSN":"17580463","abstract":"HitPredict is a consolidated resource of experimentally identified, physical protein-protein interactions with confidence scores to indicate their reliability. The study of genes and their inter-relationships using methods such as network and pathway analysis requires high quality protein-protein interaction information. Extracting reliable interactions from most of the existing databases is challenging because they either contain only a subset of the available interactions, or a mixture of physical, genetic and predicted interactions. Automated integration of interactions is further complicated by varying levels of accuracy of database content and lack of adherence to standard formats. To address these issues, the latest version of HitPredict provides a manually curated dataset of 398 696 physical associations between 70 808 proteins from 105 species. Manual confirmation was used to resolve all issues encountered during data integration. For improved reliability assessment, this version combines a new score derived from the experimental information of the interactions with the original score based on the features of the interacting proteins. The combined interaction score performs better than either of the individual scores in HitPredict as well as the reliability score of another similar database. HitPredict provides a web interface to search proteins and visualize their interactions, and the data can be downloaded for offline analysis. Data usability has been enhanced by mapping protein identifiers across multiple reference databases. Thus, the latest version of HitPredict provides a significantly larger, more reliable and usable dataset of protein-protein interactions from several species for the study of gene groups.","author":[{"dropping-particle":"","family":"López","given":"Yosvany","non-dropping-particle":"","parse-names":false,"suffix":""},{"dropping-particle":"","family":"Nakai","given":"Kenta","non-dropping-particle":"","parse-names":false,"suffix":""},{"dropping-particle":"","family":"Patil","given":"Ashwini","non-dropping-particle":"","parse-names":false,"suffix":""}],"container-title":"Database","id":"ITEM-1","issued":{"date-parts":[["2015"]]},"title":"HitPredict version 4: Comprehensive reliability scoring of physical protein-protein interactions from more than 100 species","type":"article-journal"},"uris":["http://www.mendeley.com/documents/?uuid=c494349c-a098-4ed3-b2e7-e0a6b2d69a35"]}],"mendeley":{"formattedCitation":"(López et al., 2015)","plainTextFormattedCitation":"(López et al., 2015)","previouslyFormattedCitation":"(López et al., 2015)"},"properties":{"noteIndex":0},"schema":"https://github.com/citation-style-language/schema/raw/master/csl-citation.json"}</w:delInstrText>
        </w:r>
        <w:r w:rsidRPr="00871A74" w:rsidDel="000F4367">
          <w:rPr>
            <w:rFonts w:ascii="Arial" w:hAnsi="Arial" w:cs="Arial"/>
            <w:color w:val="000000" w:themeColor="text1"/>
          </w:rPr>
          <w:fldChar w:fldCharType="separate"/>
        </w:r>
        <w:r w:rsidRPr="00871A74" w:rsidDel="000F4367">
          <w:rPr>
            <w:rFonts w:ascii="Arial" w:hAnsi="Arial" w:cs="Arial"/>
            <w:noProof/>
            <w:color w:val="000000" w:themeColor="text1"/>
          </w:rPr>
          <w:delText>(López et al., 2015)</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using a custom R package, getPPIs, (available online at twesleyb/getPPIs). We report PPIs among </w:delText>
        </w:r>
        <w:r w:rsidR="001B3EA4" w:rsidDel="000F4367">
          <w:rPr>
            <w:rFonts w:ascii="Arial" w:hAnsi="Arial" w:cs="Arial"/>
            <w:color w:val="000000" w:themeColor="text1"/>
          </w:rPr>
          <w:delText xml:space="preserve">the </w:delText>
        </w:r>
        <w:r w:rsidRPr="00871A74" w:rsidDel="000F4367">
          <w:rPr>
            <w:rFonts w:ascii="Arial" w:hAnsi="Arial" w:cs="Arial"/>
            <w:color w:val="000000" w:themeColor="text1"/>
          </w:rPr>
          <w:delText xml:space="preserve">WASH1 interactome in Table </w:delText>
        </w:r>
        <w:r w:rsidR="001B3EA4" w:rsidDel="000F4367">
          <w:rPr>
            <w:rFonts w:ascii="Arial" w:hAnsi="Arial" w:cs="Arial"/>
            <w:color w:val="000000" w:themeColor="text1"/>
          </w:rPr>
          <w:delText>S</w:delText>
        </w:r>
        <w:r w:rsidRPr="00871A74" w:rsidDel="000F4367">
          <w:rPr>
            <w:rFonts w:ascii="Arial" w:hAnsi="Arial" w:cs="Arial"/>
            <w:color w:val="000000" w:themeColor="text1"/>
          </w:rPr>
          <w:delText>1.</w:delText>
        </w:r>
      </w:del>
    </w:p>
    <w:p w14:paraId="384B772E" w14:textId="29F697A2" w:rsidR="00B469B5" w:rsidDel="000F4367" w:rsidRDefault="00B469B5" w:rsidP="000F4367">
      <w:pPr>
        <w:spacing w:line="480" w:lineRule="auto"/>
        <w:jc w:val="thaiDistribute"/>
        <w:rPr>
          <w:del w:id="2819" w:author="Tyler Bradshaw" w:date="2020-12-05T17:32:00Z"/>
          <w:rFonts w:ascii="Arial" w:hAnsi="Arial" w:cs="Arial"/>
          <w:color w:val="000000" w:themeColor="text1"/>
        </w:rPr>
        <w:pPrChange w:id="2820" w:author="Tyler Bradshaw" w:date="2020-12-05T17:32:00Z">
          <w:pPr>
            <w:spacing w:line="480" w:lineRule="auto"/>
            <w:ind w:firstLine="720"/>
            <w:jc w:val="thaiDistribute"/>
          </w:pPr>
        </w:pPrChange>
      </w:pPr>
      <w:del w:id="2821" w:author="Tyler Bradshaw" w:date="2020-12-05T17:32:00Z">
        <w:r w:rsidRPr="00871A74" w:rsidDel="000F4367">
          <w:rPr>
            <w:rFonts w:ascii="Arial" w:hAnsi="Arial" w:cs="Arial"/>
            <w:color w:val="000000" w:themeColor="text1"/>
          </w:rPr>
          <w:delText>Bioinformatic GO analysis was conducted by manual annotation of identified proteins and confirmed with Metascape analysis</w:delText>
        </w:r>
        <w:r w:rsidRPr="00871A74" w:rsidDel="000F4367">
          <w:rPr>
            <w:rFonts w:ascii="Arial" w:hAnsi="Arial" w:cs="Arial"/>
            <w:color w:val="000000" w:themeColor="text1"/>
          </w:rPr>
          <w:fldChar w:fldCharType="begin" w:fldLock="1"/>
        </w:r>
        <w:r w:rsidR="00045F2E" w:rsidDel="000F4367">
          <w:rPr>
            <w:rFonts w:ascii="Arial" w:hAnsi="Arial" w:cs="Arial"/>
            <w:color w:val="000000" w:themeColor="text1"/>
          </w:rPr>
          <w:delInstrText>ADDIN CSL_CITATION {"citationItems":[{"id":"ITEM-1","itemData":{"DOI":"10.1038/s41467-019-09234-6","ISSN":"20411723","PMID":"30944313","abstract":"A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author":[{"dropping-particle":"","family":"Zhou","given":"Yingyao","non-dropping-particle":"","parse-names":false,"suffix":""},{"dropping-particle":"","family":"Zhou","given":"Bin","non-dropping-particle":"","parse-names":false,"suffix":""},{"dropping-particle":"","family":"Pache","given":"Lars","non-dropping-particle":"","parse-names":false,"suffix":""},{"dropping-particle":"","family":"Chang","given":"Max","non-dropping-particle":"","parse-names":false,"suffix":""},{"dropping-particle":"","family":"Khodabakhshi","given":"Alireza Hadj","non-dropping-particle":"","parse-names":false,"suffix":""},{"dropping-particle":"","family":"Tanaseichuk","given":"Olga","non-dropping-particle":"","parse-names":false,"suffix":""},{"dropping-particle":"","family":"Benner","given":"Christopher","non-dropping-particle":"","parse-names":false,"suffix":""},{"dropping-particle":"","family":"Chanda","given":"Sumit K.","non-dropping-particle":"","parse-names":false,"suffix":""}],"container-title":"Nature Communications","id":"ITEM-1","issue":"1","issued":{"date-parts":[["2019","12","1"]]},"publisher":"Nature Publishing Group","title":"Metascape provides a biologist-oriented resource for the analysis of systems-level datasets","type":"article-journal","volume":"10"},"uris":["http://www.mendeley.com/documents/?uuid=bf619afe-ead4-3339-9de4-5fa3143c5a55"]}],"mendeley":{"formattedCitation":"(Zhou et al., 2019)","plainTextFormattedCitation":"(Zhou et al., 2019)","previouslyFormattedCitation":"(Zhou et al., 2019)"},"properties":{"noteIndex":0},"schema":"https://github.com/citation-style-language/schema/raw/master/csl-citation.json"}</w:delInstrText>
        </w:r>
        <w:r w:rsidRPr="00871A74" w:rsidDel="000F4367">
          <w:rPr>
            <w:rFonts w:ascii="Arial" w:hAnsi="Arial" w:cs="Arial"/>
            <w:color w:val="000000" w:themeColor="text1"/>
          </w:rPr>
          <w:fldChar w:fldCharType="separate"/>
        </w:r>
        <w:r w:rsidR="00B441E1" w:rsidRPr="00B441E1" w:rsidDel="000F4367">
          <w:rPr>
            <w:rFonts w:ascii="Arial" w:hAnsi="Arial" w:cs="Arial"/>
            <w:noProof/>
            <w:color w:val="000000" w:themeColor="text1"/>
          </w:rPr>
          <w:delText>(Zhou et al., 2019)</w:delText>
        </w:r>
        <w:r w:rsidRPr="00871A74" w:rsidDel="000F4367">
          <w:rPr>
            <w:rFonts w:ascii="Arial" w:hAnsi="Arial" w:cs="Arial"/>
            <w:color w:val="000000" w:themeColor="text1"/>
          </w:rPr>
          <w:fldChar w:fldCharType="end"/>
        </w:r>
        <w:r w:rsidRPr="00871A74" w:rsidDel="000F4367">
          <w:rPr>
            <w:rFonts w:ascii="Arial" w:hAnsi="Arial" w:cs="Arial"/>
            <w:color w:val="000000" w:themeColor="text1"/>
          </w:rPr>
          <w:delText xml:space="preserve"> of WASH1-BioID2 enriched proteins using the 2,311 proteins identified in the mass spec analysis as background.  </w:delText>
        </w:r>
      </w:del>
    </w:p>
    <w:p w14:paraId="4227E53F" w14:textId="7E371025" w:rsidR="00B469B5" w:rsidDel="000F4367" w:rsidRDefault="00B469B5" w:rsidP="000F4367">
      <w:pPr>
        <w:pStyle w:val="Default"/>
        <w:autoSpaceDE/>
        <w:autoSpaceDN/>
        <w:adjustRightInd/>
        <w:spacing w:line="480" w:lineRule="auto"/>
        <w:jc w:val="thaiDistribute"/>
        <w:rPr>
          <w:del w:id="2822" w:author="Tyler Bradshaw" w:date="2020-12-05T17:32:00Z"/>
        </w:rPr>
        <w:pPrChange w:id="2823" w:author="Tyler Bradshaw" w:date="2020-12-05T17:32:00Z">
          <w:pPr>
            <w:pStyle w:val="Default"/>
            <w:spacing w:line="480" w:lineRule="auto"/>
            <w:ind w:firstLine="720"/>
            <w:jc w:val="thaiDistribute"/>
          </w:pPr>
        </w:pPrChange>
      </w:pPr>
      <w:del w:id="2824" w:author="Tyler Bradshaw" w:date="2020-12-05T17:32:00Z">
        <w:r w:rsidRPr="00871A74" w:rsidDel="000F4367">
          <w:delText xml:space="preserve">Raw peptide intensities were exported from Proteome Discover for downstream analysis and processing in R. Following database searching, protein scoring using the Protein FDR Validator algorithm, and removal of contaminant species, the dataset retained 86,551 peptides corresponding to the identification of 7,488 unique proteins. These data, as well as statistical results can be found in Table </w:delText>
        </w:r>
        <w:r w:rsidR="001B3EA4" w:rsidDel="000F4367">
          <w:delText>S</w:delText>
        </w:r>
        <w:r w:rsidRPr="00871A74" w:rsidDel="000F4367">
          <w:delText>2.</w:delText>
        </w:r>
      </w:del>
    </w:p>
    <w:p w14:paraId="0F926AF2" w14:textId="6F07289C" w:rsidR="00B469B5" w:rsidRPr="007A335B" w:rsidDel="000F4367" w:rsidRDefault="00B469B5" w:rsidP="000F4367">
      <w:pPr>
        <w:pStyle w:val="Default"/>
        <w:autoSpaceDE/>
        <w:autoSpaceDN/>
        <w:adjustRightInd/>
        <w:spacing w:line="480" w:lineRule="auto"/>
        <w:jc w:val="thaiDistribute"/>
        <w:rPr>
          <w:del w:id="2825" w:author="Tyler Bradshaw" w:date="2020-12-05T17:32:00Z"/>
          <w:b/>
          <w:bCs/>
        </w:rPr>
        <w:pPrChange w:id="2826" w:author="Tyler Bradshaw" w:date="2020-12-05T17:32:00Z">
          <w:pPr>
            <w:pStyle w:val="Default"/>
            <w:spacing w:line="480" w:lineRule="auto"/>
            <w:jc w:val="thaiDistribute"/>
          </w:pPr>
        </w:pPrChange>
      </w:pPr>
      <w:bookmarkStart w:id="2827" w:name="_Hlk45276538"/>
      <w:del w:id="2828" w:author="Tyler Bradshaw" w:date="2020-12-05T17:32:00Z">
        <w:r w:rsidRPr="007A335B" w:rsidDel="000F4367">
          <w:rPr>
            <w:b/>
            <w:bCs/>
          </w:rPr>
          <w:delText xml:space="preserve">TMT </w:delText>
        </w:r>
        <w:r w:rsidDel="000F4367">
          <w:rPr>
            <w:b/>
            <w:bCs/>
          </w:rPr>
          <w:delText xml:space="preserve">Proteomics </w:delText>
        </w:r>
        <w:r w:rsidRPr="00061EC3" w:rsidDel="000F4367">
          <w:rPr>
            <w:b/>
            <w:bCs/>
          </w:rPr>
          <w:delText xml:space="preserve">Quantitative </w:delText>
        </w:r>
        <w:r w:rsidRPr="007A335B" w:rsidDel="000F4367">
          <w:rPr>
            <w:b/>
            <w:bCs/>
          </w:rPr>
          <w:delText xml:space="preserve">Analysis </w:delText>
        </w:r>
      </w:del>
    </w:p>
    <w:bookmarkEnd w:id="2827"/>
    <w:p w14:paraId="7F1D7D35" w14:textId="6F273469" w:rsidR="00B469B5" w:rsidRPr="00871A74" w:rsidDel="000F4367" w:rsidRDefault="001B3EA4" w:rsidP="000F4367">
      <w:pPr>
        <w:pStyle w:val="Default"/>
        <w:autoSpaceDE/>
        <w:autoSpaceDN/>
        <w:adjustRightInd/>
        <w:spacing w:line="480" w:lineRule="auto"/>
        <w:jc w:val="thaiDistribute"/>
        <w:rPr>
          <w:del w:id="2829" w:author="Tyler Bradshaw" w:date="2020-12-05T17:32:00Z"/>
        </w:rPr>
        <w:pPrChange w:id="2830" w:author="Tyler Bradshaw" w:date="2020-12-05T17:32:00Z">
          <w:pPr>
            <w:pStyle w:val="Default"/>
            <w:spacing w:line="480" w:lineRule="auto"/>
            <w:ind w:firstLine="720"/>
            <w:jc w:val="thaiDistribute"/>
          </w:pPr>
        </w:pPrChange>
      </w:pPr>
      <w:del w:id="2831" w:author="Tyler Bradshaw" w:date="2020-12-05T17:32:00Z">
        <w:r w:rsidDel="000F4367">
          <w:delText>Peptide level data from the spatial proteomics analysis of SWIP</w:delText>
        </w:r>
        <w:r w:rsidRPr="007A335B" w:rsidDel="000F4367">
          <w:rPr>
            <w:vertAlign w:val="superscript"/>
          </w:rPr>
          <w:delText>P1019R</w:delText>
        </w:r>
        <w:r w:rsidDel="000F4367">
          <w:delText xml:space="preserve"> MUT and MUT brain were exported from </w:delText>
        </w:r>
        <w:r w:rsidRPr="00871A74" w:rsidDel="000F4367">
          <w:delText>Proteome Discoverer</w:delText>
        </w:r>
        <w:r w:rsidDel="000F4367">
          <w:delText xml:space="preserve"> (version</w:delText>
        </w:r>
        <w:r w:rsidRPr="00871A74" w:rsidDel="000F4367">
          <w:delText xml:space="preserve"> 2.4</w:delText>
        </w:r>
        <w:r w:rsidDel="000F4367">
          <w:delText xml:space="preserve">) and analyzed using custom R and Python scripts. Peptides </w:delText>
        </w:r>
        <w:r w:rsidR="00B469B5" w:rsidRPr="00871A74" w:rsidDel="000F4367">
          <w:delText xml:space="preserve">from contaminant and non-mouse proteins were removed. First, we performed sample loading normalization, normalizing the total ion intensity for each TMT channel within an experiment to be equal. Sample loading normalization corrects for small differences in the amount of sample analyzed and labeling reaction efficiency differences between individual TMT channels within an experiment. </w:delText>
        </w:r>
      </w:del>
    </w:p>
    <w:p w14:paraId="29595C68" w14:textId="61051165" w:rsidR="00B469B5" w:rsidRPr="00871A74" w:rsidDel="000F4367" w:rsidRDefault="00B469B5" w:rsidP="000F4367">
      <w:pPr>
        <w:pStyle w:val="Default"/>
        <w:autoSpaceDE/>
        <w:autoSpaceDN/>
        <w:adjustRightInd/>
        <w:spacing w:line="480" w:lineRule="auto"/>
        <w:jc w:val="thaiDistribute"/>
        <w:rPr>
          <w:del w:id="2832" w:author="Tyler Bradshaw" w:date="2020-12-05T17:32:00Z"/>
        </w:rPr>
        <w:pPrChange w:id="2833" w:author="Tyler Bradshaw" w:date="2020-12-05T17:32:00Z">
          <w:pPr>
            <w:pStyle w:val="Default"/>
            <w:spacing w:line="480" w:lineRule="auto"/>
            <w:ind w:firstLine="720"/>
            <w:jc w:val="thaiDistribute"/>
          </w:pPr>
        </w:pPrChange>
      </w:pPr>
      <w:del w:id="2834" w:author="Tyler Bradshaw" w:date="2020-12-05T17:32:00Z">
        <w:r w:rsidRPr="00871A74" w:rsidDel="000F4367">
          <w:delText>We found that in each TMT experiment there were a small number of missing values (mean percent missing = 1.6 +/- 0.17%). Missing values were inferred to be missing at random based on the overlapping distributions of peptides with missing values and peptides without missing values. We imputed these missing values using the k-nearest neighbor algorithm</w:delText>
        </w:r>
        <w:r w:rsidR="001B3EA4" w:rsidDel="000F4367">
          <w:delText xml:space="preserve"> (impute::impute.knn)</w:delText>
        </w:r>
        <w:r w:rsidRPr="00871A74" w:rsidDel="000F4367">
          <w:delText xml:space="preserve">. Missing values for SPQC samples were not imputed. Peptides with any missing SPQC data were removed. </w:delText>
        </w:r>
      </w:del>
    </w:p>
    <w:p w14:paraId="643AC8E3" w14:textId="5E9F08F6" w:rsidR="00B469B5" w:rsidDel="000F4367" w:rsidRDefault="00B469B5" w:rsidP="000F4367">
      <w:pPr>
        <w:pStyle w:val="Default"/>
        <w:autoSpaceDE/>
        <w:autoSpaceDN/>
        <w:adjustRightInd/>
        <w:spacing w:line="480" w:lineRule="auto"/>
        <w:jc w:val="thaiDistribute"/>
        <w:rPr>
          <w:del w:id="2835" w:author="Tyler Bradshaw" w:date="2020-12-05T17:32:00Z"/>
        </w:rPr>
        <w:pPrChange w:id="2836" w:author="Tyler Bradshaw" w:date="2020-12-05T17:32:00Z">
          <w:pPr>
            <w:pStyle w:val="Default"/>
            <w:spacing w:line="480" w:lineRule="auto"/>
            <w:ind w:firstLine="720"/>
            <w:jc w:val="thaiDistribute"/>
          </w:pPr>
        </w:pPrChange>
      </w:pPr>
      <w:del w:id="2837" w:author="Tyler Bradshaw" w:date="2020-12-05T17:32:00Z">
        <w:r w:rsidRPr="00871A74" w:rsidDel="000F4367">
          <w:delText>Following sample loading normalization, SPQC replicates within each experiment should yield identical measurements. As peptides with irreproducible QC measurements are unlikely to be quantitatively robust, and their inclusion may bias downstream processing (see IRS normalization below), we sought to remove them. To assess intra-batch variability, we utilized the method described by Ping et al., 2019</w:delText>
        </w:r>
        <w:r w:rsidRPr="00871A74" w:rsidDel="000F4367">
          <w:fldChar w:fldCharType="begin" w:fldLock="1"/>
        </w:r>
        <w:r w:rsidRPr="00871A74" w:rsidDel="000F4367">
          <w:delInstrText xml:space="preserve">ADDIN CSL_CITATION {"citationItems":[{"id":"ITEM-1","itemData":{"DOI":"10.1038/sdata.2018.36","ISSN":"20524463","abstract":"Patients with Alzheimer's disease (AD) and Parkinson's disease (PD) often have overlap in clinical presentation and brain neuropathology suggesting that these two diseases share common underlying mechanisms. Currently, the molecular pathways linking AD and PD are incompletely understood. Utilizing Tandem Mass Tag (TMT) isobaric labeling and synchronous precursor selection-based MS3 (SPS-MS3) mass spectrometry, we performed an unbiased quantitative proteomic analysis of post-mortem human brain tissues (n=80) from four different groups defined as controls, AD, PD, and co-morbid AD/PD cases across two brain regions (frontal cortex and anterior cingulate gyrus). In total, we identified 11 840 protein groups representing 10 230 gene symbols, which map to </w:delInstrText>
        </w:r>
        <w:r w:rsidRPr="00871A74" w:rsidDel="000F4367">
          <w:rPr>
            <w:rFonts w:ascii="Cambria Math" w:hAnsi="Cambria Math" w:cs="Cambria Math"/>
          </w:rPr>
          <w:delInstrText>∼</w:delInstrText>
        </w:r>
        <w:r w:rsidRPr="00871A74" w:rsidDel="000F4367">
          <w:delInstrText>65% of the protein coding genes in brain. The utility of including two reference standards in each TMT 10-plex assay to assess intra-A nd inter-batch variance is also described. Ultimately, this comprehensive human brain proteomic dataset serves as a valuable resource for various research endeavors including, but not limited to, the identification of disease-specific protein signatures and molecular pathways that are common in AD and PD.","author":[{"dropping-particle":"","family":"Ping","given":"Lingyan","non-dropping-particle":"","parse-names":false,"suffix":""},{"dropping-particle":"","family":"Duong","given":"Duc M.","non-dropping-particle":"","parse-names":false,"suffix":""},{"dropping-particle":"","family":"Yin","given":"Luming","non-dropping-particle":"","parse-names":false,"suffix":""},{"dropping-particle":"","family":"Gearing","given":"Marla","non-dropping-particle":"","parse-names":false,"suffix":""},{"dropping-particle":"","family":"Lah","given":"James J.","non-dropping-particle":"","parse-names":false,"suffix":""},{"dropping-particle":"","family":"Levey","given":"Allan I.","non-dropping-particle":"","parse-names":false,"suffix":""},{"dropping-particle":"","family":"Seyfried","given":"Nicholas T.","non-dropping-particle":"","parse-names":false,"suffix":""}],"container-title":"Scientific Data","id":"ITEM-1","issued":{"date-parts":[["2018"]]},"title":"Global quantitative analysis of the human brain proteome in Alzheimer's and Parkinson's Disease","type":"article-journal"},"uris":["http://www.mendeley.com/documents/?uuid=76cbd7a3-8469-4a9d-866d-ceedeb9d3d2a"]}],"mendeley":{"formattedCitation":"(Ping et al., 2018)","plainTextFormattedCitation":"(Ping et al., 2018)","previouslyFormattedCitation":"(Ping et al., 2018)"},"properties":{"noteIndex":0},"schema":"https://github.com/citation-style-language/schema/raw/master/csl-citation.json"}</w:delInstrText>
        </w:r>
        <w:r w:rsidRPr="00871A74" w:rsidDel="000F4367">
          <w:fldChar w:fldCharType="separate"/>
        </w:r>
        <w:r w:rsidRPr="00871A74" w:rsidDel="000F4367">
          <w:rPr>
            <w:noProof/>
          </w:rPr>
          <w:delText>(Ping et al., 2018)</w:delText>
        </w:r>
        <w:r w:rsidRPr="00871A74" w:rsidDel="000F4367">
          <w:fldChar w:fldCharType="end"/>
        </w:r>
        <w:r w:rsidRPr="00871A74" w:rsidDel="000F4367">
          <w:delText>. Briefly, peptides were binned into 5 groups based on the average intensity of the two SPQC replicates. For each pair of SPQC measurements, the log ratio of SPQC intensities was calculated. To identify outlier QC peptides, we plotted the distribution of these log ratios for each bin. Peptides with ratios that were more than four standard deviations away from the mean of its intensity bin were considered outliers and removed (Total number of SPQC outlier</w:delText>
        </w:r>
        <w:r w:rsidR="001B3EA4" w:rsidDel="000F4367">
          <w:delText xml:space="preserve"> peptides removed</w:delText>
        </w:r>
        <w:r w:rsidRPr="00871A74" w:rsidDel="000F4367">
          <w:delText xml:space="preserve"> = 474). </w:delText>
        </w:r>
      </w:del>
    </w:p>
    <w:p w14:paraId="3E3994C4" w14:textId="284982FC" w:rsidR="00B469B5" w:rsidRPr="00871A74" w:rsidDel="000F4367" w:rsidRDefault="00B469B5" w:rsidP="000F4367">
      <w:pPr>
        <w:pStyle w:val="Default"/>
        <w:autoSpaceDE/>
        <w:autoSpaceDN/>
        <w:adjustRightInd/>
        <w:spacing w:line="480" w:lineRule="auto"/>
        <w:jc w:val="thaiDistribute"/>
        <w:rPr>
          <w:del w:id="2838" w:author="Tyler Bradshaw" w:date="2020-12-05T17:32:00Z"/>
        </w:rPr>
        <w:pPrChange w:id="2839" w:author="Tyler Bradshaw" w:date="2020-12-05T17:32:00Z">
          <w:pPr>
            <w:pStyle w:val="Default"/>
            <w:spacing w:line="480" w:lineRule="auto"/>
            <w:ind w:firstLine="720"/>
            <w:jc w:val="thaiDistribute"/>
          </w:pPr>
        </w:pPrChange>
      </w:pPr>
      <w:del w:id="2840" w:author="Tyler Bradshaw" w:date="2020-12-05T17:32:00Z">
        <w:r w:rsidRPr="00871A74" w:rsidDel="000F4367">
          <w:delText>Proteins were summarized as the sum of all unique peptide intensities corresponding to a unique UniProt</w:delText>
        </w:r>
        <w:r w:rsidR="001B3EA4" w:rsidDel="000F4367">
          <w:delText>KB</w:delText>
        </w:r>
        <w:r w:rsidRPr="00871A74" w:rsidDel="000F4367">
          <w:delText xml:space="preserve"> Accession identifier, and sample loading normalization was performed across all three experiments to account for inter-experimental technical variability. In a TMT experiment, the peptides selected for MS2 fragmentation for any given protein is partially random, especially at lower signal-to-noise peptides. This stochasticity means that proteins are typically quantified by different peptides in each experiment. Thus, although SPQC samples should yield identical protein measurements in each of the three experiments (as it is the same sample analyzed in each experiment), the observed protein measurements exhibit variability due to their quantification by different peptides. To account for this protein-level bias, we utilized the internal reference scaling (IRS) approach described by Plubell </w:delText>
        </w:r>
        <w:r w:rsidRPr="0002678F" w:rsidDel="000F4367">
          <w:rPr>
            <w:i/>
            <w:iCs/>
          </w:rPr>
          <w:delText>et al.</w:delText>
        </w:r>
        <w:r w:rsidRPr="00871A74" w:rsidDel="000F4367">
          <w:delText>, 2017</w:delText>
        </w:r>
        <w:r w:rsidRPr="00871A74" w:rsidDel="000F4367">
          <w:fldChar w:fldCharType="begin" w:fldLock="1"/>
        </w:r>
        <w:r w:rsidRPr="00871A74" w:rsidDel="000F4367">
          <w:del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delInstrText>
        </w:r>
        <w:r w:rsidRPr="00871A74" w:rsidDel="000F4367">
          <w:fldChar w:fldCharType="separate"/>
        </w:r>
        <w:r w:rsidRPr="00871A74" w:rsidDel="000F4367">
          <w:rPr>
            <w:noProof/>
          </w:rPr>
          <w:delText>(Plubell et al., 2017)</w:delText>
        </w:r>
        <w:r w:rsidRPr="00871A74" w:rsidDel="000F4367">
          <w:fldChar w:fldCharType="end"/>
        </w:r>
        <w:r w:rsidRPr="00871A74" w:rsidDel="000F4367">
          <w:delText xml:space="preserve">. IRS normalization scales the protein-wise geometric average of all SPQC measurements across all experiments to be equal, and simultaneously adjusts biological replicates. In brief, each protein is multiplied by a scaling factor which adjusts its intra-experimental SPQC values to be equal to the geometric mean of all SPQC values for the three experiments. This normalization step effectively standardizes protein measurements between different mass spectrometry experiments. </w:delText>
        </w:r>
      </w:del>
    </w:p>
    <w:p w14:paraId="420CF70C" w14:textId="0F8E5804" w:rsidR="00B469B5" w:rsidRPr="00871A74" w:rsidDel="000F4367" w:rsidRDefault="00B469B5" w:rsidP="000F4367">
      <w:pPr>
        <w:pStyle w:val="Default"/>
        <w:autoSpaceDE/>
        <w:autoSpaceDN/>
        <w:adjustRightInd/>
        <w:spacing w:line="480" w:lineRule="auto"/>
        <w:jc w:val="thaiDistribute"/>
        <w:rPr>
          <w:del w:id="2841" w:author="Tyler Bradshaw" w:date="2020-12-05T17:32:00Z"/>
        </w:rPr>
        <w:pPrChange w:id="2842" w:author="Tyler Bradshaw" w:date="2020-12-05T17:32:00Z">
          <w:pPr>
            <w:pStyle w:val="Default"/>
            <w:spacing w:line="480" w:lineRule="auto"/>
            <w:ind w:firstLine="720"/>
            <w:jc w:val="thaiDistribute"/>
          </w:pPr>
        </w:pPrChange>
      </w:pPr>
      <w:del w:id="2843" w:author="Tyler Bradshaw" w:date="2020-12-05T17:32:00Z">
        <w:r w:rsidRPr="00871A74" w:rsidDel="000F4367">
          <w:delText>The final normalization step was to perform sample pool normalization using SPQC samples as a reference. This normalization step, sometimes referred to as global internal standard normalization, accounts for batch effects between experiments, and reflects the fact that after technical normalization, the mean of biological replicates should be equal to the mean of SPQC replicates.</w:delText>
        </w:r>
      </w:del>
    </w:p>
    <w:p w14:paraId="066E6B05" w14:textId="6A6B387B" w:rsidR="00B469B5" w:rsidRPr="00871A74" w:rsidDel="000F4367" w:rsidRDefault="00B469B5" w:rsidP="000F4367">
      <w:pPr>
        <w:pStyle w:val="Default"/>
        <w:autoSpaceDE/>
        <w:autoSpaceDN/>
        <w:adjustRightInd/>
        <w:spacing w:line="480" w:lineRule="auto"/>
        <w:jc w:val="thaiDistribute"/>
        <w:rPr>
          <w:del w:id="2844" w:author="Tyler Bradshaw" w:date="2020-12-05T17:32:00Z"/>
        </w:rPr>
        <w:pPrChange w:id="2845" w:author="Tyler Bradshaw" w:date="2020-12-05T17:32:00Z">
          <w:pPr>
            <w:pStyle w:val="Default"/>
            <w:spacing w:line="480" w:lineRule="auto"/>
            <w:ind w:firstLine="720"/>
            <w:jc w:val="thaiDistribute"/>
          </w:pPr>
        </w:pPrChange>
      </w:pPr>
      <w:del w:id="2846" w:author="Tyler Bradshaw" w:date="2020-12-05T17:32:00Z">
        <w:r w:rsidRPr="00871A74" w:rsidDel="000F4367">
          <w:delText xml:space="preserve">Before assessing protein differential abundance, we removed irreproducible proteins. This included proteins that were quantified in less than 50% of all samples, proteins that were identified by a single peptide, and proteins that had missing SPQC values. Across all 42 biological replicates, we observed that a small number of proteins had potential outlier measurements that were either several orders of magnitude greater or less than the mean of its replicates. In order to identify and remove these proteins, we assessed the reproducibility of protein measurements within a fraction in the same manner used to identify and filter SPQC outlier peptides. A small number of proteins were identified as outliers if the average log ratio of their 3 technical replicates was more than 4 standard deviations away from the mean of its intensity bin (n=349). In total, we retained 5,897 of the original 7,488 proteins in the final dataset. </w:delText>
        </w:r>
      </w:del>
    </w:p>
    <w:p w14:paraId="550C4242" w14:textId="3BF56174" w:rsidR="00B469B5" w:rsidRPr="00871A74" w:rsidDel="000F4367" w:rsidRDefault="00B469B5" w:rsidP="000F4367">
      <w:pPr>
        <w:pStyle w:val="Default"/>
        <w:autoSpaceDE/>
        <w:autoSpaceDN/>
        <w:adjustRightInd/>
        <w:spacing w:line="480" w:lineRule="auto"/>
        <w:jc w:val="thaiDistribute"/>
        <w:rPr>
          <w:del w:id="2847" w:author="Tyler Bradshaw" w:date="2020-12-05T17:32:00Z"/>
        </w:rPr>
        <w:pPrChange w:id="2848" w:author="Tyler Bradshaw" w:date="2020-12-05T17:32:00Z">
          <w:pPr>
            <w:pStyle w:val="Default"/>
            <w:spacing w:line="480" w:lineRule="auto"/>
            <w:ind w:firstLine="720"/>
            <w:jc w:val="thaiDistribute"/>
          </w:pPr>
        </w:pPrChange>
      </w:pPr>
      <w:del w:id="2849" w:author="Tyler Bradshaw" w:date="2020-12-05T17:32:00Z">
        <w:r w:rsidRPr="00871A74" w:rsidDel="000F4367">
          <w:delText>Differential protein abundance was assessed using the final normalized protein data for intrafraction comparisons between WT and MUT groups using a general linear model as implemented by the edgeR::glmQLFit and edgeR::glmQLFTest functions</w:delText>
        </w:r>
        <w:r w:rsidRPr="00871A74" w:rsidDel="000F4367">
          <w:fldChar w:fldCharType="begin" w:fldLock="1"/>
        </w:r>
        <w:r w:rsidR="00C73DAD" w:rsidDel="000F4367">
          <w:del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data","type":"article-magazine"},"uris":["http://www.mendeley.com/documents/?uuid=c871287a-b97c-4fe5-b811-8f82e4ede8ac"]}],"mendeley":{"formattedCitation":"(MD et al., 2009)","plainTextFormattedCitation":"(MD et al., 2009)","previouslyFormattedCitation":"(MD et al., 2009)"},"properties":{"noteIndex":0},"schema":"https://github.com/citation-style-language/schema/raw/master/csl-citation.json"}</w:delInstrText>
        </w:r>
        <w:r w:rsidRPr="00871A74" w:rsidDel="000F4367">
          <w:fldChar w:fldCharType="separate"/>
        </w:r>
        <w:r w:rsidR="00B441E1" w:rsidRPr="00B441E1" w:rsidDel="000F4367">
          <w:rPr>
            <w:noProof/>
          </w:rPr>
          <w:delText>(MD et al., 2009)</w:delText>
        </w:r>
        <w:r w:rsidRPr="00871A74" w:rsidDel="000F4367">
          <w:fldChar w:fldCharType="end"/>
        </w:r>
        <w:r w:rsidRPr="00871A74" w:rsidDel="000F4367">
          <w:delText>. Although this approach was originally devised for analysis of single-cell RNA-sequencing data, this approach is also appropriate for proteomics count data which is over-dispersed, negative binomially distributed, and often only includes a small number of replicates (for an example of edgeR’s application to proteomics see Plubell et al., 2017</w:delText>
        </w:r>
        <w:r w:rsidRPr="00871A74" w:rsidDel="000F4367">
          <w:fldChar w:fldCharType="begin" w:fldLock="1"/>
        </w:r>
        <w:r w:rsidRPr="00871A74" w:rsidDel="000F4367">
          <w:delInstrText>ADDIN CSL_CITATION {"citationItems":[{"id":"ITEM-1","itemData":{"DOI":"10.1074/mcp.M116.065524","ISSN":"15359484","abstract":"The lack of high-throughput methods to analyze the adipose tissue protein composition limits our understanding of the protein networks responsible for age and diet related metabolic response. We have developed an approach using multiple-dimension liquid chromatography tandem mass spectrometry and extended multiplexing (24 biological samples) with tandem mass tags (TMT) labeling to analyze proteomes of epididymal adipose tissues isolated from mice fed either low or high fat diet for a short or a long-term, and from mice that aged on low versus high fat diets. The peripheral metabolic health (as measured by body weight, adiposity, plasma fasting glucose, insulin, triglycerides, total cholesterol levels, and glucose and insulin tolerance tests) deteriorated with diet and advancing age, with long-term high fat diet exposure being the worst. In response to short-term high fat diet, 43 proteins representing lipid metabolism (e.g. AACS, ACOX1, ACLY) and red-ox pathways (e.g. CPD2, CYP2E, SOD3) were significantly altered (FDR &lt; 10%). Long-term high fat diet significantly altered 55 proteins associated with immune response (e.g. IGTB2, IFIT3, LGALS1) and rennin angiotensin system (e.g. ENPEP, CMA1, CPA3, AN-PEP). Age-related changes on low fat diet significantly altered only 18 proteins representing mainly urea cycle (e.g. OTC, ARG1, CPS1), and amino acid biosynthesis (e.g. GMT, AKR1C6). Surprisingly, high fat diet driven age-related changes culminated with alterations in 155 proteins involving primarily the urea cycle (e.g. ARG1, CPS1), immune response/complement activation (e.g. C 3, C4b, C 8, C9, CFB, CFH, FGA), extracellular remodeling (e.g. EFEMP1, FBN1, FBN2, LTBP4, FERMT2, ECM1, EMILIN2, ITIH3) and apoptosis (e.g. YAP1, HIP1, NDRG1, PRKCD, MUL1) pathways. Using our adipose tissue tailored approach we have identified both age-related and high fat diet specific proteomic signatures highlighting a pronounced involvement of arginine metabolism in response to advancing age, and branched chain amino acid metabolism in early response to high fat feeding. Data are available via ProteomeXchange with identifier PXD005953.","author":[{"dropping-particle":"","family":"Plubell","given":"Deanna L.","non-dropping-particle":"","parse-names":false,"suffix":""},{"dropping-particle":"","family":"Wilmarth","given":"Phillip A.","non-dropping-particle":"","parse-names":false,"suffix":""},{"dropping-particle":"","family":"Zhao","given":"Yuqi","non-dropping-particle":"","parse-names":false,"suffix":""},{"dropping-particle":"","family":"Fenton","given":"Alexandra M.","non-dropping-particle":"","parse-names":false,"suffix":""},{"dropping-particle":"","family":"Minnier","given":"Jessica","non-dropping-particle":"","parse-names":false,"suffix":""},{"dropping-particle":"","family":"Reddy","given":"Ashok P.","non-dropping-particle":"","parse-names":false,"suffix":""},{"dropping-particle":"","family":"Klimek","given":"John","non-dropping-particle":"","parse-names":false,"suffix":""},{"dropping-particle":"","family":"Yang","given":"Xia","non-dropping-particle":"","parse-names":false,"suffix":""},{"dropping-particle":"","family":"David","given":"Larry L.","non-dropping-particle":"","parse-names":false,"suffix":""},{"dropping-particle":"","family":"Pamir","given":"Nathalie","non-dropping-particle":"","parse-names":false,"suffix":""}],"container-title":"Molecular and Cellular Proteomics","id":"ITEM-1","issued":{"date-parts":[["2017"]]},"title":"Extended multiplexing of tandem mass tags (TMT) labeling reveals age and high fat diet specific proteome changes in mouse epididymal adipose tissue","type":"article-journal"},"uris":["http://www.mendeley.com/documents/?uuid=ef123372-8996-4662-8d55-fb5a35b2854f"]}],"mendeley":{"formattedCitation":"(Plubell et al., 2017)","plainTextFormattedCitation":"(Plubell et al., 2017)","previouslyFormattedCitation":"(Plubell et al., 2017)"},"properties":{"noteIndex":0},"schema":"https://github.com/citation-style-language/schema/raw/master/csl-citation.json"}</w:delInstrText>
        </w:r>
        <w:r w:rsidRPr="00871A74" w:rsidDel="000F4367">
          <w:fldChar w:fldCharType="separate"/>
        </w:r>
        <w:r w:rsidRPr="00871A74" w:rsidDel="000F4367">
          <w:rPr>
            <w:noProof/>
          </w:rPr>
          <w:delText>(Plubell et al., 2017)</w:delText>
        </w:r>
        <w:r w:rsidRPr="00871A74" w:rsidDel="000F4367">
          <w:fldChar w:fldCharType="end"/>
        </w:r>
        <w:r w:rsidRPr="00871A74" w:rsidDel="000F4367">
          <w:delText>)</w:delText>
        </w:r>
        <w:r w:rsidRPr="00871A74" w:rsidDel="000F4367">
          <w:fldChar w:fldCharType="begin" w:fldLock="1"/>
        </w:r>
        <w:r w:rsidR="00C73DAD" w:rsidDel="000F4367">
          <w:delInstrText>ADDIN CSL_CITATION {"citationItems":[{"id":"ITEM-1","itemData":{"PMID":"19910308","abstract":"SUMMARY: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author":[{"dropping-particle":"","family":"MD","given":"Robinson","non-dropping-particle":"","parse-names":false,"suffix":""},{"dropping-particle":"","family":"DJ","given":"McCarthy","non-dropping-particle":"","parse-names":false,"suffix":""},{"dropping-particle":"","family":"GK","given":"Smyth","non-dropping-particle":"","parse-names":false,"suffix":""}],"container-title":"Bioinformatics","id":"ITEM-1","issued":{"date-parts":[["2009"]]},"title":"edgeR: a Bioconductor package for differential expression analysis of digital gene expression data","type":"article-magazine"},"uris":["http://www.mendeley.com/documents/?uuid=c871287a-b97c-4fe5-b811-8f82e4ede8ac"]},{"id":"ITEM-2","itemData":{"DOI":"10.1093/nar/gks042","ISSN":"03051048","abstract":"A flexible statistical framework is developed for the analysis of read counts from RNA-Seq gene expression studies. It provides the ability to analyse complex experiments involving multiple treatment conditions and blocking variables while still taking full account of biological variation. Biological variation between RNA samples is estimated separately from the technical variation associated with sequencing technologies. Novel empirical Bayes methods allow each gene to have its own specific variability, even when there are relatively few biological replicates from which to estimate such variability. The pipeline is implemented in the edgeR package of the Bioconductor project. A case study analysis of carcinoma data demonstrates the ability of generalized linear model methods (GLMs) to detect differential expression in a paired design, and even to detect tumour-specific expression changes. The case study demonstrates the need to allow for gene-specific variability, rather than assuming a common dispersion across genes or a fixed relationship between abundance and variability. Genewise dispersions de-prioritize genes with inconsistent results and allow the main analysis to focus on changes that are consistent between biological replicates. Parallel computational approaches are developed to make non-linear model fitting faster and more reliable, making the application of GLMs to genomic data more convenient and practical. Simulations demonstrate the ability of adjusted profile likelihood estimators to return accurate estimators of biological variability in complex situations. When variation is gene-specific, empirical Bayes estimators provide an advantageous compromise between the extremes of assuming common dispersion or separate genewise dispersion. The methods developed here can also be applied to count data arising from DNA-Seq applications, including ChIP-Seq for epigenetic marks and DNA methylation analyses. © 2011 The Author(s).","author":[{"dropping-particle":"","family":"McCarthy","given":"Davis J.","non-dropping-particle":"","parse-names":false,"suffix":""},{"dropping-particle":"","family":"Chen","given":"Yunshun","non-dropping-particle":"","parse-names":false,"suffix":""},{"dropping-particle":"","family":"Smyth","given":"Gordon K.","non-dropping-particle":"","parse-names":false,"suffix":""}],"container-title":"Nucleic Acids Research","id":"ITEM-2","issued":{"date-parts":[["2012"]]},"title":"Differential expression analysis of multifactor RNA-Seq experiments with respect to biological variation","type":"article-journal"},"uris":["http://www.mendeley.com/documents/?uuid=20c42eeb-74d4-4c25-90a4-3772b192c9a7"]}],"mendeley":{"formattedCitation":"(McCarthy et al., 2012; MD et al., 2009)","plainTextFormattedCitation":"(McCarthy et al., 2012; MD et al., 2009)","previouslyFormattedCitation":"(McCarthy et al., 2012; MD et al., 2009)"},"properties":{"noteIndex":0},"schema":"https://github.com/citation-style-language/schema/raw/master/csl-citation.json"}</w:delInstrText>
        </w:r>
        <w:r w:rsidRPr="00871A74" w:rsidDel="000F4367">
          <w:fldChar w:fldCharType="separate"/>
        </w:r>
        <w:r w:rsidR="00B441E1" w:rsidRPr="00B441E1" w:rsidDel="000F4367">
          <w:rPr>
            <w:noProof/>
          </w:rPr>
          <w:delText>(McCarthy et al., 2012; MD et al., 2009)</w:delText>
        </w:r>
        <w:r w:rsidRPr="00871A74" w:rsidDel="000F4367">
          <w:fldChar w:fldCharType="end"/>
        </w:r>
        <w:r w:rsidRPr="00871A74" w:rsidDel="000F4367">
          <w:delText xml:space="preserve">. For intrafraction comparisons, P-values were corrected using the Benjamini Hochberg procedure within edgeR. An FDR threshold of 0.1 was set for significance for intrafraction comparisons.  </w:delText>
        </w:r>
      </w:del>
    </w:p>
    <w:p w14:paraId="5256B498" w14:textId="384BFCA6" w:rsidR="00B469B5" w:rsidRPr="00871A74" w:rsidDel="000F4367" w:rsidRDefault="00B469B5" w:rsidP="000F4367">
      <w:pPr>
        <w:pStyle w:val="Default"/>
        <w:autoSpaceDE/>
        <w:autoSpaceDN/>
        <w:adjustRightInd/>
        <w:spacing w:line="480" w:lineRule="auto"/>
        <w:jc w:val="thaiDistribute"/>
        <w:rPr>
          <w:del w:id="2850" w:author="Tyler Bradshaw" w:date="2020-12-05T17:32:00Z"/>
        </w:rPr>
        <w:pPrChange w:id="2851" w:author="Tyler Bradshaw" w:date="2020-12-05T17:32:00Z">
          <w:pPr>
            <w:pStyle w:val="Default"/>
            <w:spacing w:line="480" w:lineRule="auto"/>
            <w:ind w:firstLine="720"/>
            <w:jc w:val="thaiDistribute"/>
          </w:pPr>
        </w:pPrChange>
      </w:pPr>
      <w:del w:id="2852" w:author="Tyler Bradshaw" w:date="2020-12-05T17:32:00Z">
        <w:r w:rsidRPr="00871A74" w:rsidDel="000F4367">
          <w:delText xml:space="preserve">We utilized edgeR’s flexible GLM framework to test the hypothesis that the abundance of proteins in the WT group was significantly different from that in the MUT group irrespective of fraction differences (Table </w:delText>
        </w:r>
        <w:r w:rsidR="001720D2" w:rsidDel="000F4367">
          <w:delText>S</w:delText>
        </w:r>
        <w:r w:rsidRPr="00871A74" w:rsidDel="000F4367">
          <w:delText>2). For WT vs. MUT contrasts, we considered proteins with an FDR &lt; 0.05 significant (n=687). For plotting, we adjusted normalized protein abundances for fraction differences by fitting the data with an additive linear model with fraction as a blocking factor, as implemented by the removeBatchEffect algorithm from the R limma package</w:delText>
        </w:r>
        <w:r w:rsidRPr="00871A74" w:rsidDel="000F4367">
          <w:fldChar w:fldCharType="begin" w:fldLock="1"/>
        </w:r>
        <w:r w:rsidR="00C73DAD" w:rsidDel="000F4367">
          <w:delInstrText>ADDIN CSL_CITATION {"citationItems":[{"id":"ITEM-1","itemData":{"DOI":"10.1093/nar/gkv007","ISSN":"13624962","PMID":"25605792","abstract":"limma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Research","id":"ITEM-1","issued":{"date-parts":[["2015"]]},"title":"Limma powers differential expression analyses for RNA-sequencing and microarray studies","type":"article-journal"},"uris":["http://www.mendeley.com/documents/?uuid=92ab9e27-a13d-4eef-8ffb-cd616b8ba624"]}],"mendeley":{"formattedCitation":"(Ritchie et al., 2015)","plainTextFormattedCitation":"(Ritchie et al., 2015)","previouslyFormattedCitation":"(Ritchie et al., 2015)"},"properties":{"noteIndex":0},"schema":"https://github.com/citation-style-language/schema/raw/master/csl-citation.json"}</w:delInstrText>
        </w:r>
        <w:r w:rsidRPr="00871A74" w:rsidDel="000F4367">
          <w:fldChar w:fldCharType="separate"/>
        </w:r>
        <w:r w:rsidR="00B441E1" w:rsidRPr="00B441E1" w:rsidDel="000F4367">
          <w:rPr>
            <w:noProof/>
          </w:rPr>
          <w:delText>(Ritchie et al., 2015)</w:delText>
        </w:r>
        <w:r w:rsidRPr="00871A74" w:rsidDel="000F4367">
          <w:fldChar w:fldCharType="end"/>
        </w:r>
        <w:r w:rsidRPr="00871A74" w:rsidDel="000F4367">
          <w:delText>.</w:delText>
        </w:r>
      </w:del>
    </w:p>
    <w:p w14:paraId="635B0428" w14:textId="1ADD55AF" w:rsidR="00B469B5" w:rsidRPr="00871A74" w:rsidDel="000F4367" w:rsidRDefault="001B3EA4" w:rsidP="000F4367">
      <w:pPr>
        <w:spacing w:line="480" w:lineRule="auto"/>
        <w:jc w:val="thaiDistribute"/>
        <w:rPr>
          <w:del w:id="2853" w:author="Tyler Bradshaw" w:date="2020-12-05T17:32:00Z"/>
          <w:rFonts w:ascii="Arial" w:hAnsi="Arial" w:cs="Arial"/>
        </w:rPr>
        <w:pPrChange w:id="2854" w:author="Tyler Bradshaw" w:date="2020-12-05T17:32:00Z">
          <w:pPr>
            <w:spacing w:line="480" w:lineRule="auto"/>
            <w:ind w:firstLine="720"/>
            <w:jc w:val="thaiDistribute"/>
          </w:pPr>
        </w:pPrChange>
      </w:pPr>
      <w:del w:id="2855" w:author="Tyler Bradshaw" w:date="2020-12-05T17:32:00Z">
        <w:r w:rsidDel="000F4367">
          <w:rPr>
            <w:rFonts w:ascii="Arial" w:hAnsi="Arial" w:cs="Arial"/>
          </w:rPr>
          <w:delText>To construct a protein covariation graph, w</w:delText>
        </w:r>
        <w:r w:rsidRPr="00871A74" w:rsidDel="000F4367">
          <w:rPr>
            <w:rFonts w:ascii="Arial" w:hAnsi="Arial" w:cs="Arial"/>
          </w:rPr>
          <w:delText>e</w:delText>
        </w:r>
        <w:r w:rsidR="00B469B5" w:rsidRPr="00871A74" w:rsidDel="000F4367">
          <w:rPr>
            <w:rFonts w:ascii="Arial" w:hAnsi="Arial" w:cs="Arial"/>
          </w:rPr>
          <w:delText xml:space="preserve"> assessed the pairwise covariation (correlation) between all 5,897 proteins using the biweight midcorrelation (WGCNA::bicor) statistic</w:delText>
        </w:r>
        <w:r w:rsidR="00B469B5" w:rsidRPr="00871A74" w:rsidDel="000F4367">
          <w:rPr>
            <w:rFonts w:ascii="Arial" w:hAnsi="Arial" w:cs="Arial"/>
          </w:rPr>
          <w:fldChar w:fldCharType="begin" w:fldLock="1"/>
        </w:r>
        <w:r w:rsidR="00B469B5" w:rsidRPr="00871A74" w:rsidDel="000F4367">
          <w:rPr>
            <w:rFonts w:ascii="Arial" w:hAnsi="Arial" w:cs="Arial"/>
          </w:rPr>
          <w:delInstrText>ADDIN CSL_CITATION {"citationItems":[{"id":"ITEM-1","itemData":{"DOI":"10.1016/j.cels.2016.11.006","ISSN":"24054720","PMID":"27989508","abstract":"Here, we report proteomic analyses of 129 human cortical tissues to define changes associated with the asymptomatic and symptomatic stages of Alzheimer's disease (AD). Network analysis revealed 16 modules of co-expressed proteins, 10 of which correlated with AD phenotypes. A subset of modules overlapped with RNA co-expression networks, including those associated with neurons and astroglial cell types, showing altered expression in AD, even in the asymptomatic stages. Overlap of RNA and protein networks was otherwise modest, with many modules specific to the proteome, including those linked to microtubule function and inflammation. Proteomic modules were validated in an independent cohort, demonstrating some module expression changes unique to AD and several observed in other neurodegenerative diseases. AD genetic risk loci were concentrated in glial-related modules in the proteome and transcriptome, consistent with their causal role in AD. This multi-network analysis reveals protein- and disease-specific pathways involved in the etiology, initiation, and progression of AD.","author":[{"dropping-particle":"","family":"Seyfried","given":"Nicholas T.","non-dropping-particle":"","parse-names":false,"suffix":""},{"dropping-particle":"","family":"Dammer","given":"Eric B.","non-dropping-particle":"","parse-names":false,"suffix":""},{"dropping-particle":"","family":"Swarup","given":"Vivek","non-dropping-particle":"","parse-names":false,"suffix":""},{"dropping-particle":"","family":"Nandakumar","given":"Divya","non-dropping-particle":"","parse-names":false,"suffix":""},{"dropping-particle":"","family":"Duong","given":"Duc M.","non-dropping-particle":"","parse-names":false,"suffix":""},{"dropping-particle":"","family":"Yin","given":"Luming","non-dropping-particle":"","parse-names":false,"suffix":""},{"dropping-particle":"","family":"Deng","given":"Qiudong","non-dropping-particle":"","parse-names":false,"suffix":""},{"dropping-particle":"","family":"Nguyen","given":"Tram","non-dropping-particle":"","parse-names":false,"suffix":""},{"dropping-particle":"","family":"Hales","given":"Chadwick M.","non-dropping-particle":"","parse-names":false,"suffix":""},{"dropping-particle":"","family":"Wingo","given":"Thomas","non-dropping-particle":"","parse-names":false,"suffix":""},{"dropping-particle":"","family":"Glass","given":"Jonathan","non-dropping-particle":"","parse-names":false,"suffix":""},{"dropping-particle":"","family":"Gearing","given":"Marla","non-dropping-particle":"","parse-names":false,"suffix":""},{"dropping-particle":"","family":"Thambisetty","given":"Madhav","non-dropping-particle":"","parse-names":false,"suffix":""},{"dropping-particle":"","family":"Troncoso","given":"Juan C.","non-dropping-particle":"","parse-names":false,"suffix":""},{"dropping-particle":"","family":"Geschwind","given":"Daniel H.","non-dropping-particle":"","parse-names":false,"suffix":""},{"dropping-particle":"","family":"Lah","given":"James J.","non-dropping-particle":"","parse-names":false,"suffix":""},{"dropping-particle":"","family":"Levey","given":"Allan I.","non-dropping-particle":"","parse-names":false,"suffix":""}],"container-title":"Cell Systems","id":"ITEM-1","issue":"1","issued":{"date-parts":[["2017","1","25"]]},"page":"60-72.e4","publisher":"Cell Press","title":"A Multi-network Approach Identifies Protein-Specific Co-expression in Asymptomatic and Symptomatic Alzheimer's Disease","type":"article-journal","volume":"4"},"uris":["http://www.mendeley.com/documents/?uuid=cdb982d0-cb96-310b-96f3-9b02a792a7e5"]}],"mendeley":{"formattedCitation":"(Seyfried et al., 2017)","plainTextFormattedCitation":"(Seyfried et al., 2017)","previouslyFormattedCitation":"(Seyfried et al., 2017)"},"properties":{"noteIndex":0},"schema":"https://github.com/citation-style-language/schema/raw/master/csl-citation.json"}</w:delInstrText>
        </w:r>
        <w:r w:rsidR="00B469B5" w:rsidRPr="00871A74" w:rsidDel="000F4367">
          <w:rPr>
            <w:rFonts w:ascii="Arial" w:hAnsi="Arial" w:cs="Arial"/>
          </w:rPr>
          <w:fldChar w:fldCharType="separate"/>
        </w:r>
        <w:r w:rsidR="00B469B5" w:rsidRPr="00871A74" w:rsidDel="000F4367">
          <w:rPr>
            <w:rFonts w:ascii="Arial" w:hAnsi="Arial" w:cs="Arial"/>
            <w:noProof/>
          </w:rPr>
          <w:delText>(Seyfried et al., 2017)</w:delText>
        </w:r>
        <w:r w:rsidR="00B469B5" w:rsidRPr="00871A74" w:rsidDel="000F4367">
          <w:rPr>
            <w:rFonts w:ascii="Arial" w:hAnsi="Arial" w:cs="Arial"/>
          </w:rPr>
          <w:fldChar w:fldCharType="end"/>
        </w:r>
        <w:r w:rsidR="00B469B5" w:rsidRPr="00871A74" w:rsidDel="000F4367">
          <w:rPr>
            <w:rFonts w:ascii="Arial" w:hAnsi="Arial" w:cs="Arial"/>
          </w:rPr>
          <w:delText>, a robust alternative to Pearson’s correlation. The resulting complete, signed, weighted, and symmetric adjacency matrix was then re-weighted using the ‘Network Enhancement’ approach. Network enhancement removes noise from the graph, and facilitates downstream community detection</w:delText>
        </w:r>
        <w:r w:rsidR="00B469B5" w:rsidRPr="00871A74" w:rsidDel="000F4367">
          <w:rPr>
            <w:rFonts w:ascii="Arial" w:hAnsi="Arial" w:cs="Arial"/>
          </w:rPr>
          <w:fldChar w:fldCharType="begin" w:fldLock="1"/>
        </w:r>
        <w:r w:rsidR="00C73DAD" w:rsidDel="000F4367">
          <w:rPr>
            <w:rFonts w:ascii="Arial" w:hAnsi="Arial" w:cs="Arial"/>
          </w:rPr>
          <w:delInstrText>ADDIN CSL_CITATION {"citationItems":[{"id":"ITEM-1","itemData":{"DOI":"10.1038/s41467-018-05469-x","ISSN":"20411723","abstract":"Networks are ubiquitous in biology where they encode connectivity patterns at all scales of organization, from molecular to the biome. However, biological networks are noisy due to the limitations of measurement technology and inherent natural variation, which can hamper discovery of network patterns and dynamics. We propose Network Enhancement (NE), a method for improving the signal-to-noise ratio of undirected, weighted networks. NE uses a doubly stochastic matrix operator that induces sparsity and provides a closed-form solution that increases spectral eigengap of the input network. As a result, NE removes weak edges, enhances real connections, and leads to better downstream performance. Experiments show that NE improves gene–function prediction by denoising tissue-specific interaction networks, alleviates interpretation of noisy Hi-C contact maps from the human genome, and boosts fine-grained identification accuracy of species. Our results indicate that NE is widely applicable for denoising biological networks.","author":[{"dropping-particle":"","family":"Wang","given":"Bo","non-dropping-particle":"","parse-names":false,"suffix":""},{"dropping-particle":"","family":"Pourshafeie","given":"Armin","non-dropping-particle":"","parse-names":false,"suffix":""},{"dropping-particle":"","family":"Zitnik","given":"Marinka","non-dropping-particle":"","parse-names":false,"suffix":""},{"dropping-particle":"","family":"Zhu","given":"Junjie","non-dropping-particle":"","parse-names":false,"suffix":""},{"dropping-particle":"","family":"Bustamante","given":"Carlos D.","non-dropping-particle":"","parse-names":false,"suffix":""},{"dropping-particle":"","family":"Batzoglou","given":"Serafim","non-dropping-particle":"","parse-names":false,"suffix":""},{"dropping-particle":"","family":"Leskovec","given":"Jure","non-dropping-particle":"","parse-names":false,"suffix":""}],"container-title":"Nature Communications","id":"ITEM-1","issue":"1","issued":{"date-parts":[["2018","12","1"]]},"page":"1-8","publisher":"Nature Publishing Group","title":"Network enhancement as a general method to denoise weighted biological networks","type":"article-journal","volume":"9"},"uris":["http://www.mendeley.com/documents/?uuid=442e46fa-afda-3efc-9bf4-d0454c4f2a3b"]}],"mendeley":{"formattedCitation":"(Wang et al., 2018)","plainTextFormattedCitation":"(Wang et al., 2018)","previouslyFormattedCitation":"(Wang et al., 2018)"},"properties":{"noteIndex":0},"schema":"https://github.com/citation-style-language/schema/raw/master/csl-citation.json"}</w:delInstrText>
        </w:r>
        <w:r w:rsidR="00B469B5" w:rsidRPr="00871A74" w:rsidDel="000F4367">
          <w:rPr>
            <w:rFonts w:ascii="Arial" w:hAnsi="Arial" w:cs="Arial"/>
          </w:rPr>
          <w:fldChar w:fldCharType="separate"/>
        </w:r>
        <w:r w:rsidR="00B441E1" w:rsidRPr="00B441E1" w:rsidDel="000F4367">
          <w:rPr>
            <w:rFonts w:ascii="Arial" w:hAnsi="Arial" w:cs="Arial"/>
            <w:noProof/>
          </w:rPr>
          <w:delText>(Wang et al., 2018)</w:delText>
        </w:r>
        <w:r w:rsidR="00B469B5" w:rsidRPr="00871A74" w:rsidDel="000F4367">
          <w:rPr>
            <w:rFonts w:ascii="Arial" w:hAnsi="Arial" w:cs="Arial"/>
          </w:rPr>
          <w:fldChar w:fldCharType="end"/>
        </w:r>
        <w:r w:rsidR="00B469B5" w:rsidRPr="00871A74" w:rsidDel="000F4367">
          <w:rPr>
            <w:rFonts w:ascii="Arial" w:hAnsi="Arial" w:cs="Arial"/>
            <w:i/>
            <w:iCs/>
          </w:rPr>
          <w:delText xml:space="preserve">. </w:delText>
        </w:r>
      </w:del>
    </w:p>
    <w:p w14:paraId="35BB63AD" w14:textId="76723706" w:rsidR="00B469B5" w:rsidRPr="00871A74" w:rsidDel="000F4367" w:rsidRDefault="00B469B5" w:rsidP="000F4367">
      <w:pPr>
        <w:spacing w:line="480" w:lineRule="auto"/>
        <w:jc w:val="thaiDistribute"/>
        <w:rPr>
          <w:del w:id="2856" w:author="Tyler Bradshaw" w:date="2020-12-05T17:32:00Z"/>
          <w:rFonts w:ascii="Arial" w:hAnsi="Arial" w:cs="Arial"/>
        </w:rPr>
        <w:pPrChange w:id="2857" w:author="Tyler Bradshaw" w:date="2020-12-05T17:32:00Z">
          <w:pPr>
            <w:spacing w:line="480" w:lineRule="auto"/>
            <w:ind w:firstLine="720"/>
            <w:jc w:val="thaiDistribute"/>
          </w:pPr>
        </w:pPrChange>
      </w:pPr>
      <w:del w:id="2858" w:author="Tyler Bradshaw" w:date="2020-12-05T17:32:00Z">
        <w:r w:rsidRPr="00871A74" w:rsidDel="000F4367">
          <w:rPr>
            <w:rFonts w:ascii="Arial" w:hAnsi="Arial" w:cs="Arial"/>
          </w:rPr>
          <w:delText>The enhanced adjacency matrix was clustered using the Leiden algorithm</w:delText>
        </w:r>
        <w:r w:rsidRPr="00871A74" w:rsidDel="000F4367">
          <w:rPr>
            <w:rFonts w:ascii="Arial" w:hAnsi="Arial" w:cs="Arial"/>
          </w:rPr>
          <w:fldChar w:fldCharType="begin" w:fldLock="1"/>
        </w:r>
        <w:r w:rsidR="00045F2E" w:rsidDel="000F4367">
          <w:rPr>
            <w:rFonts w:ascii="Arial" w:hAnsi="Arial" w:cs="Arial"/>
          </w:rPr>
          <w:del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Reports","id":"ITEM-1","issue":"1","issued":{"date-parts":[["2019","12","1"]]},"page":"1-12","publisher":"Nature Publishing Group","title":"From Louvain to Leiden: guaranteeing well-connected communities","type":"article-journal","volume":"9"},"uris":["http://www.mendeley.com/documents/?uuid=92c6a11a-29d3-36ce-b4f6-102f05ca72ff"]}],"mendeley":{"formattedCitation":"(Traag et al., 2019)","plainTextFormattedCitation":"(Traag et al., 2019)","previouslyFormattedCitation":"(Traag et al., 2019)"},"properties":{"noteIndex":0},"schema":"https://github.com/citation-style-language/schema/raw/master/csl-citation.json"}</w:delInstrText>
        </w:r>
        <w:r w:rsidRPr="00871A74" w:rsidDel="000F4367">
          <w:rPr>
            <w:rFonts w:ascii="Arial" w:hAnsi="Arial" w:cs="Arial"/>
          </w:rPr>
          <w:fldChar w:fldCharType="separate"/>
        </w:r>
        <w:r w:rsidRPr="00871A74" w:rsidDel="000F4367">
          <w:rPr>
            <w:rFonts w:ascii="Arial" w:hAnsi="Arial" w:cs="Arial"/>
            <w:noProof/>
          </w:rPr>
          <w:delText>(Traag et al., 2019)</w:delText>
        </w:r>
        <w:r w:rsidRPr="00871A74" w:rsidDel="000F4367">
          <w:rPr>
            <w:rFonts w:ascii="Arial" w:hAnsi="Arial" w:cs="Arial"/>
          </w:rPr>
          <w:fldChar w:fldCharType="end"/>
        </w:r>
        <w:r w:rsidRPr="00871A74" w:rsidDel="000F4367">
          <w:rPr>
            <w:rFonts w:ascii="Arial" w:hAnsi="Arial" w:cs="Arial"/>
          </w:rPr>
          <w:delText>, a recent extension and improvement of the well-known Louvain algorithm</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{"citationItems":[{"id":"ITEM-1","itemData":{"DOI":"10.1126/science.1184819","ISSN":"00368075","abstract":"Network science is an interdisciplinary endeavor, with methods and applications drawn from across the natural, social, and information sciences. A prominent problem in network science is the algorithmic detection of tightly connected groups of nodes known as communities. We developed a generalized framework of network quality functions that allowed us to study the community structure of arbitrary multislice networks, which are combinations of individual networks coupled through links that connect each node in one network slice to itself in other slices. This framework allows studies of community structure in a general setting encompassing networks that evolve over time, have multiple types of links (multiplexity), and have multiple scales.","author":[{"dropping-particle":"","family":"Mucha","given":"Peter J.","non-dropping-particle":"","parse-names":false,"suffix":""},{"dropping-particle":"","family":"Richardson","given":"Thomas","non-dropping-particle":"","parse-names":false,"suffix":""},{"dropping-particle":"","family":"Macon","given":"Kevin","non-dropping-particle":"","parse-names":false,"suffix":""},{"dropping-particle":"","family":"Porter","given":"Mason A.","non-dropping-particle":"","parse-names":false,"suffix":""},{"dropping-particle":"","family":"Onnela","given":"Jukka Pekka","non-dropping-particle":"","parse-names":false,"suffix":""}],"container-title":"Science","id":"ITEM-1","issue":"5980","issued":{"date-parts":[["2010","5","14"]]},"page":"876-878","publisher":"American Association for the Advancement of Science","title":"Community structure in time-dependent, multiscale, and multiplex networks","type":"article-journal","volume":"328"},"uris":["http://www.mendeley.com/documents/?uuid=b01705ce-06e0-3526-8cee-945fee7e0554"]}],"mendeley":{"formattedCitation":"(Mucha et al., 2010)","plainTextFormattedCitation":"(Mucha et al., 2010)","previouslyFormattedCitation":"(Mucha et al., 2010)"},"properties":{"noteIndex":0},"schema":"https://github.com/citation-style-language/schema/raw/master/csl-citation.json"}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(Mucha et al., 2010)</w:delText>
        </w:r>
        <w:r w:rsidRPr="00871A74" w:rsidDel="000F4367">
          <w:rPr>
            <w:rFonts w:ascii="Arial" w:hAnsi="Arial" w:cs="Arial"/>
          </w:rPr>
          <w:fldChar w:fldCharType="end"/>
        </w:r>
        <w:r w:rsidRPr="00871A74" w:rsidDel="000F4367">
          <w:rPr>
            <w:rFonts w:ascii="Arial" w:hAnsi="Arial" w:cs="Arial"/>
          </w:rPr>
          <w:delText>. The Leiden algorithm functions to optimize the partition of a graph into modules by maximizing a quality statistic. We utilized the ‘Surprise’ quality statistic</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{"citationItems":[{"id":"ITEM-1","itemData":{"DOI":"10.1103/PhysRevE.92.022816","ISSN":"15502376","abstract":"Nodes in real-world networks are repeatedly observed to form dense clusters, often referred to as communities. Methods to detect these groups of nodes usually maximize an objective function, which implicitly contains the definition of a community. We here analyze a recently proposed measure called surprise, which assesses the quality of the partition of a network into communities. In its current form, the formulation of surprise is rather difficult to analyze. We here therefore develop an accurate asymptotic approximation. This allows for the development of an efficient algorithm for optimizing surprise. Incidentally, this leads to a straightforward extension of surprise to weighted graphs. Additionally, the approximation makes it possible to analyze surprise more closely and compare it to other methods, especially modularity. We show that surprise is (nearly) unaffected by the well-known resolution limit, a particular problem for modularity. However, surprise may tend to overestimate the number of communities, whereas they may be underestimated by modularity. In short, surprise works well in the limit of many small communities, whereas modularity works better in the limit of few large communities. In this sense, surprise is more discriminative than modularity and may find communities where modularity fails to discern any structure.","author":[{"dropping-particle":"","family":"Traag","given":"V. A.","non-dropping-particle":"","parse-names":false,"suffix":""},{"dropping-particle":"","family":"Aldecoa","given":"R.","non-dropping-particle":"","parse-names":false,"suffix":""},{"dropping-particle":"","family":"Delvenne","given":"J. C.","non-dropping-particle":"","parse-names":false,"suffix":""}],"container-title":"Physical Review E - Statistical, Nonlinear, and Soft Matter Physics","id":"ITEM-1","issue":"2","issued":{"date-parts":[["2015","8","24"]]},"page":"022816","publisher":"American Physical Society","title":"Detecting communities using asymptotical surprise","type":"article-journal","volume":"92"},"uris":["http://www.mendeley.com/documents/?uuid=8c1102c5-01ae-3ddc-b780-11c98d7986e3"]}],"mendeley":{"formattedCitation":"(Traag et al., 2015)","plainTextFormattedCitation":"(Traag et al., 2015)","previouslyFormattedCitation":"(Traag et al., 2015)"},"properties":{"noteIndex":0},"schema":"https://github.com/citation-style-language/schema/raw/master/csl-citation.json"}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(Traag et al., 2015)</w:delText>
        </w:r>
        <w:r w:rsidRPr="00871A74" w:rsidDel="000F4367">
          <w:rPr>
            <w:rFonts w:ascii="Arial" w:hAnsi="Arial" w:cs="Arial"/>
          </w:rPr>
          <w:fldChar w:fldCharType="end"/>
        </w:r>
        <w:r w:rsidRPr="00871A74" w:rsidDel="000F4367">
          <w:rPr>
            <w:rFonts w:ascii="Arial" w:hAnsi="Arial" w:cs="Arial"/>
          </w:rPr>
          <w:delText xml:space="preserve"> to identify optimal partitions of the protein covariation graph. To facilitate biological inferences drawn from the network’s organization, we recursively split 27 modules that contained more than 100 nodes and removed modules that were smaller than 5 proteins. Initial clustering of the network resulted in the identification of 324 modules.</w:delText>
        </w:r>
      </w:del>
    </w:p>
    <w:p w14:paraId="70EBA1F6" w14:textId="62F99781" w:rsidR="00B469B5" w:rsidRPr="00871A74" w:rsidDel="000F4367" w:rsidRDefault="00B469B5" w:rsidP="000F4367">
      <w:pPr>
        <w:spacing w:line="480" w:lineRule="auto"/>
        <w:jc w:val="thaiDistribute"/>
        <w:rPr>
          <w:del w:id="2859" w:author="Tyler Bradshaw" w:date="2020-12-05T17:32:00Z"/>
          <w:rFonts w:ascii="Arial" w:hAnsi="Arial" w:cs="Arial"/>
        </w:rPr>
        <w:pPrChange w:id="2860" w:author="Tyler Bradshaw" w:date="2020-12-05T17:32:00Z">
          <w:pPr>
            <w:spacing w:line="480" w:lineRule="auto"/>
            <w:ind w:firstLine="720"/>
            <w:jc w:val="thaiDistribute"/>
          </w:pPr>
        </w:pPrChange>
      </w:pPr>
      <w:del w:id="2861" w:author="Tyler Bradshaw" w:date="2020-12-05T17:32:00Z">
        <w:r w:rsidRPr="00871A74" w:rsidDel="000F4367">
          <w:rPr>
            <w:rFonts w:ascii="Arial" w:hAnsi="Arial" w:cs="Arial"/>
          </w:rPr>
          <w:delText>To reduce the likelihood of identifying false positive modules, we enforced module quality using a permutation procedure (NetRep::modulePreservation)</w:delText>
        </w:r>
        <w:r w:rsidRPr="00871A74" w:rsidDel="000F4367">
          <w:rPr>
            <w:rFonts w:ascii="Arial" w:hAnsi="Arial" w:cs="Arial"/>
          </w:rPr>
          <w:fldChar w:fldCharType="begin" w:fldLock="1"/>
        </w:r>
        <w:r w:rsidR="00C73DAD" w:rsidDel="000F4367">
          <w:rPr>
            <w:rFonts w:ascii="Arial" w:hAnsi="Arial" w:cs="Arial"/>
          </w:rPr>
          <w:delInstrText>ADDIN CSL_CITATION {"citationItems":[{"id":"ITEM-1","itemData":{"DOI":"10.1016/j.cels.2016.06.012","ISSN":"24054720","PMID":"27467248","abstract":"Network modules—topologically distinct groups of edges and nodes—that are preserved across datasets can reveal common features of organisms, tissues, cell types, and molecules. Many statistics to identify such modules have been developed, but testing their significance requires heuristics. Here, we demonstrate that current methods for assessing module preservation are systematically biased and produce skewed p values. We introduce NetRep, a rapid and computationally efficient method that uses a permutation approach to score module preservation without assuming data are normally distributed. NetRep produces unbiased p values and can distinguish between true and false positives during multiple hypothesis testing. We use NetRep to quantify preservation of gene coexpression modules across murine brain, liver, adipose, and muscle tissues. Complex patterns of multi-tissue preservation were revealed, including a liver-derived housekeeping module that displayed adipose- and muscle-specific association with body weight. Finally, we demonstrate the broader applicability of NetRep by quantifying preservation of bacterial networks in gut microbiota between men and women.","author":[{"dropping-particle":"","family":"Ritchie","given":"Scott C.","non-dropping-particle":"","parse-names":false,"suffix":""},{"dropping-particle":"","family":"Watts","given":"Stephen","non-dropping-particle":"","parse-names":false,"suffix":""},{"dropping-particle":"","family":"Fearnley","given":"Liam G.","non-dropping-particle":"","parse-names":false,"suffix":""},{"dropping-particle":"","family":"Holt","given":"Kathryn E.","non-dropping-particle":"","parse-names":false,"suffix":""},{"dropping-particle":"","family":"Abraham","given":"Gad","non-dropping-particle":"","parse-names":false,"suffix":""},{"dropping-particle":"","family":"Inouye","given":"Michael","non-dropping-particle":"","parse-names":false,"suffix":""}],"container-title":"Cell Systems","id":"ITEM-1","issue":"1","issued":{"date-parts":[["2016","7","27"]]},"page":"71-82","publisher":"Cell Press","title":"A Scalable Permutation Approach Reveals Replication and Preservation Patterns of Network Modules in Large Datasets","type":"article-journal","volume":"3"},"uris":["http://www.mendeley.com/documents/?uuid=0145dc4c-c23b-3fcc-897d-6500220b1b4f"]}],"mendeley":{"formattedCitation":"(Ritchie et al., 2016)","plainTextFormattedCitation":"(Ritchie et al., 2016)","previouslyFormattedCitation":"(Ritchie et al., 2016)"},"properties":{"noteIndex":0},"schema":"https://github.com/citation-style-language/schema/raw/master/csl-citation.json"}</w:delInstrText>
        </w:r>
        <w:r w:rsidRPr="00871A74" w:rsidDel="000F4367">
          <w:rPr>
            <w:rFonts w:ascii="Arial" w:hAnsi="Arial" w:cs="Arial"/>
          </w:rPr>
          <w:fldChar w:fldCharType="separate"/>
        </w:r>
        <w:r w:rsidR="00B441E1" w:rsidRPr="00B441E1" w:rsidDel="000F4367">
          <w:rPr>
            <w:rFonts w:ascii="Arial" w:hAnsi="Arial" w:cs="Arial"/>
            <w:noProof/>
          </w:rPr>
          <w:delText>(Ritchie et al., 2016)</w:delText>
        </w:r>
        <w:r w:rsidRPr="00871A74" w:rsidDel="000F4367">
          <w:rPr>
            <w:rFonts w:ascii="Arial" w:hAnsi="Arial" w:cs="Arial"/>
          </w:rPr>
          <w:fldChar w:fldCharType="end"/>
        </w:r>
        <w:r w:rsidRPr="00871A74" w:rsidDel="000F4367">
          <w:rPr>
            <w:rFonts w:ascii="Arial" w:hAnsi="Arial" w:cs="Arial"/>
          </w:rPr>
          <w:delText xml:space="preserve"> and removed modules with any insignificant permutation statistics (Bonferroni P-Adjust &gt; 0.05). The following statistics were used to enforce module quality: ‘avg.weight’ (average edge weight), ‘avg.cor’ (average bicor correlation R</w:delText>
        </w:r>
        <w:r w:rsidRPr="00871A74" w:rsidDel="000F4367">
          <w:rPr>
            <w:rFonts w:ascii="Arial" w:hAnsi="Arial" w:cs="Arial"/>
            <w:vertAlign w:val="superscript"/>
          </w:rPr>
          <w:delText>2</w:delText>
        </w:r>
        <w:r w:rsidRPr="00871A74" w:rsidDel="000F4367">
          <w:rPr>
            <w:rFonts w:ascii="Arial" w:hAnsi="Arial" w:cs="Arial"/>
          </w:rPr>
          <w:delText xml:space="preserve">), and ‘avg.contrib’ (quantifies how similar an individual protein’s abundance profile is to the summary of its module). Proteins which were </w:delText>
        </w:r>
        <w:r w:rsidR="001B3EA4" w:rsidDel="000F4367">
          <w:rPr>
            <w:rFonts w:ascii="Arial" w:hAnsi="Arial" w:cs="Arial"/>
          </w:rPr>
          <w:delText xml:space="preserve">assigned to modules with insignificant module quality statistics were </w:delText>
        </w:r>
        <w:r w:rsidRPr="00871A74" w:rsidDel="000F4367">
          <w:rPr>
            <w:rFonts w:ascii="Arial" w:hAnsi="Arial" w:cs="Arial"/>
          </w:rPr>
          <w:delText xml:space="preserve">not considered clustered as the observed quality of their module does not differ from random. After filtering, approximately 85% of all proteins were assigned a cluster. The median percent variance explained by the first principle component of a module (a measure of module cohesiveness) was high (59.8%). After removal of low-quality modules, the analysis retained 255 distinct modules of proteins that strongly covaried together (Table </w:delText>
        </w:r>
        <w:r w:rsidR="001720D2" w:rsidDel="000F4367">
          <w:rPr>
            <w:rFonts w:ascii="Arial" w:hAnsi="Arial" w:cs="Arial"/>
          </w:rPr>
          <w:delText>S</w:delText>
        </w:r>
        <w:r w:rsidRPr="00871A74" w:rsidDel="000F4367">
          <w:rPr>
            <w:rFonts w:ascii="Arial" w:hAnsi="Arial" w:cs="Arial"/>
          </w:rPr>
          <w:delText xml:space="preserve">3). </w:delText>
        </w:r>
      </w:del>
    </w:p>
    <w:p w14:paraId="1AB14A76" w14:textId="0F12CF2A" w:rsidR="00B469B5" w:rsidDel="000F4367" w:rsidRDefault="00B469B5" w:rsidP="000F4367">
      <w:pPr>
        <w:spacing w:line="480" w:lineRule="auto"/>
        <w:jc w:val="thaiDistribute"/>
        <w:rPr>
          <w:del w:id="2862" w:author="Tyler Bradshaw" w:date="2020-12-05T17:32:00Z"/>
          <w:rFonts w:ascii="Arial" w:hAnsi="Arial" w:cs="Arial"/>
        </w:rPr>
        <w:pPrChange w:id="2863" w:author="Tyler Bradshaw" w:date="2020-12-05T17:32:00Z">
          <w:pPr>
            <w:spacing w:line="480" w:lineRule="auto"/>
            <w:ind w:firstLine="720"/>
            <w:jc w:val="thaiDistribute"/>
          </w:pPr>
        </w:pPrChange>
      </w:pPr>
      <w:del w:id="2864" w:author="Tyler Bradshaw" w:date="2020-12-05T17:32:00Z">
        <w:r w:rsidRPr="00871A74" w:rsidDel="000F4367">
          <w:rPr>
            <w:rFonts w:ascii="Arial" w:hAnsi="Arial" w:cs="Arial"/>
          </w:rPr>
          <w:delText xml:space="preserve">To evaluate modules that were changing between WT and MUT genotypes, we extended the GLM framework to test for protein differential abundance. Modules were summarized as the sum of their proteins and fit with a GLM, with fraction as a blocking factor. In this statistical design, we were interested in the average effect of genotype on all proteins in a module. </w:delText>
        </w:r>
        <w:r w:rsidR="001B3EA4" w:rsidDel="000F4367">
          <w:rPr>
            <w:rFonts w:ascii="Arial" w:hAnsi="Arial" w:cs="Arial"/>
          </w:rPr>
          <w:delText>For plotting, module abundance was adjusted for fraction differenc</w:delText>
        </w:r>
        <w:r w:rsidR="001B3EA4" w:rsidRPr="001541C9" w:rsidDel="000F4367">
          <w:rPr>
            <w:rFonts w:ascii="Arial" w:hAnsi="Arial" w:cs="Arial"/>
          </w:rPr>
          <w:delText xml:space="preserve">es using the </w:delText>
        </w:r>
        <w:r w:rsidR="001B3EA4" w:rsidRPr="007A335B" w:rsidDel="000F4367">
          <w:rPr>
            <w:rFonts w:ascii="Arial" w:hAnsi="Arial" w:cs="Arial"/>
          </w:rPr>
          <w:delText>removeBatchEffect function (</w:delText>
        </w:r>
        <w:r w:rsidR="001B3EA4" w:rsidDel="000F4367">
          <w:rPr>
            <w:rFonts w:ascii="Arial" w:hAnsi="Arial" w:cs="Arial"/>
          </w:rPr>
          <w:delText xml:space="preserve">package: </w:delText>
        </w:r>
        <w:r w:rsidR="001B3EA4" w:rsidRPr="007A335B" w:rsidDel="000F4367">
          <w:rPr>
            <w:rFonts w:ascii="Arial" w:hAnsi="Arial" w:cs="Arial"/>
          </w:rPr>
          <w:delText>limma).</w:delText>
        </w:r>
        <w:r w:rsidR="001B3EA4" w:rsidDel="000F4367">
          <w:delText xml:space="preserve"> </w:delText>
        </w:r>
        <w:r w:rsidR="001B3EA4" w:rsidDel="000F4367">
          <w:rPr>
            <w:rFonts w:ascii="Arial" w:hAnsi="Arial" w:cs="Arial"/>
          </w:rPr>
          <w:delText xml:space="preserve"> </w:delText>
        </w:r>
        <w:r w:rsidR="001B3EA4" w:rsidRPr="00871A74" w:rsidDel="000F4367">
          <w:rPr>
            <w:rFonts w:ascii="Arial" w:hAnsi="Arial" w:cs="Arial"/>
          </w:rPr>
          <w:delText xml:space="preserve">We utilized the Bonferroni method to adjust P-values for </w:delText>
        </w:r>
        <w:r w:rsidR="001B3EA4" w:rsidDel="000F4367">
          <w:rPr>
            <w:rFonts w:ascii="Arial" w:hAnsi="Arial" w:cs="Arial"/>
          </w:rPr>
          <w:delText xml:space="preserve">255 </w:delText>
        </w:r>
        <w:r w:rsidRPr="00871A74" w:rsidDel="000F4367">
          <w:rPr>
            <w:rFonts w:ascii="Arial" w:hAnsi="Arial" w:cs="Arial"/>
          </w:rPr>
          <w:delText>module level comparisons and considered modules with an adjusted P-value less than 0.05 were considered significant (n=37).</w:delText>
        </w:r>
      </w:del>
    </w:p>
    <w:p w14:paraId="25945A0C" w14:textId="6DD919C4" w:rsidR="002B22E5" w:rsidRPr="00EF38CF" w:rsidDel="000F4367" w:rsidRDefault="002B22E5" w:rsidP="000F4367">
      <w:pPr>
        <w:spacing w:line="480" w:lineRule="auto"/>
        <w:jc w:val="thaiDistribute"/>
        <w:rPr>
          <w:del w:id="2865" w:author="Tyler Bradshaw" w:date="2020-12-05T17:32:00Z"/>
          <w:rFonts w:ascii="Arial" w:hAnsi="Arial" w:cs="Arial"/>
          <w:b/>
          <w:bCs/>
          <w:rPrChange w:id="2866" w:author="Jamie Courtland" w:date="2020-10-16T11:26:00Z">
            <w:rPr>
              <w:del w:id="2867" w:author="Tyler Bradshaw" w:date="2020-12-05T17:32:00Z"/>
              <w:rFonts w:ascii="Arial" w:hAnsi="Arial" w:cs="Arial"/>
              <w:b/>
              <w:bCs/>
              <w:lang w:val="da-DK"/>
            </w:rPr>
          </w:rPrChange>
        </w:rPr>
        <w:pPrChange w:id="2868" w:author="Tyler Bradshaw" w:date="2020-12-05T17:32:00Z">
          <w:pPr>
            <w:spacing w:line="480" w:lineRule="auto"/>
            <w:jc w:val="thaiDistribute"/>
          </w:pPr>
        </w:pPrChange>
      </w:pPr>
      <w:del w:id="2869" w:author="Tyler Bradshaw" w:date="2020-12-05T17:32:00Z">
        <w:r w:rsidRPr="00EF38CF" w:rsidDel="000F4367">
          <w:rPr>
            <w:rFonts w:ascii="Arial" w:hAnsi="Arial" w:cs="Arial"/>
            <w:b/>
            <w:bCs/>
            <w:rPrChange w:id="2870" w:author="Jamie Courtland" w:date="2020-10-16T11:26:00Z">
              <w:rPr>
                <w:rFonts w:ascii="Arial" w:hAnsi="Arial" w:cs="Arial"/>
                <w:b/>
                <w:bCs/>
                <w:lang w:val="da-DK"/>
              </w:rPr>
            </w:rPrChange>
          </w:rPr>
          <w:delText>Module Gene Set Enrichment Analysis</w:delText>
        </w:r>
      </w:del>
    </w:p>
    <w:p w14:paraId="159165DE" w14:textId="07882A67" w:rsidR="00E1339B" w:rsidRPr="00103C39" w:rsidDel="000F4367" w:rsidRDefault="00E1339B" w:rsidP="000F4367">
      <w:pPr>
        <w:spacing w:line="480" w:lineRule="auto"/>
        <w:jc w:val="thaiDistribute"/>
        <w:rPr>
          <w:del w:id="2871" w:author="Tyler Bradshaw" w:date="2020-12-05T17:32:00Z"/>
          <w:rStyle w:val="Hyperlink"/>
          <w:rFonts w:ascii="Arial" w:hAnsi="Arial" w:cs="Arial"/>
          <w:b/>
          <w:bCs/>
          <w:color w:val="000000" w:themeColor="text1"/>
          <w:u w:val="none"/>
        </w:rPr>
        <w:pPrChange w:id="2872" w:author="Tyler Bradshaw" w:date="2020-12-05T17:32:00Z">
          <w:pPr>
            <w:spacing w:line="480" w:lineRule="auto"/>
            <w:ind w:firstLine="720"/>
            <w:jc w:val="thaiDistribute"/>
          </w:pPr>
        </w:pPrChange>
      </w:pPr>
      <w:del w:id="2873" w:author="Tyler Bradshaw" w:date="2020-12-05T17:32:00Z">
        <w:r w:rsidDel="000F4367">
          <w:rPr>
            <w:rFonts w:ascii="Arial" w:hAnsi="Arial" w:cs="Arial"/>
          </w:rPr>
          <w:delText>Modules were analyzed for enrichment of the WASH interactome</w:delText>
        </w:r>
        <w:r w:rsidR="00AD41F3" w:rsidDel="000F4367">
          <w:rPr>
            <w:rFonts w:ascii="Arial" w:hAnsi="Arial" w:cs="Arial"/>
          </w:rPr>
          <w:delText xml:space="preserve"> (this paper)</w:delText>
        </w:r>
        <w:r w:rsidDel="000F4367">
          <w:rPr>
            <w:rFonts w:ascii="Arial" w:hAnsi="Arial" w:cs="Arial"/>
          </w:rPr>
          <w:delText>,</w:delText>
        </w:r>
        <w:r w:rsidR="00970207" w:rsidDel="000F4367">
          <w:rPr>
            <w:rFonts w:ascii="Arial" w:hAnsi="Arial" w:cs="Arial"/>
          </w:rPr>
          <w:delText xml:space="preserve"> Retriever complex </w:delText>
        </w:r>
        <w:r w:rsidR="00E6299F" w:rsidDel="000F4367">
          <w:rPr>
            <w:rFonts w:ascii="Arial" w:hAnsi="Arial" w:cs="Arial"/>
          </w:rPr>
          <w:fldChar w:fldCharType="begin" w:fldLock="1"/>
        </w:r>
        <w:r w:rsidR="00E6299F" w:rsidDel="000F4367">
          <w:rPr>
            <w:rFonts w:ascii="Arial" w:hAnsi="Arial" w:cs="Arial"/>
          </w:rPr>
          <w:delInstrText>ADDIN CSL_CITATION {"citationItems":[{"id":"ITEM-1","itemData":{"DOI":"10.1038/ncb3610","ISSN":"14764679","PMID":"28892079","abstract":"Following endocytosis into the endosomal network, integral membrane proteins undergo sorting for lysosomal degradation or are retrieved and recycled back to the cell surface. Here we describe the discovery of an ancient and conserved multiprotein complex that orchestrates cargo retrieval and recycling and, importantly, is biochemically and functionally distinct from the established retromer pathway. We have called this complex €retriever'; it is a heterotrimer composed of DSCR3, C16orf62 and VPS29, and bears striking similarity to retromer. We establish that retriever associates with the cargo adaptor sorting nexin 17 (SNX17) and couples to CCC (CCDC93, CCDC22, COMMD) and WASH complexes to prevent lysosomal degradation and promote cell surface recycling of α 5 β 1 integrin. Through quantitative proteomic analysis, we identify over 120 cell surface proteins, including numerous integrins, signalling receptors and solute transporters, that require SNX17-retriever to maintain their surface levels. Our identification of retriever establishes a major endosomal retrieval and recycling pathway.","author":[{"dropping-particle":"","family":"McNally","given":"Kerrie E.","non-dropping-particle":"","parse-names":false,"suffix":""},{"dropping-particle":"","family":"Faulkner","given":"Rebecca","non-dropping-particle":"","parse-names":false,"suffix":""},{"dropping-particle":"","family":"Steinberg","given":"Florian","non-dropping-particle":"","parse-names":false,"suffix":""},{"dropping-particle":"","family":"Gallon","given":"Matthew","non-dropping-particle":"","parse-names":false,"suffix":""},{"dropping-particle":"","family":"Ghai","given":"Rajesh","non-dropping-particle":"","parse-names":false,"suffix":""},{"dropping-particle":"","family":"Pim","given":"David","non-dropping-particle":"","parse-names":false,"suffix":""},{"dropping-particle":"","family":"Langton","given":"Paul","non-dropping-particle":"","parse-names":false,"suffix":""},{"dropping-particle":"","family":"Pearson","given":"Neil","non-dropping-particle":"","parse-names":false,"suffix":""},{"dropping-particle":"","family":"Danson","given":"Chris M.","non-dropping-particle":"","parse-names":false,"suffix":""},{"dropping-particle":"","family":"Nägele","given":"Heike","non-dropping-particle":"","parse-names":false,"suffix":""},{"dropping-particle":"","family":"Morris","given":"Lindsey L.","non-dropping-particle":"","parse-names":false,"suffix":""},{"dropping-particle":"","family":"Singla","given":"Amika","non-dropping-particle":"","parse-names":false,"suffix":""},{"dropping-particle":"","family":"Overlee","given":"Brittany L.","non-dropping-particle":"","parse-names":false,"suffix":""},{"dropping-particle":"","family":"Heesom","given":"Kate J.","non-dropping-particle":"","parse-names":false,"suffix":""},{"dropping-particle":"","family":"Sessions","given":"Richard","non-dropping-particle":"","parse-names":false,"suffix":""},{"dropping-particle":"","family":"Banks","given":"Lawrence","non-dropping-particle":"","parse-names":false,"suffix":""},{"dropping-particle":"","family":"Collins","given":"Brett M.","non-dropping-particle":"","parse-names":false,"suffix":""},{"dropping-particle":"","family":"Berger","given":"Imre","non-dropping-particle":"","parse-names":false,"suffix":""},{"dropping-particle":"","family":"Billadeau","given":"Daniel D.","non-dropping-particle":"","parse-names":false,"suffix":""},{"dropping-particle":"","family":"Burstein","given":"Ezra","non-dropping-particle":"","parse-names":false,"suffix":""},{"dropping-particle":"","family":"Cullen","given":"Peter J.","non-dropping-particle":"","parse-names":false,"suffix":""}],"container-title":"Nature Cell Biology","id":"ITEM-1","issue":"10","issued":{"date-parts":[["2017","9","29"]]},"page":"1214-1225","publisher":"Nature Publishing Group","title":"Retriever is a multiprotein complex for retromer-independent endosomal cargo recycling","type":"article-journal","volume":"19"},"uris":["http://www.mendeley.com/documents/?uuid=d9615afb-f5ca-3324-a2d0-1a130626a3e2"]}],"mendeley":{"formattedCitation":"(McNally et al., 2017)","plainTextFormattedCitation":"(McNally et al., 2017)","previouslyFormattedCitation":"(McNally et al., 2017)"},"properties":{"noteIndex":0},"schema":"https://github.com/citation-style-language/schema/raw/master/csl-citation.json"}</w:delInstrText>
        </w:r>
        <w:r w:rsidR="00E6299F" w:rsidDel="000F4367">
          <w:rPr>
            <w:rFonts w:ascii="Arial" w:hAnsi="Arial" w:cs="Arial"/>
          </w:rPr>
          <w:fldChar w:fldCharType="separate"/>
        </w:r>
        <w:r w:rsidR="00E6299F" w:rsidRPr="00E6299F" w:rsidDel="000F4367">
          <w:rPr>
            <w:rFonts w:ascii="Arial" w:hAnsi="Arial" w:cs="Arial"/>
            <w:noProof/>
          </w:rPr>
          <w:delText>(McNally et al., 2017)</w:delText>
        </w:r>
        <w:r w:rsidR="00E6299F" w:rsidDel="000F4367">
          <w:rPr>
            <w:rFonts w:ascii="Arial" w:hAnsi="Arial" w:cs="Arial"/>
          </w:rPr>
          <w:fldChar w:fldCharType="end"/>
        </w:r>
        <w:r w:rsidR="00970207" w:rsidDel="000F4367">
          <w:rPr>
            <w:rFonts w:ascii="Arial" w:hAnsi="Arial" w:cs="Arial"/>
          </w:rPr>
          <w:delText>,</w:delText>
        </w:r>
        <w:r w:rsidDel="000F4367">
          <w:rPr>
            <w:rFonts w:ascii="Arial" w:hAnsi="Arial" w:cs="Arial"/>
          </w:rPr>
          <w:delText xml:space="preserve"> CORUM protein complexes</w:delText>
        </w:r>
        <w:r w:rsidR="00AD41F3" w:rsidDel="000F4367">
          <w:rPr>
            <w:rFonts w:ascii="Arial" w:hAnsi="Arial" w:cs="Arial"/>
          </w:rPr>
          <w:delText xml:space="preserve"> </w:delText>
        </w:r>
        <w:r w:rsidR="00AD41F3" w:rsidDel="000F4367">
          <w:rPr>
            <w:rFonts w:ascii="Arial" w:hAnsi="Arial" w:cs="Arial"/>
          </w:rPr>
          <w:fldChar w:fldCharType="begin" w:fldLock="1"/>
        </w:r>
        <w:r w:rsidR="00AD41F3" w:rsidDel="000F4367">
          <w:rPr>
            <w:rFonts w:ascii="Arial" w:hAnsi="Arial" w:cs="Arial"/>
          </w:rPr>
          <w:del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delInstrText>
        </w:r>
        <w:r w:rsidR="00AD41F3" w:rsidDel="000F4367">
          <w:rPr>
            <w:rFonts w:ascii="Arial" w:hAnsi="Arial" w:cs="Arial"/>
          </w:rPr>
          <w:fldChar w:fldCharType="separate"/>
        </w:r>
        <w:r w:rsidR="00AD41F3" w:rsidRPr="00AD41F3" w:rsidDel="000F4367">
          <w:rPr>
            <w:rFonts w:ascii="Arial" w:hAnsi="Arial" w:cs="Arial"/>
            <w:noProof/>
          </w:rPr>
          <w:delText>(Giurgiu et al., 2019)</w:delText>
        </w:r>
        <w:r w:rsidR="00AD41F3" w:rsidDel="000F4367">
          <w:rPr>
            <w:rFonts w:ascii="Arial" w:hAnsi="Arial" w:cs="Arial"/>
          </w:rPr>
          <w:fldChar w:fldCharType="end"/>
        </w:r>
        <w:r w:rsidDel="000F4367">
          <w:rPr>
            <w:rFonts w:ascii="Arial" w:hAnsi="Arial" w:cs="Arial"/>
          </w:rPr>
          <w:delText xml:space="preserve">, and subcellular predictions generated by Geladaki </w:delText>
        </w:r>
        <w:r w:rsidDel="000F4367">
          <w:rPr>
            <w:rFonts w:ascii="Arial" w:hAnsi="Arial" w:cs="Arial"/>
            <w:i/>
            <w:iCs/>
          </w:rPr>
          <w:delText>et al.</w:delText>
        </w:r>
        <w:r w:rsidR="00AD41F3" w:rsidDel="000F4367">
          <w:rPr>
            <w:rFonts w:ascii="Arial" w:hAnsi="Arial" w:cs="Arial"/>
            <w:i/>
            <w:iCs/>
          </w:rPr>
          <w:fldChar w:fldCharType="begin" w:fldLock="1"/>
        </w:r>
        <w:r w:rsidR="00C8418E" w:rsidDel="000F4367">
          <w:rPr>
            <w:rFonts w:ascii="Arial" w:hAnsi="Arial" w:cs="Arial"/>
            <w:i/>
            <w:iCs/>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R="00AD41F3" w:rsidDel="000F4367">
          <w:rPr>
            <w:rFonts w:ascii="Arial" w:hAnsi="Arial" w:cs="Arial"/>
            <w:i/>
            <w:iCs/>
          </w:rPr>
          <w:fldChar w:fldCharType="separate"/>
        </w:r>
        <w:r w:rsidR="00AD41F3" w:rsidRPr="00AD41F3" w:rsidDel="000F4367">
          <w:rPr>
            <w:rFonts w:ascii="Arial" w:hAnsi="Arial" w:cs="Arial"/>
            <w:iCs/>
            <w:noProof/>
          </w:rPr>
          <w:delText>(Geladaki et al., 2019)</w:delText>
        </w:r>
        <w:r w:rsidR="00AD41F3" w:rsidDel="000F4367">
          <w:rPr>
            <w:rFonts w:ascii="Arial" w:hAnsi="Arial" w:cs="Arial"/>
            <w:i/>
            <w:iCs/>
          </w:rPr>
          <w:fldChar w:fldCharType="end"/>
        </w:r>
        <w:r w:rsidDel="000F4367">
          <w:rPr>
            <w:rFonts w:ascii="Arial" w:hAnsi="Arial" w:cs="Arial"/>
            <w:i/>
            <w:iCs/>
          </w:rPr>
          <w:delText xml:space="preserve"> </w:delText>
        </w:r>
        <w:r w:rsidDel="000F4367">
          <w:rPr>
            <w:rFonts w:ascii="Arial" w:hAnsi="Arial" w:cs="Arial"/>
          </w:rPr>
          <w:delText xml:space="preserve">using the hypergeometric test with Bonferroni P-value correction for multiple comparisons. </w:delText>
        </w:r>
        <w:r w:rsidR="00AF6011" w:rsidDel="000F4367">
          <w:rPr>
            <w:rFonts w:ascii="Arial" w:hAnsi="Arial" w:cs="Arial"/>
          </w:rPr>
          <w:delText xml:space="preserve">The union of all clustered and pathway proteins was used as background for the hypergeometric test. </w:delText>
        </w:r>
        <w:r w:rsidR="004C14B1" w:rsidDel="000F4367">
          <w:rPr>
            <w:rFonts w:ascii="Arial" w:hAnsi="Arial" w:cs="Arial"/>
          </w:rPr>
          <w:delText xml:space="preserve">In addition to </w:delText>
        </w:r>
        <w:r w:rsidR="00AF6011" w:rsidDel="000F4367">
          <w:rPr>
            <w:rFonts w:ascii="Arial" w:hAnsi="Arial" w:cs="Arial"/>
          </w:rPr>
          <w:delText>analysis of</w:delText>
        </w:r>
        <w:r w:rsidR="000D688C" w:rsidDel="000F4367">
          <w:rPr>
            <w:rFonts w:ascii="Arial" w:hAnsi="Arial" w:cs="Arial"/>
          </w:rPr>
          <w:delText xml:space="preserve"> </w:delText>
        </w:r>
        <w:r w:rsidR="004C14B1" w:rsidDel="000F4367">
          <w:rPr>
            <w:rFonts w:ascii="Arial" w:hAnsi="Arial" w:cs="Arial"/>
          </w:rPr>
          <w:delText>these general cellular pathways, we analyzed modules for enrichment of neuron-specific subcellular compartments</w:delText>
        </w:r>
        <w:r w:rsidR="00970207" w:rsidDel="000F4367">
          <w:rPr>
            <w:rFonts w:ascii="Arial" w:hAnsi="Arial" w:cs="Arial"/>
          </w:rPr>
          <w:delText>—this included the</w:delText>
        </w:r>
        <w:r w:rsidR="00DA062B" w:rsidDel="000F4367">
          <w:rPr>
            <w:rFonts w:ascii="Arial" w:hAnsi="Arial" w:cs="Arial"/>
          </w:rPr>
          <w:delText xml:space="preserve"> </w:delText>
        </w:r>
        <w:r w:rsidR="002B22E5" w:rsidDel="000F4367">
          <w:rPr>
            <w:rFonts w:ascii="Arial" w:hAnsi="Arial" w:cs="Arial"/>
          </w:rPr>
          <w:delText xml:space="preserve">presynapse </w:delText>
        </w:r>
        <w:r w:rsidR="00E6299F" w:rsidDel="000F4367">
          <w:rPr>
            <w:rFonts w:ascii="Arial" w:hAnsi="Arial" w:cs="Arial"/>
          </w:rPr>
          <w:fldChar w:fldCharType="begin" w:fldLock="1"/>
        </w:r>
        <w:r w:rsidR="00045F2E" w:rsidDel="000F4367">
          <w:rPr>
            <w:rFonts w:ascii="Arial" w:hAnsi="Arial" w:cs="Arial"/>
          </w:rPr>
          <w:delInstrText>ADDIN CSL_CITATION {"citationItems":[{"id":"ITEM-1","itemData":{"DOI":"10.1016/j.cell.2006.10.030","ISSN":"00928674","PMID":"17110340","abstract":"Membrane traffic in eukaryotic cells involves transport of vesicles that bud from a donor compartment and fuse with an acceptor compartment. Common principles of budding and fusion have emerged, and many of the proteins involved in these events are now known. However, a detailed picture of an entire trafficking organelle is not yet available. Using synaptic vesicles as a model, we have now determined the protein and lipid composition; measured vesicle size, density, and mass; calculated the average protein and lipid mass per vesicle; and determined the copy number of more than a dozen major constituents. A model has been constructed that integrates all quantitative data and includes structural models of abundant proteins. Synaptic vesicles are dominated by proteins, possess a surprising diversity of trafficking proteins, and, with the exception of the V-ATPase that is present in only one to two copies, contain numerous copies of proteins essential for membrane traffic and neurotransmitter uptake. © 2006 Elsevier Inc. All rights reserved.","author":[{"dropping-particle":"","family":"Takamori","given":"Shigeo","non-dropping-particle":"","parse-names":false,"suffix":""},{"dropping-particle":"","family":"Holt","given":"Matthew","non-dropping-particle":"","parse-names":false,"suffix":""},{"dropping-particle":"","family":"Stenius","given":"Katinka","non-dropping-particle":"","parse-names":false,"suffix":""},{"dropping-particle":"","family":"Lemke","given":"Edward A.","non-dropping-particle":"","parse-names":false,"suffix":""},{"dropping-particle":"","family":"Grønborg","given":"Mads","non-dropping-particle":"","parse-names":false,"suffix":""},{"dropping-particle":"","family":"Riedel","given":"Dietmar","non-dropping-particle":"","parse-names":false,"suffix":""},{"dropping-particle":"","family":"Urlaub","given":"Henning","non-dropping-particle":"","parse-names":false,"suffix":""},{"dropping-particle":"","family":"Schenck","given":"Stephan","non-dropping-particle":"","parse-names":false,"suffix":""},{"dropping-particle":"","family":"Brügger","given":"Britta","non-dropping-particle":"","parse-names":false,"suffix":""},{"dropping-particle":"","family":"Ringler","given":"Philippe","non-dropping-particle":"","parse-names":false,"suffix":""},{"dropping-particle":"","family":"Müller","given":"Shirley A.","non-dropping-particle":"","parse-names":false,"suffix":""},{"dropping-particle":"","family":"Rammner","given":"Burkhard","non-dropping-particle":"","parse-names":false,"suffix":""},{"dropping-particle":"","family":"Gräter","given":"Frauke","non-dropping-particle":"","parse-names":false,"suffix":""},{"dropping-particle":"","family":"Hub","given":"Jochen S.","non-dropping-particle":"","parse-names":false,"suffix":""},{"d</w:delInstrText>
        </w:r>
        <w:r w:rsidR="00045F2E" w:rsidRPr="00661284" w:rsidDel="000F4367">
          <w:rPr>
            <w:rFonts w:ascii="Arial" w:hAnsi="Arial" w:cs="Arial"/>
            <w:lang w:val="it-IT"/>
            <w:rPrChange w:id="2874" w:author="Jamie Courtland" w:date="2020-10-27T11:52:00Z">
              <w:rPr>
                <w:rFonts w:ascii="Arial" w:hAnsi="Arial" w:cs="Arial"/>
              </w:rPr>
            </w:rPrChange>
          </w:rPr>
          <w:delInstrText>ropping-particle":"","family":"Groot","given":"Bert L.","non-dropping-particle":"De","parse-names":false,"suffix":""},{"dropping-particle":"","family":"Mieskes","given":"Gottfried","non-dropping-particle":"","parse-names":false,"suffix":""},{"dropping-particle":"","family":"Moriyama","given":"Yoshinori","non-dropping-particle":"","parse-names":false,"suffix":""},{"dropping-particle":"","family":"Klingauf","given":"Jürgen","non-dropping-particle":"","parse-names":false,"suffix":""},{"dropping-particle":"","family":"Grubmüller","given":"Helmut","non-dropping-particle":"","parse-names":false,"suffix":""},{"dropping-particle":"","family":"Heuser","given":"John","non-dropping-particle":"","parse-names":false,"suffix":""},{"dropping-particle":"","family":"Wieland","given":"Felix","non-dropping-particle":"","parse-names":false,"suffix":""},{"dropping-particle":"","family":"Jahn","given":"Reinhard","non-dropping-particle":"","parse-names":false,"suffix":""}],"container-title":"Cell","id":"ITEM-1","issued":{"date-parts":[["2006"]]},"title":"Molecular Anatomy of a Trafficking Organelle","type":"article-journal"},"uris":["http://www.mendeley.com/documents/?uuid=7ee419f6-9030-46cf-a952-8d6dae08dcd7"]}],"mendeley":{"formattedCitation":"(Takamori et al., 2006)","plainTextFormattedCitation":"(Takamori et al., 2006)","previouslyFormattedCitation":"(Takamori et al., 2006)"},"properties":{"noteIndex":0},"schema":"https://github.com/citation-style-language/schema/raw/master/csl-citation.json"}</w:delInstrText>
        </w:r>
        <w:r w:rsidR="00E6299F" w:rsidDel="000F4367">
          <w:rPr>
            <w:rFonts w:ascii="Arial" w:hAnsi="Arial" w:cs="Arial"/>
          </w:rPr>
          <w:fldChar w:fldCharType="separate"/>
        </w:r>
        <w:r w:rsidR="00E6299F" w:rsidRPr="000136F1" w:rsidDel="000F4367">
          <w:rPr>
            <w:rFonts w:ascii="Arial" w:hAnsi="Arial" w:cs="Arial"/>
            <w:noProof/>
            <w:lang w:val="it-IT"/>
          </w:rPr>
          <w:delText>(Takamori et al., 2006)</w:delText>
        </w:r>
        <w:r w:rsidR="00E6299F" w:rsidDel="000F4367">
          <w:rPr>
            <w:rFonts w:ascii="Arial" w:hAnsi="Arial" w:cs="Arial"/>
          </w:rPr>
          <w:fldChar w:fldCharType="end"/>
        </w:r>
        <w:r w:rsidR="002B22E5" w:rsidRPr="000136F1" w:rsidDel="000F4367">
          <w:rPr>
            <w:rFonts w:ascii="Arial" w:hAnsi="Arial" w:cs="Arial"/>
            <w:lang w:val="it-IT"/>
          </w:rPr>
          <w:delText xml:space="preserve">, excitatory postsynapse </w:delText>
        </w:r>
        <w:r w:rsidR="00E6299F" w:rsidDel="000F4367">
          <w:rPr>
            <w:rFonts w:ascii="Arial" w:hAnsi="Arial" w:cs="Arial"/>
          </w:rPr>
          <w:fldChar w:fldCharType="begin" w:fldLock="1"/>
        </w:r>
        <w:r w:rsidR="00E6299F" w:rsidRPr="000136F1" w:rsidDel="000F4367">
          <w:rPr>
            <w:rFonts w:ascii="Arial" w:hAnsi="Arial" w:cs="Arial"/>
            <w:lang w:val="it-IT"/>
          </w:rPr>
          <w:delInstrText>ADDIN CSL_CITATION {"citationItems":[{"id":"ITEM-1","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inhibition","type":"article-journal","volume":"353"},"uris":["http://www.mendeley.com/documents/?uuid=a739552b-7f28-423f-abe3-d80b348990c6"]}],"mendeley":{"formattedCitation":"(Uezu et al., 2016)","plainTextFormattedCitation":"(Uezu et al., 2016)","previouslyFormattedCitation":"(Uezu et al., 2016)"},"properties":{"noteIndex":0},"schema":"https://github.com/citation-style-language/schema/raw/master/csl-citation.json"}</w:delInstrText>
        </w:r>
        <w:r w:rsidR="00E6299F" w:rsidDel="000F4367">
          <w:rPr>
            <w:rFonts w:ascii="Arial" w:hAnsi="Arial" w:cs="Arial"/>
          </w:rPr>
          <w:fldChar w:fldCharType="separate"/>
        </w:r>
        <w:r w:rsidR="00E6299F" w:rsidRPr="000136F1" w:rsidDel="000F4367">
          <w:rPr>
            <w:rFonts w:ascii="Arial" w:hAnsi="Arial" w:cs="Arial"/>
            <w:noProof/>
            <w:lang w:val="it-IT"/>
          </w:rPr>
          <w:delText>(Uezu et al., 2016)</w:delText>
        </w:r>
        <w:r w:rsidR="00E6299F" w:rsidDel="000F4367">
          <w:rPr>
            <w:rFonts w:ascii="Arial" w:hAnsi="Arial" w:cs="Arial"/>
          </w:rPr>
          <w:fldChar w:fldCharType="end"/>
        </w:r>
        <w:r w:rsidR="002B22E5" w:rsidRPr="000136F1" w:rsidDel="000F4367">
          <w:rPr>
            <w:rFonts w:ascii="Arial" w:hAnsi="Arial" w:cs="Arial"/>
            <w:lang w:val="it-IT"/>
          </w:rPr>
          <w:delText xml:space="preserve">, and inhibitory postsynapse </w:delText>
        </w:r>
        <w:r w:rsidR="00E6299F" w:rsidDel="000F4367">
          <w:rPr>
            <w:rFonts w:ascii="Arial" w:hAnsi="Arial" w:cs="Arial"/>
          </w:rPr>
          <w:fldChar w:fldCharType="begin" w:fldLock="1"/>
        </w:r>
        <w:r w:rsidR="00E6299F" w:rsidRPr="000136F1" w:rsidDel="000F4367">
          <w:rPr>
            <w:rFonts w:ascii="Arial" w:hAnsi="Arial" w:cs="Arial"/>
            <w:lang w:val="it-IT"/>
          </w:rPr>
          <w:delInstrText>ADDIN CSL_CITATION {"citationItems":[{"id":"ITEM-1","itemData":{"DOI":"10.1126/science.aag0821","ISSN":"0036-8075","PMID":"27609886","author":[{"dropping-particle":"","family":"Uezu","given":"Aki</w:delInstrText>
        </w:r>
        <w:r w:rsidR="00E6299F" w:rsidRPr="00661284" w:rsidDel="000F4367">
          <w:rPr>
            <w:rFonts w:ascii="Arial" w:hAnsi="Arial" w:cs="Arial"/>
            <w:rPrChange w:id="2875" w:author="Jamie Courtland" w:date="2020-10-27T11:52:00Z">
              <w:rPr>
                <w:rFonts w:ascii="Arial" w:hAnsi="Arial" w:cs="Arial"/>
                <w:lang w:val="it-IT"/>
              </w:rPr>
            </w:rPrChange>
          </w:rPr>
          <w:delInstrText>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H","non-dropping-particle":"","parse-names":false,"suffix":""}],"id":"ITEM-1","issue":"6304","issued":{"date-parts":[["2016"]]},"page":"960-962","title":"Identification of an elaborate complex mediating postsynaptic inhibition","type":"article-journal","volume":"353"},"uris":["http://www.mendeley.com/documents/?uuid=a739552b-7f28-423f-abe3-d80b348990c6"]}],"mendeley":{"formattedCitation":"</w:delInstrText>
        </w:r>
        <w:r w:rsidR="00E6299F" w:rsidRPr="000D688C" w:rsidDel="000F4367">
          <w:rPr>
            <w:rFonts w:ascii="Arial" w:hAnsi="Arial" w:cs="Arial"/>
          </w:rPr>
          <w:delInstrText>(Uezu et al.</w:delInstrText>
        </w:r>
        <w:r w:rsidR="00E6299F" w:rsidDel="000F4367">
          <w:rPr>
            <w:rFonts w:ascii="Arial" w:hAnsi="Arial" w:cs="Arial"/>
          </w:rPr>
          <w:delInstrText>, 2016)","plainTextFormattedCitation":"(Uezu et al., 2016)","previouslyFormattedCitation":"(Uezu et al., 2016)"},"properties":{"noteIndex":0},"schema":"https://github.com/citation-style-language/schema/raw/master/csl-citation.json"}</w:delInstrText>
        </w:r>
        <w:r w:rsidR="00E6299F" w:rsidDel="000F4367">
          <w:rPr>
            <w:rFonts w:ascii="Arial" w:hAnsi="Arial" w:cs="Arial"/>
          </w:rPr>
          <w:fldChar w:fldCharType="separate"/>
        </w:r>
        <w:r w:rsidR="00E6299F" w:rsidRPr="00E6299F" w:rsidDel="000F4367">
          <w:rPr>
            <w:rFonts w:ascii="Arial" w:hAnsi="Arial" w:cs="Arial"/>
            <w:noProof/>
          </w:rPr>
          <w:delText>(Uezu et al., 2016)</w:delText>
        </w:r>
        <w:r w:rsidR="00E6299F" w:rsidDel="000F4367">
          <w:rPr>
            <w:rFonts w:ascii="Arial" w:hAnsi="Arial" w:cs="Arial"/>
          </w:rPr>
          <w:fldChar w:fldCharType="end"/>
        </w:r>
        <w:r w:rsidR="002B22E5" w:rsidDel="000F4367">
          <w:rPr>
            <w:rFonts w:ascii="Arial" w:hAnsi="Arial" w:cs="Arial"/>
          </w:rPr>
          <w:delText>.</w:delText>
        </w:r>
        <w:r w:rsidR="00E6299F" w:rsidDel="000F4367">
          <w:rPr>
            <w:rFonts w:ascii="Arial" w:hAnsi="Arial" w:cs="Arial"/>
          </w:rPr>
          <w:delText xml:space="preserve"> </w:delText>
        </w:r>
        <w:r w:rsidR="00970207" w:rsidDel="000F4367">
          <w:rPr>
            <w:rFonts w:ascii="Arial" w:hAnsi="Arial" w:cs="Arial"/>
          </w:rPr>
          <w:delText xml:space="preserve">These gene lists are available online at </w:delText>
        </w:r>
        <w:r w:rsidR="00E5546D" w:rsidDel="000F4367">
          <w:fldChar w:fldCharType="begin"/>
        </w:r>
        <w:r w:rsidR="00E5546D" w:rsidDel="000F4367">
          <w:delInstrText xml:space="preserve"> HYPERLINK "https://github.com/twesleyb/geneLists." </w:delInstrText>
        </w:r>
        <w:r w:rsidR="00E5546D" w:rsidDel="000F4367">
          <w:fldChar w:fldCharType="separate"/>
        </w:r>
        <w:r w:rsidR="00944C12" w:rsidRPr="00944C12" w:rsidDel="000F4367">
          <w:rPr>
            <w:rStyle w:val="Hyperlink"/>
            <w:rFonts w:ascii="Arial" w:hAnsi="Arial" w:cs="Arial"/>
          </w:rPr>
          <w:delText>https://github.com/twesleyb/geneLists.</w:delText>
        </w:r>
        <w:r w:rsidR="00E5546D" w:rsidDel="000F4367">
          <w:rPr>
            <w:rStyle w:val="Hyperlink"/>
            <w:rFonts w:ascii="Arial" w:hAnsi="Arial" w:cs="Arial"/>
          </w:rPr>
          <w:fldChar w:fldCharType="end"/>
        </w:r>
        <w:r w:rsidR="00E30A97" w:rsidDel="000F4367">
          <w:rPr>
            <w:rStyle w:val="Hyperlink"/>
            <w:rFonts w:ascii="Arial" w:hAnsi="Arial" w:cs="Arial"/>
          </w:rPr>
          <w:br/>
        </w:r>
        <w:r w:rsidR="00E30A97" w:rsidRPr="00103C39" w:rsidDel="000F4367">
          <w:rPr>
            <w:rStyle w:val="Hyperlink"/>
            <w:rFonts w:ascii="Arial" w:hAnsi="Arial" w:cs="Arial"/>
            <w:b/>
            <w:bCs/>
            <w:color w:val="000000" w:themeColor="text1"/>
            <w:u w:val="none"/>
          </w:rPr>
          <w:delText>Network Visualization</w:delText>
        </w:r>
      </w:del>
    </w:p>
    <w:p w14:paraId="4729189A" w14:textId="3C257C4F" w:rsidR="00E30A97" w:rsidRPr="00103C39" w:rsidDel="000F4367" w:rsidRDefault="00E30A97" w:rsidP="000F4367">
      <w:pPr>
        <w:spacing w:line="480" w:lineRule="auto"/>
        <w:jc w:val="thaiDistribute"/>
        <w:rPr>
          <w:del w:id="2876" w:author="Tyler Bradshaw" w:date="2020-12-05T17:32:00Z"/>
          <w:rFonts w:ascii="Arial" w:hAnsi="Arial" w:cs="Arial"/>
          <w:color w:val="000000" w:themeColor="text1"/>
        </w:rPr>
        <w:pPrChange w:id="2877" w:author="Tyler Bradshaw" w:date="2020-12-05T17:32:00Z">
          <w:pPr>
            <w:spacing w:line="480" w:lineRule="auto"/>
            <w:ind w:firstLine="720"/>
            <w:jc w:val="thaiDistribute"/>
          </w:pPr>
        </w:pPrChange>
      </w:pPr>
      <w:del w:id="2878" w:author="Tyler Bradshaw" w:date="2020-12-05T17:32:00Z">
        <w:r w:rsidRPr="00103C39" w:rsidDel="000F4367">
          <w:rPr>
            <w:rStyle w:val="Hyperlink"/>
            <w:rFonts w:ascii="Arial" w:hAnsi="Arial" w:cs="Arial"/>
            <w:color w:val="000000" w:themeColor="text1"/>
            <w:u w:val="none"/>
          </w:rPr>
          <w:delText>Network graphs were visualized in Cytoscape</w:delText>
        </w:r>
        <w:r w:rsidR="00F47786" w:rsidRPr="00103C39" w:rsidDel="000F4367">
          <w:rPr>
            <w:rStyle w:val="Hyperlink"/>
            <w:rFonts w:ascii="Arial" w:hAnsi="Arial" w:cs="Arial"/>
            <w:color w:val="000000" w:themeColor="text1"/>
            <w:u w:val="none"/>
          </w:rPr>
          <w:delText xml:space="preserve"> (Version 3.7.2). We used the</w:delText>
        </w:r>
        <w:r w:rsidRPr="00103C39" w:rsidDel="000F4367">
          <w:rPr>
            <w:rStyle w:val="Hyperlink"/>
            <w:rFonts w:ascii="Arial" w:hAnsi="Arial" w:cs="Arial"/>
            <w:color w:val="000000" w:themeColor="text1"/>
            <w:u w:val="none"/>
          </w:rPr>
          <w:delText xml:space="preserve"> Perfuse Force Directed Layout (weight = edge weight). In this layout, strongly connected nodes tend to be positioned closer together. </w:delText>
        </w:r>
        <w:r w:rsidR="00F47786" w:rsidRPr="00103C39" w:rsidDel="000F4367">
          <w:rPr>
            <w:rStyle w:val="Hyperlink"/>
            <w:rFonts w:ascii="Arial" w:hAnsi="Arial" w:cs="Arial"/>
            <w:color w:val="000000" w:themeColor="text1"/>
            <w:u w:val="none"/>
          </w:rPr>
          <w:delText xml:space="preserve">In some instances, node </w:delText>
        </w:r>
        <w:r w:rsidR="00944C12" w:rsidRPr="00103C39" w:rsidDel="000F4367">
          <w:rPr>
            <w:rStyle w:val="Hyperlink"/>
            <w:rFonts w:ascii="Arial" w:hAnsi="Arial" w:cs="Arial"/>
            <w:color w:val="000000" w:themeColor="text1"/>
            <w:u w:val="none"/>
          </w:rPr>
          <w:delText>location</w:delText>
        </w:r>
        <w:r w:rsidR="00F47786" w:rsidRPr="00103C39" w:rsidDel="000F4367">
          <w:rPr>
            <w:rStyle w:val="Hyperlink"/>
            <w:rFonts w:ascii="Arial" w:hAnsi="Arial" w:cs="Arial"/>
            <w:color w:val="000000" w:themeColor="text1"/>
            <w:u w:val="none"/>
          </w:rPr>
          <w:delText xml:space="preserve"> was manually adjusted to </w:delText>
        </w:r>
        <w:r w:rsidR="00814005" w:rsidRPr="00103C39" w:rsidDel="000F4367">
          <w:rPr>
            <w:rStyle w:val="Hyperlink"/>
            <w:rFonts w:ascii="Arial" w:hAnsi="Arial" w:cs="Arial"/>
            <w:color w:val="000000" w:themeColor="text1"/>
            <w:u w:val="none"/>
          </w:rPr>
          <w:delText xml:space="preserve">visualize the module more compactly. </w:delText>
        </w:r>
        <w:r w:rsidR="00F47786" w:rsidRPr="00103C39" w:rsidDel="000F4367">
          <w:rPr>
            <w:rStyle w:val="Hyperlink"/>
            <w:rFonts w:ascii="Arial" w:hAnsi="Arial" w:cs="Arial"/>
            <w:color w:val="000000" w:themeColor="text1"/>
            <w:u w:val="none"/>
          </w:rPr>
          <w:delText xml:space="preserve">Node </w:delText>
        </w:r>
        <w:r w:rsidRPr="00103C39" w:rsidDel="000F4367">
          <w:rPr>
            <w:rStyle w:val="Hyperlink"/>
            <w:rFonts w:ascii="Arial" w:hAnsi="Arial" w:cs="Arial"/>
            <w:color w:val="000000" w:themeColor="text1"/>
            <w:u w:val="none"/>
          </w:rPr>
          <w:delText xml:space="preserve">size </w:delText>
        </w:r>
        <w:r w:rsidR="00F47786" w:rsidRPr="00103C39" w:rsidDel="000F4367">
          <w:rPr>
            <w:rStyle w:val="Hyperlink"/>
            <w:rFonts w:ascii="Arial" w:hAnsi="Arial" w:cs="Arial"/>
            <w:color w:val="000000" w:themeColor="text1"/>
            <w:u w:val="none"/>
          </w:rPr>
          <w:delText>was</w:delText>
        </w:r>
        <w:r w:rsidRPr="00103C39" w:rsidDel="000F4367">
          <w:rPr>
            <w:rStyle w:val="Hyperlink"/>
            <w:rFonts w:ascii="Arial" w:hAnsi="Arial" w:cs="Arial"/>
            <w:color w:val="000000" w:themeColor="text1"/>
            <w:u w:val="none"/>
          </w:rPr>
          <w:delText xml:space="preserve"> set to be proportional to the weighted degree centrality of a node in its module subgraph. </w:delText>
        </w:r>
        <w:r w:rsidR="00F47786" w:rsidRPr="00103C39" w:rsidDel="000F4367">
          <w:rPr>
            <w:rStyle w:val="Hyperlink"/>
            <w:rFonts w:ascii="Arial" w:hAnsi="Arial" w:cs="Arial"/>
            <w:color w:val="000000" w:themeColor="text1"/>
            <w:u w:val="none"/>
          </w:rPr>
          <w:delText>N</w:delText>
        </w:r>
        <w:r w:rsidRPr="00103C39" w:rsidDel="000F4367">
          <w:rPr>
            <w:rStyle w:val="Hyperlink"/>
            <w:rFonts w:ascii="Arial" w:hAnsi="Arial" w:cs="Arial"/>
            <w:color w:val="000000" w:themeColor="text1"/>
            <w:u w:val="none"/>
          </w:rPr>
          <w:delText xml:space="preserve">ode size </w:delText>
        </w:r>
        <w:r w:rsidR="00F47786" w:rsidRPr="00103C39" w:rsidDel="000F4367">
          <w:rPr>
            <w:rStyle w:val="Hyperlink"/>
            <w:rFonts w:ascii="Arial" w:hAnsi="Arial" w:cs="Arial"/>
            <w:color w:val="000000" w:themeColor="text1"/>
            <w:u w:val="none"/>
          </w:rPr>
          <w:delText xml:space="preserve">thus </w:delText>
        </w:r>
        <w:r w:rsidRPr="00103C39" w:rsidDel="000F4367">
          <w:rPr>
            <w:rStyle w:val="Hyperlink"/>
            <w:rFonts w:ascii="Arial" w:hAnsi="Arial" w:cs="Arial"/>
            <w:color w:val="000000" w:themeColor="text1"/>
            <w:u w:val="none"/>
          </w:rPr>
          <w:delText>reflects node importance</w:delText>
        </w:r>
        <w:r w:rsidR="00944C12" w:rsidRPr="00103C39" w:rsidDel="000F4367">
          <w:rPr>
            <w:rStyle w:val="Hyperlink"/>
            <w:rFonts w:ascii="Arial" w:hAnsi="Arial" w:cs="Arial"/>
            <w:color w:val="000000" w:themeColor="text1"/>
            <w:u w:val="none"/>
          </w:rPr>
          <w:delText xml:space="preserve"> in the module</w:delText>
        </w:r>
        <w:r w:rsidRPr="00103C39" w:rsidDel="000F4367">
          <w:rPr>
            <w:rStyle w:val="Hyperlink"/>
            <w:rFonts w:ascii="Arial" w:hAnsi="Arial" w:cs="Arial"/>
            <w:color w:val="000000" w:themeColor="text1"/>
            <w:u w:val="none"/>
          </w:rPr>
          <w:delText>. Visualizing co-expression</w:delText>
        </w:r>
        <w:r w:rsidR="00F47786" w:rsidRPr="00103C39" w:rsidDel="000F4367">
          <w:rPr>
            <w:rStyle w:val="Hyperlink"/>
            <w:rFonts w:ascii="Arial" w:hAnsi="Arial" w:cs="Arial"/>
            <w:color w:val="000000" w:themeColor="text1"/>
            <w:u w:val="none"/>
          </w:rPr>
          <w:delText xml:space="preserve"> or co-variation</w:delText>
        </w:r>
        <w:r w:rsidRPr="00103C39" w:rsidDel="000F4367">
          <w:rPr>
            <w:rStyle w:val="Hyperlink"/>
            <w:rFonts w:ascii="Arial" w:hAnsi="Arial" w:cs="Arial"/>
            <w:color w:val="000000" w:themeColor="text1"/>
            <w:u w:val="none"/>
          </w:rPr>
          <w:delText xml:space="preserve"> networks is challenging because every node is connected to every other node (the graph is complete). To </w:delText>
        </w:r>
        <w:r w:rsidR="00944C12" w:rsidRPr="00103C39" w:rsidDel="000F4367">
          <w:rPr>
            <w:rStyle w:val="Hyperlink"/>
            <w:rFonts w:ascii="Arial" w:hAnsi="Arial" w:cs="Arial"/>
            <w:color w:val="000000" w:themeColor="text1"/>
            <w:u w:val="none"/>
          </w:rPr>
          <w:delText>aid visualization of module topology</w:delText>
        </w:r>
        <w:r w:rsidR="00814005" w:rsidRPr="00103C39" w:rsidDel="000F4367">
          <w:rPr>
            <w:rStyle w:val="Hyperlink"/>
            <w:rFonts w:ascii="Arial" w:hAnsi="Arial" w:cs="Arial"/>
            <w:color w:val="000000" w:themeColor="text1"/>
            <w:u w:val="none"/>
          </w:rPr>
          <w:delText xml:space="preserve">, </w:delText>
        </w:r>
        <w:r w:rsidR="00944C12" w:rsidRPr="00103C39" w:rsidDel="000F4367">
          <w:rPr>
            <w:rStyle w:val="Hyperlink"/>
            <w:rFonts w:ascii="Arial" w:hAnsi="Arial" w:cs="Arial"/>
            <w:color w:val="000000" w:themeColor="text1"/>
            <w:u w:val="none"/>
          </w:rPr>
          <w:delText>we</w:delText>
        </w:r>
        <w:r w:rsidRPr="00103C39" w:rsidDel="000F4367">
          <w:rPr>
            <w:rStyle w:val="Hyperlink"/>
            <w:rFonts w:ascii="Arial" w:hAnsi="Arial" w:cs="Arial"/>
            <w:color w:val="000000" w:themeColor="text1"/>
            <w:u w:val="none"/>
          </w:rPr>
          <w:delText xml:space="preserve"> </w:delText>
        </w:r>
        <w:r w:rsidR="00944C12" w:rsidRPr="00103C39" w:rsidDel="000F4367">
          <w:rPr>
            <w:rStyle w:val="Hyperlink"/>
            <w:rFonts w:ascii="Arial" w:hAnsi="Arial" w:cs="Arial"/>
            <w:color w:val="000000" w:themeColor="text1"/>
            <w:u w:val="none"/>
          </w:rPr>
          <w:delText>removed weak edges from the graphs. A</w:delText>
        </w:r>
        <w:r w:rsidRPr="00103C39" w:rsidDel="000F4367">
          <w:rPr>
            <w:rStyle w:val="Hyperlink"/>
            <w:rFonts w:ascii="Arial" w:hAnsi="Arial" w:cs="Arial"/>
            <w:color w:val="000000" w:themeColor="text1"/>
            <w:u w:val="none"/>
          </w:rPr>
          <w:delText xml:space="preserve"> threshold </w:delText>
        </w:r>
        <w:r w:rsidR="00944C12" w:rsidRPr="00103C39" w:rsidDel="000F4367">
          <w:rPr>
            <w:rStyle w:val="Hyperlink"/>
            <w:rFonts w:ascii="Arial" w:hAnsi="Arial" w:cs="Arial"/>
            <w:color w:val="000000" w:themeColor="text1"/>
            <w:u w:val="none"/>
          </w:rPr>
          <w:delText xml:space="preserve">for each module was set to remove the </w:delText>
        </w:r>
        <w:r w:rsidRPr="00103C39" w:rsidDel="000F4367">
          <w:rPr>
            <w:rStyle w:val="Hyperlink"/>
            <w:rFonts w:ascii="Arial" w:hAnsi="Arial" w:cs="Arial"/>
            <w:color w:val="000000" w:themeColor="text1"/>
            <w:u w:val="none"/>
          </w:rPr>
          <w:delText xml:space="preserve">maximal number of edges before the </w:delText>
        </w:r>
        <w:r w:rsidR="00F47786" w:rsidRPr="00103C39" w:rsidDel="000F4367">
          <w:rPr>
            <w:rStyle w:val="Hyperlink"/>
            <w:rFonts w:ascii="Arial" w:hAnsi="Arial" w:cs="Arial"/>
            <w:color w:val="000000" w:themeColor="text1"/>
            <w:u w:val="none"/>
          </w:rPr>
          <w:delText>module sub</w:delText>
        </w:r>
        <w:r w:rsidRPr="00103C39" w:rsidDel="000F4367">
          <w:rPr>
            <w:rStyle w:val="Hyperlink"/>
            <w:rFonts w:ascii="Arial" w:hAnsi="Arial" w:cs="Arial"/>
            <w:color w:val="000000" w:themeColor="text1"/>
            <w:u w:val="none"/>
          </w:rPr>
          <w:delText xml:space="preserve">graph split into multiple components. </w:delText>
        </w:r>
        <w:r w:rsidR="002859EC" w:rsidRPr="00103C39" w:rsidDel="000F4367">
          <w:rPr>
            <w:rStyle w:val="Hyperlink"/>
            <w:rFonts w:ascii="Arial" w:hAnsi="Arial" w:cs="Arial"/>
            <w:color w:val="000000" w:themeColor="text1"/>
            <w:u w:val="none"/>
          </w:rPr>
          <w:delText>This strategy enables visualization of the strongest paths in a network.</w:delText>
        </w:r>
      </w:del>
    </w:p>
    <w:p w14:paraId="1E826085" w14:textId="051EBD24" w:rsidR="00B469B5" w:rsidRPr="00103C39" w:rsidDel="000F4367" w:rsidRDefault="00B469B5" w:rsidP="000F4367">
      <w:pPr>
        <w:spacing w:line="480" w:lineRule="auto"/>
        <w:jc w:val="thaiDistribute"/>
        <w:rPr>
          <w:del w:id="2879" w:author="Tyler Bradshaw" w:date="2020-12-05T17:32:00Z"/>
          <w:rFonts w:ascii="Arial" w:hAnsi="Arial" w:cs="Arial"/>
          <w:color w:val="1D1C1D"/>
          <w:shd w:val="clear" w:color="auto" w:fill="FFFFFF"/>
        </w:rPr>
        <w:pPrChange w:id="2880" w:author="Tyler Bradshaw" w:date="2020-12-05T17:32:00Z">
          <w:pPr>
            <w:spacing w:line="480" w:lineRule="auto"/>
            <w:jc w:val="thaiDistribute"/>
          </w:pPr>
        </w:pPrChange>
      </w:pPr>
    </w:p>
    <w:p w14:paraId="3DE795A2" w14:textId="5B51C659" w:rsidR="00E6299F" w:rsidDel="000F4367" w:rsidRDefault="00B469B5" w:rsidP="000F4367">
      <w:pPr>
        <w:spacing w:line="480" w:lineRule="auto"/>
        <w:jc w:val="thaiDistribute"/>
        <w:rPr>
          <w:del w:id="2881" w:author="Tyler Bradshaw" w:date="2020-12-05T17:32:00Z"/>
          <w:rFonts w:ascii="Arial" w:hAnsi="Arial" w:cs="Arial"/>
          <w:b/>
          <w:bCs/>
          <w:color w:val="1D1C1D"/>
          <w:shd w:val="clear" w:color="auto" w:fill="FFFFFF"/>
        </w:rPr>
        <w:pPrChange w:id="2882" w:author="Tyler Bradshaw" w:date="2020-12-05T17:32:00Z">
          <w:pPr>
            <w:spacing w:line="480" w:lineRule="auto"/>
            <w:jc w:val="thaiDistribute"/>
          </w:pPr>
        </w:pPrChange>
      </w:pPr>
      <w:del w:id="2883" w:author="Tyler Bradshaw" w:date="2020-12-05T17:32:00Z">
        <w:r w:rsidRPr="00687C80" w:rsidDel="000F4367">
          <w:rPr>
            <w:rFonts w:ascii="Arial" w:hAnsi="Arial" w:cs="Arial"/>
            <w:b/>
            <w:bCs/>
            <w:color w:val="1D1C1D"/>
            <w:shd w:val="clear" w:color="auto" w:fill="FFFFFF"/>
          </w:rPr>
          <w:delText>SUPPLEMENTARY FILES</w:delText>
        </w:r>
      </w:del>
    </w:p>
    <w:p w14:paraId="658B25DE" w14:textId="67680C00" w:rsidR="00E6299F" w:rsidRPr="000D688C" w:rsidDel="000F4367" w:rsidRDefault="00E6299F" w:rsidP="000F4367">
      <w:pPr>
        <w:pStyle w:val="ListParagraph"/>
        <w:numPr>
          <w:ilvl w:val="0"/>
          <w:numId w:val="9"/>
        </w:numPr>
        <w:spacing w:line="480" w:lineRule="auto"/>
        <w:ind w:left="0" w:firstLine="0"/>
        <w:jc w:val="thaiDistribute"/>
        <w:rPr>
          <w:del w:id="2884" w:author="Tyler Bradshaw" w:date="2020-12-05T17:32:00Z"/>
          <w:rFonts w:ascii="Arial" w:hAnsi="Arial" w:cs="Arial"/>
          <w:b/>
          <w:bCs/>
          <w:color w:val="1D1C1D"/>
          <w:shd w:val="clear" w:color="auto" w:fill="FFFFFF"/>
        </w:rPr>
        <w:pPrChange w:id="2885" w:author="Tyler Bradshaw" w:date="2020-12-05T17:32:00Z">
          <w:pPr>
            <w:pStyle w:val="ListParagraph"/>
            <w:numPr>
              <w:numId w:val="9"/>
            </w:numPr>
            <w:spacing w:line="480" w:lineRule="auto"/>
            <w:ind w:hanging="360"/>
          </w:pPr>
        </w:pPrChange>
      </w:pPr>
      <w:del w:id="2886" w:author="Tyler Bradshaw" w:date="2020-12-05T17:32:00Z">
        <w:r w:rsidDel="000F4367">
          <w:rPr>
            <w:rFonts w:ascii="Arial" w:hAnsi="Arial" w:cs="Arial"/>
            <w:b/>
            <w:bCs/>
            <w:color w:val="1D1C1D"/>
            <w:shd w:val="clear" w:color="auto" w:fill="FFFFFF"/>
          </w:rPr>
          <w:delText>Supplementary</w:delText>
        </w:r>
        <w:r w:rsidR="00103C39" w:rsidDel="000F4367">
          <w:rPr>
            <w:rFonts w:ascii="Arial" w:hAnsi="Arial" w:cs="Arial"/>
            <w:b/>
            <w:bCs/>
            <w:color w:val="1D1C1D"/>
            <w:shd w:val="clear" w:color="auto" w:fill="FFFFFF"/>
          </w:rPr>
          <w:delText xml:space="preserve"> </w:delText>
        </w:r>
        <w:r w:rsidDel="000F4367">
          <w:rPr>
            <w:rFonts w:ascii="Arial" w:hAnsi="Arial" w:cs="Arial"/>
            <w:b/>
            <w:bCs/>
            <w:color w:val="1D1C1D"/>
            <w:shd w:val="clear" w:color="auto" w:fill="FFFFFF"/>
          </w:rPr>
          <w:delText xml:space="preserve">File 1: </w:delText>
        </w:r>
        <w:r w:rsidDel="000F4367">
          <w:rPr>
            <w:rFonts w:ascii="Arial" w:hAnsi="Arial" w:cs="Arial"/>
            <w:color w:val="1D1C1D"/>
            <w:shd w:val="clear" w:color="auto" w:fill="FFFFFF"/>
          </w:rPr>
          <w:delText>Representative modules from major subcellular compartments.</w:delText>
        </w:r>
      </w:del>
    </w:p>
    <w:p w14:paraId="16327FD4" w14:textId="1B5C5C1F" w:rsidR="000D688C" w:rsidDel="000F4367" w:rsidRDefault="000D688C" w:rsidP="000F4367">
      <w:pPr>
        <w:pStyle w:val="ListParagraph"/>
        <w:numPr>
          <w:ilvl w:val="0"/>
          <w:numId w:val="9"/>
        </w:numPr>
        <w:spacing w:line="480" w:lineRule="auto"/>
        <w:ind w:left="0" w:firstLine="0"/>
        <w:jc w:val="thaiDistribute"/>
        <w:rPr>
          <w:del w:id="2887" w:author="Tyler Bradshaw" w:date="2020-12-05T17:32:00Z"/>
          <w:rFonts w:ascii="Arial" w:hAnsi="Arial" w:cs="Arial"/>
          <w:b/>
          <w:bCs/>
          <w:color w:val="1D1C1D"/>
          <w:shd w:val="clear" w:color="auto" w:fill="FFFFFF"/>
        </w:rPr>
        <w:pPrChange w:id="2888" w:author="Tyler Bradshaw" w:date="2020-12-05T17:32:00Z">
          <w:pPr>
            <w:pStyle w:val="ListParagraph"/>
            <w:numPr>
              <w:numId w:val="9"/>
            </w:numPr>
            <w:spacing w:line="480" w:lineRule="auto"/>
            <w:ind w:hanging="360"/>
          </w:pPr>
        </w:pPrChange>
      </w:pPr>
      <w:del w:id="2889" w:author="Tyler Bradshaw" w:date="2020-12-05T17:32:00Z">
        <w:r w:rsidDel="000F4367">
          <w:rPr>
            <w:rFonts w:ascii="Arial" w:hAnsi="Arial" w:cs="Arial"/>
            <w:b/>
            <w:bCs/>
            <w:color w:val="1D1C1D"/>
            <w:shd w:val="clear" w:color="auto" w:fill="FFFFFF"/>
          </w:rPr>
          <w:delText xml:space="preserve">Supplementary File 2: </w:delText>
        </w:r>
        <w:r w:rsidDel="000F4367">
          <w:rPr>
            <w:rFonts w:ascii="Arial" w:hAnsi="Arial" w:cs="Arial"/>
            <w:color w:val="1D1C1D"/>
            <w:shd w:val="clear" w:color="auto" w:fill="FFFFFF"/>
          </w:rPr>
          <w:delText xml:space="preserve">Source data </w:delText>
        </w:r>
        <w:r w:rsidR="00103C39" w:rsidDel="000F4367">
          <w:rPr>
            <w:rFonts w:ascii="Arial" w:hAnsi="Arial" w:cs="Arial"/>
            <w:color w:val="1D1C1D"/>
            <w:shd w:val="clear" w:color="auto" w:fill="FFFFFF"/>
          </w:rPr>
          <w:delText xml:space="preserve">for </w:delText>
        </w:r>
        <w:r w:rsidDel="000F4367">
          <w:rPr>
            <w:rFonts w:ascii="Arial" w:hAnsi="Arial" w:cs="Arial"/>
            <w:color w:val="1D1C1D"/>
            <w:shd w:val="clear" w:color="auto" w:fill="FFFFFF"/>
          </w:rPr>
          <w:delText>Western blots.</w:delText>
        </w:r>
      </w:del>
    </w:p>
    <w:p w14:paraId="23A4B4DC" w14:textId="56DF5AB2" w:rsidR="00B469B5" w:rsidRPr="000B285C" w:rsidDel="000F4367" w:rsidRDefault="00B469B5" w:rsidP="000F4367">
      <w:pPr>
        <w:pStyle w:val="ListParagraph"/>
        <w:numPr>
          <w:ilvl w:val="0"/>
          <w:numId w:val="9"/>
        </w:numPr>
        <w:spacing w:line="480" w:lineRule="auto"/>
        <w:ind w:left="0" w:firstLine="0"/>
        <w:jc w:val="thaiDistribute"/>
        <w:rPr>
          <w:del w:id="2890" w:author="Tyler Bradshaw" w:date="2020-12-05T17:32:00Z"/>
          <w:rFonts w:ascii="Arial" w:hAnsi="Arial" w:cs="Arial"/>
          <w:b/>
          <w:bCs/>
          <w:color w:val="1D1C1D"/>
          <w:shd w:val="clear" w:color="auto" w:fill="FFFFFF"/>
        </w:rPr>
        <w:pPrChange w:id="2891" w:author="Tyler Bradshaw" w:date="2020-12-05T17:32:00Z">
          <w:pPr>
            <w:pStyle w:val="ListParagraph"/>
            <w:numPr>
              <w:numId w:val="9"/>
            </w:numPr>
            <w:spacing w:line="480" w:lineRule="auto"/>
            <w:ind w:hanging="360"/>
          </w:pPr>
        </w:pPrChange>
      </w:pPr>
      <w:del w:id="2892" w:author="Tyler Bradshaw" w:date="2020-12-05T17:32:00Z">
        <w:r w:rsidDel="000F4367">
          <w:rPr>
            <w:rFonts w:ascii="Arial" w:hAnsi="Arial" w:cs="Arial"/>
            <w:b/>
            <w:bCs/>
            <w:color w:val="1D1C1D"/>
            <w:shd w:val="clear" w:color="auto" w:fill="FFFFFF"/>
          </w:rPr>
          <w:delText xml:space="preserve">Table </w:delText>
        </w:r>
        <w:r w:rsidR="001720D2" w:rsidDel="000F4367">
          <w:rPr>
            <w:rFonts w:ascii="Arial" w:hAnsi="Arial" w:cs="Arial"/>
            <w:b/>
            <w:bCs/>
            <w:color w:val="1D1C1D"/>
            <w:shd w:val="clear" w:color="auto" w:fill="FFFFFF"/>
          </w:rPr>
          <w:delText>S</w:delText>
        </w:r>
        <w:r w:rsidDel="000F4367">
          <w:rPr>
            <w:rFonts w:ascii="Arial" w:hAnsi="Arial" w:cs="Arial"/>
            <w:b/>
            <w:bCs/>
            <w:color w:val="1D1C1D"/>
            <w:shd w:val="clear" w:color="auto" w:fill="FFFFFF"/>
          </w:rPr>
          <w:delText xml:space="preserve">1: </w:delText>
        </w:r>
        <w:r w:rsidRPr="007A335B" w:rsidDel="000F4367">
          <w:rPr>
            <w:rFonts w:ascii="Arial" w:hAnsi="Arial" w:cs="Arial"/>
            <w:color w:val="1D1C1D"/>
            <w:shd w:val="clear" w:color="auto" w:fill="FFFFFF"/>
          </w:rPr>
          <w:delText xml:space="preserve">WASH iBioID raw and normalized data and the corresponding statistical results. </w:delText>
        </w:r>
      </w:del>
    </w:p>
    <w:p w14:paraId="00BB1D90" w14:textId="49B7A331" w:rsidR="00B469B5" w:rsidRPr="007A335B" w:rsidDel="000F4367" w:rsidRDefault="00B469B5" w:rsidP="000F4367">
      <w:pPr>
        <w:pStyle w:val="ListParagraph"/>
        <w:numPr>
          <w:ilvl w:val="0"/>
          <w:numId w:val="9"/>
        </w:numPr>
        <w:spacing w:line="480" w:lineRule="auto"/>
        <w:ind w:left="0" w:firstLine="0"/>
        <w:jc w:val="thaiDistribute"/>
        <w:rPr>
          <w:del w:id="2893" w:author="Tyler Bradshaw" w:date="2020-12-05T17:32:00Z"/>
          <w:rFonts w:ascii="Arial" w:hAnsi="Arial" w:cs="Arial"/>
          <w:color w:val="1D1C1D"/>
          <w:shd w:val="clear" w:color="auto" w:fill="FFFFFF"/>
        </w:rPr>
        <w:pPrChange w:id="2894" w:author="Tyler Bradshaw" w:date="2020-12-05T17:32:00Z">
          <w:pPr>
            <w:pStyle w:val="ListParagraph"/>
            <w:numPr>
              <w:numId w:val="9"/>
            </w:numPr>
            <w:spacing w:line="480" w:lineRule="auto"/>
            <w:ind w:hanging="360"/>
          </w:pPr>
        </w:pPrChange>
      </w:pPr>
      <w:del w:id="2895" w:author="Tyler Bradshaw" w:date="2020-12-05T17:32:00Z">
        <w:r w:rsidDel="000F4367">
          <w:rPr>
            <w:rFonts w:ascii="Arial" w:hAnsi="Arial" w:cs="Arial"/>
            <w:b/>
            <w:bCs/>
            <w:color w:val="1D1C1D"/>
            <w:shd w:val="clear" w:color="auto" w:fill="FFFFFF"/>
          </w:rPr>
          <w:delText xml:space="preserve">Table </w:delText>
        </w:r>
        <w:r w:rsidR="001720D2" w:rsidDel="000F4367">
          <w:rPr>
            <w:rFonts w:ascii="Arial" w:hAnsi="Arial" w:cs="Arial"/>
            <w:b/>
            <w:bCs/>
            <w:color w:val="1D1C1D"/>
            <w:shd w:val="clear" w:color="auto" w:fill="FFFFFF"/>
          </w:rPr>
          <w:delText>S</w:delText>
        </w:r>
        <w:r w:rsidDel="000F4367">
          <w:rPr>
            <w:rFonts w:ascii="Arial" w:hAnsi="Arial" w:cs="Arial"/>
            <w:b/>
            <w:bCs/>
            <w:color w:val="1D1C1D"/>
            <w:shd w:val="clear" w:color="auto" w:fill="FFFFFF"/>
          </w:rPr>
          <w:delText xml:space="preserve">2: </w:delText>
        </w:r>
        <w:r w:rsidRPr="007A335B" w:rsidDel="000F4367">
          <w:rPr>
            <w:rFonts w:ascii="Arial" w:hAnsi="Arial" w:cs="Arial"/>
            <w:color w:val="1D1C1D"/>
            <w:shd w:val="clear" w:color="auto" w:fill="FFFFFF"/>
          </w:rPr>
          <w:delText>SWIP</w:delText>
        </w:r>
        <w:r w:rsidRPr="007A335B" w:rsidDel="000F4367">
          <w:rPr>
            <w:rFonts w:ascii="Arial" w:hAnsi="Arial" w:cs="Arial"/>
            <w:color w:val="1D1C1D"/>
            <w:shd w:val="clear" w:color="auto" w:fill="FFFFFF"/>
            <w:vertAlign w:val="superscript"/>
          </w:rPr>
          <w:delText>P10</w:delText>
        </w:r>
        <w:r w:rsidDel="000F4367">
          <w:rPr>
            <w:rFonts w:ascii="Arial" w:hAnsi="Arial" w:cs="Arial"/>
            <w:color w:val="1D1C1D"/>
            <w:shd w:val="clear" w:color="auto" w:fill="FFFFFF"/>
            <w:vertAlign w:val="superscript"/>
          </w:rPr>
          <w:delText>1</w:delText>
        </w:r>
        <w:r w:rsidRPr="007A335B" w:rsidDel="000F4367">
          <w:rPr>
            <w:rFonts w:ascii="Arial" w:hAnsi="Arial" w:cs="Arial"/>
            <w:color w:val="1D1C1D"/>
            <w:shd w:val="clear" w:color="auto" w:fill="FFFFFF"/>
            <w:vertAlign w:val="superscript"/>
          </w:rPr>
          <w:delText>9R</w:delText>
        </w:r>
        <w:r w:rsidRPr="007A335B" w:rsidDel="000F4367">
          <w:rPr>
            <w:rFonts w:ascii="Arial" w:hAnsi="Arial" w:cs="Arial"/>
            <w:color w:val="1D1C1D"/>
            <w:shd w:val="clear" w:color="auto" w:fill="FFFFFF"/>
          </w:rPr>
          <w:delText xml:space="preserve"> TMT raw and normalized proteomics data and the corresponding statistical results.</w:delText>
        </w:r>
      </w:del>
    </w:p>
    <w:p w14:paraId="2569D549" w14:textId="0135D36E" w:rsidR="00B469B5" w:rsidRPr="007A335B" w:rsidDel="000F4367" w:rsidRDefault="00B469B5" w:rsidP="000F4367">
      <w:pPr>
        <w:pStyle w:val="ListParagraph"/>
        <w:numPr>
          <w:ilvl w:val="0"/>
          <w:numId w:val="9"/>
        </w:numPr>
        <w:spacing w:line="480" w:lineRule="auto"/>
        <w:ind w:left="0" w:firstLine="0"/>
        <w:jc w:val="thaiDistribute"/>
        <w:rPr>
          <w:del w:id="2896" w:author="Tyler Bradshaw" w:date="2020-12-05T17:32:00Z"/>
          <w:rFonts w:ascii="Arial" w:hAnsi="Arial" w:cs="Arial"/>
          <w:b/>
          <w:bCs/>
          <w:color w:val="1D1C1D"/>
          <w:shd w:val="clear" w:color="auto" w:fill="FFFFFF"/>
        </w:rPr>
        <w:pPrChange w:id="2897" w:author="Tyler Bradshaw" w:date="2020-12-05T17:32:00Z">
          <w:pPr>
            <w:pStyle w:val="ListParagraph"/>
            <w:numPr>
              <w:numId w:val="9"/>
            </w:numPr>
            <w:spacing w:line="480" w:lineRule="auto"/>
            <w:ind w:hanging="360"/>
          </w:pPr>
        </w:pPrChange>
      </w:pPr>
      <w:del w:id="2898" w:author="Tyler Bradshaw" w:date="2020-12-05T17:32:00Z">
        <w:r w:rsidDel="000F4367">
          <w:rPr>
            <w:rFonts w:ascii="Arial" w:hAnsi="Arial" w:cs="Arial"/>
            <w:b/>
            <w:bCs/>
            <w:color w:val="1D1C1D"/>
            <w:shd w:val="clear" w:color="auto" w:fill="FFFFFF"/>
          </w:rPr>
          <w:delText xml:space="preserve">Table </w:delText>
        </w:r>
        <w:r w:rsidR="001720D2" w:rsidDel="000F4367">
          <w:rPr>
            <w:rFonts w:ascii="Arial" w:hAnsi="Arial" w:cs="Arial"/>
            <w:b/>
            <w:bCs/>
            <w:color w:val="1D1C1D"/>
            <w:shd w:val="clear" w:color="auto" w:fill="FFFFFF"/>
          </w:rPr>
          <w:delText>S</w:delText>
        </w:r>
        <w:r w:rsidDel="000F4367">
          <w:rPr>
            <w:rFonts w:ascii="Arial" w:hAnsi="Arial" w:cs="Arial"/>
            <w:b/>
            <w:bCs/>
            <w:color w:val="1D1C1D"/>
            <w:shd w:val="clear" w:color="auto" w:fill="FFFFFF"/>
          </w:rPr>
          <w:delText xml:space="preserve">3: </w:delText>
        </w:r>
        <w:r w:rsidRPr="007A335B" w:rsidDel="000F4367">
          <w:rPr>
            <w:rFonts w:ascii="Arial" w:hAnsi="Arial" w:cs="Arial"/>
            <w:color w:val="1D1C1D"/>
            <w:shd w:val="clear" w:color="auto" w:fill="FFFFFF"/>
          </w:rPr>
          <w:delText>Module</w:delText>
        </w:r>
        <w:r w:rsidDel="000F4367">
          <w:rPr>
            <w:rFonts w:ascii="Arial" w:hAnsi="Arial" w:cs="Arial"/>
            <w:color w:val="1D1C1D"/>
            <w:shd w:val="clear" w:color="auto" w:fill="FFFFFF"/>
          </w:rPr>
          <w:delText>-level data and statistical results from network analysis of SWIP</w:delText>
        </w:r>
        <w:r w:rsidRPr="007A335B" w:rsidDel="000F4367">
          <w:rPr>
            <w:rFonts w:ascii="Arial" w:hAnsi="Arial" w:cs="Arial"/>
            <w:color w:val="1D1C1D"/>
            <w:shd w:val="clear" w:color="auto" w:fill="FFFFFF"/>
            <w:vertAlign w:val="superscript"/>
          </w:rPr>
          <w:delText>P109R</w:delText>
        </w:r>
        <w:r w:rsidDel="000F4367">
          <w:rPr>
            <w:rFonts w:ascii="Arial" w:hAnsi="Arial" w:cs="Arial"/>
            <w:color w:val="1D1C1D"/>
            <w:shd w:val="clear" w:color="auto" w:fill="FFFFFF"/>
          </w:rPr>
          <w:delText xml:space="preserve"> proteomics.</w:delText>
        </w:r>
      </w:del>
    </w:p>
    <w:p w14:paraId="5E9C9EC9" w14:textId="05109704" w:rsidR="00E3508A" w:rsidRPr="000136F1" w:rsidDel="000F4367" w:rsidRDefault="00B469B5" w:rsidP="000F4367">
      <w:pPr>
        <w:pStyle w:val="ListParagraph"/>
        <w:numPr>
          <w:ilvl w:val="0"/>
          <w:numId w:val="9"/>
        </w:numPr>
        <w:spacing w:line="480" w:lineRule="auto"/>
        <w:ind w:left="0" w:firstLine="0"/>
        <w:jc w:val="thaiDistribute"/>
        <w:rPr>
          <w:del w:id="2899" w:author="Tyler Bradshaw" w:date="2020-12-05T17:32:00Z"/>
          <w:rFonts w:asciiTheme="minorBidi" w:hAnsiTheme="minorBidi" w:cstheme="minorBidi"/>
          <w:b/>
          <w:bCs/>
          <w:color w:val="1D1C1D"/>
          <w:shd w:val="clear" w:color="auto" w:fill="FFFFFF"/>
        </w:rPr>
        <w:pPrChange w:id="2900" w:author="Tyler Bradshaw" w:date="2020-12-05T17:32:00Z">
          <w:pPr>
            <w:pStyle w:val="ListParagraph"/>
            <w:numPr>
              <w:numId w:val="9"/>
            </w:numPr>
            <w:spacing w:line="480" w:lineRule="auto"/>
            <w:ind w:hanging="360"/>
          </w:pPr>
        </w:pPrChange>
      </w:pPr>
      <w:del w:id="2901" w:author="Tyler Bradshaw" w:date="2020-12-05T17:32:00Z">
        <w:r w:rsidRPr="000136F1" w:rsidDel="000F4367">
          <w:rPr>
            <w:rFonts w:asciiTheme="minorBidi" w:hAnsiTheme="minorBidi" w:cstheme="minorBidi"/>
            <w:b/>
            <w:bCs/>
            <w:color w:val="1D1C1D"/>
            <w:shd w:val="clear" w:color="auto" w:fill="FFFFFF"/>
          </w:rPr>
          <w:delText xml:space="preserve">Table </w:delText>
        </w:r>
        <w:r w:rsidR="001720D2" w:rsidRPr="000136F1" w:rsidDel="000F4367">
          <w:rPr>
            <w:rFonts w:asciiTheme="minorBidi" w:hAnsiTheme="minorBidi" w:cstheme="minorBidi"/>
            <w:b/>
            <w:bCs/>
            <w:color w:val="1D1C1D"/>
            <w:shd w:val="clear" w:color="auto" w:fill="FFFFFF"/>
          </w:rPr>
          <w:delText>S</w:delText>
        </w:r>
        <w:r w:rsidRPr="000136F1" w:rsidDel="000F4367">
          <w:rPr>
            <w:rFonts w:asciiTheme="minorBidi" w:hAnsiTheme="minorBidi" w:cstheme="minorBidi"/>
            <w:b/>
            <w:bCs/>
            <w:color w:val="1D1C1D"/>
            <w:shd w:val="clear" w:color="auto" w:fill="FFFFFF"/>
          </w:rPr>
          <w:delText xml:space="preserve">4: </w:delText>
        </w:r>
        <w:r w:rsidRPr="000136F1" w:rsidDel="000F4367">
          <w:rPr>
            <w:rFonts w:asciiTheme="minorBidi" w:hAnsiTheme="minorBidi" w:cstheme="minorBidi"/>
            <w:color w:val="1D1C1D"/>
            <w:shd w:val="clear" w:color="auto" w:fill="FFFFFF"/>
          </w:rPr>
          <w:delText xml:space="preserve">DNA </w:delText>
        </w:r>
        <w:r w:rsidR="001B3EA4" w:rsidRPr="000136F1" w:rsidDel="000F4367">
          <w:rPr>
            <w:rFonts w:asciiTheme="minorBidi" w:hAnsiTheme="minorBidi" w:cstheme="minorBidi"/>
            <w:color w:val="1D1C1D"/>
            <w:shd w:val="clear" w:color="auto" w:fill="FFFFFF"/>
          </w:rPr>
          <w:delText xml:space="preserve">oligonucleotides </w:delText>
        </w:r>
        <w:r w:rsidRPr="000136F1" w:rsidDel="000F4367">
          <w:rPr>
            <w:rFonts w:asciiTheme="minorBidi" w:hAnsiTheme="minorBidi" w:cstheme="minorBidi"/>
            <w:color w:val="1D1C1D"/>
            <w:shd w:val="clear" w:color="auto" w:fill="FFFFFF"/>
          </w:rPr>
          <w:delText>used in this study.</w:delText>
        </w:r>
      </w:del>
    </w:p>
    <w:p w14:paraId="13D32CD9" w14:textId="0CC58B96" w:rsidR="00E223D9" w:rsidRPr="005D3001" w:rsidDel="000F4367" w:rsidRDefault="00E223D9" w:rsidP="000F4367">
      <w:pPr>
        <w:pStyle w:val="ListParagraph"/>
        <w:numPr>
          <w:ilvl w:val="0"/>
          <w:numId w:val="9"/>
        </w:numPr>
        <w:spacing w:line="480" w:lineRule="auto"/>
        <w:ind w:left="0" w:firstLine="0"/>
        <w:jc w:val="thaiDistribute"/>
        <w:rPr>
          <w:del w:id="2902" w:author="Tyler Bradshaw" w:date="2020-12-05T17:32:00Z"/>
          <w:rFonts w:asciiTheme="minorBidi" w:hAnsiTheme="minorBidi" w:cstheme="minorBidi"/>
          <w:b/>
          <w:bCs/>
          <w:color w:val="1D1C1D"/>
          <w:shd w:val="clear" w:color="auto" w:fill="FFFFFF"/>
        </w:rPr>
        <w:pPrChange w:id="2903" w:author="Tyler Bradshaw" w:date="2020-12-05T17:32:00Z">
          <w:pPr>
            <w:pStyle w:val="ListParagraph"/>
            <w:numPr>
              <w:numId w:val="9"/>
            </w:numPr>
            <w:spacing w:line="480" w:lineRule="auto"/>
            <w:ind w:hanging="360"/>
          </w:pPr>
        </w:pPrChange>
      </w:pPr>
      <w:del w:id="2904" w:author="Tyler Bradshaw" w:date="2020-12-05T17:32:00Z">
        <w:r w:rsidRPr="000136F1" w:rsidDel="000F4367">
          <w:rPr>
            <w:rFonts w:asciiTheme="minorBidi" w:hAnsiTheme="minorBidi" w:cstheme="minorBidi"/>
            <w:b/>
            <w:bCs/>
            <w:color w:val="1D1C1D"/>
            <w:shd w:val="clear" w:color="auto" w:fill="FFFFFF"/>
          </w:rPr>
          <w:delText>Table S</w:delText>
        </w:r>
        <w:r w:rsidDel="000F4367">
          <w:rPr>
            <w:rFonts w:asciiTheme="minorBidi" w:hAnsiTheme="minorBidi" w:cstheme="minorBidi"/>
            <w:b/>
            <w:bCs/>
            <w:color w:val="1D1C1D"/>
            <w:shd w:val="clear" w:color="auto" w:fill="FFFFFF"/>
          </w:rPr>
          <w:delText xml:space="preserve">5: </w:delText>
        </w:r>
        <w:r w:rsidRPr="000136F1" w:rsidDel="000F4367">
          <w:rPr>
            <w:rFonts w:asciiTheme="minorBidi" w:hAnsiTheme="minorBidi" w:cstheme="minorBidi"/>
            <w:color w:val="1D1C1D"/>
            <w:shd w:val="clear" w:color="auto" w:fill="FFFFFF"/>
          </w:rPr>
          <w:delText>Key resources.</w:delText>
        </w:r>
      </w:del>
    </w:p>
    <w:p w14:paraId="475AE93C" w14:textId="11889E49" w:rsidR="005D3001" w:rsidDel="000F4367" w:rsidRDefault="005D3001" w:rsidP="000F4367">
      <w:pPr>
        <w:spacing w:line="480" w:lineRule="auto"/>
        <w:jc w:val="thaiDistribute"/>
        <w:rPr>
          <w:del w:id="2905" w:author="Tyler Bradshaw" w:date="2020-12-05T17:32:00Z"/>
          <w:rFonts w:asciiTheme="minorBidi" w:hAnsiTheme="minorBidi" w:cstheme="minorBidi"/>
          <w:b/>
          <w:bCs/>
          <w:color w:val="1D1C1D"/>
          <w:shd w:val="clear" w:color="auto" w:fill="FFFFFF"/>
        </w:rPr>
        <w:pPrChange w:id="2906" w:author="Tyler Bradshaw" w:date="2020-12-05T17:32:00Z">
          <w:pPr>
            <w:spacing w:line="480" w:lineRule="auto"/>
          </w:pPr>
        </w:pPrChange>
      </w:pPr>
    </w:p>
    <w:p w14:paraId="6790F004" w14:textId="50ED7C97" w:rsidR="005D3001" w:rsidDel="000F4367" w:rsidRDefault="005D3001" w:rsidP="000F4367">
      <w:pPr>
        <w:spacing w:line="480" w:lineRule="auto"/>
        <w:jc w:val="thaiDistribute"/>
        <w:rPr>
          <w:del w:id="2907" w:author="Tyler Bradshaw" w:date="2020-12-05T17:32:00Z"/>
          <w:rFonts w:ascii="Arial" w:hAnsi="Arial" w:cs="Arial"/>
        </w:rPr>
        <w:pPrChange w:id="2908" w:author="Tyler Bradshaw" w:date="2020-12-05T17:32:00Z">
          <w:pPr>
            <w:spacing w:line="480" w:lineRule="auto"/>
            <w:jc w:val="thaiDistribute"/>
          </w:pPr>
        </w:pPrChange>
      </w:pPr>
      <w:bookmarkStart w:id="2909" w:name="SupplementalFigures"/>
      <w:del w:id="2910" w:author="Tyler Bradshaw" w:date="2020-12-05T17:32:00Z">
        <w:r w:rsidRPr="00E30976" w:rsidDel="000F4367">
          <w:rPr>
            <w:rFonts w:ascii="Arial" w:hAnsi="Arial" w:cs="Arial"/>
            <w:b/>
            <w:bCs/>
            <w:color w:val="1D1C1D"/>
            <w:shd w:val="clear" w:color="auto" w:fill="FFFFFF"/>
          </w:rPr>
          <w:delText>SUPPLEMENTA</w:delText>
        </w:r>
        <w:r w:rsidDel="000F4367">
          <w:rPr>
            <w:rFonts w:ascii="Arial" w:hAnsi="Arial" w:cs="Arial"/>
            <w:b/>
            <w:bCs/>
            <w:color w:val="1D1C1D"/>
            <w:shd w:val="clear" w:color="auto" w:fill="FFFFFF"/>
          </w:rPr>
          <w:delText>L</w:delText>
        </w:r>
        <w:r w:rsidRPr="00E30976" w:rsidDel="000F4367">
          <w:rPr>
            <w:rFonts w:ascii="Arial" w:hAnsi="Arial" w:cs="Arial"/>
            <w:b/>
            <w:bCs/>
            <w:color w:val="1D1C1D"/>
            <w:shd w:val="clear" w:color="auto" w:fill="FFFFFF"/>
          </w:rPr>
          <w:delText xml:space="preserve"> FIGURE TITLES AND LEGENDS</w:delText>
        </w:r>
        <w:bookmarkEnd w:id="2909"/>
      </w:del>
    </w:p>
    <w:p w14:paraId="3E54BB92" w14:textId="67CF146C" w:rsidR="005D3001" w:rsidRPr="00714927" w:rsidDel="000F4367" w:rsidRDefault="005D3001" w:rsidP="000F4367">
      <w:pPr>
        <w:spacing w:line="480" w:lineRule="auto"/>
        <w:jc w:val="thaiDistribute"/>
        <w:rPr>
          <w:del w:id="2911" w:author="Tyler Bradshaw" w:date="2020-12-05T17:32:00Z"/>
          <w:rFonts w:ascii="Arial" w:hAnsi="Arial" w:cs="Arial"/>
          <w:b/>
          <w:bCs/>
        </w:rPr>
        <w:pPrChange w:id="2912" w:author="Tyler Bradshaw" w:date="2020-12-05T17:32:00Z">
          <w:pPr>
            <w:spacing w:line="480" w:lineRule="auto"/>
            <w:jc w:val="thaiDistribute"/>
          </w:pPr>
        </w:pPrChange>
      </w:pPr>
      <w:del w:id="2913" w:author="Tyler Bradshaw" w:date="2020-12-05T17:32:00Z">
        <w:r w:rsidRPr="00714927" w:rsidDel="000F4367">
          <w:rPr>
            <w:rFonts w:ascii="Arial" w:hAnsi="Arial" w:cs="Arial"/>
            <w:b/>
            <w:bCs/>
          </w:rPr>
          <w:delText xml:space="preserve">Figure </w:delText>
        </w:r>
        <w:r w:rsidDel="000F4367">
          <w:rPr>
            <w:rFonts w:ascii="Arial" w:hAnsi="Arial" w:cs="Arial"/>
            <w:b/>
            <w:bCs/>
          </w:rPr>
          <w:delText>2- figure supplement 1.</w:delText>
        </w:r>
        <w:r w:rsidRPr="00714927" w:rsidDel="000F4367">
          <w:rPr>
            <w:rFonts w:ascii="Arial" w:hAnsi="Arial" w:cs="Arial"/>
            <w:b/>
            <w:bCs/>
          </w:rPr>
          <w:delText xml:space="preserve"> Overexpression of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decreases WASH complex binding in cultured cells; related to Figure 2</w:delText>
        </w:r>
      </w:del>
    </w:p>
    <w:p w14:paraId="53AC9C04" w14:textId="77E19C49" w:rsidR="005D3001" w:rsidRPr="00714927" w:rsidDel="000F4367" w:rsidRDefault="005D3001" w:rsidP="000F4367">
      <w:pPr>
        <w:spacing w:line="480" w:lineRule="auto"/>
        <w:jc w:val="thaiDistribute"/>
        <w:rPr>
          <w:del w:id="2914" w:author="Tyler Bradshaw" w:date="2020-12-05T17:32:00Z"/>
          <w:rFonts w:ascii="Arial" w:hAnsi="Arial" w:cs="Arial"/>
        </w:rPr>
        <w:pPrChange w:id="2915" w:author="Tyler Bradshaw" w:date="2020-12-05T17:32:00Z">
          <w:pPr>
            <w:spacing w:line="480" w:lineRule="auto"/>
            <w:jc w:val="thaiDistribute"/>
          </w:pPr>
        </w:pPrChange>
      </w:pPr>
      <w:del w:id="2916" w:author="Tyler Bradshaw" w:date="2020-12-05T17:32:00Z">
        <w:r w:rsidRPr="00714927" w:rsidDel="000F4367">
          <w:rPr>
            <w:rFonts w:ascii="Arial" w:hAnsi="Arial" w:cs="Arial"/>
          </w:rPr>
          <w:delText>(A) Schematic showing overexpression of WT or MUT SWIP</w:delText>
        </w:r>
        <w:r w:rsidRPr="00CE42E4" w:rsidDel="000F4367">
          <w:rPr>
            <w:rFonts w:ascii="Arial" w:hAnsi="Arial" w:cs="Arial"/>
            <w:vertAlign w:val="superscript"/>
          </w:rPr>
          <w:delText>P1019R</w:delText>
        </w:r>
        <w:r w:rsidRPr="00714927" w:rsidDel="000F4367">
          <w:rPr>
            <w:rFonts w:ascii="Arial" w:hAnsi="Arial" w:cs="Arial"/>
          </w:rPr>
          <w:delText xml:space="preserve"> in HEK293T cells followed by immunoprecipitation. </w:delText>
        </w:r>
      </w:del>
    </w:p>
    <w:p w14:paraId="1FEA2656" w14:textId="7968109A" w:rsidR="005D3001" w:rsidRPr="00714927" w:rsidDel="000F4367" w:rsidRDefault="005D3001" w:rsidP="000F4367">
      <w:pPr>
        <w:spacing w:line="480" w:lineRule="auto"/>
        <w:jc w:val="thaiDistribute"/>
        <w:rPr>
          <w:del w:id="2917" w:author="Tyler Bradshaw" w:date="2020-12-05T17:32:00Z"/>
          <w:rFonts w:ascii="Arial" w:hAnsi="Arial" w:cs="Arial"/>
        </w:rPr>
        <w:pPrChange w:id="2918" w:author="Tyler Bradshaw" w:date="2020-12-05T17:32:00Z">
          <w:pPr>
            <w:spacing w:line="480" w:lineRule="auto"/>
            <w:jc w:val="thaiDistribute"/>
          </w:pPr>
        </w:pPrChange>
      </w:pPr>
      <w:del w:id="2919" w:author="Tyler Bradshaw" w:date="2020-12-05T17:32:00Z">
        <w:r w:rsidRPr="00714927" w:rsidDel="000F4367">
          <w:rPr>
            <w:rFonts w:ascii="Arial" w:hAnsi="Arial" w:cs="Arial"/>
          </w:rPr>
          <w:delText xml:space="preserve">(B) Western blots of input (5%, left) and immunoprecipitated (IP, right) protein. Two samples per condition were run on two separate gels, n=4 separate experiments. </w:delText>
        </w:r>
      </w:del>
    </w:p>
    <w:p w14:paraId="74CD85C2" w14:textId="3EF7EC5B" w:rsidR="005D3001" w:rsidDel="000F4367" w:rsidRDefault="005D3001" w:rsidP="000F4367">
      <w:pPr>
        <w:spacing w:line="480" w:lineRule="auto"/>
        <w:jc w:val="thaiDistribute"/>
        <w:rPr>
          <w:del w:id="2920" w:author="Tyler Bradshaw" w:date="2020-12-05T17:32:00Z"/>
          <w:rFonts w:ascii="Arial" w:hAnsi="Arial" w:cs="Arial"/>
        </w:rPr>
        <w:pPrChange w:id="2921" w:author="Tyler Bradshaw" w:date="2020-12-05T17:32:00Z">
          <w:pPr>
            <w:spacing w:line="480" w:lineRule="auto"/>
            <w:jc w:val="thaiDistribute"/>
          </w:pPr>
        </w:pPrChange>
      </w:pPr>
      <w:del w:id="2922" w:author="Tyler Bradshaw" w:date="2020-12-05T17:32:00Z">
        <w:r w:rsidRPr="00714927" w:rsidDel="000F4367">
          <w:rPr>
            <w:rFonts w:ascii="Arial" w:hAnsi="Arial" w:cs="Arial"/>
          </w:rPr>
          <w:delText xml:space="preserve">(C) Quantification of B normalized to WT. </w:delText>
        </w:r>
        <w:r w:rsidRPr="000C5885" w:rsidDel="000F4367">
          <w:rPr>
            <w:rFonts w:ascii="Arial" w:hAnsi="Arial" w:cs="Arial"/>
            <w:lang w:val="de-DE"/>
          </w:rPr>
          <w:delText>Strumpellin (WT 100.0 ± 6.8%, MUT 54.8 ± 8.0%, t</w:delText>
        </w:r>
        <w:r w:rsidRPr="000C5885" w:rsidDel="000F4367">
          <w:rPr>
            <w:rFonts w:ascii="Arial" w:hAnsi="Arial" w:cs="Arial"/>
            <w:vertAlign w:val="subscript"/>
            <w:lang w:val="de-DE"/>
          </w:rPr>
          <w:delText>5.9</w:delText>
        </w:r>
        <w:r w:rsidRPr="000C5885" w:rsidDel="000F4367">
          <w:rPr>
            <w:rFonts w:ascii="Arial" w:hAnsi="Arial" w:cs="Arial"/>
            <w:lang w:val="de-DE"/>
          </w:rPr>
          <w:delText>=4.290, p=0.0054), WASH1 (WT 100.0 ± 7.3%, MUT 41.4 ± 4.4%, t</w:delText>
        </w:r>
        <w:r w:rsidRPr="000C5885" w:rsidDel="000F4367">
          <w:rPr>
            <w:rFonts w:ascii="Arial" w:hAnsi="Arial" w:cs="Arial"/>
            <w:vertAlign w:val="subscript"/>
            <w:lang w:val="de-DE"/>
          </w:rPr>
          <w:delText>4.9</w:delText>
        </w:r>
        <w:r w:rsidRPr="000C5885" w:rsidDel="000F4367">
          <w:rPr>
            <w:rFonts w:ascii="Arial" w:hAnsi="Arial" w:cs="Arial"/>
            <w:lang w:val="de-DE"/>
          </w:rPr>
          <w:delText>=6.902, p=0.0011), HA (WT 100.0 ± 4.1%, MUT 107.8 ± 4.1%, t</w:delText>
        </w:r>
        <w:r w:rsidRPr="000C5885" w:rsidDel="000F4367">
          <w:rPr>
            <w:rFonts w:ascii="Arial" w:hAnsi="Arial" w:cs="Arial"/>
            <w:vertAlign w:val="subscript"/>
            <w:lang w:val="de-DE"/>
          </w:rPr>
          <w:delText>6.0</w:delText>
        </w:r>
        <w:r w:rsidRPr="000C5885" w:rsidDel="000F4367">
          <w:rPr>
            <w:rFonts w:ascii="Arial" w:hAnsi="Arial" w:cs="Arial"/>
            <w:lang w:val="de-DE"/>
          </w:rPr>
          <w:delText xml:space="preserve">=1.344, p=0.2275). </w:delText>
        </w:r>
        <w:r w:rsidRPr="00714927" w:rsidDel="000F4367">
          <w:rPr>
            <w:rFonts w:ascii="Arial" w:hAnsi="Arial" w:cs="Arial"/>
          </w:rPr>
          <w:delText>Data reported as mean ± SEM, error bars are SEM. **p&lt;0.01, two-tailed t-tests.</w:delText>
        </w:r>
      </w:del>
    </w:p>
    <w:p w14:paraId="0B915F7D" w14:textId="48333BD2" w:rsidR="005D3001" w:rsidDel="000F4367" w:rsidRDefault="005D3001" w:rsidP="000F4367">
      <w:pPr>
        <w:spacing w:line="480" w:lineRule="auto"/>
        <w:jc w:val="thaiDistribute"/>
        <w:rPr>
          <w:del w:id="2923" w:author="Tyler Bradshaw" w:date="2020-12-05T17:32:00Z"/>
          <w:rFonts w:ascii="Arial" w:hAnsi="Arial" w:cs="Arial"/>
        </w:rPr>
        <w:pPrChange w:id="2924" w:author="Tyler Bradshaw" w:date="2020-12-05T17:32:00Z">
          <w:pPr>
            <w:spacing w:line="480" w:lineRule="auto"/>
            <w:jc w:val="thaiDistribute"/>
          </w:pPr>
        </w:pPrChange>
      </w:pPr>
    </w:p>
    <w:p w14:paraId="6308E333" w14:textId="68F720F5" w:rsidR="005D3001" w:rsidRPr="00714927" w:rsidDel="000F4367" w:rsidRDefault="005D3001" w:rsidP="000F4367">
      <w:pPr>
        <w:spacing w:line="480" w:lineRule="auto"/>
        <w:jc w:val="thaiDistribute"/>
        <w:rPr>
          <w:del w:id="2925" w:author="Tyler Bradshaw" w:date="2020-12-05T17:32:00Z"/>
          <w:rFonts w:ascii="Arial" w:hAnsi="Arial" w:cs="Arial"/>
          <w:b/>
          <w:bCs/>
        </w:rPr>
        <w:pPrChange w:id="2926" w:author="Tyler Bradshaw" w:date="2020-12-05T17:32:00Z">
          <w:pPr>
            <w:spacing w:line="480" w:lineRule="auto"/>
            <w:jc w:val="thaiDistribute"/>
          </w:pPr>
        </w:pPrChange>
      </w:pPr>
      <w:del w:id="2927" w:author="Tyler Bradshaw" w:date="2020-12-05T17:32:00Z">
        <w:r w:rsidRPr="00714927" w:rsidDel="000F4367">
          <w:rPr>
            <w:rFonts w:ascii="Arial" w:hAnsi="Arial" w:cs="Arial"/>
            <w:b/>
            <w:bCs/>
          </w:rPr>
          <w:delText xml:space="preserve">Figure </w:delText>
        </w:r>
        <w:r w:rsidDel="000F4367">
          <w:rPr>
            <w:rFonts w:ascii="Arial" w:hAnsi="Arial" w:cs="Arial"/>
            <w:b/>
            <w:bCs/>
          </w:rPr>
          <w:delText>2- figure supplement 2</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 brain displays significant alterations in protein abundance compared to WT; related to Figure</w:delText>
        </w:r>
        <w:r w:rsidDel="000F4367">
          <w:rPr>
            <w:rFonts w:ascii="Arial" w:hAnsi="Arial" w:cs="Arial"/>
            <w:b/>
            <w:bCs/>
          </w:rPr>
          <w:delText>s</w:delText>
        </w:r>
        <w:r w:rsidRPr="00714927" w:rsidDel="000F4367">
          <w:rPr>
            <w:rFonts w:ascii="Arial" w:hAnsi="Arial" w:cs="Arial"/>
            <w:b/>
            <w:bCs/>
          </w:rPr>
          <w:delText xml:space="preserve"> 2 </w:delText>
        </w:r>
        <w:r w:rsidDel="000F4367">
          <w:rPr>
            <w:rFonts w:ascii="Arial" w:hAnsi="Arial" w:cs="Arial"/>
            <w:b/>
            <w:bCs/>
          </w:rPr>
          <w:delText>and 3</w:delText>
        </w:r>
      </w:del>
    </w:p>
    <w:p w14:paraId="6700FC7C" w14:textId="5965FA1C" w:rsidR="005D3001" w:rsidRPr="00714927" w:rsidDel="000F4367" w:rsidRDefault="005D3001" w:rsidP="000F4367">
      <w:pPr>
        <w:spacing w:line="480" w:lineRule="auto"/>
        <w:jc w:val="thaiDistribute"/>
        <w:rPr>
          <w:del w:id="2928" w:author="Tyler Bradshaw" w:date="2020-12-05T17:32:00Z"/>
          <w:rFonts w:ascii="Arial" w:hAnsi="Arial" w:cs="Arial"/>
        </w:rPr>
        <w:pPrChange w:id="2929" w:author="Tyler Bradshaw" w:date="2020-12-05T17:32:00Z">
          <w:pPr>
            <w:spacing w:line="480" w:lineRule="auto"/>
            <w:jc w:val="thaiDistribute"/>
          </w:pPr>
        </w:pPrChange>
      </w:pPr>
      <w:del w:id="2930" w:author="Tyler Bradshaw" w:date="2020-12-05T17:32:00Z">
        <w:r w:rsidRPr="00714927" w:rsidDel="000F4367">
          <w:rPr>
            <w:rFonts w:ascii="Arial" w:hAnsi="Arial" w:cs="Arial"/>
          </w:rPr>
          <w:delText xml:space="preserve">(A) Interactome of altered proteins. Nodes reflect </w:delText>
        </w:r>
        <w:r w:rsidDel="000F4367">
          <w:rPr>
            <w:rFonts w:ascii="Arial" w:hAnsi="Arial" w:cs="Arial"/>
          </w:rPr>
          <w:delText>protein</w:delText>
        </w:r>
        <w:r w:rsidRPr="00714927" w:rsidDel="000F4367">
          <w:rPr>
            <w:rFonts w:ascii="Arial" w:hAnsi="Arial" w:cs="Arial"/>
          </w:rPr>
          <w:delText xml:space="preserve"> name, light gray lines delineate proteins identified as different in MUT compared to WT (ΔWASHC4 in center), dark dashed lines indicate known protein-protein interactions from HitPredict database (López et al., 2015). Color reflects cellular function seen in </w:delText>
        </w:r>
        <w:r w:rsidDel="000F4367">
          <w:rPr>
            <w:rFonts w:ascii="Arial" w:hAnsi="Arial" w:cs="Arial"/>
          </w:rPr>
          <w:delText>B</w:delText>
        </w:r>
        <w:r w:rsidRPr="00714927" w:rsidDel="000F4367">
          <w:rPr>
            <w:rFonts w:ascii="Arial" w:hAnsi="Arial" w:cs="Arial"/>
          </w:rPr>
          <w:delText xml:space="preserve">. Nodes with red borders delineate </w:delText>
        </w:r>
        <w:r w:rsidDel="000F4367">
          <w:rPr>
            <w:rFonts w:ascii="Arial" w:hAnsi="Arial" w:cs="Arial"/>
          </w:rPr>
          <w:delText>WASH complex proteins</w:delText>
        </w:r>
        <w:r w:rsidRPr="00714927" w:rsidDel="000F4367">
          <w:rPr>
            <w:rFonts w:ascii="Arial" w:hAnsi="Arial" w:cs="Arial"/>
          </w:rPr>
          <w:delText xml:space="preserve">. </w:delText>
        </w:r>
      </w:del>
    </w:p>
    <w:p w14:paraId="2BE2FC89" w14:textId="488AC9AE" w:rsidR="005D3001" w:rsidDel="000F4367" w:rsidRDefault="005D3001" w:rsidP="000F4367">
      <w:pPr>
        <w:spacing w:line="480" w:lineRule="auto"/>
        <w:jc w:val="thaiDistribute"/>
        <w:rPr>
          <w:del w:id="2931" w:author="Tyler Bradshaw" w:date="2020-12-05T17:32:00Z"/>
          <w:rFonts w:ascii="Arial" w:hAnsi="Arial" w:cs="Arial"/>
        </w:rPr>
        <w:pPrChange w:id="2932" w:author="Tyler Bradshaw" w:date="2020-12-05T17:32:00Z">
          <w:pPr>
            <w:spacing w:line="480" w:lineRule="auto"/>
            <w:jc w:val="thaiDistribute"/>
          </w:pPr>
        </w:pPrChange>
      </w:pPr>
      <w:del w:id="2933" w:author="Tyler Bradshaw" w:date="2020-12-05T17:32:00Z">
        <w:r w:rsidRPr="00D60FD0" w:rsidDel="000F4367">
          <w:rPr>
            <w:rFonts w:ascii="Arial" w:hAnsi="Arial" w:cs="Arial"/>
          </w:rPr>
          <w:delText xml:space="preserve">(B)  </w:delText>
        </w:r>
        <w:r w:rsidRPr="00714927" w:rsidDel="000F4367">
          <w:rPr>
            <w:rFonts w:ascii="Arial" w:hAnsi="Arial" w:cs="Arial"/>
          </w:rPr>
          <w:delText xml:space="preserve">Cellular function of proteins in A, as reflected in published literature. % reflects the percentage of proteins in a category out of the total 85 altered proteins. </w:delText>
        </w:r>
      </w:del>
    </w:p>
    <w:p w14:paraId="3DFEE54B" w14:textId="0A3BA78E" w:rsidR="005D3001" w:rsidRPr="00714927" w:rsidDel="000F4367" w:rsidRDefault="005D3001" w:rsidP="000F4367">
      <w:pPr>
        <w:spacing w:line="480" w:lineRule="auto"/>
        <w:jc w:val="thaiDistribute"/>
        <w:rPr>
          <w:del w:id="2934" w:author="Tyler Bradshaw" w:date="2020-12-05T17:32:00Z"/>
          <w:rFonts w:ascii="Arial" w:hAnsi="Arial" w:cs="Arial"/>
        </w:rPr>
        <w:pPrChange w:id="2935" w:author="Tyler Bradshaw" w:date="2020-12-05T17:32:00Z">
          <w:pPr>
            <w:spacing w:line="480" w:lineRule="auto"/>
            <w:jc w:val="thaiDistribute"/>
          </w:pPr>
        </w:pPrChange>
      </w:pPr>
      <w:del w:id="2936" w:author="Tyler Bradshaw" w:date="2020-12-05T17:32:00Z">
        <w:r w:rsidDel="000F4367">
          <w:rPr>
            <w:rFonts w:ascii="Arial" w:hAnsi="Arial" w:cs="Arial"/>
          </w:rPr>
          <w:delText xml:space="preserve">(C-G) </w:delText>
        </w:r>
        <w:r w:rsidRPr="00714927" w:rsidDel="000F4367">
          <w:rPr>
            <w:rFonts w:ascii="Arial" w:hAnsi="Arial" w:cs="Arial"/>
          </w:rPr>
          <w:delText xml:space="preserve">Clustergrams of: </w:delText>
        </w:r>
      </w:del>
    </w:p>
    <w:p w14:paraId="76AF39B2" w14:textId="0BECBDEF" w:rsidR="005D3001" w:rsidRPr="00714927" w:rsidDel="000F4367" w:rsidRDefault="005D3001" w:rsidP="000F4367">
      <w:pPr>
        <w:spacing w:line="480" w:lineRule="auto"/>
        <w:jc w:val="thaiDistribute"/>
        <w:rPr>
          <w:del w:id="2937" w:author="Tyler Bradshaw" w:date="2020-12-05T17:32:00Z"/>
          <w:rFonts w:ascii="Arial" w:hAnsi="Arial" w:cs="Arial"/>
        </w:rPr>
        <w:pPrChange w:id="2938" w:author="Tyler Bradshaw" w:date="2020-12-05T17:32:00Z">
          <w:pPr>
            <w:spacing w:line="480" w:lineRule="auto"/>
            <w:jc w:val="thaiDistribute"/>
          </w:pPr>
        </w:pPrChange>
      </w:pPr>
      <w:del w:id="2939" w:author="Tyler Bradshaw" w:date="2020-12-05T17:32:00Z">
        <w:r w:rsidRPr="00714927" w:rsidDel="000F4367">
          <w:rPr>
            <w:rFonts w:ascii="Arial" w:hAnsi="Arial" w:cs="Arial"/>
          </w:rPr>
          <w:delText>(</w:delText>
        </w:r>
        <w:r w:rsidDel="000F4367">
          <w:rPr>
            <w:rFonts w:ascii="Arial" w:hAnsi="Arial" w:cs="Arial"/>
          </w:rPr>
          <w:delText>C</w:delText>
        </w:r>
        <w:r w:rsidRPr="00714927" w:rsidDel="000F4367">
          <w:rPr>
            <w:rFonts w:ascii="Arial" w:hAnsi="Arial" w:cs="Arial"/>
          </w:rPr>
          <w:delText xml:space="preserve">) Proteins with increased (red) or decreased (blue) abundance in MUT brains compared to WT. </w:delText>
        </w:r>
      </w:del>
    </w:p>
    <w:p w14:paraId="3B455E7F" w14:textId="052C8556" w:rsidR="005D3001" w:rsidRPr="00714927" w:rsidDel="000F4367" w:rsidRDefault="005D3001" w:rsidP="000F4367">
      <w:pPr>
        <w:spacing w:line="480" w:lineRule="auto"/>
        <w:jc w:val="thaiDistribute"/>
        <w:rPr>
          <w:del w:id="2940" w:author="Tyler Bradshaw" w:date="2020-12-05T17:32:00Z"/>
          <w:rFonts w:ascii="Arial" w:hAnsi="Arial" w:cs="Arial"/>
        </w:rPr>
        <w:pPrChange w:id="2941" w:author="Tyler Bradshaw" w:date="2020-12-05T17:32:00Z">
          <w:pPr>
            <w:spacing w:line="480" w:lineRule="auto"/>
            <w:jc w:val="thaiDistribute"/>
          </w:pPr>
        </w:pPrChange>
      </w:pPr>
      <w:del w:id="2942" w:author="Tyler Bradshaw" w:date="2020-12-05T17:32:00Z">
        <w:r w:rsidRPr="00714927" w:rsidDel="000F4367">
          <w:rPr>
            <w:rFonts w:ascii="Arial" w:hAnsi="Arial" w:cs="Arial"/>
          </w:rPr>
          <w:delText>(</w:delText>
        </w:r>
        <w:r w:rsidDel="000F4367">
          <w:rPr>
            <w:rFonts w:ascii="Arial" w:hAnsi="Arial" w:cs="Arial"/>
          </w:rPr>
          <w:delText>D</w:delText>
        </w:r>
        <w:r w:rsidRPr="00714927" w:rsidDel="000F4367">
          <w:rPr>
            <w:rFonts w:ascii="Arial" w:hAnsi="Arial" w:cs="Arial"/>
          </w:rPr>
          <w:delText xml:space="preserve">) Known protein components of the WASH complex and their previously reported interactors. </w:delText>
        </w:r>
      </w:del>
    </w:p>
    <w:p w14:paraId="6F46F94A" w14:textId="2507ADE2" w:rsidR="005D3001" w:rsidRPr="00714927" w:rsidDel="000F4367" w:rsidRDefault="005D3001" w:rsidP="000F4367">
      <w:pPr>
        <w:spacing w:line="480" w:lineRule="auto"/>
        <w:jc w:val="thaiDistribute"/>
        <w:rPr>
          <w:del w:id="2943" w:author="Tyler Bradshaw" w:date="2020-12-05T17:32:00Z"/>
          <w:rFonts w:ascii="Arial" w:hAnsi="Arial" w:cs="Arial"/>
        </w:rPr>
        <w:pPrChange w:id="2944" w:author="Tyler Bradshaw" w:date="2020-12-05T17:32:00Z">
          <w:pPr>
            <w:spacing w:line="480" w:lineRule="auto"/>
            <w:jc w:val="thaiDistribute"/>
          </w:pPr>
        </w:pPrChange>
      </w:pPr>
      <w:del w:id="2945"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Proteins with lysosomal function.</w:delText>
        </w:r>
      </w:del>
    </w:p>
    <w:p w14:paraId="10D66CD8" w14:textId="4CFFA6DD" w:rsidR="005D3001" w:rsidRPr="00714927" w:rsidDel="000F4367" w:rsidRDefault="005D3001" w:rsidP="000F4367">
      <w:pPr>
        <w:spacing w:line="480" w:lineRule="auto"/>
        <w:jc w:val="thaiDistribute"/>
        <w:rPr>
          <w:del w:id="2946" w:author="Tyler Bradshaw" w:date="2020-12-05T17:32:00Z"/>
          <w:rFonts w:ascii="Arial" w:hAnsi="Arial" w:cs="Arial"/>
        </w:rPr>
        <w:pPrChange w:id="2947" w:author="Tyler Bradshaw" w:date="2020-12-05T17:32:00Z">
          <w:pPr>
            <w:spacing w:line="480" w:lineRule="auto"/>
            <w:jc w:val="thaiDistribute"/>
          </w:pPr>
        </w:pPrChange>
      </w:pPr>
      <w:del w:id="2948"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Proteins identified in the WASH1-BioID2 proteome (Figure 1).</w:delText>
        </w:r>
      </w:del>
    </w:p>
    <w:p w14:paraId="0D1A4FBF" w14:textId="611BA3F5" w:rsidR="005D3001" w:rsidDel="000F4367" w:rsidRDefault="005D3001" w:rsidP="000F4367">
      <w:pPr>
        <w:spacing w:line="480" w:lineRule="auto"/>
        <w:jc w:val="thaiDistribute"/>
        <w:rPr>
          <w:del w:id="2949" w:author="Tyler Bradshaw" w:date="2020-12-05T17:32:00Z"/>
          <w:rFonts w:ascii="Arial" w:hAnsi="Arial" w:cs="Arial"/>
        </w:rPr>
        <w:pPrChange w:id="2950" w:author="Tyler Bradshaw" w:date="2020-12-05T17:32:00Z">
          <w:pPr>
            <w:spacing w:line="480" w:lineRule="auto"/>
            <w:jc w:val="thaiDistribute"/>
          </w:pPr>
        </w:pPrChange>
      </w:pPr>
      <w:del w:id="2951" w:author="Tyler Bradshaw" w:date="2020-12-05T17:32:00Z">
        <w:r w:rsidRPr="00714927" w:rsidDel="000F4367">
          <w:rPr>
            <w:rFonts w:ascii="Arial" w:hAnsi="Arial" w:cs="Arial"/>
          </w:rPr>
          <w:delText>(</w:delText>
        </w:r>
        <w:r w:rsidDel="000F4367">
          <w:rPr>
            <w:rFonts w:ascii="Arial" w:hAnsi="Arial" w:cs="Arial"/>
          </w:rPr>
          <w:delText>G</w:delText>
        </w:r>
        <w:r w:rsidRPr="00714927" w:rsidDel="000F4367">
          <w:rPr>
            <w:rFonts w:ascii="Arial" w:hAnsi="Arial" w:cs="Arial"/>
          </w:rPr>
          <w:delText xml:space="preserve">) Proteins with links to intellectual disability (I.D.) or neurodegeneration (Degen.). </w:delText>
        </w:r>
      </w:del>
    </w:p>
    <w:p w14:paraId="45720B7B" w14:textId="7C6DD088" w:rsidR="005D3001" w:rsidDel="000F4367" w:rsidRDefault="005D3001" w:rsidP="000F4367">
      <w:pPr>
        <w:spacing w:line="480" w:lineRule="auto"/>
        <w:jc w:val="thaiDistribute"/>
        <w:rPr>
          <w:del w:id="2952" w:author="Tyler Bradshaw" w:date="2020-12-05T17:32:00Z"/>
          <w:rFonts w:ascii="Arial" w:hAnsi="Arial" w:cs="Arial"/>
        </w:rPr>
        <w:pPrChange w:id="2953" w:author="Tyler Bradshaw" w:date="2020-12-05T17:32:00Z">
          <w:pPr>
            <w:spacing w:line="480" w:lineRule="auto"/>
            <w:jc w:val="thaiDistribute"/>
          </w:pPr>
        </w:pPrChange>
      </w:pPr>
    </w:p>
    <w:p w14:paraId="432F5742" w14:textId="4ACBCCFE" w:rsidR="005D3001" w:rsidRPr="00714927" w:rsidDel="000F4367" w:rsidRDefault="005D3001" w:rsidP="000F4367">
      <w:pPr>
        <w:spacing w:line="480" w:lineRule="auto"/>
        <w:jc w:val="thaiDistribute"/>
        <w:rPr>
          <w:del w:id="2954" w:author="Tyler Bradshaw" w:date="2020-12-05T17:32:00Z"/>
          <w:rFonts w:ascii="Arial" w:hAnsi="Arial" w:cs="Arial"/>
          <w:b/>
          <w:bCs/>
        </w:rPr>
        <w:pPrChange w:id="2955" w:author="Tyler Bradshaw" w:date="2020-12-05T17:32:00Z">
          <w:pPr>
            <w:spacing w:line="480" w:lineRule="auto"/>
            <w:jc w:val="thaiDistribute"/>
          </w:pPr>
        </w:pPrChange>
      </w:pPr>
      <w:del w:id="2956" w:author="Tyler Bradshaw" w:date="2020-12-05T17:32:00Z">
        <w:r w:rsidRPr="00C8418E" w:rsidDel="000F4367">
          <w:rPr>
            <w:rFonts w:ascii="Arial" w:hAnsi="Arial" w:cs="Arial"/>
            <w:b/>
            <w:bCs/>
          </w:rPr>
          <w:delText xml:space="preserve">Figure </w:delText>
        </w:r>
        <w:r w:rsidDel="000F4367">
          <w:rPr>
            <w:rFonts w:ascii="Arial" w:hAnsi="Arial" w:cs="Arial"/>
            <w:b/>
            <w:bCs/>
          </w:rPr>
          <w:delText>2- figure supplement 3</w:delText>
        </w:r>
        <w:r w:rsidRPr="00C8418E" w:rsidDel="000F4367">
          <w:rPr>
            <w:rFonts w:ascii="Arial" w:hAnsi="Arial" w:cs="Arial"/>
            <w:b/>
            <w:bCs/>
          </w:rPr>
          <w:delText>. Multiple protein networks display significant alterations in MUT brain compared to WT; related to Figures 2 and 3</w:delText>
        </w:r>
      </w:del>
    </w:p>
    <w:p w14:paraId="0A335632" w14:textId="04612A24" w:rsidR="005D3001" w:rsidRPr="00714927" w:rsidDel="000F4367" w:rsidRDefault="005D3001" w:rsidP="000F4367">
      <w:pPr>
        <w:spacing w:line="480" w:lineRule="auto"/>
        <w:jc w:val="thaiDistribute"/>
        <w:rPr>
          <w:del w:id="2957" w:author="Tyler Bradshaw" w:date="2020-12-05T17:32:00Z"/>
          <w:rFonts w:ascii="Arial" w:hAnsi="Arial" w:cs="Arial"/>
        </w:rPr>
        <w:pPrChange w:id="2958" w:author="Tyler Bradshaw" w:date="2020-12-05T17:32:00Z">
          <w:pPr>
            <w:spacing w:line="480" w:lineRule="auto"/>
            <w:jc w:val="thaiDistribute"/>
          </w:pPr>
        </w:pPrChange>
      </w:pPr>
      <w:del w:id="2959" w:author="Tyler Bradshaw" w:date="2020-12-05T17:32:00Z">
        <w:r w:rsidDel="000F4367">
          <w:rPr>
            <w:rFonts w:ascii="Arial" w:hAnsi="Arial" w:cs="Arial"/>
          </w:rPr>
          <w:delText>(A-D) Network graphs</w:delText>
        </w:r>
        <w:r w:rsidRPr="00714927" w:rsidDel="000F4367">
          <w:rPr>
            <w:rFonts w:ascii="Arial" w:hAnsi="Arial" w:cs="Arial"/>
          </w:rPr>
          <w:delText xml:space="preserve"> of: </w:delText>
        </w:r>
      </w:del>
    </w:p>
    <w:p w14:paraId="6E7E801F" w14:textId="4BDA67F0" w:rsidR="005D3001" w:rsidRPr="00714927" w:rsidDel="000F4367" w:rsidRDefault="005D3001" w:rsidP="000F4367">
      <w:pPr>
        <w:spacing w:line="480" w:lineRule="auto"/>
        <w:jc w:val="thaiDistribute"/>
        <w:rPr>
          <w:del w:id="2960" w:author="Tyler Bradshaw" w:date="2020-12-05T17:32:00Z"/>
          <w:rFonts w:ascii="Arial" w:hAnsi="Arial" w:cs="Arial"/>
        </w:rPr>
        <w:pPrChange w:id="2961" w:author="Tyler Bradshaw" w:date="2020-12-05T17:32:00Z">
          <w:pPr>
            <w:spacing w:line="480" w:lineRule="auto"/>
            <w:jc w:val="thaiDistribute"/>
          </w:pPr>
        </w:pPrChange>
      </w:pPr>
      <w:del w:id="2962" w:author="Tyler Bradshaw" w:date="2020-12-05T17:32:00Z">
        <w:r w:rsidRPr="00714927" w:rsidDel="000F4367">
          <w:rPr>
            <w:rFonts w:ascii="Arial" w:hAnsi="Arial" w:cs="Arial"/>
          </w:rPr>
          <w:delText>(</w:delText>
        </w:r>
        <w:r w:rsidDel="000F4367">
          <w:rPr>
            <w:rFonts w:ascii="Arial" w:hAnsi="Arial" w:cs="Arial"/>
          </w:rPr>
          <w:delText>A</w:delText>
        </w:r>
        <w:r w:rsidRPr="00714927" w:rsidDel="000F4367">
          <w:rPr>
            <w:rFonts w:ascii="Arial" w:hAnsi="Arial" w:cs="Arial"/>
          </w:rPr>
          <w:delText>) Module 14 (M14) containing endosomal proteins.</w:delText>
        </w:r>
        <w:r w:rsidDel="000F4367">
          <w:rPr>
            <w:rFonts w:ascii="Arial" w:hAnsi="Arial" w:cs="Arial"/>
          </w:rPr>
          <w:delText xml:space="preserve"> Two of the three retromer sorting complex subunits are highlighted with red borders, with enrichment calculated relative to the CORUM database </w:delText>
        </w:r>
        <w:r w:rsidDel="000F4367">
          <w:rPr>
            <w:rFonts w:ascii="Arial" w:hAnsi="Arial" w:cs="Arial"/>
          </w:rPr>
          <w:fldChar w:fldCharType="begin" w:fldLock="1"/>
        </w:r>
        <w:r w:rsidDel="000F4367">
          <w:rPr>
            <w:rFonts w:ascii="Arial" w:hAnsi="Arial" w:cs="Arial"/>
          </w:rPr>
          <w:delInstrText>ADDIN CSL_CITATION {"citationItems":[{"id":"ITEM-1","itemData":{"DOI":"10.1093/nar/gky973","ISSN":"13624962","PMID":"30357367","abstract":"CORUM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Research","id":"ITEM-1","issued":{"date-parts":[["2019"]]},"title":"CORUM: The comprehensive resource of mammalian protein complexes - 2019","type":"article-journal"},"uris":["http://www.mendeley.com/documents/?uuid=b15bfcf7-5dac-4375-bcc6-35342b62fa76"]}],"mendeley":{"formattedCitation":"(Giurgiu et al., 2019)","plainTextFormattedCitation":"(Giurgiu et al., 2019)","previouslyFormattedCitation":"(Giurgiu et al., 2019)"},"properties":{"noteIndex":0},"schema":"https://github.com/citation-style-language/schema/raw/master/csl-citation.json"}</w:delInstrText>
        </w:r>
        <w:r w:rsidDel="000F4367">
          <w:rPr>
            <w:rFonts w:ascii="Arial" w:hAnsi="Arial" w:cs="Arial"/>
          </w:rPr>
          <w:fldChar w:fldCharType="separate"/>
        </w:r>
        <w:r w:rsidRPr="00C8418E" w:rsidDel="000F4367">
          <w:rPr>
            <w:rFonts w:ascii="Arial" w:hAnsi="Arial" w:cs="Arial"/>
            <w:noProof/>
          </w:rPr>
          <w:delText>(Giurgiu et al., 2019)</w:delText>
        </w:r>
        <w:r w:rsidDel="000F4367">
          <w:rPr>
            <w:rFonts w:ascii="Arial" w:hAnsi="Arial" w:cs="Arial"/>
          </w:rPr>
          <w:fldChar w:fldCharType="end"/>
        </w:r>
        <w:r w:rsidDel="000F4367">
          <w:rPr>
            <w:rFonts w:ascii="Arial" w:hAnsi="Arial" w:cs="Arial"/>
          </w:rPr>
          <w:delText>.</w:delText>
        </w:r>
      </w:del>
    </w:p>
    <w:p w14:paraId="06061BCD" w14:textId="0E63D5E6" w:rsidR="005D3001" w:rsidRPr="00714927" w:rsidDel="000F4367" w:rsidRDefault="005D3001" w:rsidP="000F4367">
      <w:pPr>
        <w:spacing w:line="480" w:lineRule="auto"/>
        <w:jc w:val="thaiDistribute"/>
        <w:rPr>
          <w:del w:id="2963" w:author="Tyler Bradshaw" w:date="2020-12-05T17:32:00Z"/>
          <w:rFonts w:ascii="Arial" w:hAnsi="Arial" w:cs="Arial"/>
        </w:rPr>
        <w:pPrChange w:id="2964" w:author="Tyler Bradshaw" w:date="2020-12-05T17:32:00Z">
          <w:pPr>
            <w:spacing w:line="480" w:lineRule="auto"/>
            <w:jc w:val="thaiDistribute"/>
          </w:pPr>
        </w:pPrChange>
      </w:pPr>
      <w:del w:id="2965" w:author="Tyler Bradshaw" w:date="2020-12-05T17:32:00Z">
        <w:r w:rsidRPr="00714927" w:rsidDel="000F4367">
          <w:rPr>
            <w:rFonts w:ascii="Arial" w:hAnsi="Arial" w:cs="Arial"/>
          </w:rPr>
          <w:delText>(</w:delText>
        </w:r>
        <w:r w:rsidDel="000F4367">
          <w:rPr>
            <w:rFonts w:ascii="Arial" w:hAnsi="Arial" w:cs="Arial"/>
          </w:rPr>
          <w:delText>B</w:delText>
        </w:r>
        <w:r w:rsidRPr="00714927" w:rsidDel="000F4367">
          <w:rPr>
            <w:rFonts w:ascii="Arial" w:hAnsi="Arial" w:cs="Arial"/>
          </w:rPr>
          <w:delText>) Module 83 (M83) containing endoplasmic reticulum (ER) stress response proteins</w:delText>
        </w:r>
        <w:r w:rsidDel="000F4367">
          <w:rPr>
            <w:rFonts w:ascii="Arial" w:hAnsi="Arial" w:cs="Arial"/>
          </w:rPr>
          <w:delText xml:space="preserve">. Seven of the 185 proteins identified to have ER function by LOPIT-DC spatial proteomics are highlighted with orange borders </w:delText>
        </w:r>
        <w:r w:rsidDel="000F4367">
          <w:rPr>
            <w:rFonts w:ascii="Arial" w:hAnsi="Arial" w:cs="Arial"/>
          </w:rPr>
          <w:fldChar w:fldCharType="begin" w:fldLock="1"/>
        </w:r>
        <w:r w:rsidDel="000F4367">
          <w:rPr>
            <w:rFonts w:ascii="Arial" w:hAnsi="Arial" w:cs="Arial"/>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proteomics","type":"article-journal"},"uris":["http://www.mendeley.com/documents/?uuid=a7fb5932-c9a1-47c9-bf4e-b784c2d5b918"]}],"mendeley":{"formattedCitation":"(Geladaki et al., 2019)","plainTextFormattedCitation":"(Geladaki et al., 2019)","previouslyFormattedCitation":"(Geladaki et al., 2019)"},"properties":{"noteIndex":0},"schema":"https://github.com/citation-style-language/schema/raw/master/csl-citation.json"}</w:delInstrText>
        </w:r>
        <w:r w:rsidDel="000F4367">
          <w:rPr>
            <w:rFonts w:ascii="Arial" w:hAnsi="Arial" w:cs="Arial"/>
          </w:rPr>
          <w:fldChar w:fldCharType="separate"/>
        </w:r>
        <w:r w:rsidRPr="00C8418E" w:rsidDel="000F4367">
          <w:rPr>
            <w:rFonts w:ascii="Arial" w:hAnsi="Arial" w:cs="Arial"/>
            <w:noProof/>
          </w:rPr>
          <w:delText>(Geladaki et al., 2019)</w:delText>
        </w:r>
        <w:r w:rsidDel="000F4367">
          <w:rPr>
            <w:rFonts w:ascii="Arial" w:hAnsi="Arial" w:cs="Arial"/>
          </w:rPr>
          <w:fldChar w:fldCharType="end"/>
        </w:r>
        <w:r w:rsidDel="000F4367">
          <w:rPr>
            <w:rFonts w:ascii="Arial" w:hAnsi="Arial" w:cs="Arial"/>
          </w:rPr>
          <w:delText>.</w:delText>
        </w:r>
      </w:del>
    </w:p>
    <w:p w14:paraId="336548BC" w14:textId="466373C1" w:rsidR="005D3001" w:rsidRPr="00CE42E4" w:rsidDel="000F4367" w:rsidRDefault="005D3001" w:rsidP="000F4367">
      <w:pPr>
        <w:spacing w:line="480" w:lineRule="auto"/>
        <w:jc w:val="thaiDistribute"/>
        <w:rPr>
          <w:del w:id="2966" w:author="Tyler Bradshaw" w:date="2020-12-05T17:32:00Z"/>
          <w:rFonts w:ascii="Arial" w:hAnsi="Arial" w:cs="Arial"/>
          <w:color w:val="000000" w:themeColor="text1"/>
        </w:rPr>
        <w:pPrChange w:id="2967" w:author="Tyler Bradshaw" w:date="2020-12-05T17:32:00Z">
          <w:pPr>
            <w:spacing w:line="480" w:lineRule="auto"/>
            <w:jc w:val="thaiDistribute"/>
          </w:pPr>
        </w:pPrChange>
      </w:pPr>
      <w:del w:id="2968" w:author="Tyler Bradshaw" w:date="2020-12-05T17:32:00Z">
        <w:r w:rsidRPr="00714927" w:rsidDel="000F4367">
          <w:rPr>
            <w:rFonts w:ascii="Arial" w:hAnsi="Arial" w:cs="Arial"/>
          </w:rPr>
          <w:delText>(</w:delText>
        </w:r>
        <w:r w:rsidDel="000F4367">
          <w:rPr>
            <w:rFonts w:ascii="Arial" w:hAnsi="Arial" w:cs="Arial"/>
          </w:rPr>
          <w:delText>C-D</w:delText>
        </w:r>
        <w:r w:rsidRPr="00714927" w:rsidDel="000F4367">
          <w:rPr>
            <w:rFonts w:ascii="Arial" w:hAnsi="Arial" w:cs="Arial"/>
          </w:rPr>
          <w:delText xml:space="preserve">) Modules </w:delText>
        </w:r>
        <w:r w:rsidDel="000F4367">
          <w:rPr>
            <w:rFonts w:ascii="Arial" w:hAnsi="Arial" w:cs="Arial"/>
          </w:rPr>
          <w:delText>248</w:delText>
        </w:r>
        <w:r w:rsidRPr="00714927" w:rsidDel="000F4367">
          <w:rPr>
            <w:rFonts w:ascii="Arial" w:hAnsi="Arial" w:cs="Arial"/>
          </w:rPr>
          <w:delText xml:space="preserve"> and 35 (M</w:delText>
        </w:r>
        <w:r w:rsidDel="000F4367">
          <w:rPr>
            <w:rFonts w:ascii="Arial" w:hAnsi="Arial" w:cs="Arial"/>
          </w:rPr>
          <w:delText>248</w:delText>
        </w:r>
        <w:r w:rsidRPr="00714927" w:rsidDel="000F4367">
          <w:rPr>
            <w:rFonts w:ascii="Arial" w:hAnsi="Arial" w:cs="Arial"/>
          </w:rPr>
          <w:delText xml:space="preserve">, M35, respectively) containing synaptic proteins. </w:delText>
        </w:r>
        <w:r w:rsidDel="000F4367">
          <w:rPr>
            <w:rFonts w:ascii="Arial" w:hAnsi="Arial" w:cs="Arial"/>
          </w:rPr>
          <w:delText xml:space="preserve">Network attributes graphs in B-E: </w:delText>
        </w:r>
        <w:r w:rsidRPr="00871A74" w:rsidDel="000F4367">
          <w:rPr>
            <w:rFonts w:ascii="Arial" w:hAnsi="Arial" w:cs="Arial"/>
          </w:rPr>
          <w:delText>Node size denotes its weighted degree centrality (~importance in module), color</w:delText>
        </w:r>
        <w:r w:rsidDel="000F4367">
          <w:rPr>
            <w:rFonts w:ascii="Arial" w:hAnsi="Arial" w:cs="Arial"/>
          </w:rPr>
          <w:delText>ed node</w:delText>
        </w:r>
        <w:r w:rsidRPr="00871A74" w:rsidDel="000F4367">
          <w:rPr>
            <w:rFonts w:ascii="Arial" w:hAnsi="Arial" w:cs="Arial"/>
          </w:rPr>
          <w:delText xml:space="preserve"> indicates altered abundance in MUT brain relative to WT, black node border denotes proteins identified in the WASH1-BioID proteome (Figure 1), black edges indicate known protein-protein interactions</w:delText>
        </w:r>
        <w:r w:rsidRPr="00871A74" w:rsidDel="000F4367">
          <w:rPr>
            <w:rFonts w:ascii="Arial" w:hAnsi="Arial" w:cs="Arial"/>
            <w:color w:val="000000" w:themeColor="text1"/>
          </w:rPr>
          <w:delText xml:space="preserve">, and grey-red edges denote the relative strength of protein covariation within a module (gray = weak, red = strong). </w:delText>
        </w:r>
        <w:r w:rsidDel="000F4367">
          <w:rPr>
            <w:rFonts w:ascii="Arial" w:hAnsi="Arial" w:cs="Arial"/>
            <w:color w:val="000000" w:themeColor="text1"/>
          </w:rPr>
          <w:delText xml:space="preserve">P-adjust enrichment values are calculated relative to the CORUM database (B), Lopit-DC dataset (C), or excitatory postsynapse proteome (ePSD, D-E) </w:delText>
        </w:r>
        <w:r w:rsidDel="000F4367">
          <w:rPr>
            <w:rFonts w:ascii="Arial" w:hAnsi="Arial" w:cs="Arial"/>
            <w:color w:val="000000" w:themeColor="text1"/>
          </w:rPr>
          <w:fldChar w:fldCharType="begin" w:fldLock="1"/>
        </w:r>
        <w:r w:rsidDel="000F4367">
          <w:rPr>
            <w:rFonts w:ascii="Arial" w:hAnsi="Arial" w:cs="Arial"/>
            <w:color w:val="000000" w:themeColor="text1"/>
          </w:rPr>
          <w:delInstrText>ADDIN CSL_CITATION {"citationItems":[{"id":"ITEM-1","itemData":{"DOI":"10.1038/s41467-018-08191-w","ISSN":"20411723","abstract":"The study of protein localisation has greatly benefited from high-throughput methods utilising cellular fractionation and proteomic profiling. Hyperplexed Localisation of Organelle Proteins by Isotope Tagging (hyperLOPIT) is a well-established method in this area. It achieves high-resolution separation of organelles and subcellular compartments but is relatively time- and resource-intensive. As a simpler alternative, we here develop Localisation of Organelle Proteins by Isotope Tagging after Differential ultraCentrifugation (LOPIT-DC) and compare this method to the density gradient-based hyperLOPIT approach. We confirm that high-resolution maps can be obtained using differential centrifugation down to the suborganellar and protein complex level. HyperLOPIT and LOPIT-DC yield highly similar results, facilitating the identification of isoform-specific localisations and high-confidence localisation assignment for proteins in suborganellar structures, protein complexes and signalling pathways. By combining both approaches, we present a comprehensive high-resolution dataset of human protein localisations and deliver a flexible set of protocols for subcellular proteomics.","author":[{"dropping-particle":"","family":"Geladaki","given":"Aikaterini","non-dropping-particle":"","parse-names":false,"suffix":""},{"dropping-particle":"","family":"Kočevar Britovšek","given":"Nina","non-dropping-particle":"","parse-names":false,"suffix":""},{"dropping-particle":"","family":"Breckels","given":"Lisa M.","non-dropping-particle":"","parse-names":false,"suffix":""},{"dropping-particle":"","family":"Smith","given":"Tom S.","non-dropping-particle":"","parse-names":false,"suffix":""},{"dropping-particle":"","family":"Vennard","given":"Owen L.","non-dropping-particle":"","parse-names":false,"suffix":""},{"dropping-particle":"","family":"Mulvey","given":"Claire M.","non-dropping-particle":"","parse-names":false,"suffix":""},{"dropping-particle":"","family":"Crook","given":"Oliver M.","non-dropping-particle":"","parse-names":false,"suffix":""},{"dropping-particle":"","family":"Gatto","given":"Laurent","non-dropping-particle":"","parse-names":false,"suffix":""},{"dropping-particle":"","family":"Lilley","given":"Kathryn S.","non-dropping-particle":"","parse-names":false,"suffix":""}],"container-title":"Nature Communications","id":"ITEM-1","issued":{"date-parts":[["2019"]]},"title":"Combining LOPIT with differential ultracentrifugation for high-resolution spatial proteomics","type":"article-journal"},"uris":["http://www.mendeley.com/documents/?uuid=a7fb5932-c9a1-47c9-bf4e-b784c2d5b918"]},{"id":"ITEM-2","itemData":{"DOI":"10.1093/nar/gky973","ISSN":"13624962","PMID":"30357367","abstract":"CORUM is a database that provides a manually curated repository of experimentally characterized protein complexes from mammalian organisms, mainly human (67%), mouse (15%) and rat (10%). Given the vital functions of these macromolecular machines, their identification and functional characterization is foundational to our understanding of normal and disease biology. The new CORUM 3.0 release encompasses 4274 protein complexes offering the largest and most comprehensive publicly available dataset of mammalian protein complexes. The CORUM dataset is built from 4473 different genes, representing 22% of the protein coding genes in humans. Protein complexes are described by a protein complex name, subunit composition, cellular functions as well as the literature references. Information about stoichiometry of subunits depends on availability of experimental data. Recent developments include a graphical tool displaying known interactions between subunits. This allows the prediction of structural interconnections within protein complexes of unknown structure. In addition, we present a set of 58 protein complexes with alternatively spliced subunits. Those were found to affect cellular functions such as regulation of apoptotic activity, protein complex assembly or define cellular localization. CORUM is freely accessible at http://mips.helmholtz-muenchen.de/corum/.","author":[{"dropping-particle":"","family":"Giurgiu","given":"Madalina","non-dropping-particle":"","parse-names":false,"suffix":""},{"dropping-particle":"","family":"Reinhard","given":"Julian","non-dropping-particle":"","parse-names":false,"suffix":""},{"dropping-particle":"","family":"Brauner","given":"Barbara","non-dropping-particle":"","parse-names":false,"suffix":""},{"dropping-particle":"","family":"Dunger-Kaltenbach","given":"Irmtraud","non-dropping-particle":"","parse-names":false,"suffix":""},{"dropping-particle":"","family":"Fobo","given":"Gisela","non-dropping-particle":"","parse-names":false,"suffix":""},{"dropping-particle":"","family":"Frishman","given":"Goar","non-dropping-particle":"","parse-names":false,"suffix":""},{"dropping-particle":"","family":"Montrone","given":"Corinna","non-dropping-particle":"","parse-names":false,"suffix":""},{"dropping-particle":"","family":"Ruepp","given":"Andreas","non-dropping-particle":"","parse-names":false,"suffix":""}],"container-title":"Nucleic Acids Research","id":"ITEM-2","issued":{"date-parts":[["2019"]]},"title":"CORUM: The comprehensive resource of mammalian protein complexes - 2019","type":"article-journal"},"uris":["http://www.mendeley.com/documents/?uuid=b15bfcf7-5dac-4375-bcc6-35342b62fa76"]},{"id":"ITEM-3","itemData":{"DOI":"10.1126/science.aag0821","ISSN":"0036-8075","PMID":"27609886","author":[{"dropping-particle":"","family":"Uezu","given":"Akiyoshi","non-dropping-particle":"","parse-names":false,"suffix":""},{"dropping-particle":"","family":"Kanak","given":"Daniel J","non-dropping-particle":"","parse-names":false,"suffix":""},{"dropping-particle":"","family":"Bradshaw","given":"Tyler WA","non-dropping-particle":"","parse-names":false,"suffix":""},{"dropping-particle":"","family":"Soderblom","given":"Erin J","non-dropping-particle":"","parse-names":false,"suffix":""},{"dropping-particle":"","family":"Catavero","given":"Christina M","non-dropping-particle":"","parse-names":false,"suffix":""},{"dropping-particle":"","family":"Burette","given":"Alain C","non-dropping-particle":"","parse-names":false,"suffix":""},{"dropping-particle":"","family":"Weinberg","given":"Richard J","non-dropping-particle":"","parse-names":false,"suffix":""},{"dropping-particle":"","family":"Soderling","given":"Scott H","non-dropping-particle":"","parse-names":false,"suffix":""}],"id":"ITEM-3","issue":"6304","issued":{"date-parts":[["2016"]]},"page":"960-962","title":"Identification of an elaborate complex mediating postsynaptic inhibition","type":"article-journal","volume":"353"},"uris":["http://www.mendeley.com/documents/?uuid=a739552b-7f28-423f-abe3-d80b348990c6"]}],"mendeley":{"formattedCitation":"(Geladaki et al., 2019; Giurgiu et al., 2019; Uezu et al., 2016)","plainTextFormattedCitation":"(Geladaki et al., 2019; Giurgiu et al., 2019; Uezu et al., 2016)","previouslyFormattedCitation":"(Geladaki et al., 2019; Giurgiu et al., 2019; Uezu et al., 2016)"},"properties":{"noteIndex":0},"schema":"https://github.com/citation-style-language/schema/raw/master/csl-citation.json"}</w:delInstrText>
        </w:r>
        <w:r w:rsidDel="000F4367">
          <w:rPr>
            <w:rFonts w:ascii="Arial" w:hAnsi="Arial" w:cs="Arial"/>
            <w:color w:val="000000" w:themeColor="text1"/>
          </w:rPr>
          <w:fldChar w:fldCharType="separate"/>
        </w:r>
        <w:r w:rsidRPr="00DA062B" w:rsidDel="000F4367">
          <w:rPr>
            <w:rFonts w:ascii="Arial" w:hAnsi="Arial" w:cs="Arial"/>
            <w:noProof/>
            <w:color w:val="000000" w:themeColor="text1"/>
          </w:rPr>
          <w:delText>(Geladaki et al., 2019; Giurgiu et al., 2019; Uezu et al., 2016)</w:delText>
        </w:r>
        <w:r w:rsidDel="000F4367">
          <w:rPr>
            <w:rFonts w:ascii="Arial" w:hAnsi="Arial" w:cs="Arial"/>
            <w:color w:val="000000" w:themeColor="text1"/>
          </w:rPr>
          <w:fldChar w:fldCharType="end"/>
        </w:r>
        <w:r w:rsidDel="000F4367">
          <w:rPr>
            <w:rFonts w:ascii="Arial" w:hAnsi="Arial" w:cs="Arial"/>
            <w:color w:val="000000" w:themeColor="text1"/>
          </w:rPr>
          <w:delText>.</w:delText>
        </w:r>
      </w:del>
    </w:p>
    <w:p w14:paraId="4FA43627" w14:textId="265E315E" w:rsidR="005D3001" w:rsidDel="000F4367" w:rsidRDefault="005D3001" w:rsidP="000F4367">
      <w:pPr>
        <w:spacing w:line="480" w:lineRule="auto"/>
        <w:jc w:val="thaiDistribute"/>
        <w:rPr>
          <w:del w:id="2969" w:author="Tyler Bradshaw" w:date="2020-12-05T17:32:00Z"/>
          <w:rFonts w:ascii="Arial" w:hAnsi="Arial" w:cs="Arial"/>
        </w:rPr>
        <w:pPrChange w:id="2970" w:author="Tyler Bradshaw" w:date="2020-12-05T17:32:00Z">
          <w:pPr>
            <w:spacing w:line="480" w:lineRule="auto"/>
            <w:jc w:val="thaiDistribute"/>
          </w:pPr>
        </w:pPrChange>
      </w:pPr>
      <w:del w:id="2971"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xml:space="preserve">) </w:delText>
        </w:r>
        <w:r w:rsidRPr="001B3EA4" w:rsidDel="000F4367">
          <w:rPr>
            <w:rFonts w:ascii="Arial" w:hAnsi="Arial" w:cs="Arial"/>
          </w:rPr>
          <w:delText>Summary box plots of module abundance for all seven brain fractions analyzed presented as log2(adjusted module intensities). All modules display significant differences between WT and MUT groups</w:delText>
        </w:r>
        <w:r w:rsidRPr="00714927" w:rsidDel="000F4367">
          <w:rPr>
            <w:rFonts w:ascii="Arial" w:hAnsi="Arial" w:cs="Arial"/>
          </w:rPr>
          <w:delText xml:space="preserve"> (M14: WT 13.94 ± 0.002 MUT 13.82 ± 0.002, p=0.0207; M83: WT 14.46 ± 0.004, MUT 14.70 ± 0.003, p=0.0088; M</w:delText>
        </w:r>
        <w:r w:rsidDel="000F4367">
          <w:rPr>
            <w:rFonts w:ascii="Arial" w:hAnsi="Arial" w:cs="Arial"/>
          </w:rPr>
          <w:delText>248</w:delText>
        </w:r>
        <w:r w:rsidRPr="00714927" w:rsidDel="000F4367">
          <w:rPr>
            <w:rFonts w:ascii="Arial" w:hAnsi="Arial" w:cs="Arial"/>
          </w:rPr>
          <w:delText xml:space="preserve">: WT </w:delText>
        </w:r>
        <w:r w:rsidDel="000F4367">
          <w:rPr>
            <w:rFonts w:ascii="Arial" w:hAnsi="Arial" w:cs="Arial"/>
          </w:rPr>
          <w:delText>13.83</w:delText>
        </w:r>
        <w:r w:rsidRPr="00714927" w:rsidDel="000F4367">
          <w:rPr>
            <w:rFonts w:ascii="Arial" w:hAnsi="Arial" w:cs="Arial"/>
          </w:rPr>
          <w:delText xml:space="preserve"> ± 0.00</w:delText>
        </w:r>
        <w:r w:rsidDel="000F4367">
          <w:rPr>
            <w:rFonts w:ascii="Arial" w:hAnsi="Arial" w:cs="Arial"/>
          </w:rPr>
          <w:delText>1</w:delText>
        </w:r>
        <w:r w:rsidRPr="00714927" w:rsidDel="000F4367">
          <w:rPr>
            <w:rFonts w:ascii="Arial" w:hAnsi="Arial" w:cs="Arial"/>
          </w:rPr>
          <w:delText>, MUT 13.</w:delText>
        </w:r>
        <w:r w:rsidDel="000F4367">
          <w:rPr>
            <w:rFonts w:ascii="Arial" w:hAnsi="Arial" w:cs="Arial"/>
          </w:rPr>
          <w:delText>77</w:delText>
        </w:r>
        <w:r w:rsidRPr="00714927" w:rsidDel="000F4367">
          <w:rPr>
            <w:rFonts w:ascii="Arial" w:hAnsi="Arial" w:cs="Arial"/>
          </w:rPr>
          <w:delText xml:space="preserve"> ± 0.00</w:delText>
        </w:r>
        <w:r w:rsidDel="000F4367">
          <w:rPr>
            <w:rFonts w:ascii="Arial" w:hAnsi="Arial" w:cs="Arial"/>
          </w:rPr>
          <w:delText>1</w:delText>
        </w:r>
        <w:r w:rsidRPr="00714927" w:rsidDel="000F4367">
          <w:rPr>
            <w:rFonts w:ascii="Arial" w:hAnsi="Arial" w:cs="Arial"/>
          </w:rPr>
          <w:delText>, p=0.0</w:delText>
        </w:r>
        <w:r w:rsidDel="000F4367">
          <w:rPr>
            <w:rFonts w:ascii="Arial" w:hAnsi="Arial" w:cs="Arial"/>
          </w:rPr>
          <w:delText>0134</w:delText>
        </w:r>
        <w:r w:rsidRPr="00714927" w:rsidDel="000F4367">
          <w:rPr>
            <w:rFonts w:ascii="Arial" w:hAnsi="Arial" w:cs="Arial"/>
          </w:rPr>
          <w:delText xml:space="preserve">; M35: WT 14.19 ± 0.001, MUT 14.10 ± 0.001, p=0.0030). </w:delText>
        </w:r>
      </w:del>
    </w:p>
    <w:p w14:paraId="69BE588C" w14:textId="2AAF6582" w:rsidR="005D3001" w:rsidDel="000F4367" w:rsidRDefault="005D3001" w:rsidP="000F4367">
      <w:pPr>
        <w:spacing w:line="480" w:lineRule="auto"/>
        <w:jc w:val="thaiDistribute"/>
        <w:rPr>
          <w:del w:id="2972" w:author="Tyler Bradshaw" w:date="2020-12-05T17:32:00Z"/>
          <w:rFonts w:ascii="Arial" w:hAnsi="Arial" w:cs="Arial"/>
        </w:rPr>
        <w:pPrChange w:id="2973" w:author="Tyler Bradshaw" w:date="2020-12-05T17:32:00Z">
          <w:pPr>
            <w:spacing w:line="480" w:lineRule="auto"/>
            <w:jc w:val="thaiDistribute"/>
          </w:pPr>
        </w:pPrChange>
      </w:pPr>
      <w:del w:id="2974" w:author="Tyler Bradshaw" w:date="2020-12-05T17:32:00Z">
        <w:r w:rsidDel="000F4367">
          <w:rPr>
            <w:rFonts w:ascii="Arial" w:hAnsi="Arial" w:cs="Arial"/>
          </w:rPr>
          <w:delText xml:space="preserve">(F) Normalized protein abundance for all proteins in each module across the seven subcellular fractions analyzed. Plots correspond to modules seen in F, and data colors reflect genotypes in F. Thick lines represent the mean protein intensity per genotype. Number of proteins in each module are indicated at the top of each graph. </w:delText>
        </w:r>
        <w:r w:rsidRPr="00714927" w:rsidDel="000F4367">
          <w:rPr>
            <w:rFonts w:ascii="Arial" w:hAnsi="Arial" w:cs="Arial"/>
          </w:rPr>
          <w:delText>Data reported as mean ± SEM, error bars are SEM. *p&lt;0.05, **p&lt;0.01,</w:delText>
        </w:r>
        <w:r w:rsidDel="000F4367">
          <w:rPr>
            <w:rFonts w:ascii="Arial" w:hAnsi="Arial" w:cs="Arial"/>
          </w:rPr>
          <w:delText xml:space="preserve"> ***p&lt;0.001,</w:delText>
        </w:r>
        <w:r w:rsidRPr="00714927" w:rsidDel="000F4367">
          <w:rPr>
            <w:rFonts w:ascii="Arial" w:hAnsi="Arial" w:cs="Arial"/>
          </w:rPr>
          <w:delText xml:space="preserve"> GLM (model: 0 ~ Fraction + Module) and empirical Bayes quasi-likelihood F-test with Bonferroni correction (</w:delText>
        </w:r>
        <w:r w:rsidDel="000F4367">
          <w:rPr>
            <w:rFonts w:ascii="Arial" w:hAnsi="Arial" w:cs="Arial"/>
          </w:rPr>
          <w:delText>F</w:delText>
        </w:r>
        <w:r w:rsidRPr="00714927" w:rsidDel="000F4367">
          <w:rPr>
            <w:rFonts w:ascii="Arial" w:hAnsi="Arial" w:cs="Arial"/>
          </w:rPr>
          <w:delText>).</w:delText>
        </w:r>
      </w:del>
    </w:p>
    <w:p w14:paraId="4657DFA8" w14:textId="25D605D8" w:rsidR="005D3001" w:rsidDel="000F4367" w:rsidRDefault="005D3001" w:rsidP="000F4367">
      <w:pPr>
        <w:spacing w:line="480" w:lineRule="auto"/>
        <w:jc w:val="thaiDistribute"/>
        <w:rPr>
          <w:del w:id="2975" w:author="Tyler Bradshaw" w:date="2020-12-05T17:32:00Z"/>
          <w:rFonts w:ascii="Arial" w:hAnsi="Arial" w:cs="Arial"/>
        </w:rPr>
        <w:pPrChange w:id="2976" w:author="Tyler Bradshaw" w:date="2020-12-05T17:32:00Z">
          <w:pPr>
            <w:spacing w:line="480" w:lineRule="auto"/>
            <w:jc w:val="thaiDistribute"/>
          </w:pPr>
        </w:pPrChange>
      </w:pPr>
    </w:p>
    <w:p w14:paraId="342BFFFB" w14:textId="1EDBA59D" w:rsidR="005D3001" w:rsidRPr="00714927" w:rsidDel="000F4367" w:rsidRDefault="005D3001" w:rsidP="000F4367">
      <w:pPr>
        <w:spacing w:line="480" w:lineRule="auto"/>
        <w:jc w:val="thaiDistribute"/>
        <w:rPr>
          <w:del w:id="2977" w:author="Tyler Bradshaw" w:date="2020-12-05T17:32:00Z"/>
          <w:rFonts w:ascii="Arial" w:hAnsi="Arial" w:cs="Arial"/>
        </w:rPr>
        <w:pPrChange w:id="2978" w:author="Tyler Bradshaw" w:date="2020-12-05T17:32:00Z">
          <w:pPr>
            <w:spacing w:line="480" w:lineRule="auto"/>
            <w:jc w:val="thaiDistribute"/>
          </w:pPr>
        </w:pPrChange>
      </w:pPr>
      <w:del w:id="2979" w:author="Tyler Bradshaw" w:date="2020-12-05T17:32:00Z">
        <w:r w:rsidRPr="00714927" w:rsidDel="000F4367">
          <w:rPr>
            <w:rFonts w:ascii="Arial" w:hAnsi="Arial" w:cs="Arial"/>
            <w:b/>
            <w:bCs/>
          </w:rPr>
          <w:delText xml:space="preserve">Figure </w:delText>
        </w:r>
        <w:r w:rsidDel="000F4367">
          <w:rPr>
            <w:rFonts w:ascii="Arial" w:hAnsi="Arial" w:cs="Arial"/>
            <w:b/>
            <w:bCs/>
          </w:rPr>
          <w:delText>5- figure supplement 1</w:delText>
        </w:r>
        <w:r w:rsidRPr="00714927" w:rsidDel="000F4367">
          <w:rPr>
            <w:rFonts w:ascii="Arial" w:hAnsi="Arial" w:cs="Arial"/>
            <w:b/>
            <w:bCs/>
          </w:rPr>
          <w:delText>. There is no significant difference in striatal</w:delText>
        </w:r>
        <w:r w:rsidDel="000F4367">
          <w:rPr>
            <w:rFonts w:ascii="Arial" w:hAnsi="Arial" w:cs="Arial"/>
            <w:b/>
            <w:bCs/>
          </w:rPr>
          <w:delText xml:space="preserve">, cerebellar, or hippocampal </w:delText>
        </w:r>
        <w:r w:rsidRPr="00714927" w:rsidDel="000F4367">
          <w:rPr>
            <w:rFonts w:ascii="Arial" w:hAnsi="Arial" w:cs="Arial"/>
            <w:b/>
            <w:bCs/>
          </w:rPr>
          <w:delText xml:space="preserve">cell death between WT and MUT mice; related to Figure </w:delText>
        </w:r>
        <w:r w:rsidDel="000F4367">
          <w:rPr>
            <w:rFonts w:ascii="Arial" w:hAnsi="Arial" w:cs="Arial"/>
            <w:b/>
            <w:bCs/>
          </w:rPr>
          <w:delText>5</w:delText>
        </w:r>
      </w:del>
    </w:p>
    <w:p w14:paraId="170812C2" w14:textId="5B4CB729" w:rsidR="005D3001" w:rsidRPr="00714927" w:rsidDel="000F4367" w:rsidRDefault="005D3001" w:rsidP="000F4367">
      <w:pPr>
        <w:spacing w:line="480" w:lineRule="auto"/>
        <w:jc w:val="thaiDistribute"/>
        <w:rPr>
          <w:del w:id="2980" w:author="Tyler Bradshaw" w:date="2020-12-05T17:32:00Z"/>
          <w:rFonts w:ascii="Arial" w:hAnsi="Arial" w:cs="Arial"/>
        </w:rPr>
        <w:pPrChange w:id="2981" w:author="Tyler Bradshaw" w:date="2020-12-05T17:32:00Z">
          <w:pPr>
            <w:spacing w:line="480" w:lineRule="auto"/>
            <w:jc w:val="thaiDistribute"/>
          </w:pPr>
        </w:pPrChange>
      </w:pPr>
      <w:del w:id="2982" w:author="Tyler Bradshaw" w:date="2020-12-05T17:32:00Z">
        <w:r w:rsidRPr="00714927" w:rsidDel="000F4367">
          <w:rPr>
            <w:rFonts w:ascii="Arial" w:hAnsi="Arial" w:cs="Arial"/>
          </w:rPr>
          <w:delText xml:space="preserve"> (A) Representative image of adolescent (P42) WT striatum stained with cleaved caspase-3 (CC3, green). </w:delText>
        </w:r>
      </w:del>
    </w:p>
    <w:p w14:paraId="2BC45666" w14:textId="154531BB" w:rsidR="005D3001" w:rsidDel="000F4367" w:rsidRDefault="005D3001" w:rsidP="000F4367">
      <w:pPr>
        <w:spacing w:line="480" w:lineRule="auto"/>
        <w:jc w:val="thaiDistribute"/>
        <w:rPr>
          <w:del w:id="2983" w:author="Tyler Bradshaw" w:date="2020-12-05T17:32:00Z"/>
          <w:rFonts w:ascii="Arial" w:hAnsi="Arial" w:cs="Arial"/>
        </w:rPr>
        <w:pPrChange w:id="2984" w:author="Tyler Bradshaw" w:date="2020-12-05T17:32:00Z">
          <w:pPr>
            <w:spacing w:line="480" w:lineRule="auto"/>
            <w:jc w:val="thaiDistribute"/>
          </w:pPr>
        </w:pPrChange>
      </w:pPr>
      <w:del w:id="2985" w:author="Tyler Bradshaw" w:date="2020-12-05T17:32:00Z">
        <w:r w:rsidRPr="00714927" w:rsidDel="000F4367">
          <w:rPr>
            <w:rFonts w:ascii="Arial" w:hAnsi="Arial" w:cs="Arial"/>
          </w:rPr>
          <w:delText xml:space="preserve">(B) Representative image of adolescent (P42) MUT striatum stained with cleaved caspase-3 (CC3, green). </w:delText>
        </w:r>
      </w:del>
    </w:p>
    <w:p w14:paraId="26334A31" w14:textId="5E3420EA" w:rsidR="005D3001" w:rsidRPr="00714927" w:rsidDel="000F4367" w:rsidRDefault="005D3001" w:rsidP="000F4367">
      <w:pPr>
        <w:spacing w:line="480" w:lineRule="auto"/>
        <w:jc w:val="thaiDistribute"/>
        <w:rPr>
          <w:del w:id="2986" w:author="Tyler Bradshaw" w:date="2020-12-05T17:32:00Z"/>
          <w:rFonts w:ascii="Arial" w:hAnsi="Arial" w:cs="Arial"/>
        </w:rPr>
        <w:pPrChange w:id="2987" w:author="Tyler Bradshaw" w:date="2020-12-05T17:32:00Z">
          <w:pPr>
            <w:spacing w:line="480" w:lineRule="auto"/>
            <w:jc w:val="thaiDistribute"/>
          </w:pPr>
        </w:pPrChange>
      </w:pPr>
      <w:del w:id="2988" w:author="Tyler Bradshaw" w:date="2020-12-05T17:32:00Z">
        <w:r w:rsidDel="000F4367">
          <w:rPr>
            <w:rFonts w:ascii="Arial" w:hAnsi="Arial" w:cs="Arial"/>
          </w:rPr>
          <w:delText>(C and D) DAPI co-stained images of A and B, respectively.</w:delText>
        </w:r>
      </w:del>
    </w:p>
    <w:p w14:paraId="18B20A0D" w14:textId="2E755F34" w:rsidR="005D3001" w:rsidRPr="00714927" w:rsidDel="000F4367" w:rsidRDefault="005D3001" w:rsidP="000F4367">
      <w:pPr>
        <w:spacing w:line="480" w:lineRule="auto"/>
        <w:jc w:val="thaiDistribute"/>
        <w:rPr>
          <w:del w:id="2989" w:author="Tyler Bradshaw" w:date="2020-12-05T17:32:00Z"/>
          <w:rFonts w:ascii="Arial" w:hAnsi="Arial" w:cs="Arial"/>
        </w:rPr>
        <w:pPrChange w:id="2990" w:author="Tyler Bradshaw" w:date="2020-12-05T17:32:00Z">
          <w:pPr>
            <w:spacing w:line="480" w:lineRule="auto"/>
            <w:jc w:val="thaiDistribute"/>
          </w:pPr>
        </w:pPrChange>
      </w:pPr>
      <w:del w:id="2991" w:author="Tyler Bradshaw" w:date="2020-12-05T17:32:00Z">
        <w:r w:rsidRPr="00714927" w:rsidDel="000F4367">
          <w:rPr>
            <w:rFonts w:ascii="Arial" w:hAnsi="Arial" w:cs="Arial"/>
          </w:rPr>
          <w:delText>(</w:delText>
        </w:r>
        <w:r w:rsidDel="000F4367">
          <w:rPr>
            <w:rFonts w:ascii="Arial" w:hAnsi="Arial" w:cs="Arial"/>
          </w:rPr>
          <w:delText>E</w:delText>
        </w:r>
        <w:r w:rsidRPr="00714927" w:rsidDel="000F4367">
          <w:rPr>
            <w:rFonts w:ascii="Arial" w:hAnsi="Arial" w:cs="Arial"/>
          </w:rPr>
          <w:delText xml:space="preserve">) Anatomical representation of mouse brain with striatum highlighted in </w:delText>
        </w:r>
        <w:r w:rsidDel="000F4367">
          <w:rPr>
            <w:rFonts w:ascii="Arial" w:hAnsi="Arial" w:cs="Arial"/>
          </w:rPr>
          <w:delText>red</w:delText>
        </w:r>
        <w:r w:rsidRPr="00714927" w:rsidDel="000F4367">
          <w:rPr>
            <w:rFonts w:ascii="Arial" w:hAnsi="Arial" w:cs="Arial"/>
          </w:rPr>
          <w:delText xml:space="preserve">, adapted from </w:delText>
        </w:r>
        <w:r w:rsidDel="000F4367">
          <w:rPr>
            <w:rFonts w:ascii="Arial" w:hAnsi="Arial" w:cs="Arial"/>
          </w:rPr>
          <w:delText xml:space="preserve">the </w:delText>
        </w:r>
        <w:r w:rsidRPr="00714927" w:rsidDel="000F4367">
          <w:rPr>
            <w:rFonts w:ascii="Arial" w:hAnsi="Arial" w:cs="Arial"/>
          </w:rPr>
          <w:delText>Allen Brain Atlas (Oh et al., 2014).</w:delText>
        </w:r>
      </w:del>
    </w:p>
    <w:p w14:paraId="01385CCF" w14:textId="6506E88D" w:rsidR="005D3001" w:rsidRPr="00714927" w:rsidDel="000F4367" w:rsidRDefault="005D3001" w:rsidP="000F4367">
      <w:pPr>
        <w:spacing w:line="480" w:lineRule="auto"/>
        <w:jc w:val="thaiDistribute"/>
        <w:rPr>
          <w:del w:id="2992" w:author="Tyler Bradshaw" w:date="2020-12-05T17:32:00Z"/>
          <w:rFonts w:ascii="Arial" w:hAnsi="Arial" w:cs="Arial"/>
        </w:rPr>
        <w:pPrChange w:id="2993" w:author="Tyler Bradshaw" w:date="2020-12-05T17:32:00Z">
          <w:pPr>
            <w:spacing w:line="480" w:lineRule="auto"/>
            <w:jc w:val="thaiDistribute"/>
          </w:pPr>
        </w:pPrChange>
      </w:pPr>
      <w:del w:id="2994"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Representative image of adult (10 mo) WT striatum stained with CC3 (green).</w:delText>
        </w:r>
      </w:del>
    </w:p>
    <w:p w14:paraId="6A4D1AA2" w14:textId="2BCF6F6A" w:rsidR="005D3001" w:rsidDel="000F4367" w:rsidRDefault="005D3001" w:rsidP="000F4367">
      <w:pPr>
        <w:spacing w:line="480" w:lineRule="auto"/>
        <w:jc w:val="thaiDistribute"/>
        <w:rPr>
          <w:del w:id="2995" w:author="Tyler Bradshaw" w:date="2020-12-05T17:32:00Z"/>
          <w:rFonts w:ascii="Arial" w:hAnsi="Arial" w:cs="Arial"/>
        </w:rPr>
        <w:pPrChange w:id="2996" w:author="Tyler Bradshaw" w:date="2020-12-05T17:32:00Z">
          <w:pPr>
            <w:spacing w:line="480" w:lineRule="auto"/>
            <w:jc w:val="thaiDistribute"/>
          </w:pPr>
        </w:pPrChange>
      </w:pPr>
      <w:del w:id="2997" w:author="Tyler Bradshaw" w:date="2020-12-05T17:32:00Z">
        <w:r w:rsidRPr="00714927" w:rsidDel="000F4367">
          <w:rPr>
            <w:rFonts w:ascii="Arial" w:hAnsi="Arial" w:cs="Arial"/>
          </w:rPr>
          <w:delText>(</w:delText>
        </w:r>
        <w:r w:rsidDel="000F4367">
          <w:rPr>
            <w:rFonts w:ascii="Arial" w:hAnsi="Arial" w:cs="Arial"/>
          </w:rPr>
          <w:delText>G</w:delText>
        </w:r>
        <w:r w:rsidRPr="00714927" w:rsidDel="000F4367">
          <w:rPr>
            <w:rFonts w:ascii="Arial" w:hAnsi="Arial" w:cs="Arial"/>
          </w:rPr>
          <w:delText>) Representative image of adult (10 mo) MUT striatum stained with CC3 (green).</w:delText>
        </w:r>
      </w:del>
    </w:p>
    <w:p w14:paraId="2B03A3DA" w14:textId="745133E0" w:rsidR="005D3001" w:rsidDel="000F4367" w:rsidRDefault="005D3001" w:rsidP="000F4367">
      <w:pPr>
        <w:spacing w:line="480" w:lineRule="auto"/>
        <w:jc w:val="thaiDistribute"/>
        <w:rPr>
          <w:del w:id="2998" w:author="Tyler Bradshaw" w:date="2020-12-05T17:32:00Z"/>
          <w:rFonts w:ascii="Arial" w:hAnsi="Arial" w:cs="Arial"/>
        </w:rPr>
        <w:pPrChange w:id="2999" w:author="Tyler Bradshaw" w:date="2020-12-05T17:32:00Z">
          <w:pPr>
            <w:spacing w:line="480" w:lineRule="auto"/>
            <w:jc w:val="thaiDistribute"/>
          </w:pPr>
        </w:pPrChange>
      </w:pPr>
      <w:del w:id="3000" w:author="Tyler Bradshaw" w:date="2020-12-05T17:32:00Z">
        <w:r w:rsidDel="000F4367">
          <w:rPr>
            <w:rFonts w:ascii="Arial" w:hAnsi="Arial" w:cs="Arial"/>
          </w:rPr>
          <w:delText xml:space="preserve">(H and I) DAPI co-stained images of F and G, respectively. Scale bars for A-I are 15 </w:delText>
        </w:r>
        <w:r w:rsidRPr="00714927" w:rsidDel="000F4367">
          <w:rPr>
            <w:rFonts w:ascii="Arial" w:hAnsi="Arial" w:cs="Arial"/>
          </w:rPr>
          <w:delText>µ</w:delText>
        </w:r>
        <w:r w:rsidDel="000F4367">
          <w:rPr>
            <w:rFonts w:ascii="Arial" w:hAnsi="Arial" w:cs="Arial"/>
          </w:rPr>
          <w:delText>m.</w:delText>
        </w:r>
      </w:del>
    </w:p>
    <w:p w14:paraId="45B1AFD2" w14:textId="1C44C973" w:rsidR="005D3001" w:rsidDel="000F4367" w:rsidRDefault="005D3001" w:rsidP="000F4367">
      <w:pPr>
        <w:spacing w:line="480" w:lineRule="auto"/>
        <w:jc w:val="thaiDistribute"/>
        <w:rPr>
          <w:del w:id="3001" w:author="Tyler Bradshaw" w:date="2020-12-05T17:32:00Z"/>
          <w:rFonts w:ascii="Arial" w:hAnsi="Arial" w:cs="Arial"/>
        </w:rPr>
        <w:pPrChange w:id="3002" w:author="Tyler Bradshaw" w:date="2020-12-05T17:32:00Z">
          <w:pPr>
            <w:spacing w:line="480" w:lineRule="auto"/>
            <w:jc w:val="thaiDistribute"/>
          </w:pPr>
        </w:pPrChange>
      </w:pPr>
      <w:del w:id="3003" w:author="Tyler Bradshaw" w:date="2020-12-05T17:32:00Z">
        <w:r w:rsidDel="000F4367">
          <w:rPr>
            <w:rFonts w:ascii="Arial" w:hAnsi="Arial" w:cs="Arial"/>
          </w:rPr>
          <w:delText xml:space="preserve">(J) </w:delText>
        </w:r>
        <w:r w:rsidRPr="00714927" w:rsidDel="000F4367">
          <w:rPr>
            <w:rFonts w:ascii="Arial" w:hAnsi="Arial" w:cs="Arial"/>
          </w:rPr>
          <w:delText xml:space="preserve">Graph depicting the </w:delText>
        </w:r>
        <w:r w:rsidDel="000F4367">
          <w:rPr>
            <w:rFonts w:ascii="Arial" w:hAnsi="Arial" w:cs="Arial"/>
          </w:rPr>
          <w:delText xml:space="preserve">normalized </w:delText>
        </w:r>
        <w:r w:rsidRPr="00714927" w:rsidDel="000F4367">
          <w:rPr>
            <w:rFonts w:ascii="Arial" w:hAnsi="Arial" w:cs="Arial"/>
          </w:rPr>
          <w:delText xml:space="preserve">% of DAPI+ nuclei that are positive for CC3 per image. No difference is seen between genotypes at either age (P42 WT 3.70 ± 0.99%, P42 MUT 1.95 ± 0.49%, 10mo WT 16.77 ± 2.09%, 10mo MUT 24.86 ± 2.17%, H=61.87, p&lt;0.0001). </w:delText>
        </w:r>
      </w:del>
    </w:p>
    <w:p w14:paraId="4CB2EC05" w14:textId="4850BF77" w:rsidR="005D3001" w:rsidRPr="00714927" w:rsidDel="000F4367" w:rsidRDefault="005D3001" w:rsidP="000F4367">
      <w:pPr>
        <w:spacing w:line="480" w:lineRule="auto"/>
        <w:jc w:val="thaiDistribute"/>
        <w:rPr>
          <w:del w:id="3004" w:author="Tyler Bradshaw" w:date="2020-12-05T17:32:00Z"/>
          <w:rFonts w:ascii="Arial" w:hAnsi="Arial" w:cs="Arial"/>
        </w:rPr>
        <w:pPrChange w:id="3005" w:author="Tyler Bradshaw" w:date="2020-12-05T17:32:00Z">
          <w:pPr>
            <w:spacing w:line="480" w:lineRule="auto"/>
            <w:jc w:val="thaiDistribute"/>
          </w:pPr>
        </w:pPrChange>
      </w:pPr>
      <w:del w:id="3006" w:author="Tyler Bradshaw" w:date="2020-12-05T17:32:00Z">
        <w:r w:rsidRPr="00714927" w:rsidDel="000F4367">
          <w:rPr>
            <w:rFonts w:ascii="Arial" w:hAnsi="Arial" w:cs="Arial"/>
          </w:rPr>
          <w:delText>(</w:delText>
        </w:r>
        <w:r w:rsidDel="000F4367">
          <w:rPr>
            <w:rFonts w:ascii="Arial" w:hAnsi="Arial" w:cs="Arial"/>
          </w:rPr>
          <w:delText>K</w:delText>
        </w:r>
        <w:r w:rsidRPr="00714927" w:rsidDel="000F4367">
          <w:rPr>
            <w:rFonts w:ascii="Arial" w:hAnsi="Arial" w:cs="Arial"/>
          </w:rPr>
          <w:delText xml:space="preserve">) Representative image of adolescent (P42) WT cerebellum stained with cleaved caspase-3 (CC3, green). </w:delText>
        </w:r>
      </w:del>
    </w:p>
    <w:p w14:paraId="071568C4" w14:textId="7FF616D7" w:rsidR="005D3001" w:rsidDel="000F4367" w:rsidRDefault="005D3001" w:rsidP="000F4367">
      <w:pPr>
        <w:spacing w:line="480" w:lineRule="auto"/>
        <w:jc w:val="thaiDistribute"/>
        <w:rPr>
          <w:del w:id="3007" w:author="Tyler Bradshaw" w:date="2020-12-05T17:32:00Z"/>
          <w:rFonts w:ascii="Arial" w:hAnsi="Arial" w:cs="Arial"/>
        </w:rPr>
        <w:pPrChange w:id="3008" w:author="Tyler Bradshaw" w:date="2020-12-05T17:32:00Z">
          <w:pPr>
            <w:spacing w:line="480" w:lineRule="auto"/>
            <w:jc w:val="thaiDistribute"/>
          </w:pPr>
        </w:pPrChange>
      </w:pPr>
      <w:del w:id="3009" w:author="Tyler Bradshaw" w:date="2020-12-05T17:32:00Z">
        <w:r w:rsidRPr="00714927" w:rsidDel="000F4367">
          <w:rPr>
            <w:rFonts w:ascii="Arial" w:hAnsi="Arial" w:cs="Arial"/>
          </w:rPr>
          <w:delText>(</w:delText>
        </w:r>
        <w:r w:rsidDel="000F4367">
          <w:rPr>
            <w:rFonts w:ascii="Arial" w:hAnsi="Arial" w:cs="Arial"/>
          </w:rPr>
          <w:delText>L</w:delText>
        </w:r>
        <w:r w:rsidRPr="00714927" w:rsidDel="000F4367">
          <w:rPr>
            <w:rFonts w:ascii="Arial" w:hAnsi="Arial" w:cs="Arial"/>
          </w:rPr>
          <w:delText xml:space="preserve">) Representative image of adolescent (P42) MUT cerebellum stained with cleaved caspase-3 (CC3, green). </w:delText>
        </w:r>
      </w:del>
    </w:p>
    <w:p w14:paraId="5B60DEB9" w14:textId="3EAD84A7" w:rsidR="005D3001" w:rsidRPr="00714927" w:rsidDel="000F4367" w:rsidRDefault="005D3001" w:rsidP="000F4367">
      <w:pPr>
        <w:spacing w:line="480" w:lineRule="auto"/>
        <w:jc w:val="thaiDistribute"/>
        <w:rPr>
          <w:del w:id="3010" w:author="Tyler Bradshaw" w:date="2020-12-05T17:32:00Z"/>
          <w:rFonts w:ascii="Arial" w:hAnsi="Arial" w:cs="Arial"/>
        </w:rPr>
        <w:pPrChange w:id="3011" w:author="Tyler Bradshaw" w:date="2020-12-05T17:32:00Z">
          <w:pPr>
            <w:spacing w:line="480" w:lineRule="auto"/>
            <w:jc w:val="thaiDistribute"/>
          </w:pPr>
        </w:pPrChange>
      </w:pPr>
      <w:del w:id="3012" w:author="Tyler Bradshaw" w:date="2020-12-05T17:32:00Z">
        <w:r w:rsidDel="000F4367">
          <w:rPr>
            <w:rFonts w:ascii="Arial" w:hAnsi="Arial" w:cs="Arial"/>
          </w:rPr>
          <w:delText>(M and N) DAPI and Calbindin co-stained images of K and L, respectively.</w:delText>
        </w:r>
      </w:del>
    </w:p>
    <w:p w14:paraId="2E4D4FE7" w14:textId="3AC47213" w:rsidR="005D3001" w:rsidRPr="00714927" w:rsidDel="000F4367" w:rsidRDefault="005D3001" w:rsidP="000F4367">
      <w:pPr>
        <w:spacing w:line="480" w:lineRule="auto"/>
        <w:jc w:val="thaiDistribute"/>
        <w:rPr>
          <w:del w:id="3013" w:author="Tyler Bradshaw" w:date="2020-12-05T17:32:00Z"/>
          <w:rFonts w:ascii="Arial" w:hAnsi="Arial" w:cs="Arial"/>
        </w:rPr>
        <w:pPrChange w:id="3014" w:author="Tyler Bradshaw" w:date="2020-12-05T17:32:00Z">
          <w:pPr>
            <w:spacing w:line="480" w:lineRule="auto"/>
            <w:jc w:val="thaiDistribute"/>
          </w:pPr>
        </w:pPrChange>
      </w:pPr>
      <w:del w:id="3015" w:author="Tyler Bradshaw" w:date="2020-12-05T17:32:00Z">
        <w:r w:rsidRPr="00714927" w:rsidDel="000F4367">
          <w:rPr>
            <w:rFonts w:ascii="Arial" w:hAnsi="Arial" w:cs="Arial"/>
          </w:rPr>
          <w:delText>(</w:delText>
        </w:r>
        <w:r w:rsidDel="000F4367">
          <w:rPr>
            <w:rFonts w:ascii="Arial" w:hAnsi="Arial" w:cs="Arial"/>
          </w:rPr>
          <w:delText>O</w:delText>
        </w:r>
        <w:r w:rsidRPr="00714927" w:rsidDel="000F4367">
          <w:rPr>
            <w:rFonts w:ascii="Arial" w:hAnsi="Arial" w:cs="Arial"/>
          </w:rPr>
          <w:delText xml:space="preserve">) Anatomical representation of mouse cerebellum, adapted from </w:delText>
        </w:r>
        <w:r w:rsidDel="000F4367">
          <w:rPr>
            <w:rFonts w:ascii="Arial" w:hAnsi="Arial" w:cs="Arial"/>
          </w:rPr>
          <w:delText xml:space="preserve">the </w:delText>
        </w:r>
        <w:r w:rsidRPr="00714927" w:rsidDel="000F4367">
          <w:rPr>
            <w:rFonts w:ascii="Arial" w:hAnsi="Arial" w:cs="Arial"/>
          </w:rPr>
          <w:delText xml:space="preserve">Allen Brain Atlas (Oh et al., 2014). </w:delText>
        </w:r>
        <w:r w:rsidDel="000F4367">
          <w:rPr>
            <w:rFonts w:ascii="Arial" w:hAnsi="Arial" w:cs="Arial"/>
          </w:rPr>
          <w:delText>Red</w:delText>
        </w:r>
        <w:r w:rsidRPr="00714927" w:rsidDel="000F4367">
          <w:rPr>
            <w:rFonts w:ascii="Arial" w:hAnsi="Arial" w:cs="Arial"/>
          </w:rPr>
          <w:delText xml:space="preserve"> region highlights area used for imaging.  </w:delText>
        </w:r>
      </w:del>
    </w:p>
    <w:p w14:paraId="66FF0B96" w14:textId="6A34A65A" w:rsidR="005D3001" w:rsidRPr="00714927" w:rsidDel="000F4367" w:rsidRDefault="005D3001" w:rsidP="000F4367">
      <w:pPr>
        <w:spacing w:line="480" w:lineRule="auto"/>
        <w:jc w:val="thaiDistribute"/>
        <w:rPr>
          <w:del w:id="3016" w:author="Tyler Bradshaw" w:date="2020-12-05T17:32:00Z"/>
          <w:rFonts w:ascii="Arial" w:hAnsi="Arial" w:cs="Arial"/>
        </w:rPr>
        <w:pPrChange w:id="3017" w:author="Tyler Bradshaw" w:date="2020-12-05T17:32:00Z">
          <w:pPr>
            <w:spacing w:line="480" w:lineRule="auto"/>
            <w:jc w:val="thaiDistribute"/>
          </w:pPr>
        </w:pPrChange>
      </w:pPr>
      <w:del w:id="3018" w:author="Tyler Bradshaw" w:date="2020-12-05T17:32:00Z">
        <w:r w:rsidDel="000F4367">
          <w:rPr>
            <w:rFonts w:ascii="Arial" w:hAnsi="Arial" w:cs="Arial"/>
          </w:rPr>
          <w:delText>(P</w:delText>
        </w:r>
        <w:r w:rsidRPr="00714927" w:rsidDel="000F4367">
          <w:rPr>
            <w:rFonts w:ascii="Arial" w:hAnsi="Arial" w:cs="Arial"/>
          </w:rPr>
          <w:delText xml:space="preserve">) Representative image of adult (10 mo) WT cerebellum stained with CC3 (green). </w:delText>
        </w:r>
      </w:del>
    </w:p>
    <w:p w14:paraId="616C5BF2" w14:textId="4523E87D" w:rsidR="005D3001" w:rsidDel="000F4367" w:rsidRDefault="005D3001" w:rsidP="000F4367">
      <w:pPr>
        <w:spacing w:line="480" w:lineRule="auto"/>
        <w:jc w:val="thaiDistribute"/>
        <w:rPr>
          <w:del w:id="3019" w:author="Tyler Bradshaw" w:date="2020-12-05T17:32:00Z"/>
          <w:rFonts w:ascii="Arial" w:hAnsi="Arial" w:cs="Arial"/>
        </w:rPr>
        <w:pPrChange w:id="3020" w:author="Tyler Bradshaw" w:date="2020-12-05T17:32:00Z">
          <w:pPr>
            <w:spacing w:line="480" w:lineRule="auto"/>
            <w:jc w:val="thaiDistribute"/>
          </w:pPr>
        </w:pPrChange>
      </w:pPr>
      <w:del w:id="3021" w:author="Tyler Bradshaw" w:date="2020-12-05T17:32:00Z">
        <w:r w:rsidRPr="00714927" w:rsidDel="000F4367">
          <w:rPr>
            <w:rFonts w:ascii="Arial" w:hAnsi="Arial" w:cs="Arial"/>
          </w:rPr>
          <w:delText>(</w:delText>
        </w:r>
        <w:r w:rsidDel="000F4367">
          <w:rPr>
            <w:rFonts w:ascii="Arial" w:hAnsi="Arial" w:cs="Arial"/>
          </w:rPr>
          <w:delText>Q</w:delText>
        </w:r>
        <w:r w:rsidRPr="00714927" w:rsidDel="000F4367">
          <w:rPr>
            <w:rFonts w:ascii="Arial" w:hAnsi="Arial" w:cs="Arial"/>
          </w:rPr>
          <w:delText>) Representative image of adult (10 mo) MUT cerebellum stained with CC3 (green).</w:delText>
        </w:r>
        <w:r w:rsidDel="000F4367">
          <w:rPr>
            <w:rFonts w:ascii="Arial" w:hAnsi="Arial" w:cs="Arial"/>
          </w:rPr>
          <w:delText xml:space="preserve"> </w:delText>
        </w:r>
        <w:r w:rsidRPr="00714927" w:rsidDel="000F4367">
          <w:rPr>
            <w:rFonts w:ascii="Arial" w:hAnsi="Arial" w:cs="Arial"/>
          </w:rPr>
          <w:delText xml:space="preserve">No significant CC3 staining is observed at either age. </w:delText>
        </w:r>
      </w:del>
    </w:p>
    <w:p w14:paraId="151046AE" w14:textId="39807EAA" w:rsidR="005D3001" w:rsidRPr="00714927" w:rsidDel="000F4367" w:rsidRDefault="005D3001" w:rsidP="000F4367">
      <w:pPr>
        <w:spacing w:line="480" w:lineRule="auto"/>
        <w:jc w:val="thaiDistribute"/>
        <w:rPr>
          <w:del w:id="3022" w:author="Tyler Bradshaw" w:date="2020-12-05T17:32:00Z"/>
          <w:rFonts w:ascii="Arial" w:hAnsi="Arial" w:cs="Arial"/>
        </w:rPr>
        <w:pPrChange w:id="3023" w:author="Tyler Bradshaw" w:date="2020-12-05T17:32:00Z">
          <w:pPr>
            <w:spacing w:line="480" w:lineRule="auto"/>
            <w:jc w:val="thaiDistribute"/>
          </w:pPr>
        </w:pPrChange>
      </w:pPr>
      <w:del w:id="3024" w:author="Tyler Bradshaw" w:date="2020-12-05T17:32:00Z">
        <w:r w:rsidDel="000F4367">
          <w:rPr>
            <w:rFonts w:ascii="Arial" w:hAnsi="Arial" w:cs="Arial"/>
          </w:rPr>
          <w:delText>(R and S)</w:delText>
        </w:r>
        <w:r w:rsidRPr="00B469B5" w:rsidDel="000F4367">
          <w:rPr>
            <w:rFonts w:ascii="Arial" w:hAnsi="Arial" w:cs="Arial"/>
          </w:rPr>
          <w:delText xml:space="preserve"> </w:delText>
        </w:r>
        <w:r w:rsidDel="000F4367">
          <w:rPr>
            <w:rFonts w:ascii="Arial" w:hAnsi="Arial" w:cs="Arial"/>
          </w:rPr>
          <w:delText>DAPI and Calbindin co-stained images of P and Q, respectively.</w:delText>
        </w:r>
        <w:r w:rsidRPr="00D60FD0" w:rsidDel="000F4367">
          <w:rPr>
            <w:rFonts w:ascii="Arial" w:hAnsi="Arial" w:cs="Arial"/>
          </w:rPr>
          <w:delText xml:space="preserve"> </w:delText>
        </w:r>
        <w:r w:rsidRPr="00714927" w:rsidDel="000F4367">
          <w:rPr>
            <w:rFonts w:ascii="Arial" w:hAnsi="Arial" w:cs="Arial"/>
          </w:rPr>
          <w:delText xml:space="preserve">Scale bars </w:delText>
        </w:r>
        <w:r w:rsidDel="000F4367">
          <w:rPr>
            <w:rFonts w:ascii="Arial" w:hAnsi="Arial" w:cs="Arial"/>
          </w:rPr>
          <w:delText xml:space="preserve">for K-S </w:delText>
        </w:r>
        <w:r w:rsidRPr="00714927" w:rsidDel="000F4367">
          <w:rPr>
            <w:rFonts w:ascii="Arial" w:hAnsi="Arial" w:cs="Arial"/>
          </w:rPr>
          <w:delText>are 50 µm.</w:delText>
        </w:r>
      </w:del>
    </w:p>
    <w:p w14:paraId="2C744D0A" w14:textId="3BE5E179" w:rsidR="005D3001" w:rsidDel="000F4367" w:rsidRDefault="005D3001" w:rsidP="000F4367">
      <w:pPr>
        <w:spacing w:line="480" w:lineRule="auto"/>
        <w:jc w:val="thaiDistribute"/>
        <w:rPr>
          <w:del w:id="3025" w:author="Tyler Bradshaw" w:date="2020-12-05T17:32:00Z"/>
          <w:rFonts w:ascii="Arial" w:hAnsi="Arial" w:cs="Arial"/>
        </w:rPr>
        <w:pPrChange w:id="3026" w:author="Tyler Bradshaw" w:date="2020-12-05T17:32:00Z">
          <w:pPr>
            <w:spacing w:line="480" w:lineRule="auto"/>
            <w:jc w:val="thaiDistribute"/>
          </w:pPr>
        </w:pPrChange>
      </w:pPr>
      <w:del w:id="3027" w:author="Tyler Bradshaw" w:date="2020-12-05T17:32:00Z">
        <w:r w:rsidRPr="00714927" w:rsidDel="000F4367">
          <w:rPr>
            <w:rFonts w:ascii="Arial" w:hAnsi="Arial" w:cs="Arial"/>
          </w:rPr>
          <w:delText>(</w:delText>
        </w:r>
        <w:r w:rsidDel="000F4367">
          <w:rPr>
            <w:rFonts w:ascii="Arial" w:hAnsi="Arial" w:cs="Arial"/>
          </w:rPr>
          <w:delText>T</w:delText>
        </w:r>
        <w:r w:rsidRPr="00714927" w:rsidDel="000F4367">
          <w:rPr>
            <w:rFonts w:ascii="Arial" w:hAnsi="Arial" w:cs="Arial"/>
          </w:rPr>
          <w:delText>) Graph depicting the number of Calbindin+ somas per image, a marker for Purkinje cells. No difference is seen between genotypes at either age (P42 WT 20.50 ± 0.53, P42 MUT 20.67 ± 0.59, 10mo WT 21.42 ± 0.85, 10mo MUT 22.63 ± 0.74, H=4.891, p=0.1799).</w:delText>
        </w:r>
      </w:del>
    </w:p>
    <w:p w14:paraId="04BC4B95" w14:textId="0C3E100C" w:rsidR="005D3001" w:rsidRPr="00714927" w:rsidDel="000F4367" w:rsidRDefault="005D3001" w:rsidP="000F4367">
      <w:pPr>
        <w:spacing w:line="480" w:lineRule="auto"/>
        <w:jc w:val="thaiDistribute"/>
        <w:rPr>
          <w:del w:id="3028" w:author="Tyler Bradshaw" w:date="2020-12-05T17:32:00Z"/>
          <w:rFonts w:ascii="Arial" w:hAnsi="Arial" w:cs="Arial"/>
        </w:rPr>
        <w:pPrChange w:id="3029" w:author="Tyler Bradshaw" w:date="2020-12-05T17:32:00Z">
          <w:pPr>
            <w:spacing w:line="480" w:lineRule="auto"/>
            <w:jc w:val="thaiDistribute"/>
          </w:pPr>
        </w:pPrChange>
      </w:pPr>
      <w:del w:id="3030" w:author="Tyler Bradshaw" w:date="2020-12-05T17:32:00Z">
        <w:r w:rsidRPr="00714927" w:rsidDel="000F4367">
          <w:rPr>
            <w:rFonts w:ascii="Arial" w:hAnsi="Arial" w:cs="Arial"/>
          </w:rPr>
          <w:delText>(</w:delText>
        </w:r>
        <w:r w:rsidDel="000F4367">
          <w:rPr>
            <w:rFonts w:ascii="Arial" w:hAnsi="Arial" w:cs="Arial"/>
          </w:rPr>
          <w:delText>U</w:delText>
        </w:r>
        <w:r w:rsidRPr="00714927" w:rsidDel="000F4367">
          <w:rPr>
            <w:rFonts w:ascii="Arial" w:hAnsi="Arial" w:cs="Arial"/>
          </w:rPr>
          <w:delText xml:space="preserve">) Representative image of adolescent (P42) WT cerebellum stained with cleaved caspase-3 (CC3, green). </w:delText>
        </w:r>
      </w:del>
    </w:p>
    <w:p w14:paraId="46AC4987" w14:textId="4D9125C9" w:rsidR="005D3001" w:rsidDel="000F4367" w:rsidRDefault="005D3001" w:rsidP="000F4367">
      <w:pPr>
        <w:spacing w:line="480" w:lineRule="auto"/>
        <w:jc w:val="thaiDistribute"/>
        <w:rPr>
          <w:del w:id="3031" w:author="Tyler Bradshaw" w:date="2020-12-05T17:32:00Z"/>
          <w:rFonts w:ascii="Arial" w:hAnsi="Arial" w:cs="Arial"/>
        </w:rPr>
        <w:pPrChange w:id="3032" w:author="Tyler Bradshaw" w:date="2020-12-05T17:32:00Z">
          <w:pPr>
            <w:spacing w:line="480" w:lineRule="auto"/>
            <w:jc w:val="thaiDistribute"/>
          </w:pPr>
        </w:pPrChange>
      </w:pPr>
      <w:del w:id="3033" w:author="Tyler Bradshaw" w:date="2020-12-05T17:32:00Z">
        <w:r w:rsidRPr="00714927" w:rsidDel="000F4367">
          <w:rPr>
            <w:rFonts w:ascii="Arial" w:hAnsi="Arial" w:cs="Arial"/>
          </w:rPr>
          <w:delText>(</w:delText>
        </w:r>
        <w:r w:rsidDel="000F4367">
          <w:rPr>
            <w:rFonts w:ascii="Arial" w:hAnsi="Arial" w:cs="Arial"/>
          </w:rPr>
          <w:delText>V</w:delText>
        </w:r>
        <w:r w:rsidRPr="00714927" w:rsidDel="000F4367">
          <w:rPr>
            <w:rFonts w:ascii="Arial" w:hAnsi="Arial" w:cs="Arial"/>
          </w:rPr>
          <w:delText xml:space="preserve">) Representative image of adolescent (P42) MUT cerebellum stained with cleaved caspase-3 (CC3, green). </w:delText>
        </w:r>
      </w:del>
    </w:p>
    <w:p w14:paraId="5A8D94EF" w14:textId="1AE72118" w:rsidR="005D3001" w:rsidDel="000F4367" w:rsidRDefault="005D3001" w:rsidP="000F4367">
      <w:pPr>
        <w:spacing w:line="480" w:lineRule="auto"/>
        <w:jc w:val="thaiDistribute"/>
        <w:rPr>
          <w:del w:id="3034" w:author="Tyler Bradshaw" w:date="2020-12-05T17:32:00Z"/>
          <w:rFonts w:ascii="Arial" w:hAnsi="Arial" w:cs="Arial"/>
        </w:rPr>
        <w:pPrChange w:id="3035" w:author="Tyler Bradshaw" w:date="2020-12-05T17:32:00Z">
          <w:pPr>
            <w:spacing w:line="480" w:lineRule="auto"/>
            <w:jc w:val="thaiDistribute"/>
          </w:pPr>
        </w:pPrChange>
      </w:pPr>
      <w:del w:id="3036" w:author="Tyler Bradshaw" w:date="2020-12-05T17:32:00Z">
        <w:r w:rsidDel="000F4367">
          <w:rPr>
            <w:rFonts w:ascii="Arial" w:hAnsi="Arial" w:cs="Arial"/>
          </w:rPr>
          <w:delText>(W and X) DAPI and Calbindin co-stained images of U and V, respectively.</w:delText>
        </w:r>
      </w:del>
    </w:p>
    <w:p w14:paraId="04978D50" w14:textId="3EE9EF7B" w:rsidR="005D3001" w:rsidRPr="00714927" w:rsidDel="000F4367" w:rsidRDefault="005D3001" w:rsidP="000F4367">
      <w:pPr>
        <w:spacing w:line="480" w:lineRule="auto"/>
        <w:jc w:val="thaiDistribute"/>
        <w:rPr>
          <w:del w:id="3037" w:author="Tyler Bradshaw" w:date="2020-12-05T17:32:00Z"/>
          <w:rFonts w:ascii="Arial" w:hAnsi="Arial" w:cs="Arial"/>
        </w:rPr>
        <w:pPrChange w:id="3038" w:author="Tyler Bradshaw" w:date="2020-12-05T17:32:00Z">
          <w:pPr>
            <w:spacing w:line="480" w:lineRule="auto"/>
            <w:jc w:val="thaiDistribute"/>
          </w:pPr>
        </w:pPrChange>
      </w:pPr>
      <w:del w:id="3039" w:author="Tyler Bradshaw" w:date="2020-12-05T17:32:00Z">
        <w:r w:rsidRPr="00714927" w:rsidDel="000F4367">
          <w:rPr>
            <w:rFonts w:ascii="Arial" w:hAnsi="Arial" w:cs="Arial"/>
          </w:rPr>
          <w:delText>(</w:delText>
        </w:r>
        <w:r w:rsidDel="000F4367">
          <w:rPr>
            <w:rFonts w:ascii="Arial" w:hAnsi="Arial" w:cs="Arial"/>
          </w:rPr>
          <w:delText>Y</w:delText>
        </w:r>
        <w:r w:rsidRPr="00714927" w:rsidDel="000F4367">
          <w:rPr>
            <w:rFonts w:ascii="Arial" w:hAnsi="Arial" w:cs="Arial"/>
          </w:rPr>
          <w:delText xml:space="preserve">) Anatomical representation of mouse </w:delText>
        </w:r>
        <w:r w:rsidDel="000F4367">
          <w:rPr>
            <w:rFonts w:ascii="Arial" w:hAnsi="Arial" w:cs="Arial"/>
          </w:rPr>
          <w:delText>hippocampus CA1</w:delText>
        </w:r>
        <w:r w:rsidRPr="00714927" w:rsidDel="000F4367">
          <w:rPr>
            <w:rFonts w:ascii="Arial" w:hAnsi="Arial" w:cs="Arial"/>
          </w:rPr>
          <w:delText xml:space="preserve">, adapted from </w:delText>
        </w:r>
        <w:r w:rsidDel="000F4367">
          <w:rPr>
            <w:rFonts w:ascii="Arial" w:hAnsi="Arial" w:cs="Arial"/>
          </w:rPr>
          <w:delText xml:space="preserve">the </w:delText>
        </w:r>
        <w:r w:rsidRPr="00714927" w:rsidDel="000F4367">
          <w:rPr>
            <w:rFonts w:ascii="Arial" w:hAnsi="Arial" w:cs="Arial"/>
          </w:rPr>
          <w:delText xml:space="preserve">Allen Brain Atlas (Oh et al., 2014). </w:delText>
        </w:r>
        <w:r w:rsidDel="000F4367">
          <w:rPr>
            <w:rFonts w:ascii="Arial" w:hAnsi="Arial" w:cs="Arial"/>
          </w:rPr>
          <w:delText>Red</w:delText>
        </w:r>
        <w:r w:rsidRPr="00714927" w:rsidDel="000F4367">
          <w:rPr>
            <w:rFonts w:ascii="Arial" w:hAnsi="Arial" w:cs="Arial"/>
          </w:rPr>
          <w:delText xml:space="preserve"> region highlights area used for imaging.  </w:delText>
        </w:r>
      </w:del>
    </w:p>
    <w:p w14:paraId="4514EC89" w14:textId="019859AF" w:rsidR="005D3001" w:rsidRPr="00714927" w:rsidDel="000F4367" w:rsidRDefault="005D3001" w:rsidP="000F4367">
      <w:pPr>
        <w:spacing w:line="480" w:lineRule="auto"/>
        <w:jc w:val="thaiDistribute"/>
        <w:rPr>
          <w:del w:id="3040" w:author="Tyler Bradshaw" w:date="2020-12-05T17:32:00Z"/>
          <w:rFonts w:ascii="Arial" w:hAnsi="Arial" w:cs="Arial"/>
        </w:rPr>
        <w:pPrChange w:id="3041" w:author="Tyler Bradshaw" w:date="2020-12-05T17:32:00Z">
          <w:pPr>
            <w:spacing w:line="480" w:lineRule="auto"/>
            <w:jc w:val="thaiDistribute"/>
          </w:pPr>
        </w:pPrChange>
      </w:pPr>
      <w:del w:id="3042" w:author="Tyler Bradshaw" w:date="2020-12-05T17:32:00Z">
        <w:r w:rsidDel="000F4367">
          <w:rPr>
            <w:rFonts w:ascii="Arial" w:hAnsi="Arial" w:cs="Arial"/>
          </w:rPr>
          <w:delText>(Z</w:delText>
        </w:r>
        <w:r w:rsidRPr="00714927" w:rsidDel="000F4367">
          <w:rPr>
            <w:rFonts w:ascii="Arial" w:hAnsi="Arial" w:cs="Arial"/>
          </w:rPr>
          <w:delText xml:space="preserve">) Representative image of adolescent (P42) WT cerebellum stained with cleaved caspase-3 (CC3, green). </w:delText>
        </w:r>
      </w:del>
    </w:p>
    <w:p w14:paraId="4EC31FA2" w14:textId="72BA71EB" w:rsidR="005D3001" w:rsidDel="000F4367" w:rsidRDefault="005D3001" w:rsidP="000F4367">
      <w:pPr>
        <w:spacing w:line="480" w:lineRule="auto"/>
        <w:jc w:val="thaiDistribute"/>
        <w:rPr>
          <w:del w:id="3043" w:author="Tyler Bradshaw" w:date="2020-12-05T17:32:00Z"/>
          <w:rFonts w:ascii="Arial" w:hAnsi="Arial" w:cs="Arial"/>
        </w:rPr>
        <w:pPrChange w:id="3044" w:author="Tyler Bradshaw" w:date="2020-12-05T17:32:00Z">
          <w:pPr>
            <w:spacing w:line="480" w:lineRule="auto"/>
            <w:jc w:val="thaiDistribute"/>
          </w:pPr>
        </w:pPrChange>
      </w:pPr>
      <w:del w:id="3045" w:author="Tyler Bradshaw" w:date="2020-12-05T17:32:00Z">
        <w:r w:rsidRPr="00714927" w:rsidDel="000F4367">
          <w:rPr>
            <w:rFonts w:ascii="Arial" w:hAnsi="Arial" w:cs="Arial"/>
          </w:rPr>
          <w:delText>(</w:delText>
        </w:r>
        <w:r w:rsidDel="000F4367">
          <w:rPr>
            <w:rFonts w:ascii="Arial" w:hAnsi="Arial" w:cs="Arial"/>
          </w:rPr>
          <w:delText>AA</w:delText>
        </w:r>
        <w:r w:rsidRPr="00714927" w:rsidDel="000F4367">
          <w:rPr>
            <w:rFonts w:ascii="Arial" w:hAnsi="Arial" w:cs="Arial"/>
          </w:rPr>
          <w:delText xml:space="preserve">) Representative image of adolescent (P42) MUT cerebellum stained with cleaved caspase-3 (CC3, green). </w:delText>
        </w:r>
      </w:del>
    </w:p>
    <w:p w14:paraId="2EA157DA" w14:textId="2905D6BD" w:rsidR="005D3001" w:rsidRPr="00714927" w:rsidDel="000F4367" w:rsidRDefault="005D3001" w:rsidP="000F4367">
      <w:pPr>
        <w:spacing w:line="480" w:lineRule="auto"/>
        <w:jc w:val="thaiDistribute"/>
        <w:rPr>
          <w:del w:id="3046" w:author="Tyler Bradshaw" w:date="2020-12-05T17:32:00Z"/>
          <w:rFonts w:ascii="Arial" w:hAnsi="Arial" w:cs="Arial"/>
        </w:rPr>
        <w:pPrChange w:id="3047" w:author="Tyler Bradshaw" w:date="2020-12-05T17:32:00Z">
          <w:pPr>
            <w:spacing w:line="480" w:lineRule="auto"/>
            <w:jc w:val="thaiDistribute"/>
          </w:pPr>
        </w:pPrChange>
      </w:pPr>
      <w:del w:id="3048" w:author="Tyler Bradshaw" w:date="2020-12-05T17:32:00Z">
        <w:r w:rsidDel="000F4367">
          <w:rPr>
            <w:rFonts w:ascii="Arial" w:hAnsi="Arial" w:cs="Arial"/>
          </w:rPr>
          <w:delText>(BB and CC) DAPI and Calbindin co-stained images of U and V, respectively.</w:delText>
        </w:r>
      </w:del>
    </w:p>
    <w:p w14:paraId="7EB42367" w14:textId="596BB99F" w:rsidR="005D3001" w:rsidDel="000F4367" w:rsidRDefault="005D3001" w:rsidP="000F4367">
      <w:pPr>
        <w:spacing w:line="480" w:lineRule="auto"/>
        <w:jc w:val="thaiDistribute"/>
        <w:rPr>
          <w:del w:id="3049" w:author="Tyler Bradshaw" w:date="2020-12-05T17:32:00Z"/>
          <w:rFonts w:ascii="Arial" w:hAnsi="Arial" w:cs="Arial"/>
        </w:rPr>
        <w:pPrChange w:id="3050" w:author="Tyler Bradshaw" w:date="2020-12-05T17:32:00Z">
          <w:pPr>
            <w:spacing w:line="480" w:lineRule="auto"/>
            <w:jc w:val="thaiDistribute"/>
          </w:pPr>
        </w:pPrChange>
      </w:pPr>
      <w:del w:id="3051" w:author="Tyler Bradshaw" w:date="2020-12-05T17:32:00Z">
        <w:r w:rsidRPr="00714927" w:rsidDel="000F4367">
          <w:rPr>
            <w:rFonts w:ascii="Arial" w:hAnsi="Arial" w:cs="Arial"/>
          </w:rPr>
          <w:delText>(</w:delText>
        </w:r>
        <w:r w:rsidDel="000F4367">
          <w:rPr>
            <w:rFonts w:ascii="Arial" w:hAnsi="Arial" w:cs="Arial"/>
          </w:rPr>
          <w:delText>DD</w:delText>
        </w:r>
        <w:r w:rsidRPr="00714927" w:rsidDel="000F4367">
          <w:rPr>
            <w:rFonts w:ascii="Arial" w:hAnsi="Arial" w:cs="Arial"/>
          </w:rPr>
          <w:delText xml:space="preserve">) Graph </w:delText>
        </w:r>
        <w:r w:rsidDel="000F4367">
          <w:rPr>
            <w:rFonts w:ascii="Arial" w:hAnsi="Arial" w:cs="Arial"/>
          </w:rPr>
          <w:delText xml:space="preserve">of </w:delText>
        </w:r>
        <w:r w:rsidRPr="00714927" w:rsidDel="000F4367">
          <w:rPr>
            <w:rFonts w:ascii="Arial" w:hAnsi="Arial" w:cs="Arial"/>
          </w:rPr>
          <w:delText xml:space="preserve">the </w:delText>
        </w:r>
        <w:r w:rsidDel="000F4367">
          <w:rPr>
            <w:rFonts w:ascii="Arial" w:hAnsi="Arial" w:cs="Arial"/>
          </w:rPr>
          <w:delText xml:space="preserve">normalized </w:delText>
        </w:r>
        <w:r w:rsidRPr="00714927" w:rsidDel="000F4367">
          <w:rPr>
            <w:rFonts w:ascii="Arial" w:hAnsi="Arial" w:cs="Arial"/>
          </w:rPr>
          <w:delText xml:space="preserve">% of DAPI+ nuclei that are positive for CC3 per image. </w:delText>
        </w:r>
        <w:r w:rsidDel="000F4367">
          <w:rPr>
            <w:rFonts w:ascii="Arial" w:hAnsi="Arial" w:cs="Arial"/>
          </w:rPr>
          <w:delText>Very little CC3 staining is seen</w:delText>
        </w:r>
        <w:r w:rsidRPr="00714927" w:rsidDel="000F4367">
          <w:rPr>
            <w:rFonts w:ascii="Arial" w:hAnsi="Arial" w:cs="Arial"/>
          </w:rPr>
          <w:delText xml:space="preserve"> </w:delText>
        </w:r>
        <w:r w:rsidDel="000F4367">
          <w:rPr>
            <w:rFonts w:ascii="Arial" w:hAnsi="Arial" w:cs="Arial"/>
          </w:rPr>
          <w:delText xml:space="preserve">at either age, regardless of genotype </w:delText>
        </w:r>
        <w:r w:rsidRPr="00714927" w:rsidDel="000F4367">
          <w:rPr>
            <w:rFonts w:ascii="Arial" w:hAnsi="Arial" w:cs="Arial"/>
          </w:rPr>
          <w:delText xml:space="preserve">(P42 WT </w:delText>
        </w:r>
        <w:r w:rsidDel="000F4367">
          <w:rPr>
            <w:rFonts w:ascii="Arial" w:hAnsi="Arial" w:cs="Arial"/>
          </w:rPr>
          <w:delText>0.21</w:delText>
        </w:r>
        <w:r w:rsidRPr="00714927" w:rsidDel="000F4367">
          <w:rPr>
            <w:rFonts w:ascii="Arial" w:hAnsi="Arial" w:cs="Arial"/>
          </w:rPr>
          <w:delText xml:space="preserve"> ± 0.</w:delText>
        </w:r>
        <w:r w:rsidDel="000F4367">
          <w:rPr>
            <w:rFonts w:ascii="Arial" w:hAnsi="Arial" w:cs="Arial"/>
          </w:rPr>
          <w:delText>11%</w:delText>
        </w:r>
        <w:r w:rsidRPr="00714927" w:rsidDel="000F4367">
          <w:rPr>
            <w:rFonts w:ascii="Arial" w:hAnsi="Arial" w:cs="Arial"/>
          </w:rPr>
          <w:delText xml:space="preserve">, P42 MUT </w:delText>
        </w:r>
        <w:r w:rsidDel="000F4367">
          <w:rPr>
            <w:rFonts w:ascii="Arial" w:hAnsi="Arial" w:cs="Arial"/>
          </w:rPr>
          <w:delText xml:space="preserve">0.15 </w:delText>
        </w:r>
        <w:r w:rsidRPr="00714927" w:rsidDel="000F4367">
          <w:rPr>
            <w:rFonts w:ascii="Arial" w:hAnsi="Arial" w:cs="Arial"/>
          </w:rPr>
          <w:delText>± 0.</w:delText>
        </w:r>
        <w:r w:rsidDel="000F4367">
          <w:rPr>
            <w:rFonts w:ascii="Arial" w:hAnsi="Arial" w:cs="Arial"/>
          </w:rPr>
          <w:delText>11%</w:delText>
        </w:r>
        <w:r w:rsidRPr="00714927" w:rsidDel="000F4367">
          <w:rPr>
            <w:rFonts w:ascii="Arial" w:hAnsi="Arial" w:cs="Arial"/>
          </w:rPr>
          <w:delText xml:space="preserve">, 10mo WT </w:delText>
        </w:r>
        <w:r w:rsidDel="000F4367">
          <w:rPr>
            <w:rFonts w:ascii="Arial" w:hAnsi="Arial" w:cs="Arial"/>
          </w:rPr>
          <w:delText>0.81</w:delText>
        </w:r>
        <w:r w:rsidRPr="00714927" w:rsidDel="000F4367">
          <w:rPr>
            <w:rFonts w:ascii="Arial" w:hAnsi="Arial" w:cs="Arial"/>
          </w:rPr>
          <w:delText xml:space="preserve"> ± 0.</w:delText>
        </w:r>
        <w:r w:rsidDel="000F4367">
          <w:rPr>
            <w:rFonts w:ascii="Arial" w:hAnsi="Arial" w:cs="Arial"/>
          </w:rPr>
          <w:delText>28%</w:delText>
        </w:r>
        <w:r w:rsidRPr="00714927" w:rsidDel="000F4367">
          <w:rPr>
            <w:rFonts w:ascii="Arial" w:hAnsi="Arial" w:cs="Arial"/>
          </w:rPr>
          <w:delText xml:space="preserve">, 10mo MUT </w:delText>
        </w:r>
        <w:r w:rsidDel="000F4367">
          <w:rPr>
            <w:rFonts w:ascii="Arial" w:hAnsi="Arial" w:cs="Arial"/>
          </w:rPr>
          <w:delText>4.13</w:delText>
        </w:r>
        <w:r w:rsidRPr="00714927" w:rsidDel="000F4367">
          <w:rPr>
            <w:rFonts w:ascii="Arial" w:hAnsi="Arial" w:cs="Arial"/>
          </w:rPr>
          <w:delText xml:space="preserve"> ± 0.</w:delText>
        </w:r>
        <w:r w:rsidDel="000F4367">
          <w:rPr>
            <w:rFonts w:ascii="Arial" w:hAnsi="Arial" w:cs="Arial"/>
          </w:rPr>
          <w:delText>96%</w:delText>
        </w:r>
        <w:r w:rsidRPr="00714927" w:rsidDel="000F4367">
          <w:rPr>
            <w:rFonts w:ascii="Arial" w:hAnsi="Arial" w:cs="Arial"/>
          </w:rPr>
          <w:delText>, H=</w:delText>
        </w:r>
        <w:r w:rsidDel="000F4367">
          <w:rPr>
            <w:rFonts w:ascii="Arial" w:hAnsi="Arial" w:cs="Arial"/>
          </w:rPr>
          <w:delText>20.27</w:delText>
        </w:r>
        <w:r w:rsidRPr="00714927" w:rsidDel="000F4367">
          <w:rPr>
            <w:rFonts w:ascii="Arial" w:hAnsi="Arial" w:cs="Arial"/>
          </w:rPr>
          <w:delText>, p=0.</w:delText>
        </w:r>
        <w:r w:rsidDel="000F4367">
          <w:rPr>
            <w:rFonts w:ascii="Arial" w:hAnsi="Arial" w:cs="Arial"/>
          </w:rPr>
          <w:delText>0001</w:delText>
        </w:r>
        <w:r w:rsidRPr="00714927" w:rsidDel="000F4367">
          <w:rPr>
            <w:rFonts w:ascii="Arial" w:hAnsi="Arial" w:cs="Arial"/>
          </w:rPr>
          <w:delText>).</w:delText>
        </w:r>
        <w:r w:rsidDel="000F4367">
          <w:rPr>
            <w:rFonts w:ascii="Arial" w:hAnsi="Arial" w:cs="Arial"/>
          </w:rPr>
          <w:delText xml:space="preserve"> </w:delText>
        </w:r>
        <w:r w:rsidRPr="00714927" w:rsidDel="000F4367">
          <w:rPr>
            <w:rFonts w:ascii="Arial" w:hAnsi="Arial" w:cs="Arial"/>
          </w:rPr>
          <w:delText>Data obtained from four animals per condition, and reported as mean ± standard error of the mean (SEM), with error bars as SEM. Kruskal-Wallis test (</w:delText>
        </w:r>
        <w:r w:rsidDel="000F4367">
          <w:rPr>
            <w:rFonts w:ascii="Arial" w:hAnsi="Arial" w:cs="Arial"/>
          </w:rPr>
          <w:delText>J,T, and DD</w:delText>
        </w:r>
        <w:r w:rsidRPr="00714927" w:rsidDel="000F4367">
          <w:rPr>
            <w:rFonts w:ascii="Arial" w:hAnsi="Arial" w:cs="Arial"/>
          </w:rPr>
          <w:delText>).</w:delText>
        </w:r>
      </w:del>
    </w:p>
    <w:p w14:paraId="5FBF251F" w14:textId="14BCDC9C" w:rsidR="005D3001" w:rsidDel="000F4367" w:rsidRDefault="005D3001" w:rsidP="000F4367">
      <w:pPr>
        <w:spacing w:line="480" w:lineRule="auto"/>
        <w:jc w:val="thaiDistribute"/>
        <w:rPr>
          <w:del w:id="3052" w:author="Tyler Bradshaw" w:date="2020-12-05T17:32:00Z"/>
          <w:rFonts w:ascii="Arial" w:hAnsi="Arial" w:cs="Arial"/>
        </w:rPr>
        <w:pPrChange w:id="3053" w:author="Tyler Bradshaw" w:date="2020-12-05T17:32:00Z">
          <w:pPr>
            <w:spacing w:line="480" w:lineRule="auto"/>
            <w:jc w:val="thaiDistribute"/>
          </w:pPr>
        </w:pPrChange>
      </w:pPr>
    </w:p>
    <w:p w14:paraId="42FFF618" w14:textId="1B45F83B" w:rsidR="005D3001" w:rsidRPr="00714927" w:rsidDel="000F4367" w:rsidRDefault="005D3001" w:rsidP="000F4367">
      <w:pPr>
        <w:spacing w:line="480" w:lineRule="auto"/>
        <w:jc w:val="thaiDistribute"/>
        <w:rPr>
          <w:del w:id="3054" w:author="Tyler Bradshaw" w:date="2020-12-05T17:32:00Z"/>
          <w:rFonts w:ascii="Arial" w:hAnsi="Arial" w:cs="Arial"/>
          <w:b/>
          <w:bCs/>
        </w:rPr>
        <w:pPrChange w:id="3055" w:author="Tyler Bradshaw" w:date="2020-12-05T17:32:00Z">
          <w:pPr>
            <w:spacing w:line="480" w:lineRule="auto"/>
            <w:jc w:val="thaiDistribute"/>
          </w:pPr>
        </w:pPrChange>
      </w:pPr>
      <w:del w:id="3056" w:author="Tyler Bradshaw" w:date="2020-12-05T17:32:00Z">
        <w:r w:rsidRPr="00714927" w:rsidDel="000F4367">
          <w:rPr>
            <w:rFonts w:ascii="Arial" w:hAnsi="Arial" w:cs="Arial"/>
            <w:b/>
            <w:bCs/>
          </w:rPr>
          <w:delText xml:space="preserve">Figure </w:delText>
        </w:r>
        <w:r w:rsidDel="000F4367">
          <w:rPr>
            <w:rFonts w:ascii="Arial" w:hAnsi="Arial" w:cs="Arial"/>
            <w:b/>
            <w:bCs/>
          </w:rPr>
          <w:delText>6- figure supplement 1</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do not display deficits in spatial working memory</w:delText>
        </w:r>
        <w:r w:rsidDel="000F4367">
          <w:rPr>
            <w:rFonts w:ascii="Arial" w:hAnsi="Arial" w:cs="Arial"/>
            <w:b/>
            <w:bCs/>
          </w:rPr>
          <w:delText xml:space="preserve"> or novel object recognition</w:delText>
        </w:r>
        <w:r w:rsidRPr="00714927" w:rsidDel="000F4367">
          <w:rPr>
            <w:rFonts w:ascii="Arial" w:hAnsi="Arial" w:cs="Arial"/>
            <w:b/>
            <w:bCs/>
          </w:rPr>
          <w:delText xml:space="preserve">; related to Figure </w:delText>
        </w:r>
        <w:r w:rsidDel="000F4367">
          <w:rPr>
            <w:rFonts w:ascii="Arial" w:hAnsi="Arial" w:cs="Arial"/>
            <w:b/>
            <w:bCs/>
          </w:rPr>
          <w:delText>6</w:delText>
        </w:r>
        <w:r w:rsidRPr="00714927" w:rsidDel="000F4367">
          <w:rPr>
            <w:rFonts w:ascii="Arial" w:hAnsi="Arial" w:cs="Arial"/>
            <w:b/>
            <w:bCs/>
          </w:rPr>
          <w:delText xml:space="preserve"> </w:delText>
        </w:r>
      </w:del>
    </w:p>
    <w:p w14:paraId="7090DCC5" w14:textId="24C24C42" w:rsidR="005D3001" w:rsidRPr="00714927" w:rsidDel="000F4367" w:rsidRDefault="005D3001" w:rsidP="000F4367">
      <w:pPr>
        <w:spacing w:line="480" w:lineRule="auto"/>
        <w:jc w:val="thaiDistribute"/>
        <w:rPr>
          <w:del w:id="3057" w:author="Tyler Bradshaw" w:date="2020-12-05T17:32:00Z"/>
          <w:rFonts w:ascii="Arial" w:hAnsi="Arial" w:cs="Arial"/>
        </w:rPr>
        <w:pPrChange w:id="3058" w:author="Tyler Bradshaw" w:date="2020-12-05T17:32:00Z">
          <w:pPr>
            <w:spacing w:line="480" w:lineRule="auto"/>
            <w:jc w:val="thaiDistribute"/>
          </w:pPr>
        </w:pPrChange>
      </w:pPr>
      <w:del w:id="3059" w:author="Tyler Bradshaw" w:date="2020-12-05T17:32:00Z">
        <w:r w:rsidRPr="00714927" w:rsidDel="000F4367">
          <w:rPr>
            <w:rFonts w:ascii="Arial" w:hAnsi="Arial" w:cs="Arial"/>
          </w:rPr>
          <w:delText xml:space="preserve">(A) Y-maze paradigm. Mice were placed in the center of the maze and allowed to explore all three arms freely for five minutes. Each arm had distinct visual cues. </w:delText>
        </w:r>
      </w:del>
    </w:p>
    <w:p w14:paraId="00725A8C" w14:textId="7B7F250B" w:rsidR="005D3001" w:rsidDel="000F4367" w:rsidRDefault="005D3001" w:rsidP="000F4367">
      <w:pPr>
        <w:spacing w:line="480" w:lineRule="auto"/>
        <w:jc w:val="thaiDistribute"/>
        <w:rPr>
          <w:del w:id="3060" w:author="Tyler Bradshaw" w:date="2020-12-05T17:32:00Z"/>
          <w:rFonts w:ascii="Arial" w:hAnsi="Arial" w:cs="Arial"/>
        </w:rPr>
        <w:pPrChange w:id="3061" w:author="Tyler Bradshaw" w:date="2020-12-05T17:32:00Z">
          <w:pPr>
            <w:spacing w:line="480" w:lineRule="auto"/>
            <w:jc w:val="thaiDistribute"/>
          </w:pPr>
        </w:pPrChange>
      </w:pPr>
      <w:del w:id="3062" w:author="Tyler Bradshaw" w:date="2020-12-05T17:32:00Z">
        <w:r w:rsidRPr="00714927" w:rsidDel="000F4367">
          <w:rPr>
            <w:rFonts w:ascii="Arial" w:hAnsi="Arial" w:cs="Arial"/>
          </w:rPr>
          <w:delText>(B) Graph depicting the percent alternations achieved for each mouse at adolescence (WT 51.48 ± 2.47%, MUT 50.81 ± 2.19%, t</w:delText>
        </w:r>
        <w:r w:rsidRPr="00CE42E4" w:rsidDel="000F4367">
          <w:rPr>
            <w:rFonts w:ascii="Arial" w:hAnsi="Arial" w:cs="Arial"/>
            <w:vertAlign w:val="subscript"/>
          </w:rPr>
          <w:delText>24</w:delText>
        </w:r>
        <w:r w:rsidRPr="00714927" w:rsidDel="000F4367">
          <w:rPr>
            <w:rFonts w:ascii="Arial" w:hAnsi="Arial" w:cs="Arial"/>
          </w:rPr>
          <w:delText>=0.2036, p=0.8404)</w:delText>
        </w:r>
        <w:r w:rsidDel="000F4367">
          <w:rPr>
            <w:rFonts w:ascii="Arial" w:hAnsi="Arial" w:cs="Arial"/>
          </w:rPr>
          <w:delText>.</w:delText>
        </w:r>
        <w:r w:rsidRPr="00714927" w:rsidDel="000F4367">
          <w:rPr>
            <w:rFonts w:ascii="Arial" w:hAnsi="Arial" w:cs="Arial"/>
          </w:rPr>
          <w:delText xml:space="preserve"> </w:delText>
        </w:r>
      </w:del>
    </w:p>
    <w:p w14:paraId="3E084C68" w14:textId="24AD741D" w:rsidR="005D3001" w:rsidRPr="00714927" w:rsidDel="000F4367" w:rsidRDefault="005D3001" w:rsidP="000F4367">
      <w:pPr>
        <w:spacing w:line="480" w:lineRule="auto"/>
        <w:jc w:val="thaiDistribute"/>
        <w:rPr>
          <w:del w:id="3063" w:author="Tyler Bradshaw" w:date="2020-12-05T17:32:00Z"/>
          <w:rFonts w:ascii="Arial" w:hAnsi="Arial" w:cs="Arial"/>
        </w:rPr>
        <w:pPrChange w:id="3064" w:author="Tyler Bradshaw" w:date="2020-12-05T17:32:00Z">
          <w:pPr>
            <w:spacing w:line="480" w:lineRule="auto"/>
            <w:jc w:val="thaiDistribute"/>
          </w:pPr>
        </w:pPrChange>
      </w:pPr>
      <w:del w:id="3065" w:author="Tyler Bradshaw" w:date="2020-12-05T17:32:00Z">
        <w:r w:rsidDel="000F4367">
          <w:rPr>
            <w:rFonts w:ascii="Arial" w:hAnsi="Arial" w:cs="Arial"/>
          </w:rPr>
          <w:delText xml:space="preserve">(C) </w:delText>
        </w:r>
        <w:r w:rsidRPr="00714927" w:rsidDel="000F4367">
          <w:rPr>
            <w:rFonts w:ascii="Arial" w:hAnsi="Arial" w:cs="Arial"/>
          </w:rPr>
          <w:delText xml:space="preserve">Graph depicting the percent alternations achieved for each mouse </w:delText>
        </w:r>
        <w:r w:rsidDel="000F4367">
          <w:rPr>
            <w:rFonts w:ascii="Arial" w:hAnsi="Arial" w:cs="Arial"/>
          </w:rPr>
          <w:delText xml:space="preserve">at </w:delText>
        </w:r>
        <w:r w:rsidRPr="00714927" w:rsidDel="000F4367">
          <w:rPr>
            <w:rFonts w:ascii="Arial" w:hAnsi="Arial" w:cs="Arial"/>
          </w:rPr>
          <w:delText>adulthood (WT 56.12 ±1.53%, MUT 57.93 ± 2.56%, t</w:delText>
        </w:r>
        <w:r w:rsidRPr="00CE42E4" w:rsidDel="000F4367">
          <w:rPr>
            <w:rFonts w:ascii="Arial" w:hAnsi="Arial" w:cs="Arial"/>
            <w:vertAlign w:val="subscript"/>
          </w:rPr>
          <w:delText>18</w:delText>
        </w:r>
        <w:r w:rsidRPr="00714927" w:rsidDel="000F4367">
          <w:rPr>
            <w:rFonts w:ascii="Arial" w:hAnsi="Arial" w:cs="Arial"/>
          </w:rPr>
          <w:delText>=0.6074, p=0.5511)</w:delText>
        </w:r>
        <w:r w:rsidDel="000F4367">
          <w:rPr>
            <w:rFonts w:ascii="Arial" w:hAnsi="Arial" w:cs="Arial"/>
          </w:rPr>
          <w:delText>.</w:delText>
        </w:r>
      </w:del>
    </w:p>
    <w:p w14:paraId="5F67F750" w14:textId="24EFD1DD" w:rsidR="005D3001" w:rsidDel="000F4367" w:rsidRDefault="005D3001" w:rsidP="000F4367">
      <w:pPr>
        <w:spacing w:line="480" w:lineRule="auto"/>
        <w:jc w:val="thaiDistribute"/>
        <w:rPr>
          <w:del w:id="3066" w:author="Tyler Bradshaw" w:date="2020-12-05T17:32:00Z"/>
          <w:rFonts w:ascii="Arial" w:hAnsi="Arial" w:cs="Arial"/>
        </w:rPr>
        <w:pPrChange w:id="3067" w:author="Tyler Bradshaw" w:date="2020-12-05T17:32:00Z">
          <w:pPr>
            <w:spacing w:line="480" w:lineRule="auto"/>
            <w:jc w:val="thaiDistribute"/>
          </w:pPr>
        </w:pPrChange>
      </w:pPr>
      <w:del w:id="3068" w:author="Tyler Bradshaw" w:date="2020-12-05T17:32:00Z">
        <w:r w:rsidRPr="00714927" w:rsidDel="000F4367">
          <w:rPr>
            <w:rFonts w:ascii="Arial" w:hAnsi="Arial" w:cs="Arial"/>
          </w:rPr>
          <w:delText>(</w:delText>
        </w:r>
        <w:r w:rsidDel="000F4367">
          <w:rPr>
            <w:rFonts w:ascii="Arial" w:hAnsi="Arial" w:cs="Arial"/>
          </w:rPr>
          <w:delText>D</w:delText>
        </w:r>
        <w:r w:rsidRPr="00714927" w:rsidDel="000F4367">
          <w:rPr>
            <w:rFonts w:ascii="Arial" w:hAnsi="Arial" w:cs="Arial"/>
          </w:rPr>
          <w:delText>) Graphs of the number of direct revisits mice made to the arm they just explored reveal no difference between genotypes at adolescence (WT 2.64 ± 0.50, MUT 2.42 ± 0.42, t</w:delText>
        </w:r>
        <w:r w:rsidRPr="00CE42E4" w:rsidDel="000F4367">
          <w:rPr>
            <w:rFonts w:ascii="Arial" w:hAnsi="Arial" w:cs="Arial"/>
            <w:vertAlign w:val="subscript"/>
          </w:rPr>
          <w:delText>24</w:delText>
        </w:r>
        <w:r w:rsidRPr="00714927" w:rsidDel="000F4367">
          <w:rPr>
            <w:rFonts w:ascii="Arial" w:hAnsi="Arial" w:cs="Arial"/>
          </w:rPr>
          <w:delText>=0.3482, p=0.7308)</w:delText>
        </w:r>
        <w:r w:rsidDel="000F4367">
          <w:rPr>
            <w:rFonts w:ascii="Arial" w:hAnsi="Arial" w:cs="Arial"/>
          </w:rPr>
          <w:delText>.</w:delText>
        </w:r>
      </w:del>
    </w:p>
    <w:p w14:paraId="3287B2F2" w14:textId="36324240" w:rsidR="005D3001" w:rsidRPr="00714927" w:rsidDel="000F4367" w:rsidRDefault="005D3001" w:rsidP="000F4367">
      <w:pPr>
        <w:spacing w:line="480" w:lineRule="auto"/>
        <w:jc w:val="thaiDistribute"/>
        <w:rPr>
          <w:del w:id="3069" w:author="Tyler Bradshaw" w:date="2020-12-05T17:32:00Z"/>
          <w:rFonts w:ascii="Arial" w:hAnsi="Arial" w:cs="Arial"/>
        </w:rPr>
        <w:pPrChange w:id="3070" w:author="Tyler Bradshaw" w:date="2020-12-05T17:32:00Z">
          <w:pPr>
            <w:spacing w:line="480" w:lineRule="auto"/>
            <w:jc w:val="thaiDistribute"/>
          </w:pPr>
        </w:pPrChange>
      </w:pPr>
      <w:del w:id="3071" w:author="Tyler Bradshaw" w:date="2020-12-05T17:32:00Z">
        <w:r w:rsidDel="000F4367">
          <w:rPr>
            <w:rFonts w:ascii="Arial" w:hAnsi="Arial" w:cs="Arial"/>
          </w:rPr>
          <w:delText>(E)</w:delText>
        </w:r>
        <w:r w:rsidRPr="00714927" w:rsidDel="000F4367">
          <w:rPr>
            <w:rFonts w:ascii="Arial" w:hAnsi="Arial" w:cs="Arial"/>
          </w:rPr>
          <w:delText xml:space="preserve"> Graphs of the number of direct revisits mice made </w:delText>
        </w:r>
        <w:r w:rsidDel="000F4367">
          <w:rPr>
            <w:rFonts w:ascii="Arial" w:hAnsi="Arial" w:cs="Arial"/>
          </w:rPr>
          <w:delText xml:space="preserve">at </w:delText>
        </w:r>
        <w:r w:rsidRPr="00714927" w:rsidDel="000F4367">
          <w:rPr>
            <w:rFonts w:ascii="Arial" w:hAnsi="Arial" w:cs="Arial"/>
          </w:rPr>
          <w:delText>adulthood (WT 1.36 ± 0.33, MUT 1.42 ± 0.36, t</w:delText>
        </w:r>
        <w:r w:rsidRPr="00CE42E4" w:rsidDel="000F4367">
          <w:rPr>
            <w:rFonts w:ascii="Arial" w:hAnsi="Arial" w:cs="Arial"/>
            <w:vertAlign w:val="subscript"/>
          </w:rPr>
          <w:delText>24</w:delText>
        </w:r>
        <w:r w:rsidRPr="00714927" w:rsidDel="000F4367">
          <w:rPr>
            <w:rFonts w:ascii="Arial" w:hAnsi="Arial" w:cs="Arial"/>
          </w:rPr>
          <w:delText xml:space="preserve">=0.1231, p=0.9031). </w:delText>
        </w:r>
      </w:del>
    </w:p>
    <w:p w14:paraId="1AE8C38F" w14:textId="5557809A" w:rsidR="005D3001" w:rsidDel="000F4367" w:rsidRDefault="005D3001" w:rsidP="000F4367">
      <w:pPr>
        <w:spacing w:line="480" w:lineRule="auto"/>
        <w:jc w:val="thaiDistribute"/>
        <w:rPr>
          <w:del w:id="3072" w:author="Tyler Bradshaw" w:date="2020-12-05T17:32:00Z"/>
          <w:rFonts w:ascii="Arial" w:hAnsi="Arial" w:cs="Arial"/>
        </w:rPr>
        <w:pPrChange w:id="3073" w:author="Tyler Bradshaw" w:date="2020-12-05T17:32:00Z">
          <w:pPr>
            <w:spacing w:line="480" w:lineRule="auto"/>
            <w:jc w:val="thaiDistribute"/>
          </w:pPr>
        </w:pPrChange>
      </w:pPr>
      <w:del w:id="3074" w:author="Tyler Bradshaw" w:date="2020-12-05T17:32:00Z">
        <w:r w:rsidRPr="00714927" w:rsidDel="000F4367">
          <w:rPr>
            <w:rFonts w:ascii="Arial" w:hAnsi="Arial" w:cs="Arial"/>
          </w:rPr>
          <w:delText>(</w:delText>
        </w:r>
        <w:r w:rsidDel="000F4367">
          <w:rPr>
            <w:rFonts w:ascii="Arial" w:hAnsi="Arial" w:cs="Arial"/>
          </w:rPr>
          <w:delText>F</w:delText>
        </w:r>
        <w:r w:rsidRPr="00714927" w:rsidDel="000F4367">
          <w:rPr>
            <w:rFonts w:ascii="Arial" w:hAnsi="Arial" w:cs="Arial"/>
          </w:rPr>
          <w:delText xml:space="preserve">) Similar to </w:delText>
        </w:r>
        <w:r w:rsidDel="000F4367">
          <w:rPr>
            <w:rFonts w:ascii="Arial" w:hAnsi="Arial" w:cs="Arial"/>
          </w:rPr>
          <w:delText>D-E</w:delText>
        </w:r>
        <w:r w:rsidRPr="00714927" w:rsidDel="000F4367">
          <w:rPr>
            <w:rFonts w:ascii="Arial" w:hAnsi="Arial" w:cs="Arial"/>
          </w:rPr>
          <w:delText>, there were no differences in the number of indirect revisits (ex: arm A</w:delText>
        </w:r>
        <w:r w:rsidRPr="00B469B5" w:rsidDel="000F4367">
          <w:rPr>
            <w:rFonts w:ascii="Arial" w:hAnsi="Arial" w:cs="Arial"/>
          </w:rPr>
          <w:sym w:font="Wingdings" w:char="F0E0"/>
        </w:r>
        <w:r w:rsidRPr="00714927" w:rsidDel="000F4367">
          <w:rPr>
            <w:rFonts w:ascii="Arial" w:hAnsi="Arial" w:cs="Arial"/>
          </w:rPr>
          <w:delText xml:space="preserve"> arm B</w:delText>
        </w:r>
        <w:r w:rsidRPr="00B469B5" w:rsidDel="000F4367">
          <w:rPr>
            <w:rFonts w:ascii="Arial" w:hAnsi="Arial" w:cs="Arial"/>
          </w:rPr>
          <w:sym w:font="Wingdings" w:char="F0E0"/>
        </w:r>
        <w:r w:rsidRPr="00714927" w:rsidDel="000F4367">
          <w:rPr>
            <w:rFonts w:ascii="Arial" w:hAnsi="Arial" w:cs="Arial"/>
          </w:rPr>
          <w:delText xml:space="preserve">arm A) between genotypes at adolescence (WT 10.21 ± 1.03, MUT 12.00 ± 1.48, U=69, p=0.4515) </w:delText>
        </w:r>
      </w:del>
    </w:p>
    <w:p w14:paraId="6EA31006" w14:textId="174BE1E9" w:rsidR="005D3001" w:rsidRPr="00714927" w:rsidDel="000F4367" w:rsidRDefault="005D3001" w:rsidP="000F4367">
      <w:pPr>
        <w:spacing w:line="480" w:lineRule="auto"/>
        <w:jc w:val="thaiDistribute"/>
        <w:rPr>
          <w:del w:id="3075" w:author="Tyler Bradshaw" w:date="2020-12-05T17:32:00Z"/>
          <w:rFonts w:ascii="Arial" w:hAnsi="Arial" w:cs="Arial"/>
        </w:rPr>
        <w:pPrChange w:id="3076" w:author="Tyler Bradshaw" w:date="2020-12-05T17:32:00Z">
          <w:pPr>
            <w:spacing w:line="480" w:lineRule="auto"/>
            <w:jc w:val="thaiDistribute"/>
          </w:pPr>
        </w:pPrChange>
      </w:pPr>
      <w:del w:id="3077" w:author="Tyler Bradshaw" w:date="2020-12-05T17:32:00Z">
        <w:r w:rsidDel="000F4367">
          <w:rPr>
            <w:rFonts w:ascii="Arial" w:hAnsi="Arial" w:cs="Arial"/>
          </w:rPr>
          <w:delText xml:space="preserve">(G) Indirect revisits at </w:delText>
        </w:r>
        <w:r w:rsidRPr="00714927" w:rsidDel="000F4367">
          <w:rPr>
            <w:rFonts w:ascii="Arial" w:hAnsi="Arial" w:cs="Arial"/>
          </w:rPr>
          <w:delText>adulthood (WT 12.86 ± 1.26, MUT 15.17 ± 1.43, t</w:delText>
        </w:r>
        <w:r w:rsidRPr="00CE42E4" w:rsidDel="000F4367">
          <w:rPr>
            <w:rFonts w:ascii="Arial" w:hAnsi="Arial" w:cs="Arial"/>
            <w:vertAlign w:val="subscript"/>
          </w:rPr>
          <w:delText>23</w:delText>
        </w:r>
        <w:r w:rsidRPr="00714927" w:rsidDel="000F4367">
          <w:rPr>
            <w:rFonts w:ascii="Arial" w:hAnsi="Arial" w:cs="Arial"/>
          </w:rPr>
          <w:delText xml:space="preserve">=1.211, p=0.2380). </w:delText>
        </w:r>
      </w:del>
    </w:p>
    <w:p w14:paraId="00AAB689" w14:textId="32A2A166" w:rsidR="005D3001" w:rsidDel="000F4367" w:rsidRDefault="005D3001" w:rsidP="000F4367">
      <w:pPr>
        <w:spacing w:line="480" w:lineRule="auto"/>
        <w:jc w:val="thaiDistribute"/>
        <w:rPr>
          <w:del w:id="3078" w:author="Tyler Bradshaw" w:date="2020-12-05T17:32:00Z"/>
          <w:rFonts w:ascii="Arial" w:hAnsi="Arial" w:cs="Arial"/>
        </w:rPr>
        <w:pPrChange w:id="3079" w:author="Tyler Bradshaw" w:date="2020-12-05T17:32:00Z">
          <w:pPr>
            <w:spacing w:line="480" w:lineRule="auto"/>
            <w:jc w:val="thaiDistribute"/>
          </w:pPr>
        </w:pPrChange>
      </w:pPr>
      <w:del w:id="3080" w:author="Tyler Bradshaw" w:date="2020-12-05T17:32:00Z">
        <w:r w:rsidRPr="00714927" w:rsidDel="000F4367">
          <w:rPr>
            <w:rFonts w:ascii="Arial" w:hAnsi="Arial" w:cs="Arial"/>
          </w:rPr>
          <w:delText>(</w:delText>
        </w:r>
        <w:r w:rsidDel="000F4367">
          <w:rPr>
            <w:rFonts w:ascii="Arial" w:hAnsi="Arial" w:cs="Arial"/>
          </w:rPr>
          <w:delText>H</w:delText>
        </w:r>
        <w:r w:rsidRPr="00714927" w:rsidDel="000F4367">
          <w:rPr>
            <w:rFonts w:ascii="Arial" w:hAnsi="Arial" w:cs="Arial"/>
          </w:rPr>
          <w:delText>) There were no significant differences in total distance travelled</w:delText>
        </w:r>
        <w:r w:rsidDel="000F4367">
          <w:rPr>
            <w:rFonts w:ascii="Arial" w:hAnsi="Arial" w:cs="Arial"/>
          </w:rPr>
          <w:delText xml:space="preserve"> at adolescence</w:delText>
        </w:r>
        <w:r w:rsidRPr="00714927" w:rsidDel="000F4367">
          <w:rPr>
            <w:rFonts w:ascii="Arial" w:hAnsi="Arial" w:cs="Arial"/>
          </w:rPr>
          <w:delText>, suggesting that motor function did not affect Y-maze performance (WT 2401 ± 98.9 cm, MUT 2406 ± 121.0 cm, t</w:delText>
        </w:r>
        <w:r w:rsidRPr="00CE42E4" w:rsidDel="000F4367">
          <w:rPr>
            <w:rFonts w:ascii="Arial" w:hAnsi="Arial" w:cs="Arial"/>
            <w:vertAlign w:val="subscript"/>
          </w:rPr>
          <w:delText>22</w:delText>
        </w:r>
        <w:r w:rsidRPr="00714927" w:rsidDel="000F4367">
          <w:rPr>
            <w:rFonts w:ascii="Arial" w:hAnsi="Arial" w:cs="Arial"/>
          </w:rPr>
          <w:delText>=0.03281, p=0.9741</w:delText>
        </w:r>
        <w:r w:rsidDel="000F4367">
          <w:rPr>
            <w:rFonts w:ascii="Arial" w:hAnsi="Arial" w:cs="Arial"/>
          </w:rPr>
          <w:delText>).</w:delText>
        </w:r>
      </w:del>
    </w:p>
    <w:p w14:paraId="30295F17" w14:textId="35009EE1" w:rsidR="005D3001" w:rsidDel="000F4367" w:rsidRDefault="005D3001" w:rsidP="000F4367">
      <w:pPr>
        <w:spacing w:line="480" w:lineRule="auto"/>
        <w:jc w:val="thaiDistribute"/>
        <w:rPr>
          <w:del w:id="3081" w:author="Tyler Bradshaw" w:date="2020-12-05T17:32:00Z"/>
          <w:rFonts w:ascii="Arial" w:hAnsi="Arial" w:cs="Arial"/>
        </w:rPr>
        <w:pPrChange w:id="3082" w:author="Tyler Bradshaw" w:date="2020-12-05T17:32:00Z">
          <w:pPr>
            <w:spacing w:line="480" w:lineRule="auto"/>
            <w:jc w:val="thaiDistribute"/>
          </w:pPr>
        </w:pPrChange>
      </w:pPr>
      <w:del w:id="3083" w:author="Tyler Bradshaw" w:date="2020-12-05T17:32:00Z">
        <w:r w:rsidRPr="00CE42E4" w:rsidDel="000F4367">
          <w:rPr>
            <w:rFonts w:ascii="Arial" w:hAnsi="Arial" w:cs="Arial"/>
          </w:rPr>
          <w:delText xml:space="preserve">(I) No difference in distanced travelled at </w:delText>
        </w:r>
        <w:r w:rsidDel="000F4367">
          <w:rPr>
            <w:rFonts w:ascii="Arial" w:hAnsi="Arial" w:cs="Arial"/>
          </w:rPr>
          <w:delText>adulthood</w:delText>
        </w:r>
        <w:r w:rsidRPr="00B469B5" w:rsidDel="000F4367">
          <w:rPr>
            <w:rFonts w:ascii="Arial" w:hAnsi="Arial" w:cs="Arial"/>
          </w:rPr>
          <w:delText xml:space="preserve"> </w:delText>
        </w:r>
        <w:r w:rsidDel="000F4367">
          <w:rPr>
            <w:rFonts w:ascii="Arial" w:hAnsi="Arial" w:cs="Arial"/>
          </w:rPr>
          <w:delText>(</w:delText>
        </w:r>
        <w:r w:rsidRPr="00B469B5" w:rsidDel="000F4367">
          <w:rPr>
            <w:rFonts w:ascii="Arial" w:hAnsi="Arial" w:cs="Arial"/>
          </w:rPr>
          <w:delText>WT 2761 ± 111.6 cm, MUT 3124 ± 191.1 cm, t</w:delText>
        </w:r>
        <w:r w:rsidRPr="00CE42E4" w:rsidDel="000F4367">
          <w:rPr>
            <w:rFonts w:ascii="Arial" w:hAnsi="Arial" w:cs="Arial"/>
            <w:vertAlign w:val="subscript"/>
          </w:rPr>
          <w:delText>18</w:delText>
        </w:r>
        <w:r w:rsidRPr="00B469B5" w:rsidDel="000F4367">
          <w:rPr>
            <w:rFonts w:ascii="Arial" w:hAnsi="Arial" w:cs="Arial"/>
          </w:rPr>
          <w:delText xml:space="preserve">=1.638, p=0.1189). </w:delText>
        </w:r>
      </w:del>
    </w:p>
    <w:p w14:paraId="3E31CD79" w14:textId="5CB38985" w:rsidR="005D3001" w:rsidRPr="00714927" w:rsidDel="000F4367" w:rsidRDefault="005D3001" w:rsidP="000F4367">
      <w:pPr>
        <w:spacing w:line="480" w:lineRule="auto"/>
        <w:jc w:val="thaiDistribute"/>
        <w:rPr>
          <w:del w:id="3084" w:author="Tyler Bradshaw" w:date="2020-12-05T17:32:00Z"/>
          <w:rFonts w:ascii="Arial" w:hAnsi="Arial" w:cs="Arial"/>
          <w:b/>
          <w:bCs/>
        </w:rPr>
        <w:pPrChange w:id="3085" w:author="Tyler Bradshaw" w:date="2020-12-05T17:32:00Z">
          <w:pPr>
            <w:spacing w:line="480" w:lineRule="auto"/>
            <w:jc w:val="thaiDistribute"/>
          </w:pPr>
        </w:pPrChange>
      </w:pPr>
      <w:del w:id="3086" w:author="Tyler Bradshaw" w:date="2020-12-05T17:32:00Z">
        <w:r w:rsidDel="000F4367">
          <w:rPr>
            <w:rFonts w:ascii="Arial" w:hAnsi="Arial" w:cs="Arial"/>
          </w:rPr>
          <w:delText>(J)</w:delText>
        </w:r>
        <w:r w:rsidDel="000F4367">
          <w:rPr>
            <w:rFonts w:ascii="Arial" w:hAnsi="Arial" w:cs="Arial"/>
            <w:b/>
            <w:bCs/>
          </w:rPr>
          <w:delText xml:space="preserve"> </w:delText>
        </w:r>
        <w:r w:rsidRPr="00714927" w:rsidDel="000F4367">
          <w:rPr>
            <w:rFonts w:ascii="Arial" w:hAnsi="Arial" w:cs="Arial"/>
          </w:rPr>
          <w:delText xml:space="preserve">Novel object task. Mice first performed a 5-minute trial in which they were placed in an arena with two identical objects and allowed to explore freely, while their behavior was tracked with video software. Mice were returned to their home cage, and then re-introduced to the arena a half an hour later, where one of the objects had been replaced with a novel object, and their behavior was again tracked. Twenty-four hours later the same test was performed, but the novel object was replaced with another new object. </w:delText>
        </w:r>
      </w:del>
    </w:p>
    <w:p w14:paraId="17A47151" w14:textId="38BFD8FB" w:rsidR="005D3001" w:rsidDel="000F4367" w:rsidRDefault="005D3001" w:rsidP="000F4367">
      <w:pPr>
        <w:spacing w:line="480" w:lineRule="auto"/>
        <w:jc w:val="thaiDistribute"/>
        <w:rPr>
          <w:del w:id="3087" w:author="Tyler Bradshaw" w:date="2020-12-05T17:32:00Z"/>
          <w:rFonts w:ascii="Arial" w:hAnsi="Arial" w:cs="Arial"/>
        </w:rPr>
        <w:pPrChange w:id="3088" w:author="Tyler Bradshaw" w:date="2020-12-05T17:32:00Z">
          <w:pPr>
            <w:spacing w:line="480" w:lineRule="auto"/>
            <w:jc w:val="thaiDistribute"/>
          </w:pPr>
        </w:pPrChange>
      </w:pPr>
      <w:del w:id="3089" w:author="Tyler Bradshaw" w:date="2020-12-05T17:32:00Z">
        <w:r w:rsidRPr="00714927" w:rsidDel="000F4367">
          <w:rPr>
            <w:rFonts w:ascii="Arial" w:hAnsi="Arial" w:cs="Arial"/>
          </w:rPr>
          <w:delText>(</w:delText>
        </w:r>
        <w:r w:rsidDel="000F4367">
          <w:rPr>
            <w:rFonts w:ascii="Arial" w:hAnsi="Arial" w:cs="Arial"/>
          </w:rPr>
          <w:delText>K</w:delText>
        </w:r>
        <w:r w:rsidRPr="00714927" w:rsidDel="000F4367">
          <w:rPr>
            <w:rFonts w:ascii="Arial" w:hAnsi="Arial" w:cs="Arial"/>
          </w:rPr>
          <w:delText xml:space="preserve">) Graph depicting </w:delText>
        </w:r>
        <w:r w:rsidDel="000F4367">
          <w:rPr>
            <w:rFonts w:ascii="Arial" w:hAnsi="Arial" w:cs="Arial"/>
          </w:rPr>
          <w:delText xml:space="preserve">adolescent </w:delText>
        </w:r>
        <w:r w:rsidRPr="00714927" w:rsidDel="000F4367">
          <w:rPr>
            <w:rFonts w:ascii="Arial" w:hAnsi="Arial" w:cs="Arial"/>
          </w:rPr>
          <w:delText>animals’ preference for the novel object during the three phases of the task, training (Train), short-term memory (STM), and long-term memory (LTM). No significant difference in object preference is seen between genotypes for any phase (Train WT -0.092 ± 0.065, Train MUT -0.123 ± 0.072, STM WT 0.488 ± 0.076, STM MUT 0.315 ± 0.094, LTM WT 0.479 ± 0.046, LTM MUT 0.373 ± 0.076, F</w:delText>
        </w:r>
        <w:r w:rsidRPr="00CE42E4" w:rsidDel="000F4367">
          <w:rPr>
            <w:rFonts w:ascii="Arial" w:hAnsi="Arial" w:cs="Arial"/>
            <w:vertAlign w:val="subscript"/>
          </w:rPr>
          <w:delText>1,22</w:delText>
        </w:r>
        <w:r w:rsidRPr="00714927" w:rsidDel="000F4367">
          <w:rPr>
            <w:rFonts w:ascii="Arial" w:hAnsi="Arial" w:cs="Arial"/>
          </w:rPr>
          <w:delText>=1.840, p=0.1887</w:delText>
        </w:r>
        <w:r w:rsidDel="000F4367">
          <w:rPr>
            <w:rFonts w:ascii="Arial" w:hAnsi="Arial" w:cs="Arial"/>
          </w:rPr>
          <w:delText>).</w:delText>
        </w:r>
      </w:del>
    </w:p>
    <w:p w14:paraId="1A9BDDD6" w14:textId="193C11B4" w:rsidR="005D3001" w:rsidRPr="00714927" w:rsidDel="000F4367" w:rsidRDefault="005D3001" w:rsidP="000F4367">
      <w:pPr>
        <w:spacing w:line="480" w:lineRule="auto"/>
        <w:jc w:val="thaiDistribute"/>
        <w:rPr>
          <w:del w:id="3090" w:author="Tyler Bradshaw" w:date="2020-12-05T17:32:00Z"/>
          <w:rFonts w:ascii="Arial" w:hAnsi="Arial" w:cs="Arial"/>
        </w:rPr>
        <w:pPrChange w:id="3091" w:author="Tyler Bradshaw" w:date="2020-12-05T17:32:00Z">
          <w:pPr>
            <w:spacing w:line="480" w:lineRule="auto"/>
            <w:jc w:val="thaiDistribute"/>
          </w:pPr>
        </w:pPrChange>
      </w:pPr>
      <w:del w:id="3092" w:author="Tyler Bradshaw" w:date="2020-12-05T17:32:00Z">
        <w:r w:rsidDel="000F4367">
          <w:rPr>
            <w:rFonts w:ascii="Arial" w:hAnsi="Arial" w:cs="Arial"/>
          </w:rPr>
          <w:delText xml:space="preserve">(L) </w:delText>
        </w:r>
        <w:r w:rsidRPr="00714927" w:rsidDel="000F4367">
          <w:rPr>
            <w:rFonts w:ascii="Arial" w:hAnsi="Arial" w:cs="Arial"/>
          </w:rPr>
          <w:delText xml:space="preserve">Graph depicting </w:delText>
        </w:r>
        <w:r w:rsidDel="000F4367">
          <w:rPr>
            <w:rFonts w:ascii="Arial" w:hAnsi="Arial" w:cs="Arial"/>
          </w:rPr>
          <w:delText xml:space="preserve">adult </w:delText>
        </w:r>
        <w:r w:rsidRPr="00714927" w:rsidDel="000F4367">
          <w:rPr>
            <w:rFonts w:ascii="Arial" w:hAnsi="Arial" w:cs="Arial"/>
          </w:rPr>
          <w:delText>animals’ preference for the novel object</w:delText>
        </w:r>
        <w:r w:rsidDel="000F4367">
          <w:rPr>
            <w:rFonts w:ascii="Arial" w:hAnsi="Arial" w:cs="Arial"/>
          </w:rPr>
          <w:delText>. (</w:delText>
        </w:r>
        <w:r w:rsidRPr="00714927" w:rsidDel="000F4367">
          <w:rPr>
            <w:rFonts w:ascii="Arial" w:hAnsi="Arial" w:cs="Arial"/>
          </w:rPr>
          <w:delText>Train WT -0.066 ± 0.053, Train MUT -0.130 ± 0.089, STM WT 0.416 ± 0.060, STM MUT 0.274 ± 0.096, LTM</w:delText>
        </w:r>
        <w:r w:rsidDel="000F4367">
          <w:rPr>
            <w:rFonts w:ascii="Arial" w:hAnsi="Arial" w:cs="Arial"/>
          </w:rPr>
          <w:delText xml:space="preserve"> </w:delText>
        </w:r>
        <w:r w:rsidRPr="00714927" w:rsidDel="000F4367">
          <w:rPr>
            <w:rFonts w:ascii="Arial" w:hAnsi="Arial" w:cs="Arial"/>
          </w:rPr>
          <w:delText>WT 0.316 ± 0.059, LTM MUT 0.306 ± 0.050, F</w:delText>
        </w:r>
        <w:r w:rsidRPr="00CE42E4" w:rsidDel="000F4367">
          <w:rPr>
            <w:rFonts w:ascii="Arial" w:hAnsi="Arial" w:cs="Arial"/>
            <w:vertAlign w:val="subscript"/>
          </w:rPr>
          <w:delText>1,22</w:delText>
        </w:r>
        <w:r w:rsidRPr="00714927" w:rsidDel="000F4367">
          <w:rPr>
            <w:rFonts w:ascii="Arial" w:hAnsi="Arial" w:cs="Arial"/>
          </w:rPr>
          <w:delText xml:space="preserve">=0.9735, p=0.3345). </w:delText>
        </w:r>
      </w:del>
    </w:p>
    <w:p w14:paraId="689A1110" w14:textId="3CB6055D" w:rsidR="005D3001" w:rsidDel="000F4367" w:rsidRDefault="005D3001" w:rsidP="000F4367">
      <w:pPr>
        <w:spacing w:line="480" w:lineRule="auto"/>
        <w:jc w:val="thaiDistribute"/>
        <w:rPr>
          <w:del w:id="3093" w:author="Tyler Bradshaw" w:date="2020-12-05T17:32:00Z"/>
          <w:rFonts w:ascii="Arial" w:hAnsi="Arial" w:cs="Arial"/>
        </w:rPr>
        <w:pPrChange w:id="3094" w:author="Tyler Bradshaw" w:date="2020-12-05T17:32:00Z">
          <w:pPr>
            <w:spacing w:line="480" w:lineRule="auto"/>
            <w:jc w:val="thaiDistribute"/>
          </w:pPr>
        </w:pPrChange>
      </w:pPr>
      <w:del w:id="3095" w:author="Tyler Bradshaw" w:date="2020-12-05T17:32:00Z">
        <w:r w:rsidRPr="00714927" w:rsidDel="000F4367">
          <w:rPr>
            <w:rFonts w:ascii="Arial" w:hAnsi="Arial" w:cs="Arial"/>
          </w:rPr>
          <w:delText>(</w:delText>
        </w:r>
        <w:r w:rsidDel="000F4367">
          <w:rPr>
            <w:rFonts w:ascii="Arial" w:hAnsi="Arial" w:cs="Arial"/>
          </w:rPr>
          <w:delText>M</w:delText>
        </w:r>
        <w:r w:rsidRPr="00714927" w:rsidDel="000F4367">
          <w:rPr>
            <w:rFonts w:ascii="Arial" w:hAnsi="Arial" w:cs="Arial"/>
          </w:rPr>
          <w:delText xml:space="preserve">) Graph depicting the total amount of time (in seconds) </w:delText>
        </w:r>
        <w:r w:rsidDel="000F4367">
          <w:rPr>
            <w:rFonts w:ascii="Arial" w:hAnsi="Arial" w:cs="Arial"/>
          </w:rPr>
          <w:delText xml:space="preserve">adolescent </w:delText>
        </w:r>
        <w:r w:rsidRPr="00714927" w:rsidDel="000F4367">
          <w:rPr>
            <w:rFonts w:ascii="Arial" w:hAnsi="Arial" w:cs="Arial"/>
          </w:rPr>
          <w:delText>animals spent exploring both objects in each phase of the task. No significant difference in exploration time was observed across genotypes, suggesting that genotype does not hinder object exploration (Train P44 WT 38.10 ± 2.45 s, Train P44 MUT 50.04 ± 5.44 s, STM P44 WT 55.02 ± 4.31 s, STM P44 MUT 63.60 ± 4.50 s, LTM P45 WT 46.75 ± 3.34 s, LTM P45 MUT 68.08 ± 7.54 s, F</w:delText>
        </w:r>
        <w:r w:rsidRPr="00CE42E4" w:rsidDel="000F4367">
          <w:rPr>
            <w:rFonts w:ascii="Arial" w:hAnsi="Arial" w:cs="Arial"/>
            <w:vertAlign w:val="subscript"/>
          </w:rPr>
          <w:delText>1,22</w:delText>
        </w:r>
        <w:r w:rsidRPr="00714927" w:rsidDel="000F4367">
          <w:rPr>
            <w:rFonts w:ascii="Arial" w:hAnsi="Arial" w:cs="Arial"/>
          </w:rPr>
          <w:delText>=7.373, p=0.0126</w:delText>
        </w:r>
        <w:r w:rsidDel="000F4367">
          <w:rPr>
            <w:rFonts w:ascii="Arial" w:hAnsi="Arial" w:cs="Arial"/>
          </w:rPr>
          <w:delText>).</w:delText>
        </w:r>
      </w:del>
    </w:p>
    <w:p w14:paraId="798D8719" w14:textId="16298994" w:rsidR="005D3001" w:rsidRPr="007A335B" w:rsidDel="000F4367" w:rsidRDefault="005D3001" w:rsidP="000F4367">
      <w:pPr>
        <w:spacing w:line="480" w:lineRule="auto"/>
        <w:jc w:val="thaiDistribute"/>
        <w:rPr>
          <w:del w:id="3096" w:author="Tyler Bradshaw" w:date="2020-12-05T17:32:00Z"/>
          <w:rFonts w:ascii="Arial" w:hAnsi="Arial" w:cs="Arial"/>
        </w:rPr>
        <w:pPrChange w:id="3097" w:author="Tyler Bradshaw" w:date="2020-12-05T17:32:00Z">
          <w:pPr>
            <w:spacing w:line="480" w:lineRule="auto"/>
            <w:jc w:val="thaiDistribute"/>
          </w:pPr>
        </w:pPrChange>
      </w:pPr>
      <w:del w:id="3098" w:author="Tyler Bradshaw" w:date="2020-12-05T17:32:00Z">
        <w:r w:rsidDel="000F4367">
          <w:rPr>
            <w:rFonts w:ascii="Arial" w:hAnsi="Arial" w:cs="Arial"/>
          </w:rPr>
          <w:delText>(N) Graph depicting the total time adult animals spent exploring both objects in each the task (</w:delText>
        </w:r>
        <w:r w:rsidRPr="00714927" w:rsidDel="000F4367">
          <w:rPr>
            <w:rFonts w:ascii="Arial" w:hAnsi="Arial" w:cs="Arial"/>
          </w:rPr>
          <w:delText>Train WT 39.10 ± 3.62 s, Train MUT 51.15 ± 4.91 s, STM WT 44.75 ± 4.87 s, STM MUT 49.56 ± 6.16 s, LTM WT 39.02 ± 5.29 s, LTM MUT 55.15 ± 7.34 s, F</w:delText>
        </w:r>
        <w:r w:rsidRPr="00CE42E4" w:rsidDel="000F4367">
          <w:rPr>
            <w:rFonts w:ascii="Arial" w:hAnsi="Arial" w:cs="Arial"/>
            <w:vertAlign w:val="subscript"/>
          </w:rPr>
          <w:delText>1,22</w:delText>
        </w:r>
        <w:r w:rsidRPr="00714927" w:rsidDel="000F4367">
          <w:rPr>
            <w:rFonts w:ascii="Arial" w:hAnsi="Arial" w:cs="Arial"/>
          </w:rPr>
          <w:delText>=2.936, p=0.1007).</w:delText>
        </w:r>
        <w:r w:rsidDel="000F4367">
          <w:rPr>
            <w:rFonts w:ascii="Arial" w:hAnsi="Arial" w:cs="Arial"/>
          </w:rPr>
          <w:delText xml:space="preserve"> </w:delText>
        </w:r>
        <w:r w:rsidRPr="007A335B" w:rsidDel="000F4367">
          <w:rPr>
            <w:rFonts w:ascii="Arial" w:hAnsi="Arial" w:cs="Arial"/>
          </w:rPr>
          <w:delText xml:space="preserve">For all </w:delText>
        </w:r>
        <w:r w:rsidDel="000F4367">
          <w:rPr>
            <w:rFonts w:ascii="Arial" w:hAnsi="Arial" w:cs="Arial"/>
          </w:rPr>
          <w:delText xml:space="preserve">Y-maze </w:delText>
        </w:r>
        <w:r w:rsidRPr="007A335B" w:rsidDel="000F4367">
          <w:rPr>
            <w:rFonts w:ascii="Arial" w:hAnsi="Arial" w:cs="Arial"/>
          </w:rPr>
          <w:delText xml:space="preserve">measures, WT n=14, MUT n=12. </w:delText>
        </w:r>
        <w:r w:rsidRPr="00714927" w:rsidDel="000F4367">
          <w:rPr>
            <w:rFonts w:ascii="Arial" w:hAnsi="Arial" w:cs="Arial"/>
          </w:rPr>
          <w:delText xml:space="preserve">For </w:delText>
        </w:r>
        <w:r w:rsidDel="000F4367">
          <w:rPr>
            <w:rFonts w:ascii="Arial" w:hAnsi="Arial" w:cs="Arial"/>
          </w:rPr>
          <w:delText>all novel object measures</w:delText>
        </w:r>
        <w:r w:rsidRPr="00714927" w:rsidDel="000F4367">
          <w:rPr>
            <w:rFonts w:ascii="Arial" w:hAnsi="Arial" w:cs="Arial"/>
          </w:rPr>
          <w:delText xml:space="preserve">, WT n=13, MUT n=11. </w:delText>
        </w:r>
        <w:r w:rsidRPr="007A335B" w:rsidDel="000F4367">
          <w:rPr>
            <w:rFonts w:ascii="Arial" w:hAnsi="Arial" w:cs="Arial"/>
          </w:rPr>
          <w:delText>Data reported as mean ± SEM, error bars are SEM. Two-tailed t-tests or Mann-Whitney U tests</w:delText>
        </w:r>
        <w:r w:rsidDel="000F4367">
          <w:rPr>
            <w:rFonts w:ascii="Arial" w:hAnsi="Arial" w:cs="Arial"/>
          </w:rPr>
          <w:delText xml:space="preserve"> (B-I), t</w:delText>
        </w:r>
        <w:r w:rsidRPr="00714927" w:rsidDel="000F4367">
          <w:rPr>
            <w:rFonts w:ascii="Arial" w:hAnsi="Arial" w:cs="Arial"/>
          </w:rPr>
          <w:delText>wo-way ANOVAs</w:delText>
        </w:r>
        <w:r w:rsidDel="000F4367">
          <w:rPr>
            <w:rFonts w:ascii="Arial" w:hAnsi="Arial" w:cs="Arial"/>
          </w:rPr>
          <w:delText xml:space="preserve"> (K-N)</w:delText>
        </w:r>
        <w:r w:rsidRPr="00714927" w:rsidDel="000F4367">
          <w:rPr>
            <w:rFonts w:ascii="Arial" w:hAnsi="Arial" w:cs="Arial"/>
          </w:rPr>
          <w:delText>.</w:delText>
        </w:r>
      </w:del>
    </w:p>
    <w:p w14:paraId="4584C6B0" w14:textId="528FA50B" w:rsidR="005D3001" w:rsidRPr="00714927" w:rsidDel="000F4367" w:rsidRDefault="005D3001" w:rsidP="000F4367">
      <w:pPr>
        <w:spacing w:line="480" w:lineRule="auto"/>
        <w:jc w:val="thaiDistribute"/>
        <w:rPr>
          <w:del w:id="3099" w:author="Tyler Bradshaw" w:date="2020-12-05T17:32:00Z"/>
          <w:rFonts w:ascii="Arial" w:hAnsi="Arial" w:cs="Arial"/>
        </w:rPr>
        <w:pPrChange w:id="3100" w:author="Tyler Bradshaw" w:date="2020-12-05T17:32:00Z">
          <w:pPr>
            <w:spacing w:line="480" w:lineRule="auto"/>
            <w:jc w:val="thaiDistribute"/>
          </w:pPr>
        </w:pPrChange>
      </w:pPr>
    </w:p>
    <w:p w14:paraId="11C72A7A" w14:textId="04061D48" w:rsidR="005D3001" w:rsidRPr="00714927" w:rsidDel="000F4367" w:rsidRDefault="005D3001" w:rsidP="000F4367">
      <w:pPr>
        <w:spacing w:line="480" w:lineRule="auto"/>
        <w:jc w:val="thaiDistribute"/>
        <w:rPr>
          <w:del w:id="3101" w:author="Tyler Bradshaw" w:date="2020-12-05T17:32:00Z"/>
          <w:rFonts w:ascii="Arial" w:hAnsi="Arial" w:cs="Arial"/>
          <w:b/>
          <w:bCs/>
        </w:rPr>
        <w:pPrChange w:id="3102" w:author="Tyler Bradshaw" w:date="2020-12-05T17:32:00Z">
          <w:pPr>
            <w:spacing w:line="480" w:lineRule="auto"/>
            <w:jc w:val="thaiDistribute"/>
          </w:pPr>
        </w:pPrChange>
      </w:pPr>
      <w:del w:id="3103" w:author="Tyler Bradshaw" w:date="2020-12-05T17:32:00Z">
        <w:r w:rsidRPr="00714927" w:rsidDel="000F4367">
          <w:rPr>
            <w:rFonts w:ascii="Arial" w:hAnsi="Arial" w:cs="Arial"/>
            <w:b/>
            <w:bCs/>
          </w:rPr>
          <w:delText xml:space="preserve">Figure </w:delText>
        </w:r>
        <w:r w:rsidDel="000F4367">
          <w:rPr>
            <w:rFonts w:ascii="Arial" w:hAnsi="Arial" w:cs="Arial"/>
            <w:b/>
            <w:bCs/>
          </w:rPr>
          <w:delText>6- figure supplement 2</w:delText>
        </w:r>
        <w:r w:rsidRPr="00714927" w:rsidDel="000F4367">
          <w:rPr>
            <w:rFonts w:ascii="Arial" w:hAnsi="Arial" w:cs="Arial"/>
            <w:b/>
            <w:bCs/>
          </w:rPr>
          <w:delText>.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do not have significant deficits in contextual fear memory recall, auditory perception, or tactile sensation; related to Figure </w:delText>
        </w:r>
        <w:r w:rsidDel="000F4367">
          <w:rPr>
            <w:rFonts w:ascii="Arial" w:hAnsi="Arial" w:cs="Arial"/>
            <w:b/>
            <w:bCs/>
          </w:rPr>
          <w:delText>6</w:delText>
        </w:r>
        <w:r w:rsidRPr="00714927" w:rsidDel="000F4367">
          <w:rPr>
            <w:rFonts w:ascii="Arial" w:hAnsi="Arial" w:cs="Arial"/>
            <w:b/>
            <w:bCs/>
          </w:rPr>
          <w:delText xml:space="preserve"> </w:delText>
        </w:r>
      </w:del>
    </w:p>
    <w:p w14:paraId="20B54A50" w14:textId="19343A0A" w:rsidR="005D3001" w:rsidRPr="00714927" w:rsidDel="000F4367" w:rsidRDefault="005D3001" w:rsidP="000F4367">
      <w:pPr>
        <w:spacing w:line="480" w:lineRule="auto"/>
        <w:jc w:val="thaiDistribute"/>
        <w:rPr>
          <w:del w:id="3104" w:author="Tyler Bradshaw" w:date="2020-12-05T17:32:00Z"/>
          <w:rFonts w:ascii="Arial" w:hAnsi="Arial" w:cs="Arial"/>
        </w:rPr>
        <w:pPrChange w:id="3105" w:author="Tyler Bradshaw" w:date="2020-12-05T17:32:00Z">
          <w:pPr>
            <w:spacing w:line="480" w:lineRule="auto"/>
            <w:jc w:val="thaiDistribute"/>
          </w:pPr>
        </w:pPrChange>
      </w:pPr>
      <w:del w:id="3106" w:author="Tyler Bradshaw" w:date="2020-12-05T17:32:00Z">
        <w:r w:rsidRPr="00714927" w:rsidDel="000F4367">
          <w:rPr>
            <w:rFonts w:ascii="Arial" w:hAnsi="Arial" w:cs="Arial"/>
          </w:rPr>
          <w:delText xml:space="preserve">(A) Experimental fear conditioning scheme. After acclimation, mice received a mild aversive 0.4mA footshock paired with a 2900Hz tone in a conditioning chamber. 24 hours later, the mice were placed back in the same chamber to assess freezing behavior (without footshock or tone). </w:delText>
        </w:r>
      </w:del>
    </w:p>
    <w:p w14:paraId="65F0972F" w14:textId="2739EB74" w:rsidR="005D3001" w:rsidRPr="00714927" w:rsidDel="000F4367" w:rsidRDefault="005D3001" w:rsidP="000F4367">
      <w:pPr>
        <w:spacing w:line="480" w:lineRule="auto"/>
        <w:jc w:val="thaiDistribute"/>
        <w:rPr>
          <w:del w:id="3107" w:author="Tyler Bradshaw" w:date="2020-12-05T17:32:00Z"/>
          <w:rFonts w:ascii="Arial" w:hAnsi="Arial" w:cs="Arial"/>
        </w:rPr>
        <w:pPrChange w:id="3108" w:author="Tyler Bradshaw" w:date="2020-12-05T17:32:00Z">
          <w:pPr>
            <w:spacing w:line="480" w:lineRule="auto"/>
            <w:jc w:val="thaiDistribute"/>
          </w:pPr>
        </w:pPrChange>
      </w:pPr>
      <w:del w:id="3109" w:author="Tyler Bradshaw" w:date="2020-12-05T17:32:00Z">
        <w:r w:rsidRPr="00714927" w:rsidDel="000F4367">
          <w:rPr>
            <w:rFonts w:ascii="Arial" w:hAnsi="Arial" w:cs="Arial"/>
          </w:rPr>
          <w:delText xml:space="preserve">(B) Experimental startle response setup used to assess hearing and somatosensation. Mice were placed in a plexiglass tube atop a load cell that measured startle movements in response to stimuli. </w:delText>
        </w:r>
      </w:del>
    </w:p>
    <w:p w14:paraId="59E4C1C9" w14:textId="535D111E" w:rsidR="005D3001" w:rsidRPr="00714927" w:rsidDel="000F4367" w:rsidRDefault="005D3001" w:rsidP="000F4367">
      <w:pPr>
        <w:spacing w:line="480" w:lineRule="auto"/>
        <w:jc w:val="thaiDistribute"/>
        <w:rPr>
          <w:del w:id="3110" w:author="Tyler Bradshaw" w:date="2020-12-05T17:32:00Z"/>
          <w:rFonts w:ascii="Arial" w:hAnsi="Arial" w:cs="Arial"/>
        </w:rPr>
        <w:pPrChange w:id="3111" w:author="Tyler Bradshaw" w:date="2020-12-05T17:32:00Z">
          <w:pPr>
            <w:spacing w:line="480" w:lineRule="auto"/>
            <w:jc w:val="thaiDistribute"/>
          </w:pPr>
        </w:pPrChange>
      </w:pPr>
      <w:del w:id="3112" w:author="Tyler Bradshaw" w:date="2020-12-05T17:32:00Z">
        <w:r w:rsidRPr="00714927" w:rsidDel="000F4367">
          <w:rPr>
            <w:rFonts w:ascii="Arial" w:hAnsi="Arial" w:cs="Arial"/>
          </w:rPr>
          <w:delText>(C) Line graphs of WT and MUT freezing response during the contextual memory recall task. Data represented as average freezing per genotype in 30 second time bins. The task was performed with two different cohorts for the different ages, P42 (top) and 6.5mo (bottom). Top: no significant difference in freezing at P42 (Two-way repeated measure ANOVA, Genotype effect, F</w:delText>
        </w:r>
        <w:r w:rsidRPr="00CE42E4" w:rsidDel="000F4367">
          <w:rPr>
            <w:rFonts w:ascii="Arial" w:hAnsi="Arial" w:cs="Arial"/>
            <w:vertAlign w:val="subscript"/>
          </w:rPr>
          <w:delText>1,18</w:delText>
        </w:r>
        <w:r w:rsidRPr="00714927" w:rsidDel="000F4367">
          <w:rPr>
            <w:rFonts w:ascii="Arial" w:hAnsi="Arial" w:cs="Arial"/>
          </w:rPr>
          <w:delText>=0.088, p=0.7698. Sidak’s post-hoc analysis, 30 s p=0.8388, 60 s p=0.9990, 90 s p=0.9964, 120 s p=0.3281), Bottom: no significant difference in freezing at 6.5mo (Two-way repeated measure ANOVA, Genotype effect, F</w:delText>
        </w:r>
        <w:r w:rsidRPr="00CE42E4" w:rsidDel="000F4367">
          <w:rPr>
            <w:rFonts w:ascii="Arial" w:hAnsi="Arial" w:cs="Arial"/>
            <w:vertAlign w:val="subscript"/>
          </w:rPr>
          <w:delText>1,22</w:delText>
        </w:r>
        <w:r w:rsidRPr="00714927" w:rsidDel="000F4367">
          <w:rPr>
            <w:rFonts w:ascii="Arial" w:hAnsi="Arial" w:cs="Arial"/>
          </w:rPr>
          <w:delText xml:space="preserve">= 3.723, p=0.0667. Sidak’s post-hoc analysis, 30 s p=0.8977, 60 s p=0.1636, 90 s p=0.9979, 120 s p=0.0037). </w:delText>
        </w:r>
      </w:del>
    </w:p>
    <w:p w14:paraId="37EB2273" w14:textId="5ED59538" w:rsidR="005D3001" w:rsidRPr="00714927" w:rsidDel="000F4367" w:rsidRDefault="005D3001" w:rsidP="000F4367">
      <w:pPr>
        <w:spacing w:line="480" w:lineRule="auto"/>
        <w:jc w:val="thaiDistribute"/>
        <w:rPr>
          <w:del w:id="3113" w:author="Tyler Bradshaw" w:date="2020-12-05T17:32:00Z"/>
          <w:rFonts w:ascii="Arial" w:hAnsi="Arial" w:cs="Arial"/>
        </w:rPr>
        <w:pPrChange w:id="3114" w:author="Tyler Bradshaw" w:date="2020-12-05T17:32:00Z">
          <w:pPr>
            <w:spacing w:line="480" w:lineRule="auto"/>
            <w:jc w:val="thaiDistribute"/>
          </w:pPr>
        </w:pPrChange>
      </w:pPr>
      <w:del w:id="3115" w:author="Tyler Bradshaw" w:date="2020-12-05T17:32:00Z">
        <w:r w:rsidRPr="00714927" w:rsidDel="000F4367">
          <w:rPr>
            <w:rFonts w:ascii="Arial" w:hAnsi="Arial" w:cs="Arial"/>
          </w:rPr>
          <w:delText>(D) Graphs showing the average total freezing time per animal during context exposure. Top: no significant difference is seen between WT and MUT mice at P42 (WT 34.01 ± 6.32%, MUT 36.99 ± 7.81%, t</w:delText>
        </w:r>
        <w:r w:rsidRPr="00CE42E4" w:rsidDel="000F4367">
          <w:rPr>
            <w:rFonts w:ascii="Arial" w:hAnsi="Arial" w:cs="Arial"/>
            <w:vertAlign w:val="subscript"/>
          </w:rPr>
          <w:delText>17</w:delText>
        </w:r>
        <w:r w:rsidRPr="00714927" w:rsidDel="000F4367">
          <w:rPr>
            <w:rFonts w:ascii="Arial" w:hAnsi="Arial" w:cs="Arial"/>
          </w:rPr>
          <w:delText>=2.985, p=0.7699). Bottom: no significant different is seen between genotypes at 6.5mo (WT 43.94 ± 6.00%, MUT 28.73 ± 4.80%, t</w:delText>
        </w:r>
        <w:r w:rsidRPr="00CE42E4" w:rsidDel="000F4367">
          <w:rPr>
            <w:rFonts w:ascii="Arial" w:hAnsi="Arial" w:cs="Arial"/>
            <w:vertAlign w:val="subscript"/>
          </w:rPr>
          <w:delText>21.6</w:delText>
        </w:r>
        <w:r w:rsidRPr="00714927" w:rsidDel="000F4367">
          <w:rPr>
            <w:rFonts w:ascii="Arial" w:hAnsi="Arial" w:cs="Arial"/>
          </w:rPr>
          <w:delText xml:space="preserve">=1.980, p=0.0606). </w:delText>
        </w:r>
      </w:del>
    </w:p>
    <w:p w14:paraId="529554DE" w14:textId="4654E4B8" w:rsidR="005D3001" w:rsidRPr="00714927" w:rsidDel="000F4367" w:rsidRDefault="005D3001" w:rsidP="000F4367">
      <w:pPr>
        <w:spacing w:line="480" w:lineRule="auto"/>
        <w:jc w:val="thaiDistribute"/>
        <w:rPr>
          <w:del w:id="3116" w:author="Tyler Bradshaw" w:date="2020-12-05T17:32:00Z"/>
          <w:rFonts w:ascii="Arial" w:hAnsi="Arial" w:cs="Arial"/>
        </w:rPr>
        <w:pPrChange w:id="3117" w:author="Tyler Bradshaw" w:date="2020-12-05T17:32:00Z">
          <w:pPr>
            <w:spacing w:line="480" w:lineRule="auto"/>
            <w:jc w:val="thaiDistribute"/>
          </w:pPr>
        </w:pPrChange>
      </w:pPr>
      <w:del w:id="3118" w:author="Tyler Bradshaw" w:date="2020-12-05T17:32:00Z">
        <w:r w:rsidRPr="00714927" w:rsidDel="000F4367">
          <w:rPr>
            <w:rFonts w:ascii="Arial" w:hAnsi="Arial" w:cs="Arial"/>
          </w:rPr>
          <w:delText xml:space="preserve">(E) Graphs of individual animals’ startle response to a 2900Hz tone played at 80dB. MUT mice were not significantly more reactive to the tone than WT at P50 (WT 25.96 ± 4.95, MUT 40.68 ± 5.05, U=35, p=0.2799), or at 6.5mo (WT 14.07 ± 3.27, MUT 14.85 ± 1.49, U=47, p=0.2768). </w:delText>
        </w:r>
      </w:del>
    </w:p>
    <w:p w14:paraId="45E5A03D" w14:textId="66A2958F" w:rsidR="005D3001" w:rsidRPr="00714927" w:rsidDel="000F4367" w:rsidRDefault="005D3001" w:rsidP="000F4367">
      <w:pPr>
        <w:spacing w:line="480" w:lineRule="auto"/>
        <w:jc w:val="thaiDistribute"/>
        <w:rPr>
          <w:del w:id="3119" w:author="Tyler Bradshaw" w:date="2020-12-05T17:32:00Z"/>
          <w:rFonts w:ascii="Arial" w:hAnsi="Arial" w:cs="Arial"/>
        </w:rPr>
        <w:pPrChange w:id="3120" w:author="Tyler Bradshaw" w:date="2020-12-05T17:32:00Z">
          <w:pPr>
            <w:spacing w:line="480" w:lineRule="auto"/>
            <w:jc w:val="thaiDistribute"/>
          </w:pPr>
        </w:pPrChange>
      </w:pPr>
      <w:del w:id="3121" w:author="Tyler Bradshaw" w:date="2020-12-05T17:32:00Z">
        <w:r w:rsidRPr="00714927" w:rsidDel="000F4367">
          <w:rPr>
            <w:rFonts w:ascii="Arial" w:hAnsi="Arial" w:cs="Arial"/>
          </w:rPr>
          <w:delText>(F) Graphs of individual animals’ startle response to a 0.4mA footshock. No significant difference observed between genotypes at either age (P55 WT 1527 ± 215.7, P55 MUT 1996 ± 51.0, U=28.50, p=0.0542; 6.5mo WT 1545 ± 179.5, 6.5mo MUT 1817 ± 119.1, U=47, p=0.2360). Startle response reported in arbitrary units (A.U.). For all adolescent measures: WT n=10, MUT n=10. For adult freezing measures: WT n=13, MUT n=11. For adult startle responses: WT n=13, MUT n=10. Data reported as mean ± SEM, error bars are SEM.*p&lt;0.05, **p&lt;0.01, two-way repeated measure ANOVAs (C), two-tailed t-tests (D), and Mann-Whitney U tests (E-F).</w:delText>
        </w:r>
      </w:del>
    </w:p>
    <w:p w14:paraId="15412AF7" w14:textId="06507D06" w:rsidR="005D3001" w:rsidRPr="00714927" w:rsidDel="000F4367" w:rsidRDefault="005D3001" w:rsidP="000F4367">
      <w:pPr>
        <w:spacing w:line="480" w:lineRule="auto"/>
        <w:jc w:val="thaiDistribute"/>
        <w:rPr>
          <w:del w:id="3122" w:author="Tyler Bradshaw" w:date="2020-12-05T17:32:00Z"/>
          <w:rFonts w:ascii="Arial" w:hAnsi="Arial" w:cs="Arial"/>
        </w:rPr>
        <w:pPrChange w:id="3123" w:author="Tyler Bradshaw" w:date="2020-12-05T17:32:00Z">
          <w:pPr>
            <w:spacing w:line="480" w:lineRule="auto"/>
            <w:jc w:val="thaiDistribute"/>
          </w:pPr>
        </w:pPrChange>
      </w:pPr>
    </w:p>
    <w:p w14:paraId="001A014D" w14:textId="18677D37" w:rsidR="005D3001" w:rsidRPr="00714927" w:rsidDel="000F4367" w:rsidRDefault="005D3001" w:rsidP="000F4367">
      <w:pPr>
        <w:spacing w:line="480" w:lineRule="auto"/>
        <w:jc w:val="thaiDistribute"/>
        <w:rPr>
          <w:del w:id="3124" w:author="Tyler Bradshaw" w:date="2020-12-05T17:32:00Z"/>
          <w:rFonts w:ascii="Arial" w:hAnsi="Arial" w:cs="Arial"/>
          <w:b/>
          <w:bCs/>
        </w:rPr>
        <w:pPrChange w:id="3125" w:author="Tyler Bradshaw" w:date="2020-12-05T17:32:00Z">
          <w:pPr>
            <w:spacing w:line="480" w:lineRule="auto"/>
            <w:jc w:val="thaiDistribute"/>
          </w:pPr>
        </w:pPrChange>
      </w:pPr>
      <w:del w:id="3126" w:author="Tyler Bradshaw" w:date="2020-12-05T17:32:00Z">
        <w:r w:rsidRPr="00714927" w:rsidDel="000F4367">
          <w:rPr>
            <w:rFonts w:ascii="Arial" w:hAnsi="Arial" w:cs="Arial"/>
            <w:b/>
            <w:bCs/>
          </w:rPr>
          <w:delText xml:space="preserve">Figure </w:delText>
        </w:r>
        <w:r w:rsidDel="000F4367">
          <w:rPr>
            <w:rFonts w:ascii="Arial" w:hAnsi="Arial" w:cs="Arial"/>
            <w:b/>
            <w:bCs/>
          </w:rPr>
          <w:delText>7- figure supplement 1</w:delText>
        </w:r>
        <w:r w:rsidRPr="00714927" w:rsidDel="000F4367">
          <w:rPr>
            <w:rFonts w:ascii="Arial" w:hAnsi="Arial" w:cs="Arial"/>
            <w:b/>
            <w:bCs/>
          </w:rPr>
          <w:delText>. Progressive gait changes in SWIP</w:delText>
        </w:r>
        <w:r w:rsidRPr="00CE42E4" w:rsidDel="000F4367">
          <w:rPr>
            <w:rFonts w:ascii="Arial" w:hAnsi="Arial" w:cs="Arial"/>
            <w:b/>
            <w:bCs/>
            <w:vertAlign w:val="superscript"/>
          </w:rPr>
          <w:delText>P1019R</w:delText>
        </w:r>
        <w:r w:rsidRPr="00714927" w:rsidDel="000F4367">
          <w:rPr>
            <w:rFonts w:ascii="Arial" w:hAnsi="Arial" w:cs="Arial"/>
            <w:b/>
            <w:bCs/>
          </w:rPr>
          <w:delText xml:space="preserve"> mutant mice are not restricted to rear limbs; related to Figure </w:delText>
        </w:r>
        <w:r w:rsidDel="000F4367">
          <w:rPr>
            <w:rFonts w:ascii="Arial" w:hAnsi="Arial" w:cs="Arial"/>
            <w:b/>
            <w:bCs/>
          </w:rPr>
          <w:delText>7</w:delText>
        </w:r>
      </w:del>
    </w:p>
    <w:p w14:paraId="00B0A9F6" w14:textId="25CFAC62" w:rsidR="005D3001" w:rsidRPr="00714927" w:rsidDel="000F4367" w:rsidRDefault="005D3001" w:rsidP="000F4367">
      <w:pPr>
        <w:spacing w:line="480" w:lineRule="auto"/>
        <w:jc w:val="thaiDistribute"/>
        <w:rPr>
          <w:del w:id="3127" w:author="Tyler Bradshaw" w:date="2020-12-05T17:32:00Z"/>
          <w:rFonts w:ascii="Arial" w:hAnsi="Arial" w:cs="Arial"/>
        </w:rPr>
        <w:pPrChange w:id="3128" w:author="Tyler Bradshaw" w:date="2020-12-05T17:32:00Z">
          <w:pPr>
            <w:spacing w:line="480" w:lineRule="auto"/>
            <w:jc w:val="thaiDistribute"/>
          </w:pPr>
        </w:pPrChange>
      </w:pPr>
      <w:del w:id="3129" w:author="Tyler Bradshaw" w:date="2020-12-05T17:32:00Z">
        <w:r w:rsidRPr="00714927" w:rsidDel="000F4367">
          <w:rPr>
            <w:rFonts w:ascii="Arial" w:hAnsi="Arial" w:cs="Arial"/>
          </w:rPr>
          <w:delText>(A) Graph of average swing time per stride for front limbs. At P45 (top), there is no significant difference in front swing time (WT 177.5 ± 10.9 ms, MUT 175.3 ± 8.7 ms, t</w:delText>
        </w:r>
        <w:r w:rsidRPr="00CE42E4" w:rsidDel="000F4367">
          <w:rPr>
            <w:rFonts w:ascii="Arial" w:hAnsi="Arial" w:cs="Arial"/>
            <w:vertAlign w:val="subscript"/>
          </w:rPr>
          <w:delText>24</w:delText>
        </w:r>
        <w:r w:rsidRPr="00714927" w:rsidDel="000F4367">
          <w:rPr>
            <w:rFonts w:ascii="Arial" w:hAnsi="Arial" w:cs="Arial"/>
          </w:rPr>
          <w:delText>=0.1569, p=0.8766). At 5.5 mo (bottom), MUT mice take significantly longer to swing their forelimbs (WT 178.6 ± 6.2 ms, MUT 206.3 ± 7.2 ms, t</w:delText>
        </w:r>
        <w:r w:rsidRPr="00CE42E4" w:rsidDel="000F4367">
          <w:rPr>
            <w:rFonts w:ascii="Arial" w:hAnsi="Arial" w:cs="Arial"/>
            <w:vertAlign w:val="subscript"/>
          </w:rPr>
          <w:delText>21.4</w:delText>
        </w:r>
        <w:r w:rsidRPr="00714927" w:rsidDel="000F4367">
          <w:rPr>
            <w:rFonts w:ascii="Arial" w:hAnsi="Arial" w:cs="Arial"/>
          </w:rPr>
          <w:delText xml:space="preserve">=2.927, p=0.0079). </w:delText>
        </w:r>
      </w:del>
    </w:p>
    <w:p w14:paraId="147504AF" w14:textId="2827E6EA" w:rsidR="005D3001" w:rsidRPr="00714927" w:rsidDel="000F4367" w:rsidRDefault="005D3001" w:rsidP="000F4367">
      <w:pPr>
        <w:spacing w:line="480" w:lineRule="auto"/>
        <w:jc w:val="thaiDistribute"/>
        <w:rPr>
          <w:del w:id="3130" w:author="Tyler Bradshaw" w:date="2020-12-05T17:32:00Z"/>
          <w:rFonts w:ascii="Arial" w:hAnsi="Arial" w:cs="Arial"/>
        </w:rPr>
        <w:pPrChange w:id="3131" w:author="Tyler Bradshaw" w:date="2020-12-05T17:32:00Z">
          <w:pPr>
            <w:spacing w:line="480" w:lineRule="auto"/>
            <w:jc w:val="thaiDistribute"/>
          </w:pPr>
        </w:pPrChange>
      </w:pPr>
      <w:del w:id="3132" w:author="Tyler Bradshaw" w:date="2020-12-05T17:32:00Z">
        <w:r w:rsidRPr="00714927" w:rsidDel="000F4367">
          <w:rPr>
            <w:rFonts w:ascii="Arial" w:hAnsi="Arial" w:cs="Arial"/>
          </w:rPr>
          <w:delText>(B) Graph of average stride length for front limbs. At P45 (top), there is no difference in WT and MUT stride length (WT 57.0 ± 0.9 mm, MUT 59.2 ± 1.4 mm, U=68, p=0.2800). At 5.5mo (bottom), MUT mice take significantly longer strides with their forelimbs (WT 60.0 ± 0.6 mm, MUT 63.7 ± 0.9 mm, t</w:delText>
        </w:r>
        <w:r w:rsidRPr="00CE42E4" w:rsidDel="000F4367">
          <w:rPr>
            <w:rFonts w:ascii="Arial" w:hAnsi="Arial" w:cs="Arial"/>
            <w:vertAlign w:val="subscript"/>
          </w:rPr>
          <w:delText>17</w:delText>
        </w:r>
        <w:r w:rsidRPr="00714927" w:rsidDel="000F4367">
          <w:rPr>
            <w:rFonts w:ascii="Arial" w:hAnsi="Arial" w:cs="Arial"/>
          </w:rPr>
          <w:delText xml:space="preserve">=3.545, p=0.0024). </w:delText>
        </w:r>
      </w:del>
    </w:p>
    <w:p w14:paraId="684165E8" w14:textId="0C5BE773" w:rsidR="005D3001" w:rsidRPr="00714927" w:rsidDel="000F4367" w:rsidRDefault="005D3001" w:rsidP="000F4367">
      <w:pPr>
        <w:spacing w:line="480" w:lineRule="auto"/>
        <w:jc w:val="thaiDistribute"/>
        <w:rPr>
          <w:del w:id="3133" w:author="Tyler Bradshaw" w:date="2020-12-05T17:32:00Z"/>
          <w:rFonts w:ascii="Arial" w:hAnsi="Arial" w:cs="Arial"/>
        </w:rPr>
        <w:pPrChange w:id="3134" w:author="Tyler Bradshaw" w:date="2020-12-05T17:32:00Z">
          <w:pPr>
            <w:spacing w:line="480" w:lineRule="auto"/>
            <w:jc w:val="thaiDistribute"/>
          </w:pPr>
        </w:pPrChange>
      </w:pPr>
      <w:del w:id="3135" w:author="Tyler Bradshaw" w:date="2020-12-05T17:32:00Z">
        <w:r w:rsidRPr="00714927" w:rsidDel="000F4367">
          <w:rPr>
            <w:rFonts w:ascii="Arial" w:hAnsi="Arial" w:cs="Arial"/>
          </w:rPr>
          <w:delText>(C)</w:delText>
        </w:r>
        <w:r w:rsidDel="000F4367">
          <w:rPr>
            <w:rFonts w:ascii="Arial" w:hAnsi="Arial" w:cs="Arial"/>
          </w:rPr>
          <w:delText xml:space="preserve"> </w:delText>
        </w:r>
        <w:r w:rsidRPr="00714927" w:rsidDel="000F4367">
          <w:rPr>
            <w:rFonts w:ascii="Arial" w:hAnsi="Arial" w:cs="Arial"/>
          </w:rPr>
          <w:delText>Graph of average homolateral coupling, the fraction of a reference foot’s stride when its ipsilateral foot starts its stride. At P45, there is no significant difference in homolateral coupling (WT 0.48 ± 0.005, MUT 0.48 ± 0.004, U=90, p=0.9713), but at 5.5mo, MUT mice display decreased homolateral coupling (WT 0.48 ± 0.002, MUT 0.45 ± 0.005, t</w:delText>
        </w:r>
        <w:r w:rsidRPr="00CE42E4" w:rsidDel="000F4367">
          <w:rPr>
            <w:rFonts w:ascii="Arial" w:hAnsi="Arial" w:cs="Arial"/>
            <w:vertAlign w:val="subscript"/>
          </w:rPr>
          <w:delText>13.5</w:delText>
        </w:r>
        <w:r w:rsidRPr="00714927" w:rsidDel="000F4367">
          <w:rPr>
            <w:rFonts w:ascii="Arial" w:hAnsi="Arial" w:cs="Arial"/>
          </w:rPr>
          <w:delText xml:space="preserve">=3.469, p=0.0039). </w:delText>
        </w:r>
      </w:del>
    </w:p>
    <w:p w14:paraId="2FEF5A83" w14:textId="07B4E595" w:rsidR="005D3001" w:rsidRPr="00714927" w:rsidDel="000F4367" w:rsidRDefault="005D3001" w:rsidP="000F4367">
      <w:pPr>
        <w:spacing w:line="480" w:lineRule="auto"/>
        <w:jc w:val="thaiDistribute"/>
        <w:rPr>
          <w:del w:id="3136" w:author="Tyler Bradshaw" w:date="2020-12-05T17:32:00Z"/>
          <w:rFonts w:ascii="Arial" w:hAnsi="Arial" w:cs="Arial"/>
        </w:rPr>
        <w:pPrChange w:id="3137" w:author="Tyler Bradshaw" w:date="2020-12-05T17:32:00Z">
          <w:pPr>
            <w:spacing w:line="480" w:lineRule="auto"/>
            <w:jc w:val="thaiDistribute"/>
          </w:pPr>
        </w:pPrChange>
      </w:pPr>
      <w:del w:id="3138" w:author="Tyler Bradshaw" w:date="2020-12-05T17:32:00Z">
        <w:r w:rsidRPr="00714927" w:rsidDel="000F4367">
          <w:rPr>
            <w:rFonts w:ascii="Arial" w:hAnsi="Arial" w:cs="Arial"/>
          </w:rPr>
          <w:delText>(D) Graph of average track width between front limbs. At P45 (top), there is a significantly narrower front track width in MUT compared to WT (WT 16.99 ± 0.15 mm, MUT 15.12 ± 0.33 mm, t17=5.192, p&lt;0.0001). This difference persists into adulthood at 5.5mo (WT 19.36 ± 0.23 mm, MUT 16.74 ± 0.46 mm, t</w:delText>
        </w:r>
        <w:r w:rsidRPr="00CE42E4" w:rsidDel="000F4367">
          <w:rPr>
            <w:rFonts w:ascii="Arial" w:hAnsi="Arial" w:cs="Arial"/>
            <w:vertAlign w:val="subscript"/>
          </w:rPr>
          <w:delText>15</w:delText>
        </w:r>
        <w:r w:rsidRPr="00714927" w:rsidDel="000F4367">
          <w:rPr>
            <w:rFonts w:ascii="Arial" w:hAnsi="Arial" w:cs="Arial"/>
          </w:rPr>
          <w:delText xml:space="preserve">=5.055, p=0.0001). </w:delText>
        </w:r>
      </w:del>
    </w:p>
    <w:p w14:paraId="0C701648" w14:textId="4E1C5F1D" w:rsidR="005D3001" w:rsidRPr="00714927" w:rsidDel="000F4367" w:rsidRDefault="005D3001" w:rsidP="000F4367">
      <w:pPr>
        <w:spacing w:line="480" w:lineRule="auto"/>
        <w:jc w:val="thaiDistribute"/>
        <w:rPr>
          <w:del w:id="3139" w:author="Tyler Bradshaw" w:date="2020-12-05T17:32:00Z"/>
          <w:rFonts w:ascii="Arial" w:hAnsi="Arial" w:cs="Arial"/>
        </w:rPr>
        <w:pPrChange w:id="3140" w:author="Tyler Bradshaw" w:date="2020-12-05T17:32:00Z">
          <w:pPr>
            <w:spacing w:line="480" w:lineRule="auto"/>
            <w:jc w:val="thaiDistribute"/>
          </w:pPr>
        </w:pPrChange>
      </w:pPr>
      <w:del w:id="3141" w:author="Tyler Bradshaw" w:date="2020-12-05T17:32:00Z">
        <w:r w:rsidRPr="00714927" w:rsidDel="000F4367">
          <w:rPr>
            <w:rFonts w:ascii="Arial" w:hAnsi="Arial" w:cs="Arial"/>
          </w:rPr>
          <w:delText>(E) Graph of average track width between rear limbs. At P45 (top), there is no difference in WT and MUT rear track widths (WT 29.58 ± 0.51 mm, MUT 28.77 ± 0.36 mm, t</w:delText>
        </w:r>
        <w:r w:rsidRPr="00CE42E4" w:rsidDel="000F4367">
          <w:rPr>
            <w:rFonts w:ascii="Arial" w:hAnsi="Arial" w:cs="Arial"/>
            <w:vertAlign w:val="subscript"/>
          </w:rPr>
          <w:delText>23</w:delText>
        </w:r>
        <w:r w:rsidRPr="00714927" w:rsidDel="000F4367">
          <w:rPr>
            <w:rFonts w:ascii="Arial" w:hAnsi="Arial" w:cs="Arial"/>
          </w:rPr>
          <w:delText>=1.292, p=0.2091). At 5.5mo (bottom), mutants display significantly narrower rear track widths (WT 32.59 ± 0.34 mm, MUT 30.01 ± 0.46 mm, t</w:delText>
        </w:r>
        <w:r w:rsidRPr="00CE42E4" w:rsidDel="000F4367">
          <w:rPr>
            <w:rFonts w:ascii="Arial" w:hAnsi="Arial" w:cs="Arial"/>
            <w:vertAlign w:val="subscript"/>
          </w:rPr>
          <w:delText>19.4</w:delText>
        </w:r>
        <w:r w:rsidRPr="00714927" w:rsidDel="000F4367">
          <w:rPr>
            <w:rFonts w:ascii="Arial" w:hAnsi="Arial" w:cs="Arial"/>
          </w:rPr>
          <w:delText>=4.502, p=0.0002). For P45 measures: WT n=14, MUT n=13; for 5.5mo measures: WT n=14, MUT n=11. Data reported as mean ± SEM, error bars are SEM. **p&lt;0.01, ***p&lt;0.001, ****p&lt;0.0001, two-tailed t-tests or Mann-Whitney U tests.</w:delText>
        </w:r>
      </w:del>
    </w:p>
    <w:p w14:paraId="1ABEF02E" w14:textId="3179C4A9" w:rsidR="005D3001" w:rsidRPr="005D3001" w:rsidDel="000F4367" w:rsidRDefault="005D3001" w:rsidP="000F4367">
      <w:pPr>
        <w:spacing w:line="480" w:lineRule="auto"/>
        <w:jc w:val="thaiDistribute"/>
        <w:rPr>
          <w:del w:id="3142" w:author="Tyler Bradshaw" w:date="2020-12-05T17:32:00Z"/>
          <w:rFonts w:asciiTheme="minorBidi" w:hAnsiTheme="minorBidi" w:cstheme="minorBidi"/>
          <w:b/>
          <w:bCs/>
          <w:color w:val="1D1C1D"/>
          <w:shd w:val="clear" w:color="auto" w:fill="FFFFFF"/>
        </w:rPr>
        <w:pPrChange w:id="3143" w:author="Tyler Bradshaw" w:date="2020-12-05T17:32:00Z">
          <w:pPr>
            <w:spacing w:line="480" w:lineRule="auto"/>
          </w:pPr>
        </w:pPrChange>
      </w:pPr>
    </w:p>
    <w:p w14:paraId="2B7E4AB7" w14:textId="277A5B2B" w:rsidR="000136F1" w:rsidDel="000F4367" w:rsidRDefault="000136F1" w:rsidP="000F4367">
      <w:pPr>
        <w:spacing w:line="480" w:lineRule="auto"/>
        <w:jc w:val="thaiDistribute"/>
        <w:rPr>
          <w:del w:id="3144" w:author="Tyler Bradshaw" w:date="2020-12-05T17:32:00Z"/>
          <w:rFonts w:ascii="Arial" w:hAnsi="Arial" w:cs="Arial"/>
        </w:rPr>
        <w:pPrChange w:id="3145" w:author="Tyler Bradshaw" w:date="2020-12-05T17:32:00Z">
          <w:pPr>
            <w:spacing w:line="480" w:lineRule="auto"/>
            <w:jc w:val="thaiDistribute"/>
          </w:pPr>
        </w:pPrChange>
      </w:pPr>
    </w:p>
    <w:p w14:paraId="288D47C3" w14:textId="20D6A15A" w:rsidR="00993318" w:rsidRPr="00871A74" w:rsidDel="000F4367" w:rsidRDefault="00993318" w:rsidP="000F4367">
      <w:pPr>
        <w:spacing w:line="480" w:lineRule="auto"/>
        <w:jc w:val="thaiDistribute"/>
        <w:rPr>
          <w:del w:id="3146" w:author="Tyler Bradshaw" w:date="2020-12-05T17:32:00Z"/>
          <w:rFonts w:ascii="Arial" w:hAnsi="Arial" w:cs="Arial"/>
          <w:b/>
          <w:bCs/>
        </w:rPr>
        <w:pPrChange w:id="3147" w:author="Tyler Bradshaw" w:date="2020-12-05T17:32:00Z">
          <w:pPr>
            <w:spacing w:line="480" w:lineRule="auto"/>
            <w:jc w:val="thaiDistribute"/>
          </w:pPr>
        </w:pPrChange>
      </w:pPr>
      <w:bookmarkStart w:id="3148" w:name="References"/>
      <w:del w:id="3149" w:author="Tyler Bradshaw" w:date="2020-12-05T17:32:00Z">
        <w:r w:rsidRPr="00871A74" w:rsidDel="000F4367">
          <w:rPr>
            <w:rFonts w:ascii="Arial" w:hAnsi="Arial" w:cs="Arial"/>
            <w:b/>
            <w:bCs/>
          </w:rPr>
          <w:delText>REFERENCES</w:delText>
        </w:r>
      </w:del>
    </w:p>
    <w:bookmarkEnd w:id="3148"/>
    <w:p w14:paraId="2D5337D7" w14:textId="791D290E" w:rsidR="00702768" w:rsidRPr="00702768" w:rsidDel="000F4367" w:rsidRDefault="00993318" w:rsidP="000F4367">
      <w:pPr>
        <w:spacing w:line="480" w:lineRule="auto"/>
        <w:jc w:val="thaiDistribute"/>
        <w:rPr>
          <w:del w:id="3150" w:author="Tyler Bradshaw" w:date="2020-12-05T17:32:00Z"/>
          <w:rFonts w:ascii="Arial" w:hAnsi="Arial" w:cs="Arial"/>
          <w:noProof/>
        </w:rPr>
        <w:pPrChange w:id="3151" w:author="Tyler Bradshaw" w:date="2020-12-05T17:32:00Z">
          <w:pPr>
            <w:widowControl w:val="0"/>
            <w:autoSpaceDE w:val="0"/>
            <w:autoSpaceDN w:val="0"/>
            <w:adjustRightInd w:val="0"/>
            <w:spacing w:line="480" w:lineRule="auto"/>
            <w:ind w:left="480" w:hanging="480"/>
          </w:pPr>
        </w:pPrChange>
      </w:pPr>
      <w:del w:id="3152" w:author="Tyler Bradshaw" w:date="2020-12-05T17:32:00Z">
        <w:r w:rsidRPr="00871A74" w:rsidDel="000F4367">
          <w:rPr>
            <w:rFonts w:ascii="Arial" w:hAnsi="Arial" w:cs="Arial"/>
            <w:b/>
            <w:bCs/>
          </w:rPr>
          <w:fldChar w:fldCharType="begin" w:fldLock="1"/>
        </w:r>
        <w:r w:rsidRPr="00871A74" w:rsidDel="000F4367">
          <w:rPr>
            <w:rFonts w:ascii="Arial" w:hAnsi="Arial" w:cs="Arial"/>
            <w:b/>
            <w:bCs/>
          </w:rPr>
          <w:delInstrText xml:space="preserve">ADDIN Mendeley Bibliography CSL_BIBLIOGRAPHY </w:delInstrText>
        </w:r>
        <w:r w:rsidRPr="00871A74" w:rsidDel="000F4367">
          <w:rPr>
            <w:rFonts w:ascii="Arial" w:hAnsi="Arial" w:cs="Arial"/>
            <w:b/>
            <w:bCs/>
          </w:rPr>
          <w:fldChar w:fldCharType="separate"/>
        </w:r>
        <w:r w:rsidR="00702768" w:rsidRPr="00702768" w:rsidDel="000F4367">
          <w:rPr>
            <w:rFonts w:ascii="Arial" w:hAnsi="Arial" w:cs="Arial"/>
            <w:noProof/>
          </w:rPr>
          <w:delText xml:space="preserve">Alekhina O, Burstein F, Billadeau D. 2017. Cellular function of WASP family proteins at a glance. </w:delText>
        </w:r>
        <w:r w:rsidR="00702768" w:rsidRPr="00702768" w:rsidDel="000F4367">
          <w:rPr>
            <w:rFonts w:ascii="Arial" w:hAnsi="Arial" w:cs="Arial"/>
            <w:i/>
            <w:iCs/>
            <w:noProof/>
          </w:rPr>
          <w:delText>J Cell Sci</w:delText>
        </w:r>
        <w:r w:rsidR="00702768" w:rsidRPr="00702768" w:rsidDel="000F4367">
          <w:rPr>
            <w:rFonts w:ascii="Arial" w:hAnsi="Arial" w:cs="Arial"/>
            <w:noProof/>
          </w:rPr>
          <w:delText xml:space="preserve"> </w:delText>
        </w:r>
        <w:r w:rsidR="00702768" w:rsidRPr="00702768" w:rsidDel="000F4367">
          <w:rPr>
            <w:rFonts w:ascii="Arial" w:hAnsi="Arial" w:cs="Arial"/>
            <w:b/>
            <w:bCs/>
            <w:noProof/>
          </w:rPr>
          <w:delText>130</w:delText>
        </w:r>
        <w:r w:rsidR="00702768" w:rsidRPr="00702768" w:rsidDel="000F4367">
          <w:rPr>
            <w:rFonts w:ascii="Arial" w:hAnsi="Arial" w:cs="Arial"/>
            <w:noProof/>
          </w:rPr>
          <w:delText>:2235–2241. doi:10.1242/jcs.199570</w:delText>
        </w:r>
      </w:del>
    </w:p>
    <w:p w14:paraId="6C91F1D1" w14:textId="6A1E75B7" w:rsidR="00702768" w:rsidRPr="00702768" w:rsidDel="000F4367" w:rsidRDefault="00702768" w:rsidP="000F4367">
      <w:pPr>
        <w:spacing w:line="480" w:lineRule="auto"/>
        <w:jc w:val="thaiDistribute"/>
        <w:rPr>
          <w:del w:id="3153" w:author="Tyler Bradshaw" w:date="2020-12-05T17:32:00Z"/>
          <w:rFonts w:ascii="Arial" w:hAnsi="Arial" w:cs="Arial"/>
          <w:noProof/>
        </w:rPr>
        <w:pPrChange w:id="3154" w:author="Tyler Bradshaw" w:date="2020-12-05T17:32:00Z">
          <w:pPr>
            <w:widowControl w:val="0"/>
            <w:autoSpaceDE w:val="0"/>
            <w:autoSpaceDN w:val="0"/>
            <w:adjustRightInd w:val="0"/>
            <w:spacing w:line="480" w:lineRule="auto"/>
            <w:ind w:left="480" w:hanging="480"/>
          </w:pPr>
        </w:pPrChange>
      </w:pPr>
      <w:del w:id="3155" w:author="Tyler Bradshaw" w:date="2020-12-05T17:32:00Z">
        <w:r w:rsidRPr="00702768" w:rsidDel="000F4367">
          <w:rPr>
            <w:rFonts w:ascii="Arial" w:hAnsi="Arial" w:cs="Arial"/>
            <w:noProof/>
          </w:rPr>
          <w:delText xml:space="preserve">Assoum M, Bruel AL, Crenshaw ML, Delanne J, Wentzensen IM, McWalter K, Dent KM, Vitobello A, Kuentz P, Thevenon J, Duffourd Y, Thauvin-Robinet C, Faivre L. 2020. Novel KIAA1033/WASHC4 mutations in three patients with syndromic intellectual disability and a review of the literature. </w:delText>
        </w:r>
        <w:r w:rsidRPr="00702768" w:rsidDel="000F4367">
          <w:rPr>
            <w:rFonts w:ascii="Arial" w:hAnsi="Arial" w:cs="Arial"/>
            <w:i/>
            <w:iCs/>
            <w:noProof/>
          </w:rPr>
          <w:delText>Am J Med Genet Part A</w:delText>
        </w:r>
        <w:r w:rsidRPr="00702768" w:rsidDel="000F4367">
          <w:rPr>
            <w:rFonts w:ascii="Arial" w:hAnsi="Arial" w:cs="Arial"/>
            <w:noProof/>
          </w:rPr>
          <w:delText xml:space="preserve"> </w:delText>
        </w:r>
        <w:r w:rsidRPr="00702768" w:rsidDel="000F4367">
          <w:rPr>
            <w:rFonts w:ascii="Arial" w:hAnsi="Arial" w:cs="Arial"/>
            <w:b/>
            <w:bCs/>
            <w:noProof/>
          </w:rPr>
          <w:delText>182</w:delText>
        </w:r>
        <w:r w:rsidRPr="00702768" w:rsidDel="000F4367">
          <w:rPr>
            <w:rFonts w:ascii="Arial" w:hAnsi="Arial" w:cs="Arial"/>
            <w:noProof/>
          </w:rPr>
          <w:delText>:792–797. doi:10.1002/ajmg.a.61487</w:delText>
        </w:r>
      </w:del>
    </w:p>
    <w:p w14:paraId="35F6E067" w14:textId="594EEA91" w:rsidR="00702768" w:rsidRPr="00702768" w:rsidDel="000F4367" w:rsidRDefault="00702768" w:rsidP="000F4367">
      <w:pPr>
        <w:spacing w:line="480" w:lineRule="auto"/>
        <w:jc w:val="thaiDistribute"/>
        <w:rPr>
          <w:del w:id="3156" w:author="Tyler Bradshaw" w:date="2020-12-05T17:32:00Z"/>
          <w:rFonts w:ascii="Arial" w:hAnsi="Arial" w:cs="Arial"/>
          <w:noProof/>
        </w:rPr>
        <w:pPrChange w:id="3157" w:author="Tyler Bradshaw" w:date="2020-12-05T17:32:00Z">
          <w:pPr>
            <w:widowControl w:val="0"/>
            <w:autoSpaceDE w:val="0"/>
            <w:autoSpaceDN w:val="0"/>
            <w:adjustRightInd w:val="0"/>
            <w:spacing w:line="480" w:lineRule="auto"/>
            <w:ind w:left="480" w:hanging="480"/>
          </w:pPr>
        </w:pPrChange>
      </w:pPr>
      <w:del w:id="3158" w:author="Tyler Bradshaw" w:date="2020-12-05T17:32:00Z">
        <w:r w:rsidRPr="00702768" w:rsidDel="000F4367">
          <w:rPr>
            <w:rFonts w:ascii="Arial" w:hAnsi="Arial" w:cs="Arial"/>
            <w:noProof/>
          </w:rPr>
          <w:delText xml:space="preserve">Baker M, Mackenzie IR, Pickering-Brown SM, Gass J, Rademakers R, Lindholm C, Snowden J, Adamson J, Sadovnick AD, Rollinson S, Cannon A, Dwosh E, Neary D, Melquist S, Richardson A, Dickson D, Berger Z, Eriksen J, Robinson T, Zehr C, Dickey CA, Crook R, McGowan E, Mann D, Boeve B, Feldman H, Hutton M. 2006. Mutations in progranulin cause tau-negative frontotemporal dementia linked to chromosome 17. </w:delText>
        </w:r>
        <w:r w:rsidRPr="00702768" w:rsidDel="000F4367">
          <w:rPr>
            <w:rFonts w:ascii="Arial" w:hAnsi="Arial" w:cs="Arial"/>
            <w:i/>
            <w:iCs/>
            <w:noProof/>
          </w:rPr>
          <w:delText>Nature</w:delText>
        </w:r>
        <w:r w:rsidRPr="00702768" w:rsidDel="000F4367">
          <w:rPr>
            <w:rFonts w:ascii="Arial" w:hAnsi="Arial" w:cs="Arial"/>
            <w:noProof/>
          </w:rPr>
          <w:delText xml:space="preserve"> </w:delText>
        </w:r>
        <w:r w:rsidRPr="00702768" w:rsidDel="000F4367">
          <w:rPr>
            <w:rFonts w:ascii="Arial" w:hAnsi="Arial" w:cs="Arial"/>
            <w:b/>
            <w:bCs/>
            <w:noProof/>
          </w:rPr>
          <w:delText>442</w:delText>
        </w:r>
        <w:r w:rsidRPr="00702768" w:rsidDel="000F4367">
          <w:rPr>
            <w:rFonts w:ascii="Arial" w:hAnsi="Arial" w:cs="Arial"/>
            <w:noProof/>
          </w:rPr>
          <w:delText>:916–919. doi:10.1038/nature05016</w:delText>
        </w:r>
      </w:del>
    </w:p>
    <w:p w14:paraId="5B0BA476" w14:textId="3FAC423C" w:rsidR="00702768" w:rsidRPr="00702768" w:rsidDel="000F4367" w:rsidRDefault="00702768" w:rsidP="000F4367">
      <w:pPr>
        <w:spacing w:line="480" w:lineRule="auto"/>
        <w:jc w:val="thaiDistribute"/>
        <w:rPr>
          <w:del w:id="3159" w:author="Tyler Bradshaw" w:date="2020-12-05T17:32:00Z"/>
          <w:rFonts w:ascii="Arial" w:hAnsi="Arial" w:cs="Arial"/>
          <w:noProof/>
        </w:rPr>
        <w:pPrChange w:id="3160" w:author="Tyler Bradshaw" w:date="2020-12-05T17:32:00Z">
          <w:pPr>
            <w:widowControl w:val="0"/>
            <w:autoSpaceDE w:val="0"/>
            <w:autoSpaceDN w:val="0"/>
            <w:adjustRightInd w:val="0"/>
            <w:spacing w:line="480" w:lineRule="auto"/>
            <w:ind w:left="480" w:hanging="480"/>
          </w:pPr>
        </w:pPrChange>
      </w:pPr>
      <w:del w:id="3161" w:author="Tyler Bradshaw" w:date="2020-12-05T17:32:00Z">
        <w:r w:rsidRPr="00702768" w:rsidDel="000F4367">
          <w:rPr>
            <w:rFonts w:ascii="Arial" w:hAnsi="Arial" w:cs="Arial"/>
            <w:noProof/>
          </w:rPr>
          <w:delText xml:space="preserve">Barnett MW, Watson RF, Vitalis T, Porter K, Komiyama NH, Stoney PN, Gillingwater TH, Grant SGN, Kind PC. 2006. Synaptic Ras GTPase activating protein regulates pattern formation in the trigeminal system of mice. </w:delText>
        </w:r>
        <w:r w:rsidRPr="00702768" w:rsidDel="000F4367">
          <w:rPr>
            <w:rFonts w:ascii="Arial" w:hAnsi="Arial" w:cs="Arial"/>
            <w:i/>
            <w:iCs/>
            <w:noProof/>
          </w:rPr>
          <w:delText>J Neurosci</w:delText>
        </w:r>
        <w:r w:rsidRPr="00702768" w:rsidDel="000F4367">
          <w:rPr>
            <w:rFonts w:ascii="Arial" w:hAnsi="Arial" w:cs="Arial"/>
            <w:noProof/>
          </w:rPr>
          <w:delText xml:space="preserve"> </w:delText>
        </w:r>
        <w:r w:rsidRPr="00702768" w:rsidDel="000F4367">
          <w:rPr>
            <w:rFonts w:ascii="Arial" w:hAnsi="Arial" w:cs="Arial"/>
            <w:b/>
            <w:bCs/>
            <w:noProof/>
          </w:rPr>
          <w:delText>26</w:delText>
        </w:r>
        <w:r w:rsidRPr="00702768" w:rsidDel="000F4367">
          <w:rPr>
            <w:rFonts w:ascii="Arial" w:hAnsi="Arial" w:cs="Arial"/>
            <w:noProof/>
          </w:rPr>
          <w:delText>:1355–1365. doi:10.1523/JNEUROSCI.3164-05.2006</w:delText>
        </w:r>
      </w:del>
    </w:p>
    <w:p w14:paraId="68B122EC" w14:textId="266398D4" w:rsidR="00702768" w:rsidRPr="00702768" w:rsidDel="000F4367" w:rsidRDefault="00702768" w:rsidP="000F4367">
      <w:pPr>
        <w:spacing w:line="480" w:lineRule="auto"/>
        <w:jc w:val="thaiDistribute"/>
        <w:rPr>
          <w:del w:id="3162" w:author="Tyler Bradshaw" w:date="2020-12-05T17:32:00Z"/>
          <w:rFonts w:ascii="Arial" w:hAnsi="Arial" w:cs="Arial"/>
          <w:noProof/>
        </w:rPr>
        <w:pPrChange w:id="3163" w:author="Tyler Bradshaw" w:date="2020-12-05T17:32:00Z">
          <w:pPr>
            <w:widowControl w:val="0"/>
            <w:autoSpaceDE w:val="0"/>
            <w:autoSpaceDN w:val="0"/>
            <w:adjustRightInd w:val="0"/>
            <w:spacing w:line="480" w:lineRule="auto"/>
            <w:ind w:left="480" w:hanging="480"/>
          </w:pPr>
        </w:pPrChange>
      </w:pPr>
      <w:del w:id="3164" w:author="Tyler Bradshaw" w:date="2020-12-05T17:32:00Z">
        <w:r w:rsidRPr="00702768" w:rsidDel="000F4367">
          <w:rPr>
            <w:rFonts w:ascii="Arial" w:hAnsi="Arial" w:cs="Arial"/>
            <w:noProof/>
          </w:rPr>
          <w:delText xml:space="preserve">Bartels AK, Göttert S, Desel C, Schäfer M, Krossa S, Scheidig AJ, Grötzinger J, Lorenzen I. 2019. KDEL receptor 1 contributes to cell surface association of protein disulfide isomerases. </w:delText>
        </w:r>
        <w:r w:rsidRPr="00702768" w:rsidDel="000F4367">
          <w:rPr>
            <w:rFonts w:ascii="Arial" w:hAnsi="Arial" w:cs="Arial"/>
            <w:i/>
            <w:iCs/>
            <w:noProof/>
          </w:rPr>
          <w:delText>Cell Physiol Biochem</w:delText>
        </w:r>
        <w:r w:rsidRPr="00702768" w:rsidDel="000F4367">
          <w:rPr>
            <w:rFonts w:ascii="Arial" w:hAnsi="Arial" w:cs="Arial"/>
            <w:noProof/>
          </w:rPr>
          <w:delText xml:space="preserve"> </w:delText>
        </w:r>
        <w:r w:rsidRPr="00702768" w:rsidDel="000F4367">
          <w:rPr>
            <w:rFonts w:ascii="Arial" w:hAnsi="Arial" w:cs="Arial"/>
            <w:b/>
            <w:bCs/>
            <w:noProof/>
          </w:rPr>
          <w:delText>52</w:delText>
        </w:r>
        <w:r w:rsidRPr="00702768" w:rsidDel="000F4367">
          <w:rPr>
            <w:rFonts w:ascii="Arial" w:hAnsi="Arial" w:cs="Arial"/>
            <w:noProof/>
          </w:rPr>
          <w:delText>:850–868. doi:10.33594/000000059</w:delText>
        </w:r>
      </w:del>
    </w:p>
    <w:p w14:paraId="6E95B2B0" w14:textId="066C6464" w:rsidR="00702768" w:rsidRPr="00702768" w:rsidDel="000F4367" w:rsidRDefault="00702768" w:rsidP="000F4367">
      <w:pPr>
        <w:spacing w:line="480" w:lineRule="auto"/>
        <w:jc w:val="thaiDistribute"/>
        <w:rPr>
          <w:del w:id="3165" w:author="Tyler Bradshaw" w:date="2020-12-05T17:32:00Z"/>
          <w:rFonts w:ascii="Arial" w:hAnsi="Arial" w:cs="Arial"/>
          <w:noProof/>
        </w:rPr>
        <w:pPrChange w:id="3166" w:author="Tyler Bradshaw" w:date="2020-12-05T17:32:00Z">
          <w:pPr>
            <w:widowControl w:val="0"/>
            <w:autoSpaceDE w:val="0"/>
            <w:autoSpaceDN w:val="0"/>
            <w:adjustRightInd w:val="0"/>
            <w:spacing w:line="480" w:lineRule="auto"/>
            <w:ind w:left="480" w:hanging="480"/>
          </w:pPr>
        </w:pPrChange>
      </w:pPr>
      <w:del w:id="3167" w:author="Tyler Bradshaw" w:date="2020-12-05T17:32:00Z">
        <w:r w:rsidRPr="00702768" w:rsidDel="000F4367">
          <w:rPr>
            <w:rFonts w:ascii="Arial" w:hAnsi="Arial" w:cs="Arial"/>
            <w:noProof/>
          </w:rPr>
          <w:delText xml:space="preserve">Bartuzi P, Billadeau DD, Favier R, Rong S, Dekker D, Fedoseienko A, Fieten H, Wijers M, Levels JH, Huijkman N, Kloosterhuis N, Van Der Molen H, Brufau G, Groen AK, Elliott AM, Kuivenhoven JA, Plecko B, Grangl G, McGaughran J, Horton JD, Burstein E, Hofker MH, Van De Sluis B. 2016. CCC- and WASH-mediated endosomal sorting of LDLR is required for normal clearance of circulating LDL.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7</w:delText>
        </w:r>
        <w:r w:rsidRPr="00702768" w:rsidDel="000F4367">
          <w:rPr>
            <w:rFonts w:ascii="Arial" w:hAnsi="Arial" w:cs="Arial"/>
            <w:noProof/>
          </w:rPr>
          <w:delText>. doi:10.1038/ncomms10961</w:delText>
        </w:r>
      </w:del>
    </w:p>
    <w:p w14:paraId="7FF50CE9" w14:textId="77B0C241" w:rsidR="00702768" w:rsidRPr="00702768" w:rsidDel="000F4367" w:rsidRDefault="00702768" w:rsidP="000F4367">
      <w:pPr>
        <w:spacing w:line="480" w:lineRule="auto"/>
        <w:jc w:val="thaiDistribute"/>
        <w:rPr>
          <w:del w:id="3168" w:author="Tyler Bradshaw" w:date="2020-12-05T17:32:00Z"/>
          <w:rFonts w:ascii="Arial" w:hAnsi="Arial" w:cs="Arial"/>
          <w:noProof/>
        </w:rPr>
        <w:pPrChange w:id="3169" w:author="Tyler Bradshaw" w:date="2020-12-05T17:32:00Z">
          <w:pPr>
            <w:widowControl w:val="0"/>
            <w:autoSpaceDE w:val="0"/>
            <w:autoSpaceDN w:val="0"/>
            <w:adjustRightInd w:val="0"/>
            <w:spacing w:line="480" w:lineRule="auto"/>
            <w:ind w:left="480" w:hanging="480"/>
          </w:pPr>
        </w:pPrChange>
      </w:pPr>
      <w:del w:id="3170" w:author="Tyler Bradshaw" w:date="2020-12-05T17:32:00Z">
        <w:r w:rsidRPr="00702768" w:rsidDel="000F4367">
          <w:rPr>
            <w:rFonts w:ascii="Arial" w:hAnsi="Arial" w:cs="Arial"/>
            <w:noProof/>
          </w:rPr>
          <w:delText xml:space="preserve">Beare JE, Morehouse JR, Devries WH, Enzmann GU, Burke DA, Magnuson DSK, Whittemore SR. 2009. Gait analysis in normal and spinal contused mice using the treadscan system. </w:delText>
        </w:r>
        <w:r w:rsidRPr="00702768" w:rsidDel="000F4367">
          <w:rPr>
            <w:rFonts w:ascii="Arial" w:hAnsi="Arial" w:cs="Arial"/>
            <w:i/>
            <w:iCs/>
            <w:noProof/>
          </w:rPr>
          <w:delText>J Neurotrauma</w:delText>
        </w:r>
        <w:r w:rsidRPr="00702768" w:rsidDel="000F4367">
          <w:rPr>
            <w:rFonts w:ascii="Arial" w:hAnsi="Arial" w:cs="Arial"/>
            <w:noProof/>
          </w:rPr>
          <w:delText xml:space="preserve"> </w:delText>
        </w:r>
        <w:r w:rsidRPr="00702768" w:rsidDel="000F4367">
          <w:rPr>
            <w:rFonts w:ascii="Arial" w:hAnsi="Arial" w:cs="Arial"/>
            <w:b/>
            <w:bCs/>
            <w:noProof/>
          </w:rPr>
          <w:delText>26</w:delText>
        </w:r>
        <w:r w:rsidRPr="00702768" w:rsidDel="000F4367">
          <w:rPr>
            <w:rFonts w:ascii="Arial" w:hAnsi="Arial" w:cs="Arial"/>
            <w:noProof/>
          </w:rPr>
          <w:delText>:2045–2056. doi:10.1089/neu.2009.0914</w:delText>
        </w:r>
      </w:del>
    </w:p>
    <w:p w14:paraId="76FD33F6" w14:textId="3ED03ADA" w:rsidR="00702768" w:rsidRPr="00702768" w:rsidDel="000F4367" w:rsidRDefault="00702768" w:rsidP="000F4367">
      <w:pPr>
        <w:spacing w:line="480" w:lineRule="auto"/>
        <w:jc w:val="thaiDistribute"/>
        <w:rPr>
          <w:del w:id="3171" w:author="Tyler Bradshaw" w:date="2020-12-05T17:32:00Z"/>
          <w:rFonts w:ascii="Arial" w:hAnsi="Arial" w:cs="Arial"/>
          <w:noProof/>
        </w:rPr>
        <w:pPrChange w:id="3172" w:author="Tyler Bradshaw" w:date="2020-12-05T17:32:00Z">
          <w:pPr>
            <w:widowControl w:val="0"/>
            <w:autoSpaceDE w:val="0"/>
            <w:autoSpaceDN w:val="0"/>
            <w:adjustRightInd w:val="0"/>
            <w:spacing w:line="480" w:lineRule="auto"/>
            <w:ind w:left="480" w:hanging="480"/>
          </w:pPr>
        </w:pPrChange>
      </w:pPr>
      <w:del w:id="3173" w:author="Tyler Bradshaw" w:date="2020-12-05T17:32:00Z">
        <w:r w:rsidRPr="00702768" w:rsidDel="000F4367">
          <w:rPr>
            <w:rFonts w:ascii="Arial" w:hAnsi="Arial" w:cs="Arial"/>
            <w:noProof/>
          </w:rPr>
          <w:delText xml:space="preserve">Benjamini Y, Hochberg Y. 1995. Benjamini Y, Hochberg Y. Controlling the False Discovery Rate: A Practical and Powerful Approach to Multiple Testing. J. R. Stat. Soc. Ser. B. 1995:p. 289--300. </w:delText>
        </w:r>
        <w:r w:rsidRPr="00702768" w:rsidDel="000F4367">
          <w:rPr>
            <w:rFonts w:ascii="Arial" w:hAnsi="Arial" w:cs="Arial"/>
            <w:i/>
            <w:iCs/>
            <w:noProof/>
          </w:rPr>
          <w:delText>J R Stat Soc B</w:delText>
        </w:r>
        <w:r w:rsidRPr="00702768" w:rsidDel="000F4367">
          <w:rPr>
            <w:rFonts w:ascii="Arial" w:hAnsi="Arial" w:cs="Arial"/>
            <w:noProof/>
          </w:rPr>
          <w:delText>.</w:delText>
        </w:r>
      </w:del>
    </w:p>
    <w:p w14:paraId="6ABF652B" w14:textId="1B4E9F2B" w:rsidR="00702768" w:rsidRPr="00702768" w:rsidDel="000F4367" w:rsidRDefault="00702768" w:rsidP="000F4367">
      <w:pPr>
        <w:spacing w:line="480" w:lineRule="auto"/>
        <w:jc w:val="thaiDistribute"/>
        <w:rPr>
          <w:del w:id="3174" w:author="Tyler Bradshaw" w:date="2020-12-05T17:32:00Z"/>
          <w:rFonts w:ascii="Arial" w:hAnsi="Arial" w:cs="Arial"/>
          <w:noProof/>
        </w:rPr>
        <w:pPrChange w:id="3175" w:author="Tyler Bradshaw" w:date="2020-12-05T17:32:00Z">
          <w:pPr>
            <w:widowControl w:val="0"/>
            <w:autoSpaceDE w:val="0"/>
            <w:autoSpaceDN w:val="0"/>
            <w:adjustRightInd w:val="0"/>
            <w:spacing w:line="480" w:lineRule="auto"/>
            <w:ind w:left="480" w:hanging="480"/>
          </w:pPr>
        </w:pPrChange>
      </w:pPr>
      <w:del w:id="3176" w:author="Tyler Bradshaw" w:date="2020-12-05T17:32:00Z">
        <w:r w:rsidRPr="00702768" w:rsidDel="000F4367">
          <w:rPr>
            <w:rFonts w:ascii="Arial" w:hAnsi="Arial" w:cs="Arial"/>
            <w:noProof/>
          </w:rPr>
          <w:delText xml:space="preserve">Billadeau DD, Jia D, Rosen MK, Gomez TS, Umetani J, Metlagel Z, Otwinowski Z. 2010. WASH and WAVE actin regulators of the Wiskott-Aldrich syndrome protein (WASP) family are controlled by analogous structurally related complexes. </w:delText>
        </w:r>
        <w:r w:rsidRPr="00702768" w:rsidDel="000F4367">
          <w:rPr>
            <w:rFonts w:ascii="Arial" w:hAnsi="Arial" w:cs="Arial"/>
            <w:i/>
            <w:iCs/>
            <w:noProof/>
          </w:rPr>
          <w:delText>Proc Natl Acad Sci</w:delText>
        </w:r>
        <w:r w:rsidRPr="00702768" w:rsidDel="000F4367">
          <w:rPr>
            <w:rFonts w:ascii="Arial" w:hAnsi="Arial" w:cs="Arial"/>
            <w:noProof/>
          </w:rPr>
          <w:delText>. doi:10.1073/pnas.0913293107</w:delText>
        </w:r>
      </w:del>
    </w:p>
    <w:p w14:paraId="4B9905C0" w14:textId="488225D8" w:rsidR="00702768" w:rsidRPr="00702768" w:rsidDel="000F4367" w:rsidRDefault="00702768" w:rsidP="000F4367">
      <w:pPr>
        <w:spacing w:line="480" w:lineRule="auto"/>
        <w:jc w:val="thaiDistribute"/>
        <w:rPr>
          <w:del w:id="3177" w:author="Tyler Bradshaw" w:date="2020-12-05T17:32:00Z"/>
          <w:rFonts w:ascii="Arial" w:hAnsi="Arial" w:cs="Arial"/>
          <w:noProof/>
        </w:rPr>
        <w:pPrChange w:id="3178" w:author="Tyler Bradshaw" w:date="2020-12-05T17:32:00Z">
          <w:pPr>
            <w:widowControl w:val="0"/>
            <w:autoSpaceDE w:val="0"/>
            <w:autoSpaceDN w:val="0"/>
            <w:adjustRightInd w:val="0"/>
            <w:spacing w:line="480" w:lineRule="auto"/>
            <w:ind w:left="480" w:hanging="480"/>
          </w:pPr>
        </w:pPrChange>
      </w:pPr>
      <w:del w:id="3179" w:author="Tyler Bradshaw" w:date="2020-12-05T17:32:00Z">
        <w:r w:rsidRPr="00702768" w:rsidDel="000F4367">
          <w:rPr>
            <w:rFonts w:ascii="Arial" w:hAnsi="Arial" w:cs="Arial"/>
            <w:noProof/>
          </w:rPr>
          <w:delText xml:space="preserve">Binda CS, Nakamura Y, Henley JM, Wilkinson KA. 2019. Sorting nexin 27 rescues neuroligin 2 from lysosomal degradation to control inhibitory synapse number. </w:delText>
        </w:r>
        <w:r w:rsidRPr="00702768" w:rsidDel="000F4367">
          <w:rPr>
            <w:rFonts w:ascii="Arial" w:hAnsi="Arial" w:cs="Arial"/>
            <w:i/>
            <w:iCs/>
            <w:noProof/>
          </w:rPr>
          <w:delText>Biochem J</w:delText>
        </w:r>
        <w:r w:rsidRPr="00702768" w:rsidDel="000F4367">
          <w:rPr>
            <w:rFonts w:ascii="Arial" w:hAnsi="Arial" w:cs="Arial"/>
            <w:noProof/>
          </w:rPr>
          <w:delText xml:space="preserve"> </w:delText>
        </w:r>
        <w:r w:rsidRPr="00702768" w:rsidDel="000F4367">
          <w:rPr>
            <w:rFonts w:ascii="Arial" w:hAnsi="Arial" w:cs="Arial"/>
            <w:b/>
            <w:bCs/>
            <w:noProof/>
          </w:rPr>
          <w:delText>476</w:delText>
        </w:r>
        <w:r w:rsidRPr="00702768" w:rsidDel="000F4367">
          <w:rPr>
            <w:rFonts w:ascii="Arial" w:hAnsi="Arial" w:cs="Arial"/>
            <w:noProof/>
          </w:rPr>
          <w:delText>:293–306. doi:10.1042/BCJ20180504</w:delText>
        </w:r>
      </w:del>
    </w:p>
    <w:p w14:paraId="487E7C81" w14:textId="5FD2FFBF" w:rsidR="00702768" w:rsidRPr="00702768" w:rsidDel="000F4367" w:rsidRDefault="00702768" w:rsidP="000F4367">
      <w:pPr>
        <w:spacing w:line="480" w:lineRule="auto"/>
        <w:jc w:val="thaiDistribute"/>
        <w:rPr>
          <w:del w:id="3180" w:author="Tyler Bradshaw" w:date="2020-12-05T17:32:00Z"/>
          <w:rFonts w:ascii="Arial" w:hAnsi="Arial" w:cs="Arial"/>
          <w:noProof/>
        </w:rPr>
        <w:pPrChange w:id="3181" w:author="Tyler Bradshaw" w:date="2020-12-05T17:32:00Z">
          <w:pPr>
            <w:widowControl w:val="0"/>
            <w:autoSpaceDE w:val="0"/>
            <w:autoSpaceDN w:val="0"/>
            <w:adjustRightInd w:val="0"/>
            <w:spacing w:line="480" w:lineRule="auto"/>
            <w:ind w:left="480" w:hanging="480"/>
          </w:pPr>
        </w:pPrChange>
      </w:pPr>
      <w:del w:id="3182" w:author="Tyler Bradshaw" w:date="2020-12-05T17:32:00Z">
        <w:r w:rsidRPr="00702768" w:rsidDel="000F4367">
          <w:rPr>
            <w:rFonts w:ascii="Arial" w:hAnsi="Arial" w:cs="Arial"/>
            <w:noProof/>
          </w:rPr>
          <w:delText xml:space="preserve">Blackstone C, O’Kane CJ, Reid E. 2011. Hereditary spastic paraplegias: Membrane traffic and the motor pathway. </w:delText>
        </w:r>
        <w:r w:rsidRPr="00702768" w:rsidDel="000F4367">
          <w:rPr>
            <w:rFonts w:ascii="Arial" w:hAnsi="Arial" w:cs="Arial"/>
            <w:i/>
            <w:iCs/>
            <w:noProof/>
          </w:rPr>
          <w:delText>Nat Rev Neurosci</w:delText>
        </w:r>
        <w:r w:rsidRPr="00702768" w:rsidDel="000F4367">
          <w:rPr>
            <w:rFonts w:ascii="Arial" w:hAnsi="Arial" w:cs="Arial"/>
            <w:noProof/>
          </w:rPr>
          <w:delText>. doi:10.1038/nrn2946</w:delText>
        </w:r>
      </w:del>
    </w:p>
    <w:p w14:paraId="377B2DF7" w14:textId="411A82FB" w:rsidR="00702768" w:rsidRPr="00702768" w:rsidDel="000F4367" w:rsidRDefault="00702768" w:rsidP="000F4367">
      <w:pPr>
        <w:spacing w:line="480" w:lineRule="auto"/>
        <w:jc w:val="thaiDistribute"/>
        <w:rPr>
          <w:del w:id="3183" w:author="Tyler Bradshaw" w:date="2020-12-05T17:32:00Z"/>
          <w:rFonts w:ascii="Arial" w:hAnsi="Arial" w:cs="Arial"/>
          <w:noProof/>
        </w:rPr>
        <w:pPrChange w:id="3184" w:author="Tyler Bradshaw" w:date="2020-12-05T17:32:00Z">
          <w:pPr>
            <w:widowControl w:val="0"/>
            <w:autoSpaceDE w:val="0"/>
            <w:autoSpaceDN w:val="0"/>
            <w:adjustRightInd w:val="0"/>
            <w:spacing w:line="480" w:lineRule="auto"/>
            <w:ind w:left="480" w:hanging="480"/>
          </w:pPr>
        </w:pPrChange>
      </w:pPr>
      <w:del w:id="3185" w:author="Tyler Bradshaw" w:date="2020-12-05T17:32:00Z">
        <w:r w:rsidRPr="00702768" w:rsidDel="000F4367">
          <w:rPr>
            <w:rFonts w:ascii="Arial" w:hAnsi="Arial" w:cs="Arial"/>
            <w:noProof/>
          </w:rPr>
          <w:delText xml:space="preserve">Boassa D, Berlanga ML, Yang MA, Terada M, Hu J, Bushong EA, Hwang M, Masliah E, George JM, Ellisman MH. 2013. Mapping the subcellular distribution of α-synuclein in neurons using genetically encoded probes for correlated light and electron microscopy: Implications for Parkinson’s disease pathogenesis. </w:delText>
        </w:r>
        <w:r w:rsidRPr="00702768" w:rsidDel="000F4367">
          <w:rPr>
            <w:rFonts w:ascii="Arial" w:hAnsi="Arial" w:cs="Arial"/>
            <w:i/>
            <w:iCs/>
            <w:noProof/>
          </w:rPr>
          <w:delText>J Neurosci</w:delText>
        </w:r>
        <w:r w:rsidRPr="00702768" w:rsidDel="000F4367">
          <w:rPr>
            <w:rFonts w:ascii="Arial" w:hAnsi="Arial" w:cs="Arial"/>
            <w:noProof/>
          </w:rPr>
          <w:delText>. doi:10.1523/JNEUROSCI.2898-12.2013</w:delText>
        </w:r>
      </w:del>
    </w:p>
    <w:p w14:paraId="0B9F330D" w14:textId="4B3BA187" w:rsidR="00702768" w:rsidRPr="00702768" w:rsidDel="000F4367" w:rsidRDefault="00702768" w:rsidP="000F4367">
      <w:pPr>
        <w:spacing w:line="480" w:lineRule="auto"/>
        <w:jc w:val="thaiDistribute"/>
        <w:rPr>
          <w:del w:id="3186" w:author="Tyler Bradshaw" w:date="2020-12-05T17:32:00Z"/>
          <w:rFonts w:ascii="Arial" w:hAnsi="Arial" w:cs="Arial"/>
          <w:noProof/>
        </w:rPr>
        <w:pPrChange w:id="3187" w:author="Tyler Bradshaw" w:date="2020-12-05T17:32:00Z">
          <w:pPr>
            <w:widowControl w:val="0"/>
            <w:autoSpaceDE w:val="0"/>
            <w:autoSpaceDN w:val="0"/>
            <w:adjustRightInd w:val="0"/>
            <w:spacing w:line="480" w:lineRule="auto"/>
            <w:ind w:left="480" w:hanging="480"/>
          </w:pPr>
        </w:pPrChange>
      </w:pPr>
      <w:del w:id="3188" w:author="Tyler Bradshaw" w:date="2020-12-05T17:32:00Z">
        <w:r w:rsidRPr="00702768" w:rsidDel="000F4367">
          <w:rPr>
            <w:rFonts w:ascii="Arial" w:hAnsi="Arial" w:cs="Arial"/>
            <w:noProof/>
          </w:rPr>
          <w:delText xml:space="preserve">Boatright KM, Salvesen GS. 2003. Mechanisms of caspase activation. </w:delText>
        </w:r>
        <w:r w:rsidRPr="00702768" w:rsidDel="000F4367">
          <w:rPr>
            <w:rFonts w:ascii="Arial" w:hAnsi="Arial" w:cs="Arial"/>
            <w:i/>
            <w:iCs/>
            <w:noProof/>
          </w:rPr>
          <w:delText>Curr Opin Cell Biol</w:delText>
        </w:r>
        <w:r w:rsidRPr="00702768" w:rsidDel="000F4367">
          <w:rPr>
            <w:rFonts w:ascii="Arial" w:hAnsi="Arial" w:cs="Arial"/>
            <w:noProof/>
          </w:rPr>
          <w:delText>. doi:10.1016/j.ceb.2003.10.009</w:delText>
        </w:r>
      </w:del>
    </w:p>
    <w:p w14:paraId="757636C9" w14:textId="40E48682" w:rsidR="00702768" w:rsidRPr="00702768" w:rsidDel="000F4367" w:rsidRDefault="00702768" w:rsidP="000F4367">
      <w:pPr>
        <w:spacing w:line="480" w:lineRule="auto"/>
        <w:jc w:val="thaiDistribute"/>
        <w:rPr>
          <w:del w:id="3189" w:author="Tyler Bradshaw" w:date="2020-12-05T17:32:00Z"/>
          <w:rFonts w:ascii="Arial" w:hAnsi="Arial" w:cs="Arial"/>
          <w:noProof/>
        </w:rPr>
        <w:pPrChange w:id="3190" w:author="Tyler Bradshaw" w:date="2020-12-05T17:32:00Z">
          <w:pPr>
            <w:widowControl w:val="0"/>
            <w:autoSpaceDE w:val="0"/>
            <w:autoSpaceDN w:val="0"/>
            <w:adjustRightInd w:val="0"/>
            <w:spacing w:line="480" w:lineRule="auto"/>
            <w:ind w:left="480" w:hanging="480"/>
          </w:pPr>
        </w:pPrChange>
      </w:pPr>
      <w:del w:id="3191" w:author="Tyler Bradshaw" w:date="2020-12-05T17:32:00Z">
        <w:r w:rsidRPr="00702768" w:rsidDel="000F4367">
          <w:rPr>
            <w:rFonts w:ascii="Arial" w:hAnsi="Arial" w:cs="Arial"/>
            <w:noProof/>
          </w:rPr>
          <w:delText xml:space="preserve">Bodain D. 1965. A Suggestive Relationship of Nerve Cell RNA with Specific Synaptic Sites. </w:delText>
        </w:r>
        <w:r w:rsidRPr="00702768" w:rsidDel="000F4367">
          <w:rPr>
            <w:rFonts w:ascii="Arial" w:hAnsi="Arial" w:cs="Arial"/>
            <w:i/>
            <w:iCs/>
            <w:noProof/>
          </w:rPr>
          <w:delText>PNAS</w:delText>
        </w:r>
        <w:r w:rsidRPr="00702768" w:rsidDel="000F4367">
          <w:rPr>
            <w:rFonts w:ascii="Arial" w:hAnsi="Arial" w:cs="Arial"/>
            <w:noProof/>
          </w:rPr>
          <w:delText xml:space="preserve"> </w:delText>
        </w:r>
        <w:r w:rsidRPr="00702768" w:rsidDel="000F4367">
          <w:rPr>
            <w:rFonts w:ascii="Arial" w:hAnsi="Arial" w:cs="Arial"/>
            <w:b/>
            <w:bCs/>
            <w:noProof/>
          </w:rPr>
          <w:delText>53</w:delText>
        </w:r>
        <w:r w:rsidRPr="00702768" w:rsidDel="000F4367">
          <w:rPr>
            <w:rFonts w:ascii="Arial" w:hAnsi="Arial" w:cs="Arial"/>
            <w:noProof/>
          </w:rPr>
          <w:delText>:418–425.</w:delText>
        </w:r>
      </w:del>
    </w:p>
    <w:p w14:paraId="5320BEA5" w14:textId="229CE1B9" w:rsidR="00702768" w:rsidRPr="00702768" w:rsidDel="000F4367" w:rsidRDefault="00702768" w:rsidP="000F4367">
      <w:pPr>
        <w:spacing w:line="480" w:lineRule="auto"/>
        <w:jc w:val="thaiDistribute"/>
        <w:rPr>
          <w:del w:id="3192" w:author="Tyler Bradshaw" w:date="2020-12-05T17:32:00Z"/>
          <w:rFonts w:ascii="Arial" w:hAnsi="Arial" w:cs="Arial"/>
          <w:noProof/>
        </w:rPr>
        <w:pPrChange w:id="3193" w:author="Tyler Bradshaw" w:date="2020-12-05T17:32:00Z">
          <w:pPr>
            <w:widowControl w:val="0"/>
            <w:autoSpaceDE w:val="0"/>
            <w:autoSpaceDN w:val="0"/>
            <w:adjustRightInd w:val="0"/>
            <w:spacing w:line="480" w:lineRule="auto"/>
            <w:ind w:left="480" w:hanging="480"/>
          </w:pPr>
        </w:pPrChange>
      </w:pPr>
      <w:del w:id="3194" w:author="Tyler Bradshaw" w:date="2020-12-05T17:32:00Z">
        <w:r w:rsidRPr="00702768" w:rsidDel="000F4367">
          <w:rPr>
            <w:rFonts w:ascii="Arial" w:hAnsi="Arial" w:cs="Arial"/>
            <w:noProof/>
          </w:rPr>
          <w:delText xml:space="preserve">Brunk UT, Terman A. 2002. Lipofuscin: Mechanisms of age-related accumulation and influence on cell function. </w:delText>
        </w:r>
        <w:r w:rsidRPr="00702768" w:rsidDel="000F4367">
          <w:rPr>
            <w:rFonts w:ascii="Arial" w:hAnsi="Arial" w:cs="Arial"/>
            <w:i/>
            <w:iCs/>
            <w:noProof/>
          </w:rPr>
          <w:delText>Free Radic Biol Med</w:delText>
        </w:r>
        <w:r w:rsidRPr="00702768" w:rsidDel="000F4367">
          <w:rPr>
            <w:rFonts w:ascii="Arial" w:hAnsi="Arial" w:cs="Arial"/>
            <w:noProof/>
          </w:rPr>
          <w:delText xml:space="preserve"> </w:delText>
        </w:r>
        <w:r w:rsidRPr="00702768" w:rsidDel="000F4367">
          <w:rPr>
            <w:rFonts w:ascii="Arial" w:hAnsi="Arial" w:cs="Arial"/>
            <w:b/>
            <w:bCs/>
            <w:noProof/>
          </w:rPr>
          <w:delText>33</w:delText>
        </w:r>
        <w:r w:rsidRPr="00702768" w:rsidDel="000F4367">
          <w:rPr>
            <w:rFonts w:ascii="Arial" w:hAnsi="Arial" w:cs="Arial"/>
            <w:noProof/>
          </w:rPr>
          <w:delText>:611–619. doi:10.1016/S0891-5849(02)00959-0</w:delText>
        </w:r>
      </w:del>
    </w:p>
    <w:p w14:paraId="2A3EA313" w14:textId="65A5D101" w:rsidR="00702768" w:rsidRPr="00702768" w:rsidDel="000F4367" w:rsidRDefault="00702768" w:rsidP="000F4367">
      <w:pPr>
        <w:spacing w:line="480" w:lineRule="auto"/>
        <w:jc w:val="thaiDistribute"/>
        <w:rPr>
          <w:del w:id="3195" w:author="Tyler Bradshaw" w:date="2020-12-05T17:32:00Z"/>
          <w:rFonts w:ascii="Arial" w:hAnsi="Arial" w:cs="Arial"/>
          <w:noProof/>
        </w:rPr>
        <w:pPrChange w:id="3196" w:author="Tyler Bradshaw" w:date="2020-12-05T17:32:00Z">
          <w:pPr>
            <w:widowControl w:val="0"/>
            <w:autoSpaceDE w:val="0"/>
            <w:autoSpaceDN w:val="0"/>
            <w:adjustRightInd w:val="0"/>
            <w:spacing w:line="480" w:lineRule="auto"/>
            <w:ind w:left="480" w:hanging="480"/>
          </w:pPr>
        </w:pPrChange>
      </w:pPr>
      <w:del w:id="3197" w:author="Tyler Bradshaw" w:date="2020-12-05T17:32:00Z">
        <w:r w:rsidRPr="00702768" w:rsidDel="000F4367">
          <w:rPr>
            <w:rFonts w:ascii="Arial" w:hAnsi="Arial" w:cs="Arial"/>
            <w:noProof/>
          </w:rPr>
          <w:delText xml:space="preserve">Burré J, Sharma M, Tsetsenis T, Buchman V, Etherton MR, Südhof TC. 2010. α-Synuclein promotes SNARE-complex assembly in vivo and in vitro. </w:delText>
        </w:r>
        <w:r w:rsidRPr="00702768" w:rsidDel="000F4367">
          <w:rPr>
            <w:rFonts w:ascii="Arial" w:hAnsi="Arial" w:cs="Arial"/>
            <w:i/>
            <w:iCs/>
            <w:noProof/>
          </w:rPr>
          <w:delText>Science (80- )</w:delText>
        </w:r>
        <w:r w:rsidRPr="00702768" w:rsidDel="000F4367">
          <w:rPr>
            <w:rFonts w:ascii="Arial" w:hAnsi="Arial" w:cs="Arial"/>
            <w:noProof/>
          </w:rPr>
          <w:delText>. doi:10.1126/science.1195227</w:delText>
        </w:r>
      </w:del>
    </w:p>
    <w:p w14:paraId="4002CF4B" w14:textId="082C8079" w:rsidR="00702768" w:rsidRPr="00702768" w:rsidDel="000F4367" w:rsidRDefault="00702768" w:rsidP="000F4367">
      <w:pPr>
        <w:spacing w:line="480" w:lineRule="auto"/>
        <w:jc w:val="thaiDistribute"/>
        <w:rPr>
          <w:del w:id="3198" w:author="Tyler Bradshaw" w:date="2020-12-05T17:32:00Z"/>
          <w:rFonts w:ascii="Arial" w:hAnsi="Arial" w:cs="Arial"/>
          <w:noProof/>
        </w:rPr>
        <w:pPrChange w:id="3199" w:author="Tyler Bradshaw" w:date="2020-12-05T17:32:00Z">
          <w:pPr>
            <w:widowControl w:val="0"/>
            <w:autoSpaceDE w:val="0"/>
            <w:autoSpaceDN w:val="0"/>
            <w:adjustRightInd w:val="0"/>
            <w:spacing w:line="480" w:lineRule="auto"/>
            <w:ind w:left="480" w:hanging="480"/>
          </w:pPr>
        </w:pPrChange>
      </w:pPr>
      <w:del w:id="3200" w:author="Tyler Bradshaw" w:date="2020-12-05T17:32:00Z">
        <w:r w:rsidRPr="00702768" w:rsidDel="000F4367">
          <w:rPr>
            <w:rFonts w:ascii="Arial" w:hAnsi="Arial" w:cs="Arial"/>
            <w:noProof/>
          </w:rPr>
          <w:delText xml:space="preserve">Cai Y, Arikkath J, Yang L, Guo ML, Periyasamy P, Buch S. 2016. Interplay of endoplasmic reticulum stress and autophagy in neurodegenerative disorders. </w:delText>
        </w:r>
        <w:r w:rsidRPr="00702768" w:rsidDel="000F4367">
          <w:rPr>
            <w:rFonts w:ascii="Arial" w:hAnsi="Arial" w:cs="Arial"/>
            <w:i/>
            <w:iCs/>
            <w:noProof/>
          </w:rPr>
          <w:delText>Autophagy</w:delText>
        </w:r>
        <w:r w:rsidRPr="00702768" w:rsidDel="000F4367">
          <w:rPr>
            <w:rFonts w:ascii="Arial" w:hAnsi="Arial" w:cs="Arial"/>
            <w:noProof/>
          </w:rPr>
          <w:delText>. doi:10.1080/15548627.2015.1121360</w:delText>
        </w:r>
      </w:del>
    </w:p>
    <w:p w14:paraId="46D73D59" w14:textId="253E2B22" w:rsidR="00702768" w:rsidRPr="00702768" w:rsidDel="000F4367" w:rsidRDefault="00702768" w:rsidP="000F4367">
      <w:pPr>
        <w:spacing w:line="480" w:lineRule="auto"/>
        <w:jc w:val="thaiDistribute"/>
        <w:rPr>
          <w:del w:id="3201" w:author="Tyler Bradshaw" w:date="2020-12-05T17:32:00Z"/>
          <w:rFonts w:ascii="Arial" w:hAnsi="Arial" w:cs="Arial"/>
          <w:noProof/>
        </w:rPr>
        <w:pPrChange w:id="3202" w:author="Tyler Bradshaw" w:date="2020-12-05T17:32:00Z">
          <w:pPr>
            <w:widowControl w:val="0"/>
            <w:autoSpaceDE w:val="0"/>
            <w:autoSpaceDN w:val="0"/>
            <w:adjustRightInd w:val="0"/>
            <w:spacing w:line="480" w:lineRule="auto"/>
            <w:ind w:left="480" w:hanging="480"/>
          </w:pPr>
        </w:pPrChange>
      </w:pPr>
      <w:del w:id="3203" w:author="Tyler Bradshaw" w:date="2020-12-05T17:32:00Z">
        <w:r w:rsidRPr="00702768" w:rsidDel="000F4367">
          <w:rPr>
            <w:rFonts w:ascii="Arial" w:hAnsi="Arial" w:cs="Arial"/>
            <w:noProof/>
          </w:rPr>
          <w:delText xml:space="preserve">Calvo SE, Clauser KR, Mootha VK. 2016. MitoCarta2.0: An updated inventory of mammalian mitochondrial proteins. </w:delText>
        </w:r>
        <w:r w:rsidRPr="00702768" w:rsidDel="000F4367">
          <w:rPr>
            <w:rFonts w:ascii="Arial" w:hAnsi="Arial" w:cs="Arial"/>
            <w:i/>
            <w:iCs/>
            <w:noProof/>
          </w:rPr>
          <w:delText>Nucleic Acids Res</w:delText>
        </w:r>
        <w:r w:rsidRPr="00702768" w:rsidDel="000F4367">
          <w:rPr>
            <w:rFonts w:ascii="Arial" w:hAnsi="Arial" w:cs="Arial"/>
            <w:noProof/>
          </w:rPr>
          <w:delText>. doi:10.1093/nar/gkv1003</w:delText>
        </w:r>
      </w:del>
    </w:p>
    <w:p w14:paraId="4A5955A6" w14:textId="2F45CFE3" w:rsidR="00702768" w:rsidRPr="00702768" w:rsidDel="000F4367" w:rsidRDefault="00702768" w:rsidP="000F4367">
      <w:pPr>
        <w:spacing w:line="480" w:lineRule="auto"/>
        <w:jc w:val="thaiDistribute"/>
        <w:rPr>
          <w:del w:id="3204" w:author="Tyler Bradshaw" w:date="2020-12-05T17:32:00Z"/>
          <w:rFonts w:ascii="Arial" w:hAnsi="Arial" w:cs="Arial"/>
          <w:noProof/>
        </w:rPr>
        <w:pPrChange w:id="3205" w:author="Tyler Bradshaw" w:date="2020-12-05T17:32:00Z">
          <w:pPr>
            <w:widowControl w:val="0"/>
            <w:autoSpaceDE w:val="0"/>
            <w:autoSpaceDN w:val="0"/>
            <w:adjustRightInd w:val="0"/>
            <w:spacing w:line="480" w:lineRule="auto"/>
            <w:ind w:left="480" w:hanging="480"/>
          </w:pPr>
        </w:pPrChange>
      </w:pPr>
      <w:del w:id="3206" w:author="Tyler Bradshaw" w:date="2020-12-05T17:32:00Z">
        <w:r w:rsidRPr="00702768" w:rsidDel="000F4367">
          <w:rPr>
            <w:rFonts w:ascii="Arial" w:hAnsi="Arial" w:cs="Arial"/>
            <w:noProof/>
          </w:rPr>
          <w:delText xml:space="preserve">Carnell M, Zech T, Calaminus SD, Ura S, Hagedorn M, Johnston SA, May RC, Soldati T, Machesky LM, Insall RH. 2011. Actin polymerization driven by WASH causes V-ATPase retrieval and vesicle neutralization before exocytosis. </w:delText>
        </w:r>
        <w:r w:rsidRPr="00702768" w:rsidDel="000F4367">
          <w:rPr>
            <w:rFonts w:ascii="Arial" w:hAnsi="Arial" w:cs="Arial"/>
            <w:i/>
            <w:iCs/>
            <w:noProof/>
          </w:rPr>
          <w:delText>J Cell Biol</w:delText>
        </w:r>
        <w:r w:rsidRPr="00702768" w:rsidDel="000F4367">
          <w:rPr>
            <w:rFonts w:ascii="Arial" w:hAnsi="Arial" w:cs="Arial"/>
            <w:noProof/>
          </w:rPr>
          <w:delText xml:space="preserve"> </w:delText>
        </w:r>
        <w:r w:rsidRPr="00702768" w:rsidDel="000F4367">
          <w:rPr>
            <w:rFonts w:ascii="Arial" w:hAnsi="Arial" w:cs="Arial"/>
            <w:b/>
            <w:bCs/>
            <w:noProof/>
          </w:rPr>
          <w:delText>193</w:delText>
        </w:r>
        <w:r w:rsidRPr="00702768" w:rsidDel="000F4367">
          <w:rPr>
            <w:rFonts w:ascii="Arial" w:hAnsi="Arial" w:cs="Arial"/>
            <w:noProof/>
          </w:rPr>
          <w:delText>:831–839. doi:10.1083/jcb.201009119</w:delText>
        </w:r>
      </w:del>
    </w:p>
    <w:p w14:paraId="6037A4BC" w14:textId="35AFD728" w:rsidR="00702768" w:rsidRPr="00702768" w:rsidDel="000F4367" w:rsidRDefault="00702768" w:rsidP="000F4367">
      <w:pPr>
        <w:spacing w:line="480" w:lineRule="auto"/>
        <w:jc w:val="thaiDistribute"/>
        <w:rPr>
          <w:del w:id="3207" w:author="Tyler Bradshaw" w:date="2020-12-05T17:32:00Z"/>
          <w:rFonts w:ascii="Arial" w:hAnsi="Arial" w:cs="Arial"/>
          <w:noProof/>
        </w:rPr>
        <w:pPrChange w:id="3208" w:author="Tyler Bradshaw" w:date="2020-12-05T17:32:00Z">
          <w:pPr>
            <w:widowControl w:val="0"/>
            <w:autoSpaceDE w:val="0"/>
            <w:autoSpaceDN w:val="0"/>
            <w:adjustRightInd w:val="0"/>
            <w:spacing w:line="480" w:lineRule="auto"/>
            <w:ind w:left="480" w:hanging="480"/>
          </w:pPr>
        </w:pPrChange>
      </w:pPr>
      <w:del w:id="3209" w:author="Tyler Bradshaw" w:date="2020-12-05T17:32:00Z">
        <w:r w:rsidRPr="00702768" w:rsidDel="000F4367">
          <w:rPr>
            <w:rFonts w:ascii="Arial" w:hAnsi="Arial" w:cs="Arial"/>
            <w:noProof/>
          </w:rPr>
          <w:delText xml:space="preserve">Chen KE, Healy MD, Collins BM. 2019. Towards a molecular understanding of endosomal trafficking by Retromer and Retriever. </w:delText>
        </w:r>
        <w:r w:rsidRPr="00702768" w:rsidDel="000F4367">
          <w:rPr>
            <w:rFonts w:ascii="Arial" w:hAnsi="Arial" w:cs="Arial"/>
            <w:i/>
            <w:iCs/>
            <w:noProof/>
          </w:rPr>
          <w:delText>Traffic</w:delText>
        </w:r>
        <w:r w:rsidRPr="00702768" w:rsidDel="000F4367">
          <w:rPr>
            <w:rFonts w:ascii="Arial" w:hAnsi="Arial" w:cs="Arial"/>
            <w:noProof/>
          </w:rPr>
          <w:delText>. doi:10.1111/tra.12649</w:delText>
        </w:r>
      </w:del>
    </w:p>
    <w:p w14:paraId="51B79B8F" w14:textId="34D96B5A" w:rsidR="00702768" w:rsidRPr="00702768" w:rsidDel="000F4367" w:rsidRDefault="00702768" w:rsidP="000F4367">
      <w:pPr>
        <w:spacing w:line="480" w:lineRule="auto"/>
        <w:jc w:val="thaiDistribute"/>
        <w:rPr>
          <w:del w:id="3210" w:author="Tyler Bradshaw" w:date="2020-12-05T17:32:00Z"/>
          <w:rFonts w:ascii="Arial" w:hAnsi="Arial" w:cs="Arial"/>
          <w:noProof/>
        </w:rPr>
        <w:pPrChange w:id="3211" w:author="Tyler Bradshaw" w:date="2020-12-05T17:32:00Z">
          <w:pPr>
            <w:widowControl w:val="0"/>
            <w:autoSpaceDE w:val="0"/>
            <w:autoSpaceDN w:val="0"/>
            <w:adjustRightInd w:val="0"/>
            <w:spacing w:line="480" w:lineRule="auto"/>
            <w:ind w:left="480" w:hanging="480"/>
          </w:pPr>
        </w:pPrChange>
      </w:pPr>
      <w:del w:id="3212" w:author="Tyler Bradshaw" w:date="2020-12-05T17:32:00Z">
        <w:r w:rsidRPr="00702768" w:rsidDel="000F4367">
          <w:rPr>
            <w:rFonts w:ascii="Arial" w:hAnsi="Arial" w:cs="Arial"/>
            <w:noProof/>
          </w:rPr>
          <w:delText xml:space="preserve">Chen M, Wan Y, Ade K, Ting J, Feng G, Calakos N. 2011. Sapap3 deletion anomalously activates short-term endocannabinoid-mediated synaptic plasticity. </w:delText>
        </w:r>
        <w:r w:rsidRPr="00702768" w:rsidDel="000F4367">
          <w:rPr>
            <w:rFonts w:ascii="Arial" w:hAnsi="Arial" w:cs="Arial"/>
            <w:i/>
            <w:iCs/>
            <w:noProof/>
          </w:rPr>
          <w:delText>J Neurosci</w:delText>
        </w:r>
        <w:r w:rsidRPr="00702768" w:rsidDel="000F4367">
          <w:rPr>
            <w:rFonts w:ascii="Arial" w:hAnsi="Arial" w:cs="Arial"/>
            <w:noProof/>
          </w:rPr>
          <w:delText xml:space="preserve"> </w:delText>
        </w:r>
        <w:r w:rsidRPr="00702768" w:rsidDel="000F4367">
          <w:rPr>
            <w:rFonts w:ascii="Arial" w:hAnsi="Arial" w:cs="Arial"/>
            <w:b/>
            <w:bCs/>
            <w:noProof/>
          </w:rPr>
          <w:delText>31</w:delText>
        </w:r>
        <w:r w:rsidRPr="00702768" w:rsidDel="000F4367">
          <w:rPr>
            <w:rFonts w:ascii="Arial" w:hAnsi="Arial" w:cs="Arial"/>
            <w:noProof/>
          </w:rPr>
          <w:delText>:9563–9573. doi:10.1523/JNEUROSCI.1701-11.2011</w:delText>
        </w:r>
      </w:del>
    </w:p>
    <w:p w14:paraId="0BD79FEF" w14:textId="594464FE" w:rsidR="00702768" w:rsidRPr="00702768" w:rsidDel="000F4367" w:rsidRDefault="00702768" w:rsidP="000F4367">
      <w:pPr>
        <w:spacing w:line="480" w:lineRule="auto"/>
        <w:jc w:val="thaiDistribute"/>
        <w:rPr>
          <w:del w:id="3213" w:author="Tyler Bradshaw" w:date="2020-12-05T17:32:00Z"/>
          <w:rFonts w:ascii="Arial" w:hAnsi="Arial" w:cs="Arial"/>
          <w:noProof/>
        </w:rPr>
        <w:pPrChange w:id="3214" w:author="Tyler Bradshaw" w:date="2020-12-05T17:32:00Z">
          <w:pPr>
            <w:widowControl w:val="0"/>
            <w:autoSpaceDE w:val="0"/>
            <w:autoSpaceDN w:val="0"/>
            <w:adjustRightInd w:val="0"/>
            <w:spacing w:line="480" w:lineRule="auto"/>
            <w:ind w:left="480" w:hanging="480"/>
          </w:pPr>
        </w:pPrChange>
      </w:pPr>
      <w:del w:id="3215" w:author="Tyler Bradshaw" w:date="2020-12-05T17:32:00Z">
        <w:r w:rsidRPr="00702768" w:rsidDel="000F4367">
          <w:rPr>
            <w:rFonts w:ascii="Arial" w:hAnsi="Arial" w:cs="Arial"/>
            <w:noProof/>
          </w:rPr>
          <w:delText xml:space="preserve">Cheng XT, Xie YX, Zhou B, Huang N, Farfel-Becker T, Sheng ZH. 2018. Characterization of LAMP1-labeled nondegradative lysosomal and endocytic compartments in neurons. </w:delText>
        </w:r>
        <w:r w:rsidRPr="00702768" w:rsidDel="000F4367">
          <w:rPr>
            <w:rFonts w:ascii="Arial" w:hAnsi="Arial" w:cs="Arial"/>
            <w:i/>
            <w:iCs/>
            <w:noProof/>
          </w:rPr>
          <w:delText>J Cell Biol</w:delText>
        </w:r>
        <w:r w:rsidRPr="00702768" w:rsidDel="000F4367">
          <w:rPr>
            <w:rFonts w:ascii="Arial" w:hAnsi="Arial" w:cs="Arial"/>
            <w:noProof/>
          </w:rPr>
          <w:delText xml:space="preserve"> </w:delText>
        </w:r>
        <w:r w:rsidRPr="00702768" w:rsidDel="000F4367">
          <w:rPr>
            <w:rFonts w:ascii="Arial" w:hAnsi="Arial" w:cs="Arial"/>
            <w:b/>
            <w:bCs/>
            <w:noProof/>
          </w:rPr>
          <w:delText>217</w:delText>
        </w:r>
        <w:r w:rsidRPr="00702768" w:rsidDel="000F4367">
          <w:rPr>
            <w:rFonts w:ascii="Arial" w:hAnsi="Arial" w:cs="Arial"/>
            <w:noProof/>
          </w:rPr>
          <w:delText>:3127–3139. doi:10.1083/jcb.201711083</w:delText>
        </w:r>
      </w:del>
    </w:p>
    <w:p w14:paraId="6A1F4546" w14:textId="567BB459" w:rsidR="00702768" w:rsidRPr="00702768" w:rsidDel="000F4367" w:rsidRDefault="00702768" w:rsidP="000F4367">
      <w:pPr>
        <w:spacing w:line="480" w:lineRule="auto"/>
        <w:jc w:val="thaiDistribute"/>
        <w:rPr>
          <w:del w:id="3216" w:author="Tyler Bradshaw" w:date="2020-12-05T17:32:00Z"/>
          <w:rFonts w:ascii="Arial" w:hAnsi="Arial" w:cs="Arial"/>
          <w:noProof/>
        </w:rPr>
        <w:pPrChange w:id="3217" w:author="Tyler Bradshaw" w:date="2020-12-05T17:32:00Z">
          <w:pPr>
            <w:widowControl w:val="0"/>
            <w:autoSpaceDE w:val="0"/>
            <w:autoSpaceDN w:val="0"/>
            <w:adjustRightInd w:val="0"/>
            <w:spacing w:line="480" w:lineRule="auto"/>
            <w:ind w:left="480" w:hanging="480"/>
          </w:pPr>
        </w:pPrChange>
      </w:pPr>
      <w:del w:id="3218" w:author="Tyler Bradshaw" w:date="2020-12-05T17:32:00Z">
        <w:r w:rsidRPr="00702768" w:rsidDel="000F4367">
          <w:rPr>
            <w:rFonts w:ascii="Arial" w:hAnsi="Arial" w:cs="Arial"/>
            <w:noProof/>
          </w:rPr>
          <w:delText xml:space="preserve">Chiu SL, Diering GH, Ye B, Takamiya K, Chen CM, Jiang Y, Niranjan T, Schwartz CE, Wang T, Huganir RL. 2017. GRASP1 Regulates Synaptic Plasticity and Learning through Endosomal Recycling of AMPA Receptors. </w:delText>
        </w:r>
        <w:r w:rsidRPr="00702768" w:rsidDel="000F4367">
          <w:rPr>
            <w:rFonts w:ascii="Arial" w:hAnsi="Arial" w:cs="Arial"/>
            <w:i/>
            <w:iCs/>
            <w:noProof/>
          </w:rPr>
          <w:delText>Neuron</w:delText>
        </w:r>
        <w:r w:rsidRPr="00702768" w:rsidDel="000F4367">
          <w:rPr>
            <w:rFonts w:ascii="Arial" w:hAnsi="Arial" w:cs="Arial"/>
            <w:noProof/>
          </w:rPr>
          <w:delText xml:space="preserve"> </w:delText>
        </w:r>
        <w:r w:rsidRPr="00702768" w:rsidDel="000F4367">
          <w:rPr>
            <w:rFonts w:ascii="Arial" w:hAnsi="Arial" w:cs="Arial"/>
            <w:b/>
            <w:bCs/>
            <w:noProof/>
          </w:rPr>
          <w:delText>93</w:delText>
        </w:r>
        <w:r w:rsidRPr="00702768" w:rsidDel="000F4367">
          <w:rPr>
            <w:rFonts w:ascii="Arial" w:hAnsi="Arial" w:cs="Arial"/>
            <w:noProof/>
          </w:rPr>
          <w:delText>:1405-1419.e8. doi:10.1016/j.neuron.2017.02.031</w:delText>
        </w:r>
      </w:del>
    </w:p>
    <w:p w14:paraId="4CB18A23" w14:textId="42B01419" w:rsidR="00702768" w:rsidRPr="00702768" w:rsidDel="000F4367" w:rsidRDefault="00702768" w:rsidP="000F4367">
      <w:pPr>
        <w:spacing w:line="480" w:lineRule="auto"/>
        <w:jc w:val="thaiDistribute"/>
        <w:rPr>
          <w:del w:id="3219" w:author="Tyler Bradshaw" w:date="2020-12-05T17:32:00Z"/>
          <w:rFonts w:ascii="Arial" w:hAnsi="Arial" w:cs="Arial"/>
          <w:noProof/>
        </w:rPr>
        <w:pPrChange w:id="3220" w:author="Tyler Bradshaw" w:date="2020-12-05T17:32:00Z">
          <w:pPr>
            <w:widowControl w:val="0"/>
            <w:autoSpaceDE w:val="0"/>
            <w:autoSpaceDN w:val="0"/>
            <w:adjustRightInd w:val="0"/>
            <w:spacing w:line="480" w:lineRule="auto"/>
            <w:ind w:left="480" w:hanging="480"/>
          </w:pPr>
        </w:pPrChange>
      </w:pPr>
      <w:del w:id="3221" w:author="Tyler Bradshaw" w:date="2020-12-05T17:32:00Z">
        <w:r w:rsidRPr="00702768" w:rsidDel="000F4367">
          <w:rPr>
            <w:rFonts w:ascii="Arial" w:hAnsi="Arial" w:cs="Arial"/>
            <w:noProof/>
          </w:rPr>
          <w:delText xml:space="preserve">Clement JP, Aceti M, Creson TK, Ozkan ED, Shi Y, Reish NJ, Almonte AG, Miller BH, Wiltgen BJ, Miller CA, Xu X, Rumbaugh G. 2012. Pathogenic SYNGAP1 mutations impair cognitive development by disrupting maturation of dendritic spine synapses. </w:delText>
        </w:r>
        <w:r w:rsidRPr="00702768" w:rsidDel="000F4367">
          <w:rPr>
            <w:rFonts w:ascii="Arial" w:hAnsi="Arial" w:cs="Arial"/>
            <w:i/>
            <w:iCs/>
            <w:noProof/>
          </w:rPr>
          <w:delText>Cell</w:delText>
        </w:r>
        <w:r w:rsidRPr="00702768" w:rsidDel="000F4367">
          <w:rPr>
            <w:rFonts w:ascii="Arial" w:hAnsi="Arial" w:cs="Arial"/>
            <w:noProof/>
          </w:rPr>
          <w:delText xml:space="preserve"> </w:delText>
        </w:r>
        <w:r w:rsidRPr="00702768" w:rsidDel="000F4367">
          <w:rPr>
            <w:rFonts w:ascii="Arial" w:hAnsi="Arial" w:cs="Arial"/>
            <w:b/>
            <w:bCs/>
            <w:noProof/>
          </w:rPr>
          <w:delText>151</w:delText>
        </w:r>
        <w:r w:rsidRPr="00702768" w:rsidDel="000F4367">
          <w:rPr>
            <w:rFonts w:ascii="Arial" w:hAnsi="Arial" w:cs="Arial"/>
            <w:noProof/>
          </w:rPr>
          <w:delText>:709–723. doi:10.1016/j.cell.2012.08.045</w:delText>
        </w:r>
      </w:del>
    </w:p>
    <w:p w14:paraId="520D3648" w14:textId="29DA2B86" w:rsidR="00702768" w:rsidRPr="00702768" w:rsidDel="000F4367" w:rsidRDefault="00702768" w:rsidP="000F4367">
      <w:pPr>
        <w:spacing w:line="480" w:lineRule="auto"/>
        <w:jc w:val="thaiDistribute"/>
        <w:rPr>
          <w:del w:id="3222" w:author="Tyler Bradshaw" w:date="2020-12-05T17:32:00Z"/>
          <w:rFonts w:ascii="Arial" w:hAnsi="Arial" w:cs="Arial"/>
          <w:noProof/>
        </w:rPr>
        <w:pPrChange w:id="3223" w:author="Tyler Bradshaw" w:date="2020-12-05T17:32:00Z">
          <w:pPr>
            <w:widowControl w:val="0"/>
            <w:autoSpaceDE w:val="0"/>
            <w:autoSpaceDN w:val="0"/>
            <w:adjustRightInd w:val="0"/>
            <w:spacing w:line="480" w:lineRule="auto"/>
            <w:ind w:left="480" w:hanging="480"/>
          </w:pPr>
        </w:pPrChange>
      </w:pPr>
      <w:del w:id="3224" w:author="Tyler Bradshaw" w:date="2020-12-05T17:32:00Z">
        <w:r w:rsidRPr="00702768" w:rsidDel="000F4367">
          <w:rPr>
            <w:rFonts w:ascii="Arial" w:hAnsi="Arial" w:cs="Arial"/>
            <w:noProof/>
          </w:rPr>
          <w:delText xml:space="preserve">Connor-Robson N, Booth H, Martin JG, Gao B, Li K, Doig N, Vowles J, Browne C, Klinger L, Juhasz P, Klein C, Cowley SA, Bolam P, Hirst W, Wade-Martins R. 2019. An integrated transcriptomics and proteomics analysis reveals functional endocytic dysregulation caused by mutations in LRRK2. </w:delText>
        </w:r>
        <w:r w:rsidRPr="00702768" w:rsidDel="000F4367">
          <w:rPr>
            <w:rFonts w:ascii="Arial" w:hAnsi="Arial" w:cs="Arial"/>
            <w:i/>
            <w:iCs/>
            <w:noProof/>
          </w:rPr>
          <w:delText>Neurobiol Dis</w:delText>
        </w:r>
        <w:r w:rsidRPr="00702768" w:rsidDel="000F4367">
          <w:rPr>
            <w:rFonts w:ascii="Arial" w:hAnsi="Arial" w:cs="Arial"/>
            <w:noProof/>
          </w:rPr>
          <w:delText xml:space="preserve"> </w:delText>
        </w:r>
        <w:r w:rsidRPr="00702768" w:rsidDel="000F4367">
          <w:rPr>
            <w:rFonts w:ascii="Arial" w:hAnsi="Arial" w:cs="Arial"/>
            <w:b/>
            <w:bCs/>
            <w:noProof/>
          </w:rPr>
          <w:delText>127</w:delText>
        </w:r>
        <w:r w:rsidRPr="00702768" w:rsidDel="000F4367">
          <w:rPr>
            <w:rFonts w:ascii="Arial" w:hAnsi="Arial" w:cs="Arial"/>
            <w:noProof/>
          </w:rPr>
          <w:delText>:512–526. doi:10.1016/j.nbd.2019.04.005</w:delText>
        </w:r>
      </w:del>
    </w:p>
    <w:p w14:paraId="5FE852A1" w14:textId="273508C9" w:rsidR="00702768" w:rsidRPr="00702768" w:rsidDel="000F4367" w:rsidRDefault="00702768" w:rsidP="000F4367">
      <w:pPr>
        <w:spacing w:line="480" w:lineRule="auto"/>
        <w:jc w:val="thaiDistribute"/>
        <w:rPr>
          <w:del w:id="3225" w:author="Tyler Bradshaw" w:date="2020-12-05T17:32:00Z"/>
          <w:rFonts w:ascii="Arial" w:hAnsi="Arial" w:cs="Arial"/>
          <w:noProof/>
        </w:rPr>
        <w:pPrChange w:id="3226" w:author="Tyler Bradshaw" w:date="2020-12-05T17:32:00Z">
          <w:pPr>
            <w:widowControl w:val="0"/>
            <w:autoSpaceDE w:val="0"/>
            <w:autoSpaceDN w:val="0"/>
            <w:adjustRightInd w:val="0"/>
            <w:spacing w:line="480" w:lineRule="auto"/>
            <w:ind w:left="480" w:hanging="480"/>
          </w:pPr>
        </w:pPrChange>
      </w:pPr>
      <w:del w:id="3227" w:author="Tyler Bradshaw" w:date="2020-12-05T17:32:00Z">
        <w:r w:rsidRPr="00702768" w:rsidDel="000F4367">
          <w:rPr>
            <w:rFonts w:ascii="Arial" w:hAnsi="Arial" w:cs="Arial"/>
            <w:noProof/>
          </w:rPr>
          <w:delText xml:space="preserve">Cullen PJ, Steinberg F. 2018. To degrade or not to degrade: mechanisms and significance of endocytic recycling. </w:delText>
        </w:r>
        <w:r w:rsidRPr="00702768" w:rsidDel="000F4367">
          <w:rPr>
            <w:rFonts w:ascii="Arial" w:hAnsi="Arial" w:cs="Arial"/>
            <w:i/>
            <w:iCs/>
            <w:noProof/>
          </w:rPr>
          <w:delText>Nat Rev Mol Cell Biol</w:delText>
        </w:r>
        <w:r w:rsidRPr="00702768" w:rsidDel="000F4367">
          <w:rPr>
            <w:rFonts w:ascii="Arial" w:hAnsi="Arial" w:cs="Arial"/>
            <w:noProof/>
          </w:rPr>
          <w:delText>. doi:10.1038/s41580-018-0053-7</w:delText>
        </w:r>
      </w:del>
    </w:p>
    <w:p w14:paraId="6EB6C898" w14:textId="04C6C278" w:rsidR="00702768" w:rsidRPr="00702768" w:rsidDel="000F4367" w:rsidRDefault="00702768" w:rsidP="000F4367">
      <w:pPr>
        <w:spacing w:line="480" w:lineRule="auto"/>
        <w:jc w:val="thaiDistribute"/>
        <w:rPr>
          <w:del w:id="3228" w:author="Tyler Bradshaw" w:date="2020-12-05T17:32:00Z"/>
          <w:rFonts w:ascii="Arial" w:hAnsi="Arial" w:cs="Arial"/>
          <w:noProof/>
        </w:rPr>
        <w:pPrChange w:id="3229" w:author="Tyler Bradshaw" w:date="2020-12-05T17:32:00Z">
          <w:pPr>
            <w:widowControl w:val="0"/>
            <w:autoSpaceDE w:val="0"/>
            <w:autoSpaceDN w:val="0"/>
            <w:adjustRightInd w:val="0"/>
            <w:spacing w:line="480" w:lineRule="auto"/>
            <w:ind w:left="480" w:hanging="480"/>
          </w:pPr>
        </w:pPrChange>
      </w:pPr>
      <w:del w:id="3230" w:author="Tyler Bradshaw" w:date="2020-12-05T17:32:00Z">
        <w:r w:rsidRPr="00702768" w:rsidDel="000F4367">
          <w:rPr>
            <w:rFonts w:ascii="Arial" w:hAnsi="Arial" w:cs="Arial"/>
            <w:noProof/>
          </w:rPr>
          <w:delText xml:space="preserve">Davies AK, Itzhak DN, Edgar JR, Archuleta TL, Hirst J, Jackson LP, Robinson MS, Borner GHH. 2018. AP-4 vesicles contribute to spatial control of autophagy via RUSC-dependent peripheral delivery of ATG9A. </w:delText>
        </w:r>
        <w:r w:rsidRPr="00702768" w:rsidDel="000F4367">
          <w:rPr>
            <w:rFonts w:ascii="Arial" w:hAnsi="Arial" w:cs="Arial"/>
            <w:i/>
            <w:iCs/>
            <w:noProof/>
          </w:rPr>
          <w:delText>Nat Commun</w:delText>
        </w:r>
        <w:r w:rsidRPr="00702768" w:rsidDel="000F4367">
          <w:rPr>
            <w:rFonts w:ascii="Arial" w:hAnsi="Arial" w:cs="Arial"/>
            <w:noProof/>
          </w:rPr>
          <w:delText>. doi:10.1038/s41467-018-06172-7</w:delText>
        </w:r>
      </w:del>
    </w:p>
    <w:p w14:paraId="753A74D0" w14:textId="4E25E8A7" w:rsidR="00702768" w:rsidRPr="00702768" w:rsidDel="000F4367" w:rsidRDefault="00702768" w:rsidP="000F4367">
      <w:pPr>
        <w:spacing w:line="480" w:lineRule="auto"/>
        <w:jc w:val="thaiDistribute"/>
        <w:rPr>
          <w:del w:id="3231" w:author="Tyler Bradshaw" w:date="2020-12-05T17:32:00Z"/>
          <w:rFonts w:ascii="Arial" w:hAnsi="Arial" w:cs="Arial"/>
          <w:noProof/>
        </w:rPr>
        <w:pPrChange w:id="3232" w:author="Tyler Bradshaw" w:date="2020-12-05T17:32:00Z">
          <w:pPr>
            <w:widowControl w:val="0"/>
            <w:autoSpaceDE w:val="0"/>
            <w:autoSpaceDN w:val="0"/>
            <w:adjustRightInd w:val="0"/>
            <w:spacing w:line="480" w:lineRule="auto"/>
            <w:ind w:left="480" w:hanging="480"/>
          </w:pPr>
        </w:pPrChange>
      </w:pPr>
      <w:del w:id="3233" w:author="Tyler Bradshaw" w:date="2020-12-05T17:32:00Z">
        <w:r w:rsidRPr="00702768" w:rsidDel="000F4367">
          <w:rPr>
            <w:rFonts w:ascii="Arial" w:hAnsi="Arial" w:cs="Arial"/>
            <w:noProof/>
          </w:rPr>
          <w:delText xml:space="preserve">De Bot ST, Vermeer S, Buijsman W, Heister A, Voorendt M, Verrips A, Scheffer H, Kremer HPH, Van De Warrenburg BPC, Kamsteeg EJ. 2013. Pure adult-onset Spastic Paraplegia caused by a novel mutation in the KIAA0196 (SPG8) gene. </w:delText>
        </w:r>
        <w:r w:rsidRPr="00702768" w:rsidDel="000F4367">
          <w:rPr>
            <w:rFonts w:ascii="Arial" w:hAnsi="Arial" w:cs="Arial"/>
            <w:i/>
            <w:iCs/>
            <w:noProof/>
          </w:rPr>
          <w:delText>J Neurol</w:delText>
        </w:r>
        <w:r w:rsidRPr="00702768" w:rsidDel="000F4367">
          <w:rPr>
            <w:rFonts w:ascii="Arial" w:hAnsi="Arial" w:cs="Arial"/>
            <w:noProof/>
          </w:rPr>
          <w:delText xml:space="preserve"> </w:delText>
        </w:r>
        <w:r w:rsidRPr="00702768" w:rsidDel="000F4367">
          <w:rPr>
            <w:rFonts w:ascii="Arial" w:hAnsi="Arial" w:cs="Arial"/>
            <w:b/>
            <w:bCs/>
            <w:noProof/>
          </w:rPr>
          <w:delText>260</w:delText>
        </w:r>
        <w:r w:rsidRPr="00702768" w:rsidDel="000F4367">
          <w:rPr>
            <w:rFonts w:ascii="Arial" w:hAnsi="Arial" w:cs="Arial"/>
            <w:noProof/>
          </w:rPr>
          <w:delText>:1765–1769. doi:10.1007/s00415-013-6870-x</w:delText>
        </w:r>
      </w:del>
    </w:p>
    <w:p w14:paraId="5EA04AAB" w14:textId="0CE67F74" w:rsidR="00702768" w:rsidRPr="00702768" w:rsidDel="000F4367" w:rsidRDefault="00702768" w:rsidP="000F4367">
      <w:pPr>
        <w:spacing w:line="480" w:lineRule="auto"/>
        <w:jc w:val="thaiDistribute"/>
        <w:rPr>
          <w:del w:id="3234" w:author="Tyler Bradshaw" w:date="2020-12-05T17:32:00Z"/>
          <w:rFonts w:ascii="Arial" w:hAnsi="Arial" w:cs="Arial"/>
          <w:noProof/>
        </w:rPr>
        <w:pPrChange w:id="3235" w:author="Tyler Bradshaw" w:date="2020-12-05T17:32:00Z">
          <w:pPr>
            <w:widowControl w:val="0"/>
            <w:autoSpaceDE w:val="0"/>
            <w:autoSpaceDN w:val="0"/>
            <w:adjustRightInd w:val="0"/>
            <w:spacing w:line="480" w:lineRule="auto"/>
            <w:ind w:left="480" w:hanging="480"/>
          </w:pPr>
        </w:pPrChange>
      </w:pPr>
      <w:del w:id="3236" w:author="Tyler Bradshaw" w:date="2020-12-05T17:32:00Z">
        <w:r w:rsidRPr="00702768" w:rsidDel="000F4367">
          <w:rPr>
            <w:rFonts w:ascii="Arial" w:hAnsi="Arial" w:cs="Arial"/>
            <w:noProof/>
          </w:rPr>
          <w:delText>Del Olmo T, Lauzier A, Normandin C, Larcher R, Lecours M, Jean D, Lessard L, Steinberg F, Boisvert F-M, Jean S. 2019. APEX2</w:delText>
        </w:r>
        <w:r w:rsidRPr="00702768" w:rsidDel="000F4367">
          <w:rPr>
            <w:rFonts w:ascii="Cambria Math" w:hAnsi="Cambria Math" w:cs="Cambria Math"/>
            <w:noProof/>
          </w:rPr>
          <w:delText>‐</w:delText>
        </w:r>
        <w:r w:rsidRPr="00702768" w:rsidDel="000F4367">
          <w:rPr>
            <w:rFonts w:ascii="Arial" w:hAnsi="Arial" w:cs="Arial"/>
            <w:noProof/>
          </w:rPr>
          <w:delText>mediated RAB proximity labeling identifies a role for RAB21 in clathrin</w:delText>
        </w:r>
        <w:r w:rsidRPr="00702768" w:rsidDel="000F4367">
          <w:rPr>
            <w:rFonts w:ascii="Cambria Math" w:hAnsi="Cambria Math" w:cs="Cambria Math"/>
            <w:noProof/>
          </w:rPr>
          <w:delText>‐</w:delText>
        </w:r>
        <w:r w:rsidRPr="00702768" w:rsidDel="000F4367">
          <w:rPr>
            <w:rFonts w:ascii="Arial" w:hAnsi="Arial" w:cs="Arial"/>
            <w:noProof/>
          </w:rPr>
          <w:delText xml:space="preserve">independent cargo sorting. </w:delText>
        </w:r>
        <w:r w:rsidRPr="00702768" w:rsidDel="000F4367">
          <w:rPr>
            <w:rFonts w:ascii="Arial" w:hAnsi="Arial" w:cs="Arial"/>
            <w:i/>
            <w:iCs/>
            <w:noProof/>
          </w:rPr>
          <w:delText>EMBO Rep</w:delText>
        </w:r>
        <w:r w:rsidRPr="00702768" w:rsidDel="000F4367">
          <w:rPr>
            <w:rFonts w:ascii="Arial" w:hAnsi="Arial" w:cs="Arial"/>
            <w:noProof/>
          </w:rPr>
          <w:delText xml:space="preserve"> </w:delText>
        </w:r>
        <w:r w:rsidRPr="00702768" w:rsidDel="000F4367">
          <w:rPr>
            <w:rFonts w:ascii="Arial" w:hAnsi="Arial" w:cs="Arial"/>
            <w:b/>
            <w:bCs/>
            <w:noProof/>
          </w:rPr>
          <w:delText>20</w:delText>
        </w:r>
        <w:r w:rsidRPr="00702768" w:rsidDel="000F4367">
          <w:rPr>
            <w:rFonts w:ascii="Arial" w:hAnsi="Arial" w:cs="Arial"/>
            <w:noProof/>
          </w:rPr>
          <w:delText>. doi:10.15252/embr.201847192</w:delText>
        </w:r>
      </w:del>
    </w:p>
    <w:p w14:paraId="465D6CBE" w14:textId="78A94100" w:rsidR="00702768" w:rsidRPr="00702768" w:rsidDel="000F4367" w:rsidRDefault="00702768" w:rsidP="000F4367">
      <w:pPr>
        <w:spacing w:line="480" w:lineRule="auto"/>
        <w:jc w:val="thaiDistribute"/>
        <w:rPr>
          <w:del w:id="3237" w:author="Tyler Bradshaw" w:date="2020-12-05T17:32:00Z"/>
          <w:rFonts w:ascii="Arial" w:hAnsi="Arial" w:cs="Arial"/>
          <w:noProof/>
        </w:rPr>
        <w:pPrChange w:id="3238" w:author="Tyler Bradshaw" w:date="2020-12-05T17:32:00Z">
          <w:pPr>
            <w:widowControl w:val="0"/>
            <w:autoSpaceDE w:val="0"/>
            <w:autoSpaceDN w:val="0"/>
            <w:adjustRightInd w:val="0"/>
            <w:spacing w:line="480" w:lineRule="auto"/>
            <w:ind w:left="480" w:hanging="480"/>
          </w:pPr>
        </w:pPrChange>
      </w:pPr>
      <w:del w:id="3239" w:author="Tyler Bradshaw" w:date="2020-12-05T17:32:00Z">
        <w:r w:rsidRPr="00702768" w:rsidDel="000F4367">
          <w:rPr>
            <w:rFonts w:ascii="Arial" w:hAnsi="Arial" w:cs="Arial"/>
            <w:noProof/>
          </w:rPr>
          <w:delText xml:space="preserve">Derivery E, Gautreau A. 2010. Evolutionary conservation of the WASH complex, an actin polymerization machine involved in endosomal fission. </w:delText>
        </w:r>
        <w:r w:rsidRPr="00702768" w:rsidDel="000F4367">
          <w:rPr>
            <w:rFonts w:ascii="Arial" w:hAnsi="Arial" w:cs="Arial"/>
            <w:i/>
            <w:iCs/>
            <w:noProof/>
          </w:rPr>
          <w:delText>Commun Integr Biol</w:delText>
        </w:r>
        <w:r w:rsidRPr="00702768" w:rsidDel="000F4367">
          <w:rPr>
            <w:rFonts w:ascii="Arial" w:hAnsi="Arial" w:cs="Arial"/>
            <w:noProof/>
          </w:rPr>
          <w:delText xml:space="preserve"> </w:delText>
        </w:r>
        <w:r w:rsidRPr="00702768" w:rsidDel="000F4367">
          <w:rPr>
            <w:rFonts w:ascii="Arial" w:hAnsi="Arial" w:cs="Arial"/>
            <w:b/>
            <w:bCs/>
            <w:noProof/>
          </w:rPr>
          <w:delText>3</w:delText>
        </w:r>
        <w:r w:rsidRPr="00702768" w:rsidDel="000F4367">
          <w:rPr>
            <w:rFonts w:ascii="Arial" w:hAnsi="Arial" w:cs="Arial"/>
            <w:noProof/>
          </w:rPr>
          <w:delText>:227–230. doi:10.4161/cib.3.3.11185</w:delText>
        </w:r>
      </w:del>
    </w:p>
    <w:p w14:paraId="0921A113" w14:textId="5F10E6B5" w:rsidR="00702768" w:rsidRPr="00702768" w:rsidDel="000F4367" w:rsidRDefault="00702768" w:rsidP="000F4367">
      <w:pPr>
        <w:spacing w:line="480" w:lineRule="auto"/>
        <w:jc w:val="thaiDistribute"/>
        <w:rPr>
          <w:del w:id="3240" w:author="Tyler Bradshaw" w:date="2020-12-05T17:32:00Z"/>
          <w:rFonts w:ascii="Arial" w:hAnsi="Arial" w:cs="Arial"/>
          <w:noProof/>
        </w:rPr>
        <w:pPrChange w:id="3241" w:author="Tyler Bradshaw" w:date="2020-12-05T17:32:00Z">
          <w:pPr>
            <w:widowControl w:val="0"/>
            <w:autoSpaceDE w:val="0"/>
            <w:autoSpaceDN w:val="0"/>
            <w:adjustRightInd w:val="0"/>
            <w:spacing w:line="480" w:lineRule="auto"/>
            <w:ind w:left="480" w:hanging="480"/>
          </w:pPr>
        </w:pPrChange>
      </w:pPr>
      <w:del w:id="3242" w:author="Tyler Bradshaw" w:date="2020-12-05T17:32:00Z">
        <w:r w:rsidRPr="00702768" w:rsidDel="000F4367">
          <w:rPr>
            <w:rFonts w:ascii="Arial" w:hAnsi="Arial" w:cs="Arial"/>
            <w:noProof/>
          </w:rPr>
          <w:delText xml:space="preserve">Derivery E, Sousa C, Gautier J, Lombard B, Loew D, Gautreau A. 2009. The Arp2/3 activator WASH controls the fission of endosomes through a large multiprotein complex. </w:delText>
        </w:r>
        <w:r w:rsidRPr="00702768" w:rsidDel="000F4367">
          <w:rPr>
            <w:rFonts w:ascii="Arial" w:hAnsi="Arial" w:cs="Arial"/>
            <w:i/>
            <w:iCs/>
            <w:noProof/>
          </w:rPr>
          <w:delText>Dev Cell</w:delText>
        </w:r>
        <w:r w:rsidRPr="00702768" w:rsidDel="000F4367">
          <w:rPr>
            <w:rFonts w:ascii="Arial" w:hAnsi="Arial" w:cs="Arial"/>
            <w:noProof/>
          </w:rPr>
          <w:delText xml:space="preserve"> </w:delText>
        </w:r>
        <w:r w:rsidRPr="00702768" w:rsidDel="000F4367">
          <w:rPr>
            <w:rFonts w:ascii="Arial" w:hAnsi="Arial" w:cs="Arial"/>
            <w:b/>
            <w:bCs/>
            <w:noProof/>
          </w:rPr>
          <w:delText>17</w:delText>
        </w:r>
        <w:r w:rsidRPr="00702768" w:rsidDel="000F4367">
          <w:rPr>
            <w:rFonts w:ascii="Arial" w:hAnsi="Arial" w:cs="Arial"/>
            <w:noProof/>
          </w:rPr>
          <w:delText>:712–23. doi:10.1016/j.devcel.2009.09.010</w:delText>
        </w:r>
      </w:del>
    </w:p>
    <w:p w14:paraId="6A2D0687" w14:textId="32E842CE" w:rsidR="00702768" w:rsidRPr="00702768" w:rsidDel="000F4367" w:rsidRDefault="00702768" w:rsidP="000F4367">
      <w:pPr>
        <w:spacing w:line="480" w:lineRule="auto"/>
        <w:jc w:val="thaiDistribute"/>
        <w:rPr>
          <w:del w:id="3243" w:author="Tyler Bradshaw" w:date="2020-12-05T17:32:00Z"/>
          <w:rFonts w:ascii="Arial" w:hAnsi="Arial" w:cs="Arial"/>
          <w:noProof/>
        </w:rPr>
        <w:pPrChange w:id="3244" w:author="Tyler Bradshaw" w:date="2020-12-05T17:32:00Z">
          <w:pPr>
            <w:widowControl w:val="0"/>
            <w:autoSpaceDE w:val="0"/>
            <w:autoSpaceDN w:val="0"/>
            <w:adjustRightInd w:val="0"/>
            <w:spacing w:line="480" w:lineRule="auto"/>
            <w:ind w:left="480" w:hanging="480"/>
          </w:pPr>
        </w:pPrChange>
      </w:pPr>
      <w:del w:id="3245" w:author="Tyler Bradshaw" w:date="2020-12-05T17:32:00Z">
        <w:r w:rsidRPr="00702768" w:rsidDel="000F4367">
          <w:rPr>
            <w:rFonts w:ascii="Arial" w:hAnsi="Arial" w:cs="Arial"/>
            <w:noProof/>
          </w:rPr>
          <w:delText xml:space="preserve">Dutta S, Sengupta P. 2016. Men and mice: Relating their ages. </w:delText>
        </w:r>
        <w:r w:rsidRPr="00702768" w:rsidDel="000F4367">
          <w:rPr>
            <w:rFonts w:ascii="Arial" w:hAnsi="Arial" w:cs="Arial"/>
            <w:i/>
            <w:iCs/>
            <w:noProof/>
          </w:rPr>
          <w:delText>Life Sci</w:delText>
        </w:r>
        <w:r w:rsidRPr="00702768" w:rsidDel="000F4367">
          <w:rPr>
            <w:rFonts w:ascii="Arial" w:hAnsi="Arial" w:cs="Arial"/>
            <w:noProof/>
          </w:rPr>
          <w:delText>. doi:10.1016/j.lfs.2015.10.025</w:delText>
        </w:r>
      </w:del>
    </w:p>
    <w:p w14:paraId="5C6064D3" w14:textId="6A742A62" w:rsidR="00702768" w:rsidRPr="00702768" w:rsidDel="000F4367" w:rsidRDefault="00702768" w:rsidP="000F4367">
      <w:pPr>
        <w:spacing w:line="480" w:lineRule="auto"/>
        <w:jc w:val="thaiDistribute"/>
        <w:rPr>
          <w:del w:id="3246" w:author="Tyler Bradshaw" w:date="2020-12-05T17:32:00Z"/>
          <w:rFonts w:ascii="Arial" w:hAnsi="Arial" w:cs="Arial"/>
          <w:noProof/>
        </w:rPr>
        <w:pPrChange w:id="3247" w:author="Tyler Bradshaw" w:date="2020-12-05T17:32:00Z">
          <w:pPr>
            <w:widowControl w:val="0"/>
            <w:autoSpaceDE w:val="0"/>
            <w:autoSpaceDN w:val="0"/>
            <w:adjustRightInd w:val="0"/>
            <w:spacing w:line="480" w:lineRule="auto"/>
            <w:ind w:left="480" w:hanging="480"/>
          </w:pPr>
        </w:pPrChange>
      </w:pPr>
      <w:del w:id="3248" w:author="Tyler Bradshaw" w:date="2020-12-05T17:32:00Z">
        <w:r w:rsidRPr="00702768" w:rsidDel="000F4367">
          <w:rPr>
            <w:rFonts w:ascii="Arial" w:hAnsi="Arial" w:cs="Arial"/>
            <w:noProof/>
          </w:rPr>
          <w:delText xml:space="preserve">Edvardson S, Cinnamon Y, Ta-Shma A, Shaag A, Yim YI, Zenvirt S, Jalas C, Lesage S, Brice A, Taraboulos A, Kaestner KH, Greene LE, Elpeleg O. 2012. A deleterious mutation in DNAJC6 encoding the neuronal-specific clathrin-uncoating Co-chaperone auxilin, is associated with juvenile parkinsonism. </w:delText>
        </w:r>
        <w:r w:rsidRPr="00702768" w:rsidDel="000F4367">
          <w:rPr>
            <w:rFonts w:ascii="Arial" w:hAnsi="Arial" w:cs="Arial"/>
            <w:i/>
            <w:iCs/>
            <w:noProof/>
          </w:rPr>
          <w:delText>PLoS One</w:delText>
        </w:r>
        <w:r w:rsidRPr="00702768" w:rsidDel="000F4367">
          <w:rPr>
            <w:rFonts w:ascii="Arial" w:hAnsi="Arial" w:cs="Arial"/>
            <w:noProof/>
          </w:rPr>
          <w:delText xml:space="preserve"> </w:delText>
        </w:r>
        <w:r w:rsidRPr="00702768" w:rsidDel="000F4367">
          <w:rPr>
            <w:rFonts w:ascii="Arial" w:hAnsi="Arial" w:cs="Arial"/>
            <w:b/>
            <w:bCs/>
            <w:noProof/>
          </w:rPr>
          <w:delText>7</w:delText>
        </w:r>
        <w:r w:rsidRPr="00702768" w:rsidDel="000F4367">
          <w:rPr>
            <w:rFonts w:ascii="Arial" w:hAnsi="Arial" w:cs="Arial"/>
            <w:noProof/>
          </w:rPr>
          <w:delText>. doi:10.1371/journal.pone.0036458</w:delText>
        </w:r>
      </w:del>
    </w:p>
    <w:p w14:paraId="7908CF30" w14:textId="7AA0A0B9" w:rsidR="00702768" w:rsidRPr="00702768" w:rsidDel="000F4367" w:rsidRDefault="00702768" w:rsidP="000F4367">
      <w:pPr>
        <w:spacing w:line="480" w:lineRule="auto"/>
        <w:jc w:val="thaiDistribute"/>
        <w:rPr>
          <w:del w:id="3249" w:author="Tyler Bradshaw" w:date="2020-12-05T17:32:00Z"/>
          <w:rFonts w:ascii="Arial" w:hAnsi="Arial" w:cs="Arial"/>
          <w:noProof/>
        </w:rPr>
        <w:pPrChange w:id="3250" w:author="Tyler Bradshaw" w:date="2020-12-05T17:32:00Z">
          <w:pPr>
            <w:widowControl w:val="0"/>
            <w:autoSpaceDE w:val="0"/>
            <w:autoSpaceDN w:val="0"/>
            <w:adjustRightInd w:val="0"/>
            <w:spacing w:line="480" w:lineRule="auto"/>
            <w:ind w:left="480" w:hanging="480"/>
          </w:pPr>
        </w:pPrChange>
      </w:pPr>
      <w:del w:id="3251" w:author="Tyler Bradshaw" w:date="2020-12-05T17:32:00Z">
        <w:r w:rsidRPr="00702768" w:rsidDel="000F4367">
          <w:rPr>
            <w:rFonts w:ascii="Arial" w:hAnsi="Arial" w:cs="Arial"/>
            <w:noProof/>
          </w:rPr>
          <w:delText xml:space="preserve">Elliott AM, Simard LR, Coghlan G, Chudley AE, Chodirker BN, Greenberg CR, Burch T, Ly V, Hatch GM, Zelinski T. 2013. A novel mutation in KIAA0196: Identification of a gene involved in Ritscher-Schinzel/3C syndrome in a First Nations cohort. </w:delText>
        </w:r>
        <w:r w:rsidRPr="00702768" w:rsidDel="000F4367">
          <w:rPr>
            <w:rFonts w:ascii="Arial" w:hAnsi="Arial" w:cs="Arial"/>
            <w:i/>
            <w:iCs/>
            <w:noProof/>
          </w:rPr>
          <w:delText>J Med Genet</w:delText>
        </w:r>
        <w:r w:rsidRPr="00702768" w:rsidDel="000F4367">
          <w:rPr>
            <w:rFonts w:ascii="Arial" w:hAnsi="Arial" w:cs="Arial"/>
            <w:noProof/>
          </w:rPr>
          <w:delText xml:space="preserve"> </w:delText>
        </w:r>
        <w:r w:rsidRPr="00702768" w:rsidDel="000F4367">
          <w:rPr>
            <w:rFonts w:ascii="Arial" w:hAnsi="Arial" w:cs="Arial"/>
            <w:b/>
            <w:bCs/>
            <w:noProof/>
          </w:rPr>
          <w:delText>50</w:delText>
        </w:r>
        <w:r w:rsidRPr="00702768" w:rsidDel="000F4367">
          <w:rPr>
            <w:rFonts w:ascii="Arial" w:hAnsi="Arial" w:cs="Arial"/>
            <w:noProof/>
          </w:rPr>
          <w:delText>:819–822. doi:10.1136/jmedgenet-2013-101715</w:delText>
        </w:r>
      </w:del>
    </w:p>
    <w:p w14:paraId="62014ACA" w14:textId="6893A26E" w:rsidR="00702768" w:rsidRPr="00702768" w:rsidDel="000F4367" w:rsidRDefault="00702768" w:rsidP="000F4367">
      <w:pPr>
        <w:spacing w:line="480" w:lineRule="auto"/>
        <w:jc w:val="thaiDistribute"/>
        <w:rPr>
          <w:del w:id="3252" w:author="Tyler Bradshaw" w:date="2020-12-05T17:32:00Z"/>
          <w:rFonts w:ascii="Arial" w:hAnsi="Arial" w:cs="Arial"/>
          <w:noProof/>
        </w:rPr>
        <w:pPrChange w:id="3253" w:author="Tyler Bradshaw" w:date="2020-12-05T17:32:00Z">
          <w:pPr>
            <w:widowControl w:val="0"/>
            <w:autoSpaceDE w:val="0"/>
            <w:autoSpaceDN w:val="0"/>
            <w:adjustRightInd w:val="0"/>
            <w:spacing w:line="480" w:lineRule="auto"/>
            <w:ind w:left="480" w:hanging="480"/>
          </w:pPr>
        </w:pPrChange>
      </w:pPr>
      <w:del w:id="3254" w:author="Tyler Bradshaw" w:date="2020-12-05T17:32:00Z">
        <w:r w:rsidRPr="00702768" w:rsidDel="000F4367">
          <w:rPr>
            <w:rFonts w:ascii="Arial" w:hAnsi="Arial" w:cs="Arial"/>
            <w:noProof/>
          </w:rPr>
          <w:delText>Eng CM, Desnick RJ. 1994. Molecular basis of fabry disease: Mutations and polymorphisms in the human α</w:delText>
        </w:r>
        <w:r w:rsidRPr="00702768" w:rsidDel="000F4367">
          <w:rPr>
            <w:rFonts w:ascii="Cambria Math" w:hAnsi="Cambria Math" w:cs="Cambria Math"/>
            <w:noProof/>
          </w:rPr>
          <w:delText>‐</w:delText>
        </w:r>
        <w:r w:rsidRPr="00702768" w:rsidDel="000F4367">
          <w:rPr>
            <w:rFonts w:ascii="Arial" w:hAnsi="Arial" w:cs="Arial"/>
            <w:noProof/>
          </w:rPr>
          <w:delText xml:space="preserve">galactosidase A gene. </w:delText>
        </w:r>
        <w:r w:rsidRPr="00702768" w:rsidDel="000F4367">
          <w:rPr>
            <w:rFonts w:ascii="Arial" w:hAnsi="Arial" w:cs="Arial"/>
            <w:i/>
            <w:iCs/>
            <w:noProof/>
          </w:rPr>
          <w:delText>Hum Mutat</w:delText>
        </w:r>
        <w:r w:rsidRPr="00702768" w:rsidDel="000F4367">
          <w:rPr>
            <w:rFonts w:ascii="Arial" w:hAnsi="Arial" w:cs="Arial"/>
            <w:noProof/>
          </w:rPr>
          <w:delText xml:space="preserve"> </w:delText>
        </w:r>
        <w:r w:rsidRPr="00702768" w:rsidDel="000F4367">
          <w:rPr>
            <w:rFonts w:ascii="Arial" w:hAnsi="Arial" w:cs="Arial"/>
            <w:b/>
            <w:bCs/>
            <w:noProof/>
          </w:rPr>
          <w:delText>3</w:delText>
        </w:r>
        <w:r w:rsidRPr="00702768" w:rsidDel="000F4367">
          <w:rPr>
            <w:rFonts w:ascii="Arial" w:hAnsi="Arial" w:cs="Arial"/>
            <w:noProof/>
          </w:rPr>
          <w:delText>:103–111. doi:10.1002/humu.1380030204</w:delText>
        </w:r>
      </w:del>
    </w:p>
    <w:p w14:paraId="669F0604" w14:textId="60A5B06A" w:rsidR="00702768" w:rsidRPr="00702768" w:rsidDel="000F4367" w:rsidRDefault="00702768" w:rsidP="000F4367">
      <w:pPr>
        <w:spacing w:line="480" w:lineRule="auto"/>
        <w:jc w:val="thaiDistribute"/>
        <w:rPr>
          <w:del w:id="3255" w:author="Tyler Bradshaw" w:date="2020-12-05T17:32:00Z"/>
          <w:rFonts w:ascii="Arial" w:hAnsi="Arial" w:cs="Arial"/>
          <w:noProof/>
        </w:rPr>
        <w:pPrChange w:id="3256" w:author="Tyler Bradshaw" w:date="2020-12-05T17:32:00Z">
          <w:pPr>
            <w:widowControl w:val="0"/>
            <w:autoSpaceDE w:val="0"/>
            <w:autoSpaceDN w:val="0"/>
            <w:adjustRightInd w:val="0"/>
            <w:spacing w:line="480" w:lineRule="auto"/>
            <w:ind w:left="480" w:hanging="480"/>
          </w:pPr>
        </w:pPrChange>
      </w:pPr>
      <w:del w:id="3257" w:author="Tyler Bradshaw" w:date="2020-12-05T17:32:00Z">
        <w:r w:rsidRPr="00702768" w:rsidDel="000F4367">
          <w:rPr>
            <w:rFonts w:ascii="Arial" w:hAnsi="Arial" w:cs="Arial"/>
            <w:noProof/>
          </w:rPr>
          <w:delText xml:space="preserve">English WR, Puente XS, Freije JMP, Knäuper V, Amour A, Merryweather A, López-Otín C, Murphy G. 2000. Membrane type 4 matrix metalloproteinase (MMP17) has tumor necrosis factor-α convertase activity but does not activate pro-MMP2. </w:delText>
        </w:r>
        <w:r w:rsidRPr="00702768" w:rsidDel="000F4367">
          <w:rPr>
            <w:rFonts w:ascii="Arial" w:hAnsi="Arial" w:cs="Arial"/>
            <w:i/>
            <w:iCs/>
            <w:noProof/>
          </w:rPr>
          <w:delText>J Biol Chem</w:delText>
        </w:r>
        <w:r w:rsidRPr="00702768" w:rsidDel="000F4367">
          <w:rPr>
            <w:rFonts w:ascii="Arial" w:hAnsi="Arial" w:cs="Arial"/>
            <w:noProof/>
          </w:rPr>
          <w:delText xml:space="preserve"> </w:delText>
        </w:r>
        <w:r w:rsidRPr="00702768" w:rsidDel="000F4367">
          <w:rPr>
            <w:rFonts w:ascii="Arial" w:hAnsi="Arial" w:cs="Arial"/>
            <w:b/>
            <w:bCs/>
            <w:noProof/>
          </w:rPr>
          <w:delText>275</w:delText>
        </w:r>
        <w:r w:rsidRPr="00702768" w:rsidDel="000F4367">
          <w:rPr>
            <w:rFonts w:ascii="Arial" w:hAnsi="Arial" w:cs="Arial"/>
            <w:noProof/>
          </w:rPr>
          <w:delText>:14046–14055. doi:10.1074/jbc.275.19.14046</w:delText>
        </w:r>
      </w:del>
    </w:p>
    <w:p w14:paraId="7DB6B119" w14:textId="735ECD88" w:rsidR="00702768" w:rsidRPr="00702768" w:rsidDel="000F4367" w:rsidRDefault="00702768" w:rsidP="000F4367">
      <w:pPr>
        <w:spacing w:line="480" w:lineRule="auto"/>
        <w:jc w:val="thaiDistribute"/>
        <w:rPr>
          <w:del w:id="3258" w:author="Tyler Bradshaw" w:date="2020-12-05T17:32:00Z"/>
          <w:rFonts w:ascii="Arial" w:hAnsi="Arial" w:cs="Arial"/>
          <w:noProof/>
        </w:rPr>
        <w:pPrChange w:id="3259" w:author="Tyler Bradshaw" w:date="2020-12-05T17:32:00Z">
          <w:pPr>
            <w:widowControl w:val="0"/>
            <w:autoSpaceDE w:val="0"/>
            <w:autoSpaceDN w:val="0"/>
            <w:adjustRightInd w:val="0"/>
            <w:spacing w:line="480" w:lineRule="auto"/>
            <w:ind w:left="480" w:hanging="480"/>
          </w:pPr>
        </w:pPrChange>
      </w:pPr>
      <w:del w:id="3260" w:author="Tyler Bradshaw" w:date="2020-12-05T17:32:00Z">
        <w:r w:rsidRPr="00702768" w:rsidDel="000F4367">
          <w:rPr>
            <w:rFonts w:ascii="Arial" w:hAnsi="Arial" w:cs="Arial"/>
            <w:noProof/>
          </w:rPr>
          <w:delText xml:space="preserve">Farfán P, Lee J, Larios J, Sotelo P, Bu G, Marzolo MP. 2013. A Sorting Nexin 17-Binding Domain Within the LRP1 Cytoplasmic Tail Mediates Receptor Recycling Through the Basolateral Sorting Endosome. </w:delText>
        </w:r>
        <w:r w:rsidRPr="00702768" w:rsidDel="000F4367">
          <w:rPr>
            <w:rFonts w:ascii="Arial" w:hAnsi="Arial" w:cs="Arial"/>
            <w:i/>
            <w:iCs/>
            <w:noProof/>
          </w:rPr>
          <w:delText>Traffic</w:delText>
        </w:r>
        <w:r w:rsidRPr="00702768" w:rsidDel="000F4367">
          <w:rPr>
            <w:rFonts w:ascii="Arial" w:hAnsi="Arial" w:cs="Arial"/>
            <w:noProof/>
          </w:rPr>
          <w:delText xml:space="preserve"> </w:delText>
        </w:r>
        <w:r w:rsidRPr="00702768" w:rsidDel="000F4367">
          <w:rPr>
            <w:rFonts w:ascii="Arial" w:hAnsi="Arial" w:cs="Arial"/>
            <w:b/>
            <w:bCs/>
            <w:noProof/>
          </w:rPr>
          <w:delText>14</w:delText>
        </w:r>
        <w:r w:rsidRPr="00702768" w:rsidDel="000F4367">
          <w:rPr>
            <w:rFonts w:ascii="Arial" w:hAnsi="Arial" w:cs="Arial"/>
            <w:noProof/>
          </w:rPr>
          <w:delText>:823–838. doi:10.1111/tra.12076</w:delText>
        </w:r>
      </w:del>
    </w:p>
    <w:p w14:paraId="64B510A1" w14:textId="45EF00DF" w:rsidR="00702768" w:rsidRPr="00702768" w:rsidDel="000F4367" w:rsidRDefault="00702768" w:rsidP="000F4367">
      <w:pPr>
        <w:spacing w:line="480" w:lineRule="auto"/>
        <w:jc w:val="thaiDistribute"/>
        <w:rPr>
          <w:del w:id="3261" w:author="Tyler Bradshaw" w:date="2020-12-05T17:32:00Z"/>
          <w:rFonts w:ascii="Arial" w:hAnsi="Arial" w:cs="Arial"/>
          <w:noProof/>
        </w:rPr>
        <w:pPrChange w:id="3262" w:author="Tyler Bradshaw" w:date="2020-12-05T17:32:00Z">
          <w:pPr>
            <w:widowControl w:val="0"/>
            <w:autoSpaceDE w:val="0"/>
            <w:autoSpaceDN w:val="0"/>
            <w:adjustRightInd w:val="0"/>
            <w:spacing w:line="480" w:lineRule="auto"/>
            <w:ind w:left="480" w:hanging="480"/>
          </w:pPr>
        </w:pPrChange>
      </w:pPr>
      <w:del w:id="3263" w:author="Tyler Bradshaw" w:date="2020-12-05T17:32:00Z">
        <w:r w:rsidRPr="00702768" w:rsidDel="000F4367">
          <w:rPr>
            <w:rFonts w:ascii="Arial" w:hAnsi="Arial" w:cs="Arial"/>
            <w:noProof/>
          </w:rPr>
          <w:delText xml:space="preserve">Fedoseienko A, Wijers M, Wolters JC, Dekker D, Smit M, Huijkman N, Kloosterhuis N, Klug H, Schepers A, Van Dijk KW, Levels JHM, Billadeau DD, Hofker MH, Van Deursen J, Westerterp M, Burstein E, Kuivenhoven JA, Van De Sluis B. 2018. The COMMD family regulates plasma LDL levels and attenuates atherosclerosis through stabilizing the CCC complex in endosomal LDLR traffcking. </w:delText>
        </w:r>
        <w:r w:rsidRPr="00702768" w:rsidDel="000F4367">
          <w:rPr>
            <w:rFonts w:ascii="Arial" w:hAnsi="Arial" w:cs="Arial"/>
            <w:i/>
            <w:iCs/>
            <w:noProof/>
          </w:rPr>
          <w:delText>Circ Res</w:delText>
        </w:r>
        <w:r w:rsidRPr="00702768" w:rsidDel="000F4367">
          <w:rPr>
            <w:rFonts w:ascii="Arial" w:hAnsi="Arial" w:cs="Arial"/>
            <w:noProof/>
          </w:rPr>
          <w:delText xml:space="preserve"> </w:delText>
        </w:r>
        <w:r w:rsidRPr="00702768" w:rsidDel="000F4367">
          <w:rPr>
            <w:rFonts w:ascii="Arial" w:hAnsi="Arial" w:cs="Arial"/>
            <w:b/>
            <w:bCs/>
            <w:noProof/>
          </w:rPr>
          <w:delText>122</w:delText>
        </w:r>
        <w:r w:rsidRPr="00702768" w:rsidDel="000F4367">
          <w:rPr>
            <w:rFonts w:ascii="Arial" w:hAnsi="Arial" w:cs="Arial"/>
            <w:noProof/>
          </w:rPr>
          <w:delText>:1648–1660. doi:10.1161/CIRCRESAHA.117.312004</w:delText>
        </w:r>
      </w:del>
    </w:p>
    <w:p w14:paraId="114BD6C5" w14:textId="14718F46" w:rsidR="00702768" w:rsidRPr="00702768" w:rsidDel="000F4367" w:rsidRDefault="00702768" w:rsidP="000F4367">
      <w:pPr>
        <w:spacing w:line="480" w:lineRule="auto"/>
        <w:jc w:val="thaiDistribute"/>
        <w:rPr>
          <w:del w:id="3264" w:author="Tyler Bradshaw" w:date="2020-12-05T17:32:00Z"/>
          <w:rFonts w:ascii="Arial" w:hAnsi="Arial" w:cs="Arial"/>
          <w:noProof/>
        </w:rPr>
        <w:pPrChange w:id="3265" w:author="Tyler Bradshaw" w:date="2020-12-05T17:32:00Z">
          <w:pPr>
            <w:widowControl w:val="0"/>
            <w:autoSpaceDE w:val="0"/>
            <w:autoSpaceDN w:val="0"/>
            <w:adjustRightInd w:val="0"/>
            <w:spacing w:line="480" w:lineRule="auto"/>
            <w:ind w:left="480" w:hanging="480"/>
          </w:pPr>
        </w:pPrChange>
      </w:pPr>
      <w:del w:id="3266" w:author="Tyler Bradshaw" w:date="2020-12-05T17:32:00Z">
        <w:r w:rsidRPr="00702768" w:rsidDel="000F4367">
          <w:rPr>
            <w:rFonts w:ascii="Arial" w:hAnsi="Arial" w:cs="Arial"/>
            <w:noProof/>
          </w:rPr>
          <w:delText xml:space="preserve">Follett J, Fox JD, Gustavsson EK, Kadgien C, Munsie LN, Cao LP, Tatarnikov I, Milnerwood AJ, Farrer MJ. 2019. DNAJC13 p.Asn855Ser, implicated in familial parkinsonism, alters membrane dynamics of sorting nexin 1. </w:delText>
        </w:r>
        <w:r w:rsidRPr="00702768" w:rsidDel="000F4367">
          <w:rPr>
            <w:rFonts w:ascii="Arial" w:hAnsi="Arial" w:cs="Arial"/>
            <w:i/>
            <w:iCs/>
            <w:noProof/>
          </w:rPr>
          <w:delText>Neurosci Lett</w:delText>
        </w:r>
        <w:r w:rsidRPr="00702768" w:rsidDel="000F4367">
          <w:rPr>
            <w:rFonts w:ascii="Arial" w:hAnsi="Arial" w:cs="Arial"/>
            <w:noProof/>
          </w:rPr>
          <w:delText xml:space="preserve"> </w:delText>
        </w:r>
        <w:r w:rsidRPr="00702768" w:rsidDel="000F4367">
          <w:rPr>
            <w:rFonts w:ascii="Arial" w:hAnsi="Arial" w:cs="Arial"/>
            <w:b/>
            <w:bCs/>
            <w:noProof/>
          </w:rPr>
          <w:delText>706</w:delText>
        </w:r>
        <w:r w:rsidRPr="00702768" w:rsidDel="000F4367">
          <w:rPr>
            <w:rFonts w:ascii="Arial" w:hAnsi="Arial" w:cs="Arial"/>
            <w:noProof/>
          </w:rPr>
          <w:delText>:114–122. doi:10.1016/j.neulet.2019.04.043</w:delText>
        </w:r>
      </w:del>
    </w:p>
    <w:p w14:paraId="257AF4B9" w14:textId="33E89394" w:rsidR="00702768" w:rsidRPr="00702768" w:rsidDel="000F4367" w:rsidRDefault="00702768" w:rsidP="000F4367">
      <w:pPr>
        <w:spacing w:line="480" w:lineRule="auto"/>
        <w:jc w:val="thaiDistribute"/>
        <w:rPr>
          <w:del w:id="3267" w:author="Tyler Bradshaw" w:date="2020-12-05T17:32:00Z"/>
          <w:rFonts w:ascii="Arial" w:hAnsi="Arial" w:cs="Arial"/>
          <w:noProof/>
        </w:rPr>
        <w:pPrChange w:id="3268" w:author="Tyler Bradshaw" w:date="2020-12-05T17:32:00Z">
          <w:pPr>
            <w:widowControl w:val="0"/>
            <w:autoSpaceDE w:val="0"/>
            <w:autoSpaceDN w:val="0"/>
            <w:adjustRightInd w:val="0"/>
            <w:spacing w:line="480" w:lineRule="auto"/>
            <w:ind w:left="480" w:hanging="480"/>
          </w:pPr>
        </w:pPrChange>
      </w:pPr>
      <w:del w:id="3269" w:author="Tyler Bradshaw" w:date="2020-12-05T17:32:00Z">
        <w:r w:rsidRPr="00702768" w:rsidDel="000F4367">
          <w:rPr>
            <w:rFonts w:ascii="Arial" w:hAnsi="Arial" w:cs="Arial"/>
            <w:noProof/>
          </w:rPr>
          <w:delText xml:space="preserve">Follett J, Norwood SJ, Hamilton NA, Mohan M, Kovtun O, Tay S, Zhe Y, Wood SA, Mellick GD, Silburn PA, Collins BM, Bugarcic A, Teasdale RD. 2014. The Vps35 D620N Mutation Linked to Parkinson’s Disease Disrupts the Cargo Sorting Function of Retromer. </w:delText>
        </w:r>
        <w:r w:rsidRPr="00702768" w:rsidDel="000F4367">
          <w:rPr>
            <w:rFonts w:ascii="Arial" w:hAnsi="Arial" w:cs="Arial"/>
            <w:i/>
            <w:iCs/>
            <w:noProof/>
          </w:rPr>
          <w:delText>Traffic</w:delText>
        </w:r>
        <w:r w:rsidRPr="00702768" w:rsidDel="000F4367">
          <w:rPr>
            <w:rFonts w:ascii="Arial" w:hAnsi="Arial" w:cs="Arial"/>
            <w:noProof/>
          </w:rPr>
          <w:delText>. doi:10.1111/tra.12136</w:delText>
        </w:r>
      </w:del>
    </w:p>
    <w:p w14:paraId="790B16AD" w14:textId="043CDF12" w:rsidR="00702768" w:rsidRPr="00702768" w:rsidDel="000F4367" w:rsidRDefault="00702768" w:rsidP="000F4367">
      <w:pPr>
        <w:spacing w:line="480" w:lineRule="auto"/>
        <w:jc w:val="thaiDistribute"/>
        <w:rPr>
          <w:del w:id="3270" w:author="Tyler Bradshaw" w:date="2020-12-05T17:32:00Z"/>
          <w:rFonts w:ascii="Arial" w:hAnsi="Arial" w:cs="Arial"/>
          <w:noProof/>
        </w:rPr>
        <w:pPrChange w:id="3271" w:author="Tyler Bradshaw" w:date="2020-12-05T17:32:00Z">
          <w:pPr>
            <w:widowControl w:val="0"/>
            <w:autoSpaceDE w:val="0"/>
            <w:autoSpaceDN w:val="0"/>
            <w:adjustRightInd w:val="0"/>
            <w:spacing w:line="480" w:lineRule="auto"/>
            <w:ind w:left="480" w:hanging="480"/>
          </w:pPr>
        </w:pPrChange>
      </w:pPr>
      <w:del w:id="3272" w:author="Tyler Bradshaw" w:date="2020-12-05T17:32:00Z">
        <w:r w:rsidRPr="00702768" w:rsidDel="000F4367">
          <w:rPr>
            <w:rFonts w:ascii="Arial" w:hAnsi="Arial" w:cs="Arial"/>
            <w:noProof/>
          </w:rPr>
          <w:delText xml:space="preserve">Garcia-Huerta P, Bargsted L, Rivas A, Matus S, Vidal RL. 2016. ER chaperones in neurodegenerative disease: Folding and beyond. </w:delText>
        </w:r>
        <w:r w:rsidRPr="00702768" w:rsidDel="000F4367">
          <w:rPr>
            <w:rFonts w:ascii="Arial" w:hAnsi="Arial" w:cs="Arial"/>
            <w:i/>
            <w:iCs/>
            <w:noProof/>
          </w:rPr>
          <w:delText>Brain Res</w:delText>
        </w:r>
        <w:r w:rsidRPr="00702768" w:rsidDel="000F4367">
          <w:rPr>
            <w:rFonts w:ascii="Arial" w:hAnsi="Arial" w:cs="Arial"/>
            <w:noProof/>
          </w:rPr>
          <w:delText xml:space="preserve"> </w:delText>
        </w:r>
        <w:r w:rsidRPr="00702768" w:rsidDel="000F4367">
          <w:rPr>
            <w:rFonts w:ascii="Arial" w:hAnsi="Arial" w:cs="Arial"/>
            <w:b/>
            <w:bCs/>
            <w:noProof/>
          </w:rPr>
          <w:delText>1648</w:delText>
        </w:r>
        <w:r w:rsidRPr="00702768" w:rsidDel="000F4367">
          <w:rPr>
            <w:rFonts w:ascii="Arial" w:hAnsi="Arial" w:cs="Arial"/>
            <w:noProof/>
          </w:rPr>
          <w:delText>:580–587. doi:10.1016/j.brainres.2016.04.070</w:delText>
        </w:r>
      </w:del>
    </w:p>
    <w:p w14:paraId="3971D0E7" w14:textId="11EDF0FE" w:rsidR="00702768" w:rsidRPr="00702768" w:rsidDel="000F4367" w:rsidRDefault="00702768" w:rsidP="000F4367">
      <w:pPr>
        <w:spacing w:line="480" w:lineRule="auto"/>
        <w:jc w:val="thaiDistribute"/>
        <w:rPr>
          <w:del w:id="3273" w:author="Tyler Bradshaw" w:date="2020-12-05T17:32:00Z"/>
          <w:rFonts w:ascii="Arial" w:hAnsi="Arial" w:cs="Arial"/>
          <w:noProof/>
        </w:rPr>
        <w:pPrChange w:id="3274" w:author="Tyler Bradshaw" w:date="2020-12-05T17:32:00Z">
          <w:pPr>
            <w:widowControl w:val="0"/>
            <w:autoSpaceDE w:val="0"/>
            <w:autoSpaceDN w:val="0"/>
            <w:adjustRightInd w:val="0"/>
            <w:spacing w:line="480" w:lineRule="auto"/>
            <w:ind w:left="480" w:hanging="480"/>
          </w:pPr>
        </w:pPrChange>
      </w:pPr>
      <w:del w:id="3275" w:author="Tyler Bradshaw" w:date="2020-12-05T17:32:00Z">
        <w:r w:rsidRPr="00702768" w:rsidDel="000F4367">
          <w:rPr>
            <w:rFonts w:ascii="Arial" w:hAnsi="Arial" w:cs="Arial"/>
            <w:noProof/>
          </w:rPr>
          <w:delText xml:space="preserve">Geladaki A, Kočevar Britovšek N, Breckels LM, Smith TS, Vennard OL, Mulvey CM, Crook OM, Gatto L, Lilley KS. 2019. Combining LOPIT with differential ultracentrifugation for high-resolution spatial proteomics. </w:delText>
        </w:r>
        <w:r w:rsidRPr="00702768" w:rsidDel="000F4367">
          <w:rPr>
            <w:rFonts w:ascii="Arial" w:hAnsi="Arial" w:cs="Arial"/>
            <w:i/>
            <w:iCs/>
            <w:noProof/>
          </w:rPr>
          <w:delText>Nat Commun</w:delText>
        </w:r>
        <w:r w:rsidRPr="00702768" w:rsidDel="000F4367">
          <w:rPr>
            <w:rFonts w:ascii="Arial" w:hAnsi="Arial" w:cs="Arial"/>
            <w:noProof/>
          </w:rPr>
          <w:delText>. doi:10.1038/s41467-018-08191-w</w:delText>
        </w:r>
      </w:del>
    </w:p>
    <w:p w14:paraId="5E67F0AD" w14:textId="201EB0C0" w:rsidR="00702768" w:rsidRPr="00702768" w:rsidDel="000F4367" w:rsidRDefault="00702768" w:rsidP="000F4367">
      <w:pPr>
        <w:spacing w:line="480" w:lineRule="auto"/>
        <w:jc w:val="thaiDistribute"/>
        <w:rPr>
          <w:del w:id="3276" w:author="Tyler Bradshaw" w:date="2020-12-05T17:32:00Z"/>
          <w:rFonts w:ascii="Arial" w:hAnsi="Arial" w:cs="Arial"/>
          <w:noProof/>
        </w:rPr>
        <w:pPrChange w:id="3277" w:author="Tyler Bradshaw" w:date="2020-12-05T17:32:00Z">
          <w:pPr>
            <w:widowControl w:val="0"/>
            <w:autoSpaceDE w:val="0"/>
            <w:autoSpaceDN w:val="0"/>
            <w:adjustRightInd w:val="0"/>
            <w:spacing w:line="480" w:lineRule="auto"/>
            <w:ind w:left="480" w:hanging="480"/>
          </w:pPr>
        </w:pPrChange>
      </w:pPr>
      <w:del w:id="3278" w:author="Tyler Bradshaw" w:date="2020-12-05T17:32:00Z">
        <w:r w:rsidRPr="00702768" w:rsidDel="000F4367">
          <w:rPr>
            <w:rFonts w:ascii="Arial" w:hAnsi="Arial" w:cs="Arial"/>
            <w:noProof/>
          </w:rPr>
          <w:delText xml:space="preserve">Giurgiu M, Reinhard J, Brauner B, Dunger-Kaltenbach I, Fobo G, Frishman G, Montrone C, Ruepp A. 2019. CORUM: The comprehensive resource of mammalian protein complexes - 2019. </w:delText>
        </w:r>
        <w:r w:rsidRPr="00702768" w:rsidDel="000F4367">
          <w:rPr>
            <w:rFonts w:ascii="Arial" w:hAnsi="Arial" w:cs="Arial"/>
            <w:i/>
            <w:iCs/>
            <w:noProof/>
          </w:rPr>
          <w:delText>Nucleic Acids Res</w:delText>
        </w:r>
        <w:r w:rsidRPr="00702768" w:rsidDel="000F4367">
          <w:rPr>
            <w:rFonts w:ascii="Arial" w:hAnsi="Arial" w:cs="Arial"/>
            <w:noProof/>
          </w:rPr>
          <w:delText>. doi:10.1093/nar/gky973</w:delText>
        </w:r>
      </w:del>
    </w:p>
    <w:p w14:paraId="548916FB" w14:textId="7451A5DA" w:rsidR="00702768" w:rsidRPr="00702768" w:rsidDel="000F4367" w:rsidRDefault="00702768" w:rsidP="000F4367">
      <w:pPr>
        <w:spacing w:line="480" w:lineRule="auto"/>
        <w:jc w:val="thaiDistribute"/>
        <w:rPr>
          <w:del w:id="3279" w:author="Tyler Bradshaw" w:date="2020-12-05T17:32:00Z"/>
          <w:rFonts w:ascii="Arial" w:hAnsi="Arial" w:cs="Arial"/>
          <w:noProof/>
        </w:rPr>
        <w:pPrChange w:id="3280" w:author="Tyler Bradshaw" w:date="2020-12-05T17:32:00Z">
          <w:pPr>
            <w:widowControl w:val="0"/>
            <w:autoSpaceDE w:val="0"/>
            <w:autoSpaceDN w:val="0"/>
            <w:adjustRightInd w:val="0"/>
            <w:spacing w:line="480" w:lineRule="auto"/>
            <w:ind w:left="480" w:hanging="480"/>
          </w:pPr>
        </w:pPrChange>
      </w:pPr>
      <w:del w:id="3281" w:author="Tyler Bradshaw" w:date="2020-12-05T17:32:00Z">
        <w:r w:rsidRPr="00702768" w:rsidDel="000F4367">
          <w:rPr>
            <w:rFonts w:ascii="Arial" w:hAnsi="Arial" w:cs="Arial"/>
            <w:noProof/>
          </w:rPr>
          <w:delText xml:space="preserve">Glascock JJ, Osman EY, Coady TH, Rose FF, Shababi M, Lorson CL. 2011. Delivery of therapeutic agents through intracerebroventricular (ICV) and intravenous (IV) injection in mice. </w:delText>
        </w:r>
        <w:r w:rsidRPr="00702768" w:rsidDel="000F4367">
          <w:rPr>
            <w:rFonts w:ascii="Arial" w:hAnsi="Arial" w:cs="Arial"/>
            <w:i/>
            <w:iCs/>
            <w:noProof/>
          </w:rPr>
          <w:delText>J Vis Exp</w:delText>
        </w:r>
        <w:r w:rsidRPr="00702768" w:rsidDel="000F4367">
          <w:rPr>
            <w:rFonts w:ascii="Arial" w:hAnsi="Arial" w:cs="Arial"/>
            <w:noProof/>
          </w:rPr>
          <w:delText>. doi:10.3791/2968</w:delText>
        </w:r>
      </w:del>
    </w:p>
    <w:p w14:paraId="2A4377DF" w14:textId="70E1B145" w:rsidR="00702768" w:rsidRPr="00702768" w:rsidDel="000F4367" w:rsidRDefault="00702768" w:rsidP="000F4367">
      <w:pPr>
        <w:spacing w:line="480" w:lineRule="auto"/>
        <w:jc w:val="thaiDistribute"/>
        <w:rPr>
          <w:del w:id="3282" w:author="Tyler Bradshaw" w:date="2020-12-05T17:32:00Z"/>
          <w:rFonts w:ascii="Arial" w:hAnsi="Arial" w:cs="Arial"/>
          <w:noProof/>
        </w:rPr>
        <w:pPrChange w:id="3283" w:author="Tyler Bradshaw" w:date="2020-12-05T17:32:00Z">
          <w:pPr>
            <w:widowControl w:val="0"/>
            <w:autoSpaceDE w:val="0"/>
            <w:autoSpaceDN w:val="0"/>
            <w:adjustRightInd w:val="0"/>
            <w:spacing w:line="480" w:lineRule="auto"/>
            <w:ind w:left="480" w:hanging="480"/>
          </w:pPr>
        </w:pPrChange>
      </w:pPr>
      <w:del w:id="3284" w:author="Tyler Bradshaw" w:date="2020-12-05T17:32:00Z">
        <w:r w:rsidRPr="00702768" w:rsidDel="000F4367">
          <w:rPr>
            <w:rFonts w:ascii="Arial" w:hAnsi="Arial" w:cs="Arial"/>
            <w:noProof/>
          </w:rPr>
          <w:delText xml:space="preserve">Gomez TS, Billadeau DD. 2009. A FAM21-Containing WASH Complex Regulates Retromer-Dependent Sorting. </w:delText>
        </w:r>
        <w:r w:rsidRPr="00702768" w:rsidDel="000F4367">
          <w:rPr>
            <w:rFonts w:ascii="Arial" w:hAnsi="Arial" w:cs="Arial"/>
            <w:i/>
            <w:iCs/>
            <w:noProof/>
          </w:rPr>
          <w:delText>Dev Cell</w:delText>
        </w:r>
        <w:r w:rsidRPr="00702768" w:rsidDel="000F4367">
          <w:rPr>
            <w:rFonts w:ascii="Arial" w:hAnsi="Arial" w:cs="Arial"/>
            <w:noProof/>
          </w:rPr>
          <w:delText xml:space="preserve"> </w:delText>
        </w:r>
        <w:r w:rsidRPr="00702768" w:rsidDel="000F4367">
          <w:rPr>
            <w:rFonts w:ascii="Arial" w:hAnsi="Arial" w:cs="Arial"/>
            <w:b/>
            <w:bCs/>
            <w:noProof/>
          </w:rPr>
          <w:delText>17</w:delText>
        </w:r>
        <w:r w:rsidRPr="00702768" w:rsidDel="000F4367">
          <w:rPr>
            <w:rFonts w:ascii="Arial" w:hAnsi="Arial" w:cs="Arial"/>
            <w:noProof/>
          </w:rPr>
          <w:delText>:699–711. doi:10.1016/j.devcel.2009.09.009</w:delText>
        </w:r>
      </w:del>
    </w:p>
    <w:p w14:paraId="795A73EF" w14:textId="7AB2BC4B" w:rsidR="00702768" w:rsidRPr="00702768" w:rsidDel="000F4367" w:rsidRDefault="00702768" w:rsidP="000F4367">
      <w:pPr>
        <w:spacing w:line="480" w:lineRule="auto"/>
        <w:jc w:val="thaiDistribute"/>
        <w:rPr>
          <w:del w:id="3285" w:author="Tyler Bradshaw" w:date="2020-12-05T17:32:00Z"/>
          <w:rFonts w:ascii="Arial" w:hAnsi="Arial" w:cs="Arial"/>
          <w:noProof/>
        </w:rPr>
        <w:pPrChange w:id="3286" w:author="Tyler Bradshaw" w:date="2020-12-05T17:32:00Z">
          <w:pPr>
            <w:widowControl w:val="0"/>
            <w:autoSpaceDE w:val="0"/>
            <w:autoSpaceDN w:val="0"/>
            <w:adjustRightInd w:val="0"/>
            <w:spacing w:line="480" w:lineRule="auto"/>
            <w:ind w:left="480" w:hanging="480"/>
          </w:pPr>
        </w:pPrChange>
      </w:pPr>
      <w:del w:id="3287" w:author="Tyler Bradshaw" w:date="2020-12-05T17:32:00Z">
        <w:r w:rsidRPr="00702768" w:rsidDel="000F4367">
          <w:rPr>
            <w:rFonts w:ascii="Arial" w:hAnsi="Arial" w:cs="Arial"/>
            <w:noProof/>
          </w:rPr>
          <w:delText xml:space="preserve">Gomez TS, Gorman JA, de Narvajas AAM, Koenig AO, Billadeau DD. 2012. Trafficking defects in WASH-knockout fibroblasts originate from collapsed endosomal and lysosomal networks. </w:delText>
        </w:r>
        <w:r w:rsidRPr="00702768" w:rsidDel="000F4367">
          <w:rPr>
            <w:rFonts w:ascii="Arial" w:hAnsi="Arial" w:cs="Arial"/>
            <w:i/>
            <w:iCs/>
            <w:noProof/>
          </w:rPr>
          <w:delText>Mol Biol Cell</w:delText>
        </w:r>
        <w:r w:rsidRPr="00702768" w:rsidDel="000F4367">
          <w:rPr>
            <w:rFonts w:ascii="Arial" w:hAnsi="Arial" w:cs="Arial"/>
            <w:noProof/>
          </w:rPr>
          <w:delText xml:space="preserve"> </w:delText>
        </w:r>
        <w:r w:rsidRPr="00702768" w:rsidDel="000F4367">
          <w:rPr>
            <w:rFonts w:ascii="Arial" w:hAnsi="Arial" w:cs="Arial"/>
            <w:b/>
            <w:bCs/>
            <w:noProof/>
          </w:rPr>
          <w:delText>23</w:delText>
        </w:r>
        <w:r w:rsidRPr="00702768" w:rsidDel="000F4367">
          <w:rPr>
            <w:rFonts w:ascii="Arial" w:hAnsi="Arial" w:cs="Arial"/>
            <w:noProof/>
          </w:rPr>
          <w:delText>:3215–3228. doi:10.1091/mbc.e12-02-0101</w:delText>
        </w:r>
      </w:del>
    </w:p>
    <w:p w14:paraId="1E1E946F" w14:textId="443A7D66" w:rsidR="00702768" w:rsidRPr="00702768" w:rsidDel="000F4367" w:rsidRDefault="00702768" w:rsidP="000F4367">
      <w:pPr>
        <w:spacing w:line="480" w:lineRule="auto"/>
        <w:jc w:val="thaiDistribute"/>
        <w:rPr>
          <w:del w:id="3288" w:author="Tyler Bradshaw" w:date="2020-12-05T17:32:00Z"/>
          <w:rFonts w:ascii="Arial" w:hAnsi="Arial" w:cs="Arial"/>
          <w:noProof/>
        </w:rPr>
        <w:pPrChange w:id="3289" w:author="Tyler Bradshaw" w:date="2020-12-05T17:32:00Z">
          <w:pPr>
            <w:widowControl w:val="0"/>
            <w:autoSpaceDE w:val="0"/>
            <w:autoSpaceDN w:val="0"/>
            <w:adjustRightInd w:val="0"/>
            <w:spacing w:line="480" w:lineRule="auto"/>
            <w:ind w:left="480" w:hanging="480"/>
          </w:pPr>
        </w:pPrChange>
      </w:pPr>
      <w:del w:id="3290" w:author="Tyler Bradshaw" w:date="2020-12-05T17:32:00Z">
        <w:r w:rsidRPr="00702768" w:rsidDel="000F4367">
          <w:rPr>
            <w:rFonts w:ascii="Arial" w:hAnsi="Arial" w:cs="Arial"/>
            <w:noProof/>
          </w:rPr>
          <w:delText xml:space="preserve">Goosens KA, Maren S. 2001. Contextual and auditory fear conditioning are mediated by the lateral, basal, and central amygdaloid nuclei in rats. </w:delText>
        </w:r>
        <w:r w:rsidRPr="00702768" w:rsidDel="000F4367">
          <w:rPr>
            <w:rFonts w:ascii="Arial" w:hAnsi="Arial" w:cs="Arial"/>
            <w:i/>
            <w:iCs/>
            <w:noProof/>
          </w:rPr>
          <w:delText>Learn Mem</w:delText>
        </w:r>
        <w:r w:rsidRPr="00702768" w:rsidDel="000F4367">
          <w:rPr>
            <w:rFonts w:ascii="Arial" w:hAnsi="Arial" w:cs="Arial"/>
            <w:noProof/>
          </w:rPr>
          <w:delText xml:space="preserve"> </w:delText>
        </w:r>
        <w:r w:rsidRPr="00702768" w:rsidDel="000F4367">
          <w:rPr>
            <w:rFonts w:ascii="Arial" w:hAnsi="Arial" w:cs="Arial"/>
            <w:b/>
            <w:bCs/>
            <w:noProof/>
          </w:rPr>
          <w:delText>8</w:delText>
        </w:r>
        <w:r w:rsidRPr="00702768" w:rsidDel="000F4367">
          <w:rPr>
            <w:rFonts w:ascii="Arial" w:hAnsi="Arial" w:cs="Arial"/>
            <w:noProof/>
          </w:rPr>
          <w:delText>:148–155. doi:10.1101/lm.37601</w:delText>
        </w:r>
      </w:del>
    </w:p>
    <w:p w14:paraId="16311C80" w14:textId="541B508D" w:rsidR="00702768" w:rsidRPr="00702768" w:rsidDel="000F4367" w:rsidRDefault="00702768" w:rsidP="000F4367">
      <w:pPr>
        <w:spacing w:line="480" w:lineRule="auto"/>
        <w:jc w:val="thaiDistribute"/>
        <w:rPr>
          <w:del w:id="3291" w:author="Tyler Bradshaw" w:date="2020-12-05T17:32:00Z"/>
          <w:rFonts w:ascii="Arial" w:hAnsi="Arial" w:cs="Arial"/>
          <w:noProof/>
        </w:rPr>
        <w:pPrChange w:id="3292" w:author="Tyler Bradshaw" w:date="2020-12-05T17:32:00Z">
          <w:pPr>
            <w:widowControl w:val="0"/>
            <w:autoSpaceDE w:val="0"/>
            <w:autoSpaceDN w:val="0"/>
            <w:adjustRightInd w:val="0"/>
            <w:spacing w:line="480" w:lineRule="auto"/>
            <w:ind w:left="480" w:hanging="480"/>
          </w:pPr>
        </w:pPrChange>
      </w:pPr>
      <w:del w:id="3293" w:author="Tyler Bradshaw" w:date="2020-12-05T17:32:00Z">
        <w:r w:rsidRPr="00702768" w:rsidDel="000F4367">
          <w:rPr>
            <w:rFonts w:ascii="Arial" w:hAnsi="Arial" w:cs="Arial"/>
            <w:noProof/>
          </w:rPr>
          <w:delText xml:space="preserve">Halff EF, Szulc BR, Lesept F, Kittler JT. 2019. SNX27-Mediated Recycling of Neuroligin-2 Regulates Inhibitory Signaling. </w:delText>
        </w:r>
        <w:r w:rsidRPr="00702768" w:rsidDel="000F4367">
          <w:rPr>
            <w:rFonts w:ascii="Arial" w:hAnsi="Arial" w:cs="Arial"/>
            <w:i/>
            <w:iCs/>
            <w:noProof/>
          </w:rPr>
          <w:delText>Cell Rep</w:delText>
        </w:r>
        <w:r w:rsidRPr="00702768" w:rsidDel="000F4367">
          <w:rPr>
            <w:rFonts w:ascii="Arial" w:hAnsi="Arial" w:cs="Arial"/>
            <w:noProof/>
          </w:rPr>
          <w:delText xml:space="preserve"> </w:delText>
        </w:r>
        <w:r w:rsidRPr="00702768" w:rsidDel="000F4367">
          <w:rPr>
            <w:rFonts w:ascii="Arial" w:hAnsi="Arial" w:cs="Arial"/>
            <w:b/>
            <w:bCs/>
            <w:noProof/>
          </w:rPr>
          <w:delText>29</w:delText>
        </w:r>
        <w:r w:rsidRPr="00702768" w:rsidDel="000F4367">
          <w:rPr>
            <w:rFonts w:ascii="Arial" w:hAnsi="Arial" w:cs="Arial"/>
            <w:noProof/>
          </w:rPr>
          <w:delText>:2599-2607.e6. doi:10.1016/j.celrep.2019.10.096</w:delText>
        </w:r>
      </w:del>
    </w:p>
    <w:p w14:paraId="751F1A7C" w14:textId="74BEB8C3" w:rsidR="00702768" w:rsidRPr="00702768" w:rsidDel="000F4367" w:rsidRDefault="00702768" w:rsidP="000F4367">
      <w:pPr>
        <w:spacing w:line="480" w:lineRule="auto"/>
        <w:jc w:val="thaiDistribute"/>
        <w:rPr>
          <w:del w:id="3294" w:author="Tyler Bradshaw" w:date="2020-12-05T17:32:00Z"/>
          <w:rFonts w:ascii="Arial" w:hAnsi="Arial" w:cs="Arial"/>
          <w:noProof/>
        </w:rPr>
        <w:pPrChange w:id="3295" w:author="Tyler Bradshaw" w:date="2020-12-05T17:32:00Z">
          <w:pPr>
            <w:widowControl w:val="0"/>
            <w:autoSpaceDE w:val="0"/>
            <w:autoSpaceDN w:val="0"/>
            <w:adjustRightInd w:val="0"/>
            <w:spacing w:line="480" w:lineRule="auto"/>
            <w:ind w:left="480" w:hanging="480"/>
          </w:pPr>
        </w:pPrChange>
      </w:pPr>
      <w:del w:id="3296" w:author="Tyler Bradshaw" w:date="2020-12-05T17:32:00Z">
        <w:r w:rsidRPr="00702768" w:rsidDel="000F4367">
          <w:rPr>
            <w:rFonts w:ascii="Arial" w:hAnsi="Arial" w:cs="Arial"/>
            <w:noProof/>
          </w:rPr>
          <w:delText xml:space="preserve">Hallett PJ, Collins TL, Standaert DG, Dunah AW. 2008. Biochemical fractionation of brain tissue for studies of receptor distribution and trafficking. </w:delText>
        </w:r>
        <w:r w:rsidRPr="00702768" w:rsidDel="000F4367">
          <w:rPr>
            <w:rFonts w:ascii="Arial" w:hAnsi="Arial" w:cs="Arial"/>
            <w:i/>
            <w:iCs/>
            <w:noProof/>
          </w:rPr>
          <w:delText>Curr Protoc Neurosci</w:delText>
        </w:r>
        <w:r w:rsidRPr="00702768" w:rsidDel="000F4367">
          <w:rPr>
            <w:rFonts w:ascii="Arial" w:hAnsi="Arial" w:cs="Arial"/>
            <w:noProof/>
          </w:rPr>
          <w:delText>. doi:10.1002/0471142301.ns0116s42</w:delText>
        </w:r>
      </w:del>
    </w:p>
    <w:p w14:paraId="45480BE5" w14:textId="70F3BA6C" w:rsidR="00702768" w:rsidRPr="00702768" w:rsidDel="000F4367" w:rsidRDefault="00702768" w:rsidP="000F4367">
      <w:pPr>
        <w:spacing w:line="480" w:lineRule="auto"/>
        <w:jc w:val="thaiDistribute"/>
        <w:rPr>
          <w:del w:id="3297" w:author="Tyler Bradshaw" w:date="2020-12-05T17:32:00Z"/>
          <w:rFonts w:ascii="Arial" w:hAnsi="Arial" w:cs="Arial"/>
          <w:noProof/>
        </w:rPr>
        <w:pPrChange w:id="3298" w:author="Tyler Bradshaw" w:date="2020-12-05T17:32:00Z">
          <w:pPr>
            <w:widowControl w:val="0"/>
            <w:autoSpaceDE w:val="0"/>
            <w:autoSpaceDN w:val="0"/>
            <w:adjustRightInd w:val="0"/>
            <w:spacing w:line="480" w:lineRule="auto"/>
            <w:ind w:left="480" w:hanging="480"/>
          </w:pPr>
        </w:pPrChange>
      </w:pPr>
      <w:del w:id="3299" w:author="Tyler Bradshaw" w:date="2020-12-05T17:32:00Z">
        <w:r w:rsidRPr="00702768" w:rsidDel="000F4367">
          <w:rPr>
            <w:rFonts w:ascii="Arial" w:hAnsi="Arial" w:cs="Arial"/>
            <w:noProof/>
          </w:rPr>
          <w:delText xml:space="preserve">Harbour ME, Breusegem SY, Seaman MNJ. 2012. Recruitment of the endosomal WASH complex is mediated by the extended “tail” of Fam21 binding to the retromer protein Vps35. </w:delText>
        </w:r>
        <w:r w:rsidRPr="00702768" w:rsidDel="000F4367">
          <w:rPr>
            <w:rFonts w:ascii="Arial" w:hAnsi="Arial" w:cs="Arial"/>
            <w:i/>
            <w:iCs/>
            <w:noProof/>
          </w:rPr>
          <w:delText>Biochem J</w:delText>
        </w:r>
        <w:r w:rsidRPr="00702768" w:rsidDel="000F4367">
          <w:rPr>
            <w:rFonts w:ascii="Arial" w:hAnsi="Arial" w:cs="Arial"/>
            <w:noProof/>
          </w:rPr>
          <w:delText xml:space="preserve"> </w:delText>
        </w:r>
        <w:r w:rsidRPr="00702768" w:rsidDel="000F4367">
          <w:rPr>
            <w:rFonts w:ascii="Arial" w:hAnsi="Arial" w:cs="Arial"/>
            <w:b/>
            <w:bCs/>
            <w:noProof/>
          </w:rPr>
          <w:delText>442</w:delText>
        </w:r>
        <w:r w:rsidRPr="00702768" w:rsidDel="000F4367">
          <w:rPr>
            <w:rFonts w:ascii="Arial" w:hAnsi="Arial" w:cs="Arial"/>
            <w:noProof/>
          </w:rPr>
          <w:delText>:209–220. doi:10.1042/BJ20111761</w:delText>
        </w:r>
      </w:del>
    </w:p>
    <w:p w14:paraId="77FD2BFA" w14:textId="5285C96E" w:rsidR="00702768" w:rsidRPr="00702768" w:rsidDel="000F4367" w:rsidRDefault="00702768" w:rsidP="000F4367">
      <w:pPr>
        <w:spacing w:line="480" w:lineRule="auto"/>
        <w:jc w:val="thaiDistribute"/>
        <w:rPr>
          <w:del w:id="3300" w:author="Tyler Bradshaw" w:date="2020-12-05T17:32:00Z"/>
          <w:rFonts w:ascii="Arial" w:hAnsi="Arial" w:cs="Arial"/>
          <w:noProof/>
        </w:rPr>
        <w:pPrChange w:id="3301" w:author="Tyler Bradshaw" w:date="2020-12-05T17:32:00Z">
          <w:pPr>
            <w:widowControl w:val="0"/>
            <w:autoSpaceDE w:val="0"/>
            <w:autoSpaceDN w:val="0"/>
            <w:adjustRightInd w:val="0"/>
            <w:spacing w:line="480" w:lineRule="auto"/>
            <w:ind w:left="480" w:hanging="480"/>
          </w:pPr>
        </w:pPrChange>
      </w:pPr>
      <w:del w:id="3302" w:author="Tyler Bradshaw" w:date="2020-12-05T17:32:00Z">
        <w:r w:rsidRPr="00702768" w:rsidDel="000F4367">
          <w:rPr>
            <w:rFonts w:ascii="Arial" w:hAnsi="Arial" w:cs="Arial"/>
            <w:noProof/>
          </w:rPr>
          <w:delText xml:space="preserve">Harold D, Abraham R, Hollingworth P, Sims R, Gerrish A, Hamshere ML, Pahwa JS, Moskvina V, Dowzell K, Williams A, Jones N, Thomas C, Stretton A, Morgan AR, Lovestone S, Powell J, Proitsi P, Lupton MK, Brayne C, Rubinsztein DC, Gill M, Lawlor B, Lynch A, Morgan K, Brown KS, Passmore PA, Craig D, McGuinness B, Todd S, Holmes C, Mann D, Smith AD, Love S, Kehoe PG, Hardy J, Mead S, Fox N, Rossor M, Collinge J, Maier W, Jessen F, Schürmann B, Heun R, Van Den Bussche H, Heuser I, Kornhuber J, Wiltfang J, Dichgans M, Frölich L, Hampel H, Hüll M, Rujescu D, Goate AM, Kauwe JSK, Cruchaga C, Nowotny P, Morris JC, Mayo K, Sleegers K, Bettens K, Engelborghs S, De Deyn PP, Livingston G, Bass NJ, Gurling H, McQuillin A, Gwilliam R, Deloukas P, Al-Chalabi A, Shaw CE, Tsolaki M, Singleton AB, Guerreiro R, Mühleisen TW, Nöthen MM, Moebus S, Jöckel KH, Klopp N, Wichmann HE, Carrasquillo MM, Pankratz VS, Younkin SG, O’Donovan M, Owen MJ, Williams J. 2009. Genome-wide association study identifies variants at CLU and PICALM associated with Alzheimer’s disease. </w:delText>
        </w:r>
        <w:r w:rsidRPr="00702768" w:rsidDel="000F4367">
          <w:rPr>
            <w:rFonts w:ascii="Arial" w:hAnsi="Arial" w:cs="Arial"/>
            <w:i/>
            <w:iCs/>
            <w:noProof/>
          </w:rPr>
          <w:delText>Nat Genet</w:delText>
        </w:r>
        <w:r w:rsidRPr="00702768" w:rsidDel="000F4367">
          <w:rPr>
            <w:rFonts w:ascii="Arial" w:hAnsi="Arial" w:cs="Arial"/>
            <w:noProof/>
          </w:rPr>
          <w:delText xml:space="preserve"> </w:delText>
        </w:r>
        <w:r w:rsidRPr="00702768" w:rsidDel="000F4367">
          <w:rPr>
            <w:rFonts w:ascii="Arial" w:hAnsi="Arial" w:cs="Arial"/>
            <w:b/>
            <w:bCs/>
            <w:noProof/>
          </w:rPr>
          <w:delText>41</w:delText>
        </w:r>
        <w:r w:rsidRPr="00702768" w:rsidDel="000F4367">
          <w:rPr>
            <w:rFonts w:ascii="Arial" w:hAnsi="Arial" w:cs="Arial"/>
            <w:noProof/>
          </w:rPr>
          <w:delText>:1088–1093. doi:10.1038/ng.440</w:delText>
        </w:r>
      </w:del>
    </w:p>
    <w:p w14:paraId="468D0337" w14:textId="778F0820" w:rsidR="00702768" w:rsidRPr="00702768" w:rsidDel="000F4367" w:rsidRDefault="00702768" w:rsidP="000F4367">
      <w:pPr>
        <w:spacing w:line="480" w:lineRule="auto"/>
        <w:jc w:val="thaiDistribute"/>
        <w:rPr>
          <w:del w:id="3303" w:author="Tyler Bradshaw" w:date="2020-12-05T17:32:00Z"/>
          <w:rFonts w:ascii="Arial" w:hAnsi="Arial" w:cs="Arial"/>
          <w:noProof/>
        </w:rPr>
        <w:pPrChange w:id="3304" w:author="Tyler Bradshaw" w:date="2020-12-05T17:32:00Z">
          <w:pPr>
            <w:widowControl w:val="0"/>
            <w:autoSpaceDE w:val="0"/>
            <w:autoSpaceDN w:val="0"/>
            <w:adjustRightInd w:val="0"/>
            <w:spacing w:line="480" w:lineRule="auto"/>
            <w:ind w:left="480" w:hanging="480"/>
          </w:pPr>
        </w:pPrChange>
      </w:pPr>
      <w:del w:id="3305" w:author="Tyler Bradshaw" w:date="2020-12-05T17:32:00Z">
        <w:r w:rsidRPr="00702768" w:rsidDel="000F4367">
          <w:rPr>
            <w:rFonts w:ascii="Arial" w:hAnsi="Arial" w:cs="Arial"/>
            <w:noProof/>
          </w:rPr>
          <w:delText xml:space="preserve">Hetz C, Saxena S. 2017. ER stress and the unfolded protein response in neurodegeneration. </w:delText>
        </w:r>
        <w:r w:rsidRPr="00702768" w:rsidDel="000F4367">
          <w:rPr>
            <w:rFonts w:ascii="Arial" w:hAnsi="Arial" w:cs="Arial"/>
            <w:i/>
            <w:iCs/>
            <w:noProof/>
          </w:rPr>
          <w:delText>Nat Rev Neurol</w:delText>
        </w:r>
        <w:r w:rsidRPr="00702768" w:rsidDel="000F4367">
          <w:rPr>
            <w:rFonts w:ascii="Arial" w:hAnsi="Arial" w:cs="Arial"/>
            <w:noProof/>
          </w:rPr>
          <w:delText>. doi:10.1038/nrneurol.2017.99</w:delText>
        </w:r>
      </w:del>
    </w:p>
    <w:p w14:paraId="2AC13650" w14:textId="54A4893C" w:rsidR="00702768" w:rsidRPr="00702768" w:rsidDel="000F4367" w:rsidRDefault="00702768" w:rsidP="000F4367">
      <w:pPr>
        <w:spacing w:line="480" w:lineRule="auto"/>
        <w:jc w:val="thaiDistribute"/>
        <w:rPr>
          <w:del w:id="3306" w:author="Tyler Bradshaw" w:date="2020-12-05T17:32:00Z"/>
          <w:rFonts w:ascii="Arial" w:hAnsi="Arial" w:cs="Arial"/>
          <w:noProof/>
        </w:rPr>
        <w:pPrChange w:id="3307" w:author="Tyler Bradshaw" w:date="2020-12-05T17:32:00Z">
          <w:pPr>
            <w:widowControl w:val="0"/>
            <w:autoSpaceDE w:val="0"/>
            <w:autoSpaceDN w:val="0"/>
            <w:adjustRightInd w:val="0"/>
            <w:spacing w:line="480" w:lineRule="auto"/>
            <w:ind w:left="480" w:hanging="480"/>
          </w:pPr>
        </w:pPrChange>
      </w:pPr>
      <w:del w:id="3308" w:author="Tyler Bradshaw" w:date="2020-12-05T17:32:00Z">
        <w:r w:rsidRPr="00702768" w:rsidDel="000F4367">
          <w:rPr>
            <w:rFonts w:ascii="Arial" w:hAnsi="Arial" w:cs="Arial"/>
            <w:noProof/>
          </w:rPr>
          <w:delText xml:space="preserve">Hirst J, Itzhak DN, Antrobus R, Borner GHH, Robinson MS. 2018. Role of the AP-5 adaptor protein complex in late endosome-to-Golgi retrieval. </w:delText>
        </w:r>
        <w:r w:rsidRPr="00702768" w:rsidDel="000F4367">
          <w:rPr>
            <w:rFonts w:ascii="Arial" w:hAnsi="Arial" w:cs="Arial"/>
            <w:i/>
            <w:iCs/>
            <w:noProof/>
          </w:rPr>
          <w:delText>PLoS Biol</w:delText>
        </w:r>
        <w:r w:rsidRPr="00702768" w:rsidDel="000F4367">
          <w:rPr>
            <w:rFonts w:ascii="Arial" w:hAnsi="Arial" w:cs="Arial"/>
            <w:noProof/>
          </w:rPr>
          <w:delText>. doi:10.1371/journal.pbio.2004411</w:delText>
        </w:r>
      </w:del>
    </w:p>
    <w:p w14:paraId="514D7307" w14:textId="25458CAE" w:rsidR="00702768" w:rsidRPr="00702768" w:rsidDel="000F4367" w:rsidRDefault="00702768" w:rsidP="000F4367">
      <w:pPr>
        <w:spacing w:line="480" w:lineRule="auto"/>
        <w:jc w:val="thaiDistribute"/>
        <w:rPr>
          <w:del w:id="3309" w:author="Tyler Bradshaw" w:date="2020-12-05T17:32:00Z"/>
          <w:rFonts w:ascii="Arial" w:hAnsi="Arial" w:cs="Arial"/>
          <w:noProof/>
        </w:rPr>
        <w:pPrChange w:id="3310" w:author="Tyler Bradshaw" w:date="2020-12-05T17:32:00Z">
          <w:pPr>
            <w:widowControl w:val="0"/>
            <w:autoSpaceDE w:val="0"/>
            <w:autoSpaceDN w:val="0"/>
            <w:adjustRightInd w:val="0"/>
            <w:spacing w:line="480" w:lineRule="auto"/>
            <w:ind w:left="480" w:hanging="480"/>
          </w:pPr>
        </w:pPrChange>
      </w:pPr>
      <w:del w:id="3311" w:author="Tyler Bradshaw" w:date="2020-12-05T17:32:00Z">
        <w:r w:rsidRPr="00702768" w:rsidDel="000F4367">
          <w:rPr>
            <w:rFonts w:ascii="Arial" w:hAnsi="Arial" w:cs="Arial"/>
            <w:noProof/>
          </w:rPr>
          <w:delText xml:space="preserve">Höhn A, Grune T. 2013. Lipofuscin: Formation, effects and role of macroautophagy. </w:delText>
        </w:r>
        <w:r w:rsidRPr="00702768" w:rsidDel="000F4367">
          <w:rPr>
            <w:rFonts w:ascii="Arial" w:hAnsi="Arial" w:cs="Arial"/>
            <w:i/>
            <w:iCs/>
            <w:noProof/>
          </w:rPr>
          <w:delText>Redox Biol</w:delText>
        </w:r>
        <w:r w:rsidRPr="00702768" w:rsidDel="000F4367">
          <w:rPr>
            <w:rFonts w:ascii="Arial" w:hAnsi="Arial" w:cs="Arial"/>
            <w:noProof/>
          </w:rPr>
          <w:delText>. doi:10.1016/j.redox.2013.01.006</w:delText>
        </w:r>
      </w:del>
    </w:p>
    <w:p w14:paraId="2342B6D3" w14:textId="3F81B8FD" w:rsidR="00702768" w:rsidRPr="00702768" w:rsidDel="000F4367" w:rsidRDefault="00702768" w:rsidP="000F4367">
      <w:pPr>
        <w:spacing w:line="480" w:lineRule="auto"/>
        <w:jc w:val="thaiDistribute"/>
        <w:rPr>
          <w:del w:id="3312" w:author="Tyler Bradshaw" w:date="2020-12-05T17:32:00Z"/>
          <w:rFonts w:ascii="Arial" w:hAnsi="Arial" w:cs="Arial"/>
          <w:noProof/>
        </w:rPr>
        <w:pPrChange w:id="3313" w:author="Tyler Bradshaw" w:date="2020-12-05T17:32:00Z">
          <w:pPr>
            <w:widowControl w:val="0"/>
            <w:autoSpaceDE w:val="0"/>
            <w:autoSpaceDN w:val="0"/>
            <w:adjustRightInd w:val="0"/>
            <w:spacing w:line="480" w:lineRule="auto"/>
            <w:ind w:left="480" w:hanging="480"/>
          </w:pPr>
        </w:pPrChange>
      </w:pPr>
      <w:del w:id="3314" w:author="Tyler Bradshaw" w:date="2020-12-05T17:32:00Z">
        <w:r w:rsidRPr="00702768" w:rsidDel="000F4367">
          <w:rPr>
            <w:rFonts w:ascii="Arial" w:hAnsi="Arial" w:cs="Arial"/>
            <w:noProof/>
          </w:rPr>
          <w:delText>Hopwood JJ, Bunge S, Morris CP, Wilson PJ, Steglich C, Beck M, Schwinger E, Gal A. 1993. Molecular basis of mucopolysaccharidosis type II: Mutations in the iduronate</w:delText>
        </w:r>
        <w:r w:rsidRPr="00702768" w:rsidDel="000F4367">
          <w:rPr>
            <w:rFonts w:ascii="Cambria Math" w:hAnsi="Cambria Math" w:cs="Cambria Math"/>
            <w:noProof/>
          </w:rPr>
          <w:delText>‐</w:delText>
        </w:r>
        <w:r w:rsidRPr="00702768" w:rsidDel="000F4367">
          <w:rPr>
            <w:rFonts w:ascii="Arial" w:hAnsi="Arial" w:cs="Arial"/>
            <w:noProof/>
          </w:rPr>
          <w:delText>2</w:delText>
        </w:r>
        <w:r w:rsidRPr="00702768" w:rsidDel="000F4367">
          <w:rPr>
            <w:rFonts w:ascii="Cambria Math" w:hAnsi="Cambria Math" w:cs="Cambria Math"/>
            <w:noProof/>
          </w:rPr>
          <w:delText>‐</w:delText>
        </w:r>
        <w:r w:rsidRPr="00702768" w:rsidDel="000F4367">
          <w:rPr>
            <w:rFonts w:ascii="Arial" w:hAnsi="Arial" w:cs="Arial"/>
            <w:noProof/>
          </w:rPr>
          <w:delText xml:space="preserve">sulphatase gene. </w:delText>
        </w:r>
        <w:r w:rsidRPr="00702768" w:rsidDel="000F4367">
          <w:rPr>
            <w:rFonts w:ascii="Arial" w:hAnsi="Arial" w:cs="Arial"/>
            <w:i/>
            <w:iCs/>
            <w:noProof/>
          </w:rPr>
          <w:delText>Hum Mutat</w:delText>
        </w:r>
        <w:r w:rsidRPr="00702768" w:rsidDel="000F4367">
          <w:rPr>
            <w:rFonts w:ascii="Arial" w:hAnsi="Arial" w:cs="Arial"/>
            <w:noProof/>
          </w:rPr>
          <w:delText xml:space="preserve"> </w:delText>
        </w:r>
        <w:r w:rsidRPr="00702768" w:rsidDel="000F4367">
          <w:rPr>
            <w:rFonts w:ascii="Arial" w:hAnsi="Arial" w:cs="Arial"/>
            <w:b/>
            <w:bCs/>
            <w:noProof/>
          </w:rPr>
          <w:delText>2</w:delText>
        </w:r>
        <w:r w:rsidRPr="00702768" w:rsidDel="000F4367">
          <w:rPr>
            <w:rFonts w:ascii="Arial" w:hAnsi="Arial" w:cs="Arial"/>
            <w:noProof/>
          </w:rPr>
          <w:delText>:435–442. doi:10.1002/humu.1380020603</w:delText>
        </w:r>
      </w:del>
    </w:p>
    <w:p w14:paraId="516C89FA" w14:textId="40E624A9" w:rsidR="00702768" w:rsidRPr="00702768" w:rsidDel="000F4367" w:rsidRDefault="00702768" w:rsidP="000F4367">
      <w:pPr>
        <w:spacing w:line="480" w:lineRule="auto"/>
        <w:jc w:val="thaiDistribute"/>
        <w:rPr>
          <w:del w:id="3315" w:author="Tyler Bradshaw" w:date="2020-12-05T17:32:00Z"/>
          <w:rFonts w:ascii="Arial" w:hAnsi="Arial" w:cs="Arial"/>
          <w:noProof/>
        </w:rPr>
        <w:pPrChange w:id="3316" w:author="Tyler Bradshaw" w:date="2020-12-05T17:32:00Z">
          <w:pPr>
            <w:widowControl w:val="0"/>
            <w:autoSpaceDE w:val="0"/>
            <w:autoSpaceDN w:val="0"/>
            <w:adjustRightInd w:val="0"/>
            <w:spacing w:line="480" w:lineRule="auto"/>
            <w:ind w:left="480" w:hanging="480"/>
          </w:pPr>
        </w:pPrChange>
      </w:pPr>
      <w:del w:id="3317" w:author="Tyler Bradshaw" w:date="2020-12-05T17:32:00Z">
        <w:r w:rsidRPr="00702768" w:rsidDel="000F4367">
          <w:rPr>
            <w:rFonts w:ascii="Arial" w:hAnsi="Arial" w:cs="Arial"/>
            <w:noProof/>
          </w:rPr>
          <w:delText xml:space="preserve">Iwai A, Masliah E, Yoshimoto M, Ge N, Flanagan L, Rohan de Silva HA, Kittel A, Saitoh T. 1995. The precursor protein of non-Aβ component of Alzheimer’s disease amyloid is a presynaptic protein of the central nervous system. </w:delText>
        </w:r>
        <w:r w:rsidRPr="00702768" w:rsidDel="000F4367">
          <w:rPr>
            <w:rFonts w:ascii="Arial" w:hAnsi="Arial" w:cs="Arial"/>
            <w:i/>
            <w:iCs/>
            <w:noProof/>
          </w:rPr>
          <w:delText>Neuron</w:delText>
        </w:r>
        <w:r w:rsidRPr="00702768" w:rsidDel="000F4367">
          <w:rPr>
            <w:rFonts w:ascii="Arial" w:hAnsi="Arial" w:cs="Arial"/>
            <w:noProof/>
          </w:rPr>
          <w:delText>. doi:10.1016/0896-6273(95)90302-X</w:delText>
        </w:r>
      </w:del>
    </w:p>
    <w:p w14:paraId="4BF6270B" w14:textId="2D043353" w:rsidR="00702768" w:rsidRPr="00702768" w:rsidDel="000F4367" w:rsidRDefault="00702768" w:rsidP="000F4367">
      <w:pPr>
        <w:spacing w:line="480" w:lineRule="auto"/>
        <w:jc w:val="thaiDistribute"/>
        <w:rPr>
          <w:del w:id="3318" w:author="Tyler Bradshaw" w:date="2020-12-05T17:32:00Z"/>
          <w:rFonts w:ascii="Arial" w:hAnsi="Arial" w:cs="Arial"/>
          <w:noProof/>
        </w:rPr>
        <w:pPrChange w:id="3319" w:author="Tyler Bradshaw" w:date="2020-12-05T17:32:00Z">
          <w:pPr>
            <w:widowControl w:val="0"/>
            <w:autoSpaceDE w:val="0"/>
            <w:autoSpaceDN w:val="0"/>
            <w:adjustRightInd w:val="0"/>
            <w:spacing w:line="480" w:lineRule="auto"/>
            <w:ind w:left="480" w:hanging="480"/>
          </w:pPr>
        </w:pPrChange>
      </w:pPr>
      <w:del w:id="3320" w:author="Tyler Bradshaw" w:date="2020-12-05T17:32:00Z">
        <w:r w:rsidRPr="00702768" w:rsidDel="000F4367">
          <w:rPr>
            <w:rFonts w:ascii="Arial" w:hAnsi="Arial" w:cs="Arial"/>
            <w:noProof/>
          </w:rPr>
          <w:delText xml:space="preserve">Jahic A, Khundadze M, Jaenisch N, Schüle R, Klimpe S, Klebe S, Frahm C, Kassubek J, Stevanin G, Schöls L, Brice A, Hübner CA, Beetz C. 2015. The spectrum of KIAA0196 variants, and characterization of a murine knockout: Implications for the mutational mechanism in hereditary spastic paraplegia type SPG8 Rare neurological diseases. </w:delText>
        </w:r>
        <w:r w:rsidRPr="00702768" w:rsidDel="000F4367">
          <w:rPr>
            <w:rFonts w:ascii="Arial" w:hAnsi="Arial" w:cs="Arial"/>
            <w:i/>
            <w:iCs/>
            <w:noProof/>
          </w:rPr>
          <w:delText>Orphanet J Rare Dis</w:delText>
        </w:r>
        <w:r w:rsidRPr="00702768" w:rsidDel="000F4367">
          <w:rPr>
            <w:rFonts w:ascii="Arial" w:hAnsi="Arial" w:cs="Arial"/>
            <w:noProof/>
          </w:rPr>
          <w:delText xml:space="preserve"> </w:delText>
        </w:r>
        <w:r w:rsidRPr="00702768" w:rsidDel="000F4367">
          <w:rPr>
            <w:rFonts w:ascii="Arial" w:hAnsi="Arial" w:cs="Arial"/>
            <w:b/>
            <w:bCs/>
            <w:noProof/>
          </w:rPr>
          <w:delText>10</w:delText>
        </w:r>
        <w:r w:rsidRPr="00702768" w:rsidDel="000F4367">
          <w:rPr>
            <w:rFonts w:ascii="Arial" w:hAnsi="Arial" w:cs="Arial"/>
            <w:noProof/>
          </w:rPr>
          <w:delText>. doi:10.1186/s13023-015-0359-x</w:delText>
        </w:r>
      </w:del>
    </w:p>
    <w:p w14:paraId="3D44A810" w14:textId="26162FED" w:rsidR="00702768" w:rsidRPr="00702768" w:rsidDel="000F4367" w:rsidRDefault="00702768" w:rsidP="000F4367">
      <w:pPr>
        <w:spacing w:line="480" w:lineRule="auto"/>
        <w:jc w:val="thaiDistribute"/>
        <w:rPr>
          <w:del w:id="3321" w:author="Tyler Bradshaw" w:date="2020-12-05T17:32:00Z"/>
          <w:rFonts w:ascii="Arial" w:hAnsi="Arial" w:cs="Arial"/>
          <w:noProof/>
        </w:rPr>
        <w:pPrChange w:id="3322" w:author="Tyler Bradshaw" w:date="2020-12-05T17:32:00Z">
          <w:pPr>
            <w:widowControl w:val="0"/>
            <w:autoSpaceDE w:val="0"/>
            <w:autoSpaceDN w:val="0"/>
            <w:adjustRightInd w:val="0"/>
            <w:spacing w:line="480" w:lineRule="auto"/>
            <w:ind w:left="480" w:hanging="480"/>
          </w:pPr>
        </w:pPrChange>
      </w:pPr>
      <w:del w:id="3323" w:author="Tyler Bradshaw" w:date="2020-12-05T17:32:00Z">
        <w:r w:rsidRPr="00702768" w:rsidDel="000F4367">
          <w:rPr>
            <w:rFonts w:ascii="Arial" w:hAnsi="Arial" w:cs="Arial"/>
            <w:noProof/>
          </w:rPr>
          <w:delText xml:space="preserve">Jia D, Gomez TS, Metlagel Z, Umetani J, Otwinowski Z, Rosen MK, Billadeau DD. 2010. WASH and WAVE actin regulators of the Wiskott-Aldrich syndrome protein (WASP) family are controlled by analogous structurally related complexes. </w:delText>
        </w:r>
        <w:r w:rsidRPr="00702768" w:rsidDel="000F4367">
          <w:rPr>
            <w:rFonts w:ascii="Arial" w:hAnsi="Arial" w:cs="Arial"/>
            <w:i/>
            <w:iCs/>
            <w:noProof/>
          </w:rPr>
          <w:delText>Proc Natl Acad Sci U S A</w:delText>
        </w:r>
        <w:r w:rsidRPr="00702768" w:rsidDel="000F4367">
          <w:rPr>
            <w:rFonts w:ascii="Arial" w:hAnsi="Arial" w:cs="Arial"/>
            <w:noProof/>
          </w:rPr>
          <w:delText xml:space="preserve"> </w:delText>
        </w:r>
        <w:r w:rsidRPr="00702768" w:rsidDel="000F4367">
          <w:rPr>
            <w:rFonts w:ascii="Arial" w:hAnsi="Arial" w:cs="Arial"/>
            <w:b/>
            <w:bCs/>
            <w:noProof/>
          </w:rPr>
          <w:delText>107</w:delText>
        </w:r>
        <w:r w:rsidRPr="00702768" w:rsidDel="000F4367">
          <w:rPr>
            <w:rFonts w:ascii="Arial" w:hAnsi="Arial" w:cs="Arial"/>
            <w:noProof/>
          </w:rPr>
          <w:delText>:10442–10447. doi:10.1073/pnas.0913293107</w:delText>
        </w:r>
      </w:del>
    </w:p>
    <w:p w14:paraId="0DF04A34" w14:textId="573EBF72" w:rsidR="00702768" w:rsidRPr="00702768" w:rsidDel="000F4367" w:rsidRDefault="00702768" w:rsidP="000F4367">
      <w:pPr>
        <w:spacing w:line="480" w:lineRule="auto"/>
        <w:jc w:val="thaiDistribute"/>
        <w:rPr>
          <w:del w:id="3324" w:author="Tyler Bradshaw" w:date="2020-12-05T17:32:00Z"/>
          <w:rFonts w:ascii="Arial" w:hAnsi="Arial" w:cs="Arial"/>
          <w:noProof/>
        </w:rPr>
        <w:pPrChange w:id="3325" w:author="Tyler Bradshaw" w:date="2020-12-05T17:32:00Z">
          <w:pPr>
            <w:widowControl w:val="0"/>
            <w:autoSpaceDE w:val="0"/>
            <w:autoSpaceDN w:val="0"/>
            <w:adjustRightInd w:val="0"/>
            <w:spacing w:line="480" w:lineRule="auto"/>
            <w:ind w:left="480" w:hanging="480"/>
          </w:pPr>
        </w:pPrChange>
      </w:pPr>
      <w:del w:id="3326" w:author="Tyler Bradshaw" w:date="2020-12-05T17:32:00Z">
        <w:r w:rsidRPr="00702768" w:rsidDel="000F4367">
          <w:rPr>
            <w:rFonts w:ascii="Arial" w:hAnsi="Arial" w:cs="Arial"/>
            <w:noProof/>
          </w:rPr>
          <w:delText xml:space="preserve">Kim DI, Jensen SC, Noble KA, Kc B, Roux KH, Motamedchaboki K, Roux KJ. 2016. An improved smaller biotin ligase for BioID proximity labeling. </w:delText>
        </w:r>
        <w:r w:rsidRPr="00702768" w:rsidDel="000F4367">
          <w:rPr>
            <w:rFonts w:ascii="Arial" w:hAnsi="Arial" w:cs="Arial"/>
            <w:i/>
            <w:iCs/>
            <w:noProof/>
          </w:rPr>
          <w:delText>Mol Biol Cell</w:delText>
        </w:r>
        <w:r w:rsidRPr="00702768" w:rsidDel="000F4367">
          <w:rPr>
            <w:rFonts w:ascii="Arial" w:hAnsi="Arial" w:cs="Arial"/>
            <w:noProof/>
          </w:rPr>
          <w:delText xml:space="preserve"> </w:delText>
        </w:r>
        <w:r w:rsidRPr="00702768" w:rsidDel="000F4367">
          <w:rPr>
            <w:rFonts w:ascii="Arial" w:hAnsi="Arial" w:cs="Arial"/>
            <w:b/>
            <w:bCs/>
            <w:noProof/>
          </w:rPr>
          <w:delText>27</w:delText>
        </w:r>
        <w:r w:rsidRPr="00702768" w:rsidDel="000F4367">
          <w:rPr>
            <w:rFonts w:ascii="Arial" w:hAnsi="Arial" w:cs="Arial"/>
            <w:noProof/>
          </w:rPr>
          <w:delText>:1188–1196. doi:10.1091/mbc.E15-12-0844</w:delText>
        </w:r>
      </w:del>
    </w:p>
    <w:p w14:paraId="565B5EF1" w14:textId="5F591F51" w:rsidR="00702768" w:rsidRPr="00702768" w:rsidDel="000F4367" w:rsidRDefault="00702768" w:rsidP="000F4367">
      <w:pPr>
        <w:spacing w:line="480" w:lineRule="auto"/>
        <w:jc w:val="thaiDistribute"/>
        <w:rPr>
          <w:del w:id="3327" w:author="Tyler Bradshaw" w:date="2020-12-05T17:32:00Z"/>
          <w:rFonts w:ascii="Arial" w:hAnsi="Arial" w:cs="Arial"/>
          <w:noProof/>
        </w:rPr>
        <w:pPrChange w:id="3328" w:author="Tyler Bradshaw" w:date="2020-12-05T17:32:00Z">
          <w:pPr>
            <w:widowControl w:val="0"/>
            <w:autoSpaceDE w:val="0"/>
            <w:autoSpaceDN w:val="0"/>
            <w:adjustRightInd w:val="0"/>
            <w:spacing w:line="480" w:lineRule="auto"/>
            <w:ind w:left="480" w:hanging="480"/>
          </w:pPr>
        </w:pPrChange>
      </w:pPr>
      <w:del w:id="3329" w:author="Tyler Bradshaw" w:date="2020-12-05T17:32:00Z">
        <w:r w:rsidRPr="00702768" w:rsidDel="000F4367">
          <w:rPr>
            <w:rFonts w:ascii="Arial" w:hAnsi="Arial" w:cs="Arial"/>
            <w:noProof/>
          </w:rPr>
          <w:delText xml:space="preserve">Kim HJ, Kim SY, Kim DH, Park JS, Jeong SH, Choi YW, Kim CH. 2020. Crosstalk between HSPA5 arginylation and sequential ubiquitination leads to AKT degradation through autophagy flux. </w:delText>
        </w:r>
        <w:r w:rsidRPr="00702768" w:rsidDel="000F4367">
          <w:rPr>
            <w:rFonts w:ascii="Arial" w:hAnsi="Arial" w:cs="Arial"/>
            <w:i/>
            <w:iCs/>
            <w:noProof/>
          </w:rPr>
          <w:delText>Autophagy</w:delText>
        </w:r>
        <w:r w:rsidRPr="00702768" w:rsidDel="000F4367">
          <w:rPr>
            <w:rFonts w:ascii="Arial" w:hAnsi="Arial" w:cs="Arial"/>
            <w:noProof/>
          </w:rPr>
          <w:delText>. doi:10.1080/15548627.2020.1740529</w:delText>
        </w:r>
      </w:del>
    </w:p>
    <w:p w14:paraId="0A562A48" w14:textId="67A4876A" w:rsidR="00702768" w:rsidRPr="00702768" w:rsidDel="000F4367" w:rsidRDefault="00702768" w:rsidP="000F4367">
      <w:pPr>
        <w:spacing w:line="480" w:lineRule="auto"/>
        <w:jc w:val="thaiDistribute"/>
        <w:rPr>
          <w:del w:id="3330" w:author="Tyler Bradshaw" w:date="2020-12-05T17:32:00Z"/>
          <w:rFonts w:ascii="Arial" w:hAnsi="Arial" w:cs="Arial"/>
          <w:noProof/>
        </w:rPr>
        <w:pPrChange w:id="3331" w:author="Tyler Bradshaw" w:date="2020-12-05T17:32:00Z">
          <w:pPr>
            <w:widowControl w:val="0"/>
            <w:autoSpaceDE w:val="0"/>
            <w:autoSpaceDN w:val="0"/>
            <w:adjustRightInd w:val="0"/>
            <w:spacing w:line="480" w:lineRule="auto"/>
            <w:ind w:left="480" w:hanging="480"/>
          </w:pPr>
        </w:pPrChange>
      </w:pPr>
      <w:del w:id="3332" w:author="Tyler Bradshaw" w:date="2020-12-05T17:32:00Z">
        <w:r w:rsidRPr="00702768" w:rsidDel="000F4367">
          <w:rPr>
            <w:rFonts w:ascii="Arial" w:hAnsi="Arial" w:cs="Arial"/>
            <w:noProof/>
          </w:rPr>
          <w:delText xml:space="preserve">Kim JH, Lee HK, Takamiya K, Huganir RL. 2003. The role of synaptic GTPase-activating protein in neuronal development and synaptic plasticity. </w:delText>
        </w:r>
        <w:r w:rsidRPr="00702768" w:rsidDel="000F4367">
          <w:rPr>
            <w:rFonts w:ascii="Arial" w:hAnsi="Arial" w:cs="Arial"/>
            <w:i/>
            <w:iCs/>
            <w:noProof/>
          </w:rPr>
          <w:delText>J Neurosci</w:delText>
        </w:r>
        <w:r w:rsidRPr="00702768" w:rsidDel="000F4367">
          <w:rPr>
            <w:rFonts w:ascii="Arial" w:hAnsi="Arial" w:cs="Arial"/>
            <w:noProof/>
          </w:rPr>
          <w:delText xml:space="preserve"> </w:delText>
        </w:r>
        <w:r w:rsidRPr="00702768" w:rsidDel="000F4367">
          <w:rPr>
            <w:rFonts w:ascii="Arial" w:hAnsi="Arial" w:cs="Arial"/>
            <w:b/>
            <w:bCs/>
            <w:noProof/>
          </w:rPr>
          <w:delText>23</w:delText>
        </w:r>
        <w:r w:rsidRPr="00702768" w:rsidDel="000F4367">
          <w:rPr>
            <w:rFonts w:ascii="Arial" w:hAnsi="Arial" w:cs="Arial"/>
            <w:noProof/>
          </w:rPr>
          <w:delText>:1119–1124. doi:10.1523/jneurosci.23-04-01119.2003</w:delText>
        </w:r>
      </w:del>
    </w:p>
    <w:p w14:paraId="26A0C0C2" w14:textId="6075D43E" w:rsidR="00702768" w:rsidRPr="00702768" w:rsidDel="000F4367" w:rsidRDefault="00702768" w:rsidP="000F4367">
      <w:pPr>
        <w:spacing w:line="480" w:lineRule="auto"/>
        <w:jc w:val="thaiDistribute"/>
        <w:rPr>
          <w:del w:id="3333" w:author="Tyler Bradshaw" w:date="2020-12-05T17:32:00Z"/>
          <w:rFonts w:ascii="Arial" w:hAnsi="Arial" w:cs="Arial"/>
          <w:noProof/>
        </w:rPr>
        <w:pPrChange w:id="3334" w:author="Tyler Bradshaw" w:date="2020-12-05T17:32:00Z">
          <w:pPr>
            <w:widowControl w:val="0"/>
            <w:autoSpaceDE w:val="0"/>
            <w:autoSpaceDN w:val="0"/>
            <w:adjustRightInd w:val="0"/>
            <w:spacing w:line="480" w:lineRule="auto"/>
            <w:ind w:left="480" w:hanging="480"/>
          </w:pPr>
        </w:pPrChange>
      </w:pPr>
      <w:del w:id="3335" w:author="Tyler Bradshaw" w:date="2020-12-05T17:32:00Z">
        <w:r w:rsidRPr="00702768" w:rsidDel="000F4367">
          <w:rPr>
            <w:rFonts w:ascii="Arial" w:hAnsi="Arial" w:cs="Arial"/>
            <w:noProof/>
          </w:rPr>
          <w:delText xml:space="preserve">Klaassen R V., Stroeder J, Coussen F, Hafner AS, Petersen JD, Renancio C, Schmitz LJM, Normand E, Lodder JC, Rotaru DC, Rao-Ruiz P, Spijker S, Mansvelder HD, Choquet D, Smit AB. 2016. Shisa6 traps AMPA receptors at postsynaptic sites and prevents their desensitization during synaptic activity.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7</w:delText>
        </w:r>
        <w:r w:rsidRPr="00702768" w:rsidDel="000F4367">
          <w:rPr>
            <w:rFonts w:ascii="Arial" w:hAnsi="Arial" w:cs="Arial"/>
            <w:noProof/>
          </w:rPr>
          <w:delText>. doi:10.1038/ncomms10682</w:delText>
        </w:r>
      </w:del>
    </w:p>
    <w:p w14:paraId="000F9996" w14:textId="4F6BB13E" w:rsidR="00702768" w:rsidRPr="00702768" w:rsidDel="000F4367" w:rsidRDefault="00702768" w:rsidP="000F4367">
      <w:pPr>
        <w:spacing w:line="480" w:lineRule="auto"/>
        <w:jc w:val="thaiDistribute"/>
        <w:rPr>
          <w:del w:id="3336" w:author="Tyler Bradshaw" w:date="2020-12-05T17:32:00Z"/>
          <w:rFonts w:ascii="Arial" w:hAnsi="Arial" w:cs="Arial"/>
          <w:noProof/>
        </w:rPr>
        <w:pPrChange w:id="3337" w:author="Tyler Bradshaw" w:date="2020-12-05T17:32:00Z">
          <w:pPr>
            <w:widowControl w:val="0"/>
            <w:autoSpaceDE w:val="0"/>
            <w:autoSpaceDN w:val="0"/>
            <w:adjustRightInd w:val="0"/>
            <w:spacing w:line="480" w:lineRule="auto"/>
            <w:ind w:left="480" w:hanging="480"/>
          </w:pPr>
        </w:pPrChange>
      </w:pPr>
      <w:del w:id="3338" w:author="Tyler Bradshaw" w:date="2020-12-05T17:32:00Z">
        <w:r w:rsidRPr="00702768" w:rsidDel="000F4367">
          <w:rPr>
            <w:rFonts w:ascii="Arial" w:hAnsi="Arial" w:cs="Arial"/>
            <w:noProof/>
          </w:rPr>
          <w:delText xml:space="preserve">Kustermann M, Manta L, Paone C, Kustermann J, Lausser L, Wiesner C, Eichinger L, Clemen CS, Schröder R, Kestler HA, Sandri M, Rottbauer W, Just S. 2018. Loss of the novel Vcp (valosin containing protein) interactor Washc4 interferes with autophagy-mediated proteostasis in striated muscle and leads to myopathy in vivo. </w:delText>
        </w:r>
        <w:r w:rsidRPr="00702768" w:rsidDel="000F4367">
          <w:rPr>
            <w:rFonts w:ascii="Arial" w:hAnsi="Arial" w:cs="Arial"/>
            <w:i/>
            <w:iCs/>
            <w:noProof/>
          </w:rPr>
          <w:delText>Autophagy</w:delText>
        </w:r>
        <w:r w:rsidRPr="00702768" w:rsidDel="000F4367">
          <w:rPr>
            <w:rFonts w:ascii="Arial" w:hAnsi="Arial" w:cs="Arial"/>
            <w:noProof/>
          </w:rPr>
          <w:delText xml:space="preserve"> </w:delText>
        </w:r>
        <w:r w:rsidRPr="00702768" w:rsidDel="000F4367">
          <w:rPr>
            <w:rFonts w:ascii="Arial" w:hAnsi="Arial" w:cs="Arial"/>
            <w:b/>
            <w:bCs/>
            <w:noProof/>
          </w:rPr>
          <w:delText>14</w:delText>
        </w:r>
        <w:r w:rsidRPr="00702768" w:rsidDel="000F4367">
          <w:rPr>
            <w:rFonts w:ascii="Arial" w:hAnsi="Arial" w:cs="Arial"/>
            <w:noProof/>
          </w:rPr>
          <w:delText>:1911–1927. doi:10.1080/15548627.2018.1491491</w:delText>
        </w:r>
      </w:del>
    </w:p>
    <w:p w14:paraId="7183D16D" w14:textId="40C5B03E" w:rsidR="00702768" w:rsidRPr="00702768" w:rsidDel="000F4367" w:rsidRDefault="00702768" w:rsidP="000F4367">
      <w:pPr>
        <w:spacing w:line="480" w:lineRule="auto"/>
        <w:jc w:val="thaiDistribute"/>
        <w:rPr>
          <w:del w:id="3339" w:author="Tyler Bradshaw" w:date="2020-12-05T17:32:00Z"/>
          <w:rFonts w:ascii="Arial" w:hAnsi="Arial" w:cs="Arial"/>
          <w:noProof/>
        </w:rPr>
        <w:pPrChange w:id="3340" w:author="Tyler Bradshaw" w:date="2020-12-05T17:32:00Z">
          <w:pPr>
            <w:widowControl w:val="0"/>
            <w:autoSpaceDE w:val="0"/>
            <w:autoSpaceDN w:val="0"/>
            <w:adjustRightInd w:val="0"/>
            <w:spacing w:line="480" w:lineRule="auto"/>
            <w:ind w:left="480" w:hanging="480"/>
          </w:pPr>
        </w:pPrChange>
      </w:pPr>
      <w:del w:id="3341" w:author="Tyler Bradshaw" w:date="2020-12-05T17:32:00Z">
        <w:r w:rsidRPr="00702768" w:rsidDel="000F4367">
          <w:rPr>
            <w:rFonts w:ascii="Arial" w:hAnsi="Arial" w:cs="Arial"/>
            <w:noProof/>
          </w:rPr>
          <w:delText xml:space="preserve">Kvainickas A, Jimenez-Orgaz A, Nägele H, Hu Z, Dengjel J, Steinberg F. 2017. Cargo-selective SNX-BAR proteins mediate retromer trimer independent retrograde transport. </w:delText>
        </w:r>
        <w:r w:rsidRPr="00702768" w:rsidDel="000F4367">
          <w:rPr>
            <w:rFonts w:ascii="Arial" w:hAnsi="Arial" w:cs="Arial"/>
            <w:i/>
            <w:iCs/>
            <w:noProof/>
          </w:rPr>
          <w:delText>J Cell Biol</w:delText>
        </w:r>
        <w:r w:rsidRPr="00702768" w:rsidDel="000F4367">
          <w:rPr>
            <w:rFonts w:ascii="Arial" w:hAnsi="Arial" w:cs="Arial"/>
            <w:noProof/>
          </w:rPr>
          <w:delText xml:space="preserve"> </w:delText>
        </w:r>
        <w:r w:rsidRPr="00702768" w:rsidDel="000F4367">
          <w:rPr>
            <w:rFonts w:ascii="Arial" w:hAnsi="Arial" w:cs="Arial"/>
            <w:b/>
            <w:bCs/>
            <w:noProof/>
          </w:rPr>
          <w:delText>216</w:delText>
        </w:r>
        <w:r w:rsidRPr="00702768" w:rsidDel="000F4367">
          <w:rPr>
            <w:rFonts w:ascii="Arial" w:hAnsi="Arial" w:cs="Arial"/>
            <w:noProof/>
          </w:rPr>
          <w:delText>:3677–3693. doi:10.1083/jcb.201702137</w:delText>
        </w:r>
      </w:del>
    </w:p>
    <w:p w14:paraId="69063CCE" w14:textId="743CF4E3" w:rsidR="00702768" w:rsidRPr="00702768" w:rsidDel="000F4367" w:rsidRDefault="00702768" w:rsidP="000F4367">
      <w:pPr>
        <w:spacing w:line="480" w:lineRule="auto"/>
        <w:jc w:val="thaiDistribute"/>
        <w:rPr>
          <w:del w:id="3342" w:author="Tyler Bradshaw" w:date="2020-12-05T17:32:00Z"/>
          <w:rFonts w:ascii="Arial" w:hAnsi="Arial" w:cs="Arial"/>
          <w:noProof/>
        </w:rPr>
        <w:pPrChange w:id="3343" w:author="Tyler Bradshaw" w:date="2020-12-05T17:32:00Z">
          <w:pPr>
            <w:widowControl w:val="0"/>
            <w:autoSpaceDE w:val="0"/>
            <w:autoSpaceDN w:val="0"/>
            <w:adjustRightInd w:val="0"/>
            <w:spacing w:line="480" w:lineRule="auto"/>
            <w:ind w:left="480" w:hanging="480"/>
          </w:pPr>
        </w:pPrChange>
      </w:pPr>
      <w:del w:id="3344" w:author="Tyler Bradshaw" w:date="2020-12-05T17:32:00Z">
        <w:r w:rsidRPr="00702768" w:rsidDel="000F4367">
          <w:rPr>
            <w:rFonts w:ascii="Arial" w:hAnsi="Arial" w:cs="Arial"/>
            <w:noProof/>
          </w:rPr>
          <w:delText xml:space="preserve">Lane RF, St George-Hyslop P, Hempstead BL, Small SA, Strittmatter SM, Gandy S. 2012. Vps10 family proteins and the retromer complex in aging-related neurodegeneration and diabetes. </w:delText>
        </w:r>
        <w:r w:rsidRPr="00702768" w:rsidDel="000F4367">
          <w:rPr>
            <w:rFonts w:ascii="Arial" w:hAnsi="Arial" w:cs="Arial"/>
            <w:i/>
            <w:iCs/>
            <w:noProof/>
          </w:rPr>
          <w:delText>J Neurosci</w:delText>
        </w:r>
        <w:r w:rsidRPr="00702768" w:rsidDel="000F4367">
          <w:rPr>
            <w:rFonts w:ascii="Arial" w:hAnsi="Arial" w:cs="Arial"/>
            <w:noProof/>
          </w:rPr>
          <w:delText xml:space="preserve"> </w:delText>
        </w:r>
        <w:r w:rsidRPr="00702768" w:rsidDel="000F4367">
          <w:rPr>
            <w:rFonts w:ascii="Arial" w:hAnsi="Arial" w:cs="Arial"/>
            <w:b/>
            <w:bCs/>
            <w:noProof/>
          </w:rPr>
          <w:delText>32</w:delText>
        </w:r>
        <w:r w:rsidRPr="00702768" w:rsidDel="000F4367">
          <w:rPr>
            <w:rFonts w:ascii="Arial" w:hAnsi="Arial" w:cs="Arial"/>
            <w:noProof/>
          </w:rPr>
          <w:delText>:14080–14086. doi:10.1523/JNEUROSCI.3359-12.2012</w:delText>
        </w:r>
      </w:del>
    </w:p>
    <w:p w14:paraId="2F579C34" w14:textId="13A26F4A" w:rsidR="00702768" w:rsidRPr="00702768" w:rsidDel="000F4367" w:rsidRDefault="00702768" w:rsidP="000F4367">
      <w:pPr>
        <w:spacing w:line="480" w:lineRule="auto"/>
        <w:jc w:val="thaiDistribute"/>
        <w:rPr>
          <w:del w:id="3345" w:author="Tyler Bradshaw" w:date="2020-12-05T17:32:00Z"/>
          <w:rFonts w:ascii="Arial" w:hAnsi="Arial" w:cs="Arial"/>
          <w:noProof/>
        </w:rPr>
        <w:pPrChange w:id="3346" w:author="Tyler Bradshaw" w:date="2020-12-05T17:32:00Z">
          <w:pPr>
            <w:widowControl w:val="0"/>
            <w:autoSpaceDE w:val="0"/>
            <w:autoSpaceDN w:val="0"/>
            <w:adjustRightInd w:val="0"/>
            <w:spacing w:line="480" w:lineRule="auto"/>
            <w:ind w:left="480" w:hanging="480"/>
          </w:pPr>
        </w:pPrChange>
      </w:pPr>
      <w:del w:id="3347" w:author="Tyler Bradshaw" w:date="2020-12-05T17:32:00Z">
        <w:r w:rsidRPr="00702768" w:rsidDel="000F4367">
          <w:rPr>
            <w:rFonts w:ascii="Arial" w:hAnsi="Arial" w:cs="Arial"/>
            <w:noProof/>
          </w:rPr>
          <w:delText xml:space="preserve">Lee HJ, Patel S, Lee SJ. 2005. Intravesicular localization and exocytosis of α-synuclein and its aggregates. </w:delText>
        </w:r>
        <w:r w:rsidRPr="00702768" w:rsidDel="000F4367">
          <w:rPr>
            <w:rFonts w:ascii="Arial" w:hAnsi="Arial" w:cs="Arial"/>
            <w:i/>
            <w:iCs/>
            <w:noProof/>
          </w:rPr>
          <w:delText>J Neurosci</w:delText>
        </w:r>
        <w:r w:rsidRPr="00702768" w:rsidDel="000F4367">
          <w:rPr>
            <w:rFonts w:ascii="Arial" w:hAnsi="Arial" w:cs="Arial"/>
            <w:noProof/>
          </w:rPr>
          <w:delText>. doi:10.1523/JNEUROSCI.0692-05.2005</w:delText>
        </w:r>
      </w:del>
    </w:p>
    <w:p w14:paraId="4F1049E9" w14:textId="2A7FFC2B" w:rsidR="00702768" w:rsidRPr="00702768" w:rsidDel="000F4367" w:rsidRDefault="00702768" w:rsidP="000F4367">
      <w:pPr>
        <w:spacing w:line="480" w:lineRule="auto"/>
        <w:jc w:val="thaiDistribute"/>
        <w:rPr>
          <w:del w:id="3348" w:author="Tyler Bradshaw" w:date="2020-12-05T17:32:00Z"/>
          <w:rFonts w:ascii="Arial" w:hAnsi="Arial" w:cs="Arial"/>
          <w:noProof/>
        </w:rPr>
        <w:pPrChange w:id="3349" w:author="Tyler Bradshaw" w:date="2020-12-05T17:32:00Z">
          <w:pPr>
            <w:widowControl w:val="0"/>
            <w:autoSpaceDE w:val="0"/>
            <w:autoSpaceDN w:val="0"/>
            <w:adjustRightInd w:val="0"/>
            <w:spacing w:line="480" w:lineRule="auto"/>
            <w:ind w:left="480" w:hanging="480"/>
          </w:pPr>
        </w:pPrChange>
      </w:pPr>
      <w:del w:id="3350" w:author="Tyler Bradshaw" w:date="2020-12-05T17:32:00Z">
        <w:r w:rsidRPr="00702768" w:rsidDel="000F4367">
          <w:rPr>
            <w:rFonts w:ascii="Arial" w:hAnsi="Arial" w:cs="Arial"/>
            <w:noProof/>
          </w:rPr>
          <w:delText xml:space="preserve">Lee S, Chang J, Blackstone C. 2016. FAM21 directs SNX27-retromer cargoes to the plasma membrane by preventing transport to the Golgi apparatus.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7</w:delText>
        </w:r>
        <w:r w:rsidRPr="00702768" w:rsidDel="000F4367">
          <w:rPr>
            <w:rFonts w:ascii="Arial" w:hAnsi="Arial" w:cs="Arial"/>
            <w:noProof/>
          </w:rPr>
          <w:delText>. doi:10.1038/ncomms10939</w:delText>
        </w:r>
      </w:del>
    </w:p>
    <w:p w14:paraId="3EF05360" w14:textId="16057075" w:rsidR="00702768" w:rsidRPr="00702768" w:rsidDel="000F4367" w:rsidRDefault="00702768" w:rsidP="000F4367">
      <w:pPr>
        <w:spacing w:line="480" w:lineRule="auto"/>
        <w:jc w:val="thaiDistribute"/>
        <w:rPr>
          <w:del w:id="3351" w:author="Tyler Bradshaw" w:date="2020-12-05T17:32:00Z"/>
          <w:rFonts w:ascii="Arial" w:hAnsi="Arial" w:cs="Arial"/>
          <w:noProof/>
        </w:rPr>
        <w:pPrChange w:id="3352" w:author="Tyler Bradshaw" w:date="2020-12-05T17:32:00Z">
          <w:pPr>
            <w:widowControl w:val="0"/>
            <w:autoSpaceDE w:val="0"/>
            <w:autoSpaceDN w:val="0"/>
            <w:adjustRightInd w:val="0"/>
            <w:spacing w:line="480" w:lineRule="auto"/>
            <w:ind w:left="480" w:hanging="480"/>
          </w:pPr>
        </w:pPrChange>
      </w:pPr>
      <w:del w:id="3353" w:author="Tyler Bradshaw" w:date="2020-12-05T17:32:00Z">
        <w:r w:rsidRPr="00702768" w:rsidDel="000F4367">
          <w:rPr>
            <w:rFonts w:ascii="Arial" w:hAnsi="Arial" w:cs="Arial"/>
            <w:noProof/>
          </w:rPr>
          <w:delText xml:space="preserve">Linardopoulou E V., Parghi SS, Friedman C, Osborn GE, Parkhurst SM, Trask BJ. 2007. Human subtelomeric WASH genes encode a new subclass of the WASP family. </w:delText>
        </w:r>
        <w:r w:rsidRPr="00702768" w:rsidDel="000F4367">
          <w:rPr>
            <w:rFonts w:ascii="Arial" w:hAnsi="Arial" w:cs="Arial"/>
            <w:i/>
            <w:iCs/>
            <w:noProof/>
          </w:rPr>
          <w:delText>PLoS Genet</w:delText>
        </w:r>
        <w:r w:rsidRPr="00702768" w:rsidDel="000F4367">
          <w:rPr>
            <w:rFonts w:ascii="Arial" w:hAnsi="Arial" w:cs="Arial"/>
            <w:noProof/>
          </w:rPr>
          <w:delText xml:space="preserve"> </w:delText>
        </w:r>
        <w:r w:rsidRPr="00702768" w:rsidDel="000F4367">
          <w:rPr>
            <w:rFonts w:ascii="Arial" w:hAnsi="Arial" w:cs="Arial"/>
            <w:b/>
            <w:bCs/>
            <w:noProof/>
          </w:rPr>
          <w:delText>3</w:delText>
        </w:r>
        <w:r w:rsidRPr="00702768" w:rsidDel="000F4367">
          <w:rPr>
            <w:rFonts w:ascii="Arial" w:hAnsi="Arial" w:cs="Arial"/>
            <w:noProof/>
          </w:rPr>
          <w:delText>:2477–2485. doi:10.1371/journal.pgen.0030237</w:delText>
        </w:r>
      </w:del>
    </w:p>
    <w:p w14:paraId="24BB5AA6" w14:textId="25464307" w:rsidR="00702768" w:rsidRPr="00702768" w:rsidDel="000F4367" w:rsidRDefault="00702768" w:rsidP="000F4367">
      <w:pPr>
        <w:spacing w:line="480" w:lineRule="auto"/>
        <w:jc w:val="thaiDistribute"/>
        <w:rPr>
          <w:del w:id="3354" w:author="Tyler Bradshaw" w:date="2020-12-05T17:32:00Z"/>
          <w:rFonts w:ascii="Arial" w:hAnsi="Arial" w:cs="Arial"/>
          <w:noProof/>
        </w:rPr>
        <w:pPrChange w:id="3355" w:author="Tyler Bradshaw" w:date="2020-12-05T17:32:00Z">
          <w:pPr>
            <w:widowControl w:val="0"/>
            <w:autoSpaceDE w:val="0"/>
            <w:autoSpaceDN w:val="0"/>
            <w:adjustRightInd w:val="0"/>
            <w:spacing w:line="480" w:lineRule="auto"/>
            <w:ind w:left="480" w:hanging="480"/>
          </w:pPr>
        </w:pPrChange>
      </w:pPr>
      <w:del w:id="3356" w:author="Tyler Bradshaw" w:date="2020-12-05T17:32:00Z">
        <w:r w:rsidRPr="00702768" w:rsidDel="000F4367">
          <w:rPr>
            <w:rFonts w:ascii="Arial" w:hAnsi="Arial" w:cs="Arial"/>
            <w:noProof/>
          </w:rPr>
          <w:delText xml:space="preserve">López Y, Nakai K, Patil A. 2015. HitPredict version 4: Comprehensive reliability scoring of physical protein-protein interactions from more than 100 species. </w:delText>
        </w:r>
        <w:r w:rsidRPr="00702768" w:rsidDel="000F4367">
          <w:rPr>
            <w:rFonts w:ascii="Arial" w:hAnsi="Arial" w:cs="Arial"/>
            <w:i/>
            <w:iCs/>
            <w:noProof/>
          </w:rPr>
          <w:delText>Database</w:delText>
        </w:r>
        <w:r w:rsidRPr="00702768" w:rsidDel="000F4367">
          <w:rPr>
            <w:rFonts w:ascii="Arial" w:hAnsi="Arial" w:cs="Arial"/>
            <w:noProof/>
          </w:rPr>
          <w:delText>. doi:10.1093/database/bav117</w:delText>
        </w:r>
      </w:del>
    </w:p>
    <w:p w14:paraId="429164CD" w14:textId="1BBCED64" w:rsidR="00702768" w:rsidRPr="00702768" w:rsidDel="000F4367" w:rsidRDefault="00702768" w:rsidP="000F4367">
      <w:pPr>
        <w:spacing w:line="480" w:lineRule="auto"/>
        <w:jc w:val="thaiDistribute"/>
        <w:rPr>
          <w:del w:id="3357" w:author="Tyler Bradshaw" w:date="2020-12-05T17:32:00Z"/>
          <w:rFonts w:ascii="Arial" w:hAnsi="Arial" w:cs="Arial"/>
          <w:noProof/>
        </w:rPr>
        <w:pPrChange w:id="3358" w:author="Tyler Bradshaw" w:date="2020-12-05T17:32:00Z">
          <w:pPr>
            <w:widowControl w:val="0"/>
            <w:autoSpaceDE w:val="0"/>
            <w:autoSpaceDN w:val="0"/>
            <w:adjustRightInd w:val="0"/>
            <w:spacing w:line="480" w:lineRule="auto"/>
            <w:ind w:left="480" w:hanging="480"/>
          </w:pPr>
        </w:pPrChange>
      </w:pPr>
      <w:del w:id="3359" w:author="Tyler Bradshaw" w:date="2020-12-05T17:32:00Z">
        <w:r w:rsidRPr="00702768" w:rsidDel="000F4367">
          <w:rPr>
            <w:rFonts w:ascii="Arial" w:hAnsi="Arial" w:cs="Arial"/>
            <w:noProof/>
          </w:rPr>
          <w:delText>Mann A, Chesselet MF. 2015. Techniques for Motor Assessment in RodentsMovement Disorders: Genetics and Models: Second Edition. Elsevier Inc. pp. 139–157. doi:10.1016/B978-0-12-405195-9.00008-1</w:delText>
        </w:r>
      </w:del>
    </w:p>
    <w:p w14:paraId="5ED4E5C9" w14:textId="5C2AF18B" w:rsidR="00702768" w:rsidRPr="00702768" w:rsidDel="000F4367" w:rsidRDefault="00702768" w:rsidP="000F4367">
      <w:pPr>
        <w:spacing w:line="480" w:lineRule="auto"/>
        <w:jc w:val="thaiDistribute"/>
        <w:rPr>
          <w:del w:id="3360" w:author="Tyler Bradshaw" w:date="2020-12-05T17:32:00Z"/>
          <w:rFonts w:ascii="Arial" w:hAnsi="Arial" w:cs="Arial"/>
          <w:noProof/>
        </w:rPr>
        <w:pPrChange w:id="3361" w:author="Tyler Bradshaw" w:date="2020-12-05T17:32:00Z">
          <w:pPr>
            <w:widowControl w:val="0"/>
            <w:autoSpaceDE w:val="0"/>
            <w:autoSpaceDN w:val="0"/>
            <w:adjustRightInd w:val="0"/>
            <w:spacing w:line="480" w:lineRule="auto"/>
            <w:ind w:left="480" w:hanging="480"/>
          </w:pPr>
        </w:pPrChange>
      </w:pPr>
      <w:del w:id="3362" w:author="Tyler Bradshaw" w:date="2020-12-05T17:32:00Z">
        <w:r w:rsidRPr="00702768" w:rsidDel="000F4367">
          <w:rPr>
            <w:rFonts w:ascii="Arial" w:hAnsi="Arial" w:cs="Arial"/>
            <w:noProof/>
          </w:rPr>
          <w:delText xml:space="preserve">Mao W, Watanabe T, Cho S, Frost JL, Truong T, Zhao X, Futai K. 2015. Shank1 regulates excitatory synaptic transmission in mouse hippocampal parvalbumin-expressing inhibitory interneurons. </w:delText>
        </w:r>
        <w:r w:rsidRPr="00702768" w:rsidDel="000F4367">
          <w:rPr>
            <w:rFonts w:ascii="Arial" w:hAnsi="Arial" w:cs="Arial"/>
            <w:i/>
            <w:iCs/>
            <w:noProof/>
          </w:rPr>
          <w:delText>Eur J Neurosci</w:delText>
        </w:r>
        <w:r w:rsidRPr="00702768" w:rsidDel="000F4367">
          <w:rPr>
            <w:rFonts w:ascii="Arial" w:hAnsi="Arial" w:cs="Arial"/>
            <w:noProof/>
          </w:rPr>
          <w:delText xml:space="preserve"> </w:delText>
        </w:r>
        <w:r w:rsidRPr="00702768" w:rsidDel="000F4367">
          <w:rPr>
            <w:rFonts w:ascii="Arial" w:hAnsi="Arial" w:cs="Arial"/>
            <w:b/>
            <w:bCs/>
            <w:noProof/>
          </w:rPr>
          <w:delText>41</w:delText>
        </w:r>
        <w:r w:rsidRPr="00702768" w:rsidDel="000F4367">
          <w:rPr>
            <w:rFonts w:ascii="Arial" w:hAnsi="Arial" w:cs="Arial"/>
            <w:noProof/>
          </w:rPr>
          <w:delText>:1025–1035. doi:10.1111/ejn.12877</w:delText>
        </w:r>
      </w:del>
    </w:p>
    <w:p w14:paraId="28803DA4" w14:textId="1EF6430C" w:rsidR="00702768" w:rsidRPr="00702768" w:rsidDel="000F4367" w:rsidRDefault="00702768" w:rsidP="000F4367">
      <w:pPr>
        <w:spacing w:line="480" w:lineRule="auto"/>
        <w:jc w:val="thaiDistribute"/>
        <w:rPr>
          <w:del w:id="3363" w:author="Tyler Bradshaw" w:date="2020-12-05T17:32:00Z"/>
          <w:rFonts w:ascii="Arial" w:hAnsi="Arial" w:cs="Arial"/>
          <w:noProof/>
        </w:rPr>
        <w:pPrChange w:id="3364" w:author="Tyler Bradshaw" w:date="2020-12-05T17:32:00Z">
          <w:pPr>
            <w:widowControl w:val="0"/>
            <w:autoSpaceDE w:val="0"/>
            <w:autoSpaceDN w:val="0"/>
            <w:adjustRightInd w:val="0"/>
            <w:spacing w:line="480" w:lineRule="auto"/>
            <w:ind w:left="480" w:hanging="480"/>
          </w:pPr>
        </w:pPrChange>
      </w:pPr>
      <w:del w:id="3365" w:author="Tyler Bradshaw" w:date="2020-12-05T17:32:00Z">
        <w:r w:rsidRPr="00702768" w:rsidDel="000F4367">
          <w:rPr>
            <w:rFonts w:ascii="Arial" w:hAnsi="Arial" w:cs="Arial"/>
            <w:noProof/>
          </w:rPr>
          <w:delText xml:space="preserve">Maren S, Holt W. 2000. The hippocampus and contextual memory retrieval in Pavlovian conditioning. </w:delText>
        </w:r>
        <w:r w:rsidRPr="00702768" w:rsidDel="000F4367">
          <w:rPr>
            <w:rFonts w:ascii="Arial" w:hAnsi="Arial" w:cs="Arial"/>
            <w:i/>
            <w:iCs/>
            <w:noProof/>
          </w:rPr>
          <w:delText>Behav Brain Res</w:delText>
        </w:r>
        <w:r w:rsidRPr="00702768" w:rsidDel="000F4367">
          <w:rPr>
            <w:rFonts w:ascii="Arial" w:hAnsi="Arial" w:cs="Arial"/>
            <w:noProof/>
          </w:rPr>
          <w:delText xml:space="preserve"> </w:delText>
        </w:r>
        <w:r w:rsidRPr="00702768" w:rsidDel="000F4367">
          <w:rPr>
            <w:rFonts w:ascii="Arial" w:hAnsi="Arial" w:cs="Arial"/>
            <w:b/>
            <w:bCs/>
            <w:noProof/>
          </w:rPr>
          <w:delText>110</w:delText>
        </w:r>
        <w:r w:rsidRPr="00702768" w:rsidDel="000F4367">
          <w:rPr>
            <w:rFonts w:ascii="Arial" w:hAnsi="Arial" w:cs="Arial"/>
            <w:noProof/>
          </w:rPr>
          <w:delText>:97–108. doi:10.1016/s0166-4328(99)00188-6</w:delText>
        </w:r>
      </w:del>
    </w:p>
    <w:p w14:paraId="5AC98C73" w14:textId="6C7738AE" w:rsidR="00702768" w:rsidRPr="00702768" w:rsidDel="000F4367" w:rsidRDefault="00702768" w:rsidP="000F4367">
      <w:pPr>
        <w:spacing w:line="480" w:lineRule="auto"/>
        <w:jc w:val="thaiDistribute"/>
        <w:rPr>
          <w:del w:id="3366" w:author="Tyler Bradshaw" w:date="2020-12-05T17:32:00Z"/>
          <w:rFonts w:ascii="Arial" w:hAnsi="Arial" w:cs="Arial"/>
          <w:noProof/>
        </w:rPr>
        <w:pPrChange w:id="3367" w:author="Tyler Bradshaw" w:date="2020-12-05T17:32:00Z">
          <w:pPr>
            <w:widowControl w:val="0"/>
            <w:autoSpaceDE w:val="0"/>
            <w:autoSpaceDN w:val="0"/>
            <w:adjustRightInd w:val="0"/>
            <w:spacing w:line="480" w:lineRule="auto"/>
            <w:ind w:left="480" w:hanging="480"/>
          </w:pPr>
        </w:pPrChange>
      </w:pPr>
      <w:del w:id="3368" w:author="Tyler Bradshaw" w:date="2020-12-05T17:32:00Z">
        <w:r w:rsidRPr="00702768" w:rsidDel="000F4367">
          <w:rPr>
            <w:rFonts w:ascii="Arial" w:hAnsi="Arial" w:cs="Arial"/>
            <w:noProof/>
          </w:rPr>
          <w:delText xml:space="preserve">Maruzs T, Lorincz P, Szatmári Z, Széplaki S, Sándor Z, Lakatos Z, Puska G, Juhász G, Sass M. 2015. Retromer Ensures the Degradation of Autophagic Cargo by Maintaining Lysosome Function in Drosophila. </w:delText>
        </w:r>
        <w:r w:rsidRPr="00702768" w:rsidDel="000F4367">
          <w:rPr>
            <w:rFonts w:ascii="Arial" w:hAnsi="Arial" w:cs="Arial"/>
            <w:i/>
            <w:iCs/>
            <w:noProof/>
          </w:rPr>
          <w:delText>Traffic</w:delText>
        </w:r>
        <w:r w:rsidRPr="00702768" w:rsidDel="000F4367">
          <w:rPr>
            <w:rFonts w:ascii="Arial" w:hAnsi="Arial" w:cs="Arial"/>
            <w:noProof/>
          </w:rPr>
          <w:delText xml:space="preserve"> </w:delText>
        </w:r>
        <w:r w:rsidRPr="00702768" w:rsidDel="000F4367">
          <w:rPr>
            <w:rFonts w:ascii="Arial" w:hAnsi="Arial" w:cs="Arial"/>
            <w:b/>
            <w:bCs/>
            <w:noProof/>
          </w:rPr>
          <w:delText>16</w:delText>
        </w:r>
        <w:r w:rsidRPr="00702768" w:rsidDel="000F4367">
          <w:rPr>
            <w:rFonts w:ascii="Arial" w:hAnsi="Arial" w:cs="Arial"/>
            <w:noProof/>
          </w:rPr>
          <w:delText>:1088–1107. doi:10.1111/tra.12309</w:delText>
        </w:r>
      </w:del>
    </w:p>
    <w:p w14:paraId="011E09BF" w14:textId="67887ED6" w:rsidR="00702768" w:rsidRPr="00702768" w:rsidDel="000F4367" w:rsidRDefault="00702768" w:rsidP="000F4367">
      <w:pPr>
        <w:spacing w:line="480" w:lineRule="auto"/>
        <w:jc w:val="thaiDistribute"/>
        <w:rPr>
          <w:del w:id="3369" w:author="Tyler Bradshaw" w:date="2020-12-05T17:32:00Z"/>
          <w:rFonts w:ascii="Arial" w:hAnsi="Arial" w:cs="Arial"/>
          <w:noProof/>
        </w:rPr>
        <w:pPrChange w:id="3370" w:author="Tyler Bradshaw" w:date="2020-12-05T17:32:00Z">
          <w:pPr>
            <w:widowControl w:val="0"/>
            <w:autoSpaceDE w:val="0"/>
            <w:autoSpaceDN w:val="0"/>
            <w:adjustRightInd w:val="0"/>
            <w:spacing w:line="480" w:lineRule="auto"/>
            <w:ind w:left="480" w:hanging="480"/>
          </w:pPr>
        </w:pPrChange>
      </w:pPr>
      <w:del w:id="3371" w:author="Tyler Bradshaw" w:date="2020-12-05T17:32:00Z">
        <w:r w:rsidRPr="00702768" w:rsidDel="000F4367">
          <w:rPr>
            <w:rFonts w:ascii="Arial" w:hAnsi="Arial" w:cs="Arial"/>
            <w:noProof/>
          </w:rPr>
          <w:delText xml:space="preserve">Mason FM, Heimsath EG, Higgs HN, Soderling SH. 2011. Bi-modal regulation of a formin by srGAP2. </w:delText>
        </w:r>
        <w:r w:rsidRPr="00702768" w:rsidDel="000F4367">
          <w:rPr>
            <w:rFonts w:ascii="Arial" w:hAnsi="Arial" w:cs="Arial"/>
            <w:i/>
            <w:iCs/>
            <w:noProof/>
          </w:rPr>
          <w:delText>J Biol Chem</w:delText>
        </w:r>
        <w:r w:rsidRPr="00702768" w:rsidDel="000F4367">
          <w:rPr>
            <w:rFonts w:ascii="Arial" w:hAnsi="Arial" w:cs="Arial"/>
            <w:noProof/>
          </w:rPr>
          <w:delText xml:space="preserve"> </w:delText>
        </w:r>
        <w:r w:rsidRPr="00702768" w:rsidDel="000F4367">
          <w:rPr>
            <w:rFonts w:ascii="Arial" w:hAnsi="Arial" w:cs="Arial"/>
            <w:b/>
            <w:bCs/>
            <w:noProof/>
          </w:rPr>
          <w:delText>286</w:delText>
        </w:r>
        <w:r w:rsidRPr="00702768" w:rsidDel="000F4367">
          <w:rPr>
            <w:rFonts w:ascii="Arial" w:hAnsi="Arial" w:cs="Arial"/>
            <w:noProof/>
          </w:rPr>
          <w:delText>:6577–6586. doi:10.1074/jbc.M110.190397</w:delText>
        </w:r>
      </w:del>
    </w:p>
    <w:p w14:paraId="7868A26D" w14:textId="5448D48B" w:rsidR="00702768" w:rsidRPr="00702768" w:rsidDel="000F4367" w:rsidRDefault="00702768" w:rsidP="000F4367">
      <w:pPr>
        <w:spacing w:line="480" w:lineRule="auto"/>
        <w:jc w:val="thaiDistribute"/>
        <w:rPr>
          <w:del w:id="3372" w:author="Tyler Bradshaw" w:date="2020-12-05T17:32:00Z"/>
          <w:rFonts w:ascii="Arial" w:hAnsi="Arial" w:cs="Arial"/>
          <w:noProof/>
        </w:rPr>
        <w:pPrChange w:id="3373" w:author="Tyler Bradshaw" w:date="2020-12-05T17:32:00Z">
          <w:pPr>
            <w:widowControl w:val="0"/>
            <w:autoSpaceDE w:val="0"/>
            <w:autoSpaceDN w:val="0"/>
            <w:adjustRightInd w:val="0"/>
            <w:spacing w:line="480" w:lineRule="auto"/>
            <w:ind w:left="480" w:hanging="480"/>
          </w:pPr>
        </w:pPrChange>
      </w:pPr>
      <w:del w:id="3374" w:author="Tyler Bradshaw" w:date="2020-12-05T17:32:00Z">
        <w:r w:rsidRPr="00702768" w:rsidDel="000F4367">
          <w:rPr>
            <w:rFonts w:ascii="Arial" w:hAnsi="Arial" w:cs="Arial"/>
            <w:noProof/>
          </w:rPr>
          <w:delText xml:space="preserve">Mayor S, Presley JF, Maxfield FR. 1993. Sorting of membrane components from endosomes and subsequent recycling to the cell surface occurs by a bulk flow process. </w:delText>
        </w:r>
        <w:r w:rsidRPr="00702768" w:rsidDel="000F4367">
          <w:rPr>
            <w:rFonts w:ascii="Arial" w:hAnsi="Arial" w:cs="Arial"/>
            <w:i/>
            <w:iCs/>
            <w:noProof/>
          </w:rPr>
          <w:delText>J Cell Biol</w:delText>
        </w:r>
        <w:r w:rsidRPr="00702768" w:rsidDel="000F4367">
          <w:rPr>
            <w:rFonts w:ascii="Arial" w:hAnsi="Arial" w:cs="Arial"/>
            <w:noProof/>
          </w:rPr>
          <w:delText>. doi:10.1083/jcb.121.6.1257</w:delText>
        </w:r>
      </w:del>
    </w:p>
    <w:p w14:paraId="612C18B9" w14:textId="79CD53CD" w:rsidR="00702768" w:rsidRPr="00702768" w:rsidDel="000F4367" w:rsidRDefault="00702768" w:rsidP="000F4367">
      <w:pPr>
        <w:spacing w:line="480" w:lineRule="auto"/>
        <w:jc w:val="thaiDistribute"/>
        <w:rPr>
          <w:del w:id="3375" w:author="Tyler Bradshaw" w:date="2020-12-05T17:32:00Z"/>
          <w:rFonts w:ascii="Arial" w:hAnsi="Arial" w:cs="Arial"/>
          <w:noProof/>
        </w:rPr>
        <w:pPrChange w:id="3376" w:author="Tyler Bradshaw" w:date="2020-12-05T17:32:00Z">
          <w:pPr>
            <w:widowControl w:val="0"/>
            <w:autoSpaceDE w:val="0"/>
            <w:autoSpaceDN w:val="0"/>
            <w:adjustRightInd w:val="0"/>
            <w:spacing w:line="480" w:lineRule="auto"/>
            <w:ind w:left="480" w:hanging="480"/>
          </w:pPr>
        </w:pPrChange>
      </w:pPr>
      <w:del w:id="3377" w:author="Tyler Bradshaw" w:date="2020-12-05T17:32:00Z">
        <w:r w:rsidRPr="00702768" w:rsidDel="000F4367">
          <w:rPr>
            <w:rFonts w:ascii="Arial" w:hAnsi="Arial" w:cs="Arial"/>
            <w:noProof/>
          </w:rPr>
          <w:delText xml:space="preserve">McCarthy DJ, Chen Y, Smyth GK. 2012. Differential expression analysis of multifactor RNA-Seq experiments with respect to biological variation. </w:delText>
        </w:r>
        <w:r w:rsidRPr="00702768" w:rsidDel="000F4367">
          <w:rPr>
            <w:rFonts w:ascii="Arial" w:hAnsi="Arial" w:cs="Arial"/>
            <w:i/>
            <w:iCs/>
            <w:noProof/>
          </w:rPr>
          <w:delText>Nucleic Acids Res</w:delText>
        </w:r>
        <w:r w:rsidRPr="00702768" w:rsidDel="000F4367">
          <w:rPr>
            <w:rFonts w:ascii="Arial" w:hAnsi="Arial" w:cs="Arial"/>
            <w:noProof/>
          </w:rPr>
          <w:delText>. doi:10.1093/nar/gks042</w:delText>
        </w:r>
      </w:del>
    </w:p>
    <w:p w14:paraId="73BD5097" w14:textId="4150D8AA" w:rsidR="00702768" w:rsidRPr="00702768" w:rsidDel="000F4367" w:rsidRDefault="00702768" w:rsidP="000F4367">
      <w:pPr>
        <w:spacing w:line="480" w:lineRule="auto"/>
        <w:jc w:val="thaiDistribute"/>
        <w:rPr>
          <w:del w:id="3378" w:author="Tyler Bradshaw" w:date="2020-12-05T17:32:00Z"/>
          <w:rFonts w:ascii="Arial" w:hAnsi="Arial" w:cs="Arial"/>
          <w:noProof/>
        </w:rPr>
        <w:pPrChange w:id="3379" w:author="Tyler Bradshaw" w:date="2020-12-05T17:32:00Z">
          <w:pPr>
            <w:widowControl w:val="0"/>
            <w:autoSpaceDE w:val="0"/>
            <w:autoSpaceDN w:val="0"/>
            <w:adjustRightInd w:val="0"/>
            <w:spacing w:line="480" w:lineRule="auto"/>
            <w:ind w:left="480" w:hanging="480"/>
          </w:pPr>
        </w:pPrChange>
      </w:pPr>
      <w:del w:id="3380" w:author="Tyler Bradshaw" w:date="2020-12-05T17:32:00Z">
        <w:r w:rsidRPr="00702768" w:rsidDel="000F4367">
          <w:rPr>
            <w:rFonts w:ascii="Arial" w:hAnsi="Arial" w:cs="Arial"/>
            <w:noProof/>
          </w:rPr>
          <w:delText xml:space="preserve">McNally KE, Faulkner R, Steinberg F, Gallon M, Ghai R, Pim D, Langton P, Pearson N, Danson CM, Nägele H, Morris LL, Singla A, Overlee BL, Heesom KJ, Sessions R, Banks L, Collins BM, Berger I, Billadeau DD, Burstein E, Cullen PJ. 2017. Retriever is a multiprotein complex for retromer-independent endosomal cargo recycling. </w:delText>
        </w:r>
        <w:r w:rsidRPr="00702768" w:rsidDel="000F4367">
          <w:rPr>
            <w:rFonts w:ascii="Arial" w:hAnsi="Arial" w:cs="Arial"/>
            <w:i/>
            <w:iCs/>
            <w:noProof/>
          </w:rPr>
          <w:delText>Nat Cell Biol</w:delText>
        </w:r>
        <w:r w:rsidRPr="00702768" w:rsidDel="000F4367">
          <w:rPr>
            <w:rFonts w:ascii="Arial" w:hAnsi="Arial" w:cs="Arial"/>
            <w:noProof/>
          </w:rPr>
          <w:delText xml:space="preserve"> </w:delText>
        </w:r>
        <w:r w:rsidRPr="00702768" w:rsidDel="000F4367">
          <w:rPr>
            <w:rFonts w:ascii="Arial" w:hAnsi="Arial" w:cs="Arial"/>
            <w:b/>
            <w:bCs/>
            <w:noProof/>
          </w:rPr>
          <w:delText>19</w:delText>
        </w:r>
        <w:r w:rsidRPr="00702768" w:rsidDel="000F4367">
          <w:rPr>
            <w:rFonts w:ascii="Arial" w:hAnsi="Arial" w:cs="Arial"/>
            <w:noProof/>
          </w:rPr>
          <w:delText>:1214–1225. doi:10.1038/ncb3610</w:delText>
        </w:r>
      </w:del>
    </w:p>
    <w:p w14:paraId="40C99376" w14:textId="47003648" w:rsidR="00702768" w:rsidRPr="00702768" w:rsidDel="000F4367" w:rsidRDefault="00702768" w:rsidP="000F4367">
      <w:pPr>
        <w:spacing w:line="480" w:lineRule="auto"/>
        <w:jc w:val="thaiDistribute"/>
        <w:rPr>
          <w:del w:id="3381" w:author="Tyler Bradshaw" w:date="2020-12-05T17:32:00Z"/>
          <w:rFonts w:ascii="Arial" w:hAnsi="Arial" w:cs="Arial"/>
          <w:noProof/>
        </w:rPr>
        <w:pPrChange w:id="3382" w:author="Tyler Bradshaw" w:date="2020-12-05T17:32:00Z">
          <w:pPr>
            <w:widowControl w:val="0"/>
            <w:autoSpaceDE w:val="0"/>
            <w:autoSpaceDN w:val="0"/>
            <w:adjustRightInd w:val="0"/>
            <w:spacing w:line="480" w:lineRule="auto"/>
            <w:ind w:left="480" w:hanging="480"/>
          </w:pPr>
        </w:pPrChange>
      </w:pPr>
      <w:del w:id="3383" w:author="Tyler Bradshaw" w:date="2020-12-05T17:32:00Z">
        <w:r w:rsidRPr="00702768" w:rsidDel="000F4367">
          <w:rPr>
            <w:rFonts w:ascii="Arial" w:hAnsi="Arial" w:cs="Arial"/>
            <w:noProof/>
          </w:rPr>
          <w:delText xml:space="preserve">MD R, DJ M, GK S. 2009. edgeR: a Bioconductor package for differential expression analysis of digital gene expression data. </w:delText>
        </w:r>
        <w:r w:rsidRPr="00702768" w:rsidDel="000F4367">
          <w:rPr>
            <w:rFonts w:ascii="Arial" w:hAnsi="Arial" w:cs="Arial"/>
            <w:i/>
            <w:iCs/>
            <w:noProof/>
          </w:rPr>
          <w:delText>Bioinformatics</w:delText>
        </w:r>
        <w:r w:rsidRPr="00702768" w:rsidDel="000F4367">
          <w:rPr>
            <w:rFonts w:ascii="Arial" w:hAnsi="Arial" w:cs="Arial"/>
            <w:noProof/>
          </w:rPr>
          <w:delText>.</w:delText>
        </w:r>
      </w:del>
    </w:p>
    <w:p w14:paraId="102AF135" w14:textId="03D804A2" w:rsidR="00702768" w:rsidRPr="00702768" w:rsidDel="000F4367" w:rsidRDefault="00702768" w:rsidP="000F4367">
      <w:pPr>
        <w:spacing w:line="480" w:lineRule="auto"/>
        <w:jc w:val="thaiDistribute"/>
        <w:rPr>
          <w:del w:id="3384" w:author="Tyler Bradshaw" w:date="2020-12-05T17:32:00Z"/>
          <w:rFonts w:ascii="Arial" w:hAnsi="Arial" w:cs="Arial"/>
          <w:noProof/>
        </w:rPr>
        <w:pPrChange w:id="3385" w:author="Tyler Bradshaw" w:date="2020-12-05T17:32:00Z">
          <w:pPr>
            <w:widowControl w:val="0"/>
            <w:autoSpaceDE w:val="0"/>
            <w:autoSpaceDN w:val="0"/>
            <w:adjustRightInd w:val="0"/>
            <w:spacing w:line="480" w:lineRule="auto"/>
            <w:ind w:left="480" w:hanging="480"/>
          </w:pPr>
        </w:pPrChange>
      </w:pPr>
      <w:del w:id="3386" w:author="Tyler Bradshaw" w:date="2020-12-05T17:32:00Z">
        <w:r w:rsidRPr="00702768" w:rsidDel="000F4367">
          <w:rPr>
            <w:rFonts w:ascii="Arial" w:hAnsi="Arial" w:cs="Arial"/>
            <w:noProof/>
          </w:rPr>
          <w:delText xml:space="preserve">Mok A, Cao H, Hegele RA. 2003. Genomic basis of mucopolysaccharidosis type IIID (MIM 252940) revealed by sequencing of GNS encoding N-acetylglucosamine-6-sulfatase. </w:delText>
        </w:r>
        <w:r w:rsidRPr="00702768" w:rsidDel="000F4367">
          <w:rPr>
            <w:rFonts w:ascii="Arial" w:hAnsi="Arial" w:cs="Arial"/>
            <w:i/>
            <w:iCs/>
            <w:noProof/>
          </w:rPr>
          <w:delText>Genomics</w:delText>
        </w:r>
        <w:r w:rsidRPr="00702768" w:rsidDel="000F4367">
          <w:rPr>
            <w:rFonts w:ascii="Arial" w:hAnsi="Arial" w:cs="Arial"/>
            <w:noProof/>
          </w:rPr>
          <w:delText xml:space="preserve"> </w:delText>
        </w:r>
        <w:r w:rsidRPr="00702768" w:rsidDel="000F4367">
          <w:rPr>
            <w:rFonts w:ascii="Arial" w:hAnsi="Arial" w:cs="Arial"/>
            <w:b/>
            <w:bCs/>
            <w:noProof/>
          </w:rPr>
          <w:delText>81</w:delText>
        </w:r>
        <w:r w:rsidRPr="00702768" w:rsidDel="000F4367">
          <w:rPr>
            <w:rFonts w:ascii="Arial" w:hAnsi="Arial" w:cs="Arial"/>
            <w:noProof/>
          </w:rPr>
          <w:delText>:1–5. doi:10.1016/S0888-7543(02)00014-9</w:delText>
        </w:r>
      </w:del>
    </w:p>
    <w:p w14:paraId="5A7441D7" w14:textId="329D5AC5" w:rsidR="00702768" w:rsidRPr="00702768" w:rsidDel="000F4367" w:rsidRDefault="00702768" w:rsidP="000F4367">
      <w:pPr>
        <w:spacing w:line="480" w:lineRule="auto"/>
        <w:jc w:val="thaiDistribute"/>
        <w:rPr>
          <w:del w:id="3387" w:author="Tyler Bradshaw" w:date="2020-12-05T17:32:00Z"/>
          <w:rFonts w:ascii="Arial" w:hAnsi="Arial" w:cs="Arial"/>
          <w:noProof/>
        </w:rPr>
        <w:pPrChange w:id="3388" w:author="Tyler Bradshaw" w:date="2020-12-05T17:32:00Z">
          <w:pPr>
            <w:widowControl w:val="0"/>
            <w:autoSpaceDE w:val="0"/>
            <w:autoSpaceDN w:val="0"/>
            <w:adjustRightInd w:val="0"/>
            <w:spacing w:line="480" w:lineRule="auto"/>
            <w:ind w:left="480" w:hanging="480"/>
          </w:pPr>
        </w:pPrChange>
      </w:pPr>
      <w:del w:id="3389" w:author="Tyler Bradshaw" w:date="2020-12-05T17:32:00Z">
        <w:r w:rsidRPr="00702768" w:rsidDel="000F4367">
          <w:rPr>
            <w:rFonts w:ascii="Arial" w:hAnsi="Arial" w:cs="Arial"/>
            <w:noProof/>
          </w:rPr>
          <w:delText xml:space="preserve">Monteiro P, Feng G. 2017. SHANK proteins: roles at the synapse and in autism spectrum disorder. </w:delText>
        </w:r>
        <w:r w:rsidRPr="00702768" w:rsidDel="000F4367">
          <w:rPr>
            <w:rFonts w:ascii="Arial" w:hAnsi="Arial" w:cs="Arial"/>
            <w:i/>
            <w:iCs/>
            <w:noProof/>
          </w:rPr>
          <w:delText>Nat Rev Neurosci</w:delText>
        </w:r>
        <w:r w:rsidRPr="00702768" w:rsidDel="000F4367">
          <w:rPr>
            <w:rFonts w:ascii="Arial" w:hAnsi="Arial" w:cs="Arial"/>
            <w:noProof/>
          </w:rPr>
          <w:delText xml:space="preserve"> </w:delText>
        </w:r>
        <w:r w:rsidRPr="00702768" w:rsidDel="000F4367">
          <w:rPr>
            <w:rFonts w:ascii="Arial" w:hAnsi="Arial" w:cs="Arial"/>
            <w:b/>
            <w:bCs/>
            <w:noProof/>
          </w:rPr>
          <w:delText>18</w:delText>
        </w:r>
        <w:r w:rsidRPr="00702768" w:rsidDel="000F4367">
          <w:rPr>
            <w:rFonts w:ascii="Arial" w:hAnsi="Arial" w:cs="Arial"/>
            <w:noProof/>
          </w:rPr>
          <w:delText>:147–157. doi:10.1038/nrn.2016.183</w:delText>
        </w:r>
      </w:del>
    </w:p>
    <w:p w14:paraId="390EA8CD" w14:textId="04DFA7DC" w:rsidR="00702768" w:rsidRPr="00702768" w:rsidDel="000F4367" w:rsidRDefault="00702768" w:rsidP="000F4367">
      <w:pPr>
        <w:spacing w:line="480" w:lineRule="auto"/>
        <w:jc w:val="thaiDistribute"/>
        <w:rPr>
          <w:del w:id="3390" w:author="Tyler Bradshaw" w:date="2020-12-05T17:32:00Z"/>
          <w:rFonts w:ascii="Arial" w:hAnsi="Arial" w:cs="Arial"/>
          <w:noProof/>
        </w:rPr>
        <w:pPrChange w:id="3391" w:author="Tyler Bradshaw" w:date="2020-12-05T17:32:00Z">
          <w:pPr>
            <w:widowControl w:val="0"/>
            <w:autoSpaceDE w:val="0"/>
            <w:autoSpaceDN w:val="0"/>
            <w:adjustRightInd w:val="0"/>
            <w:spacing w:line="480" w:lineRule="auto"/>
            <w:ind w:left="480" w:hanging="480"/>
          </w:pPr>
        </w:pPrChange>
      </w:pPr>
      <w:del w:id="3392" w:author="Tyler Bradshaw" w:date="2020-12-05T17:32:00Z">
        <w:r w:rsidRPr="00702768" w:rsidDel="000F4367">
          <w:rPr>
            <w:rFonts w:ascii="Arial" w:hAnsi="Arial" w:cs="Arial"/>
            <w:noProof/>
          </w:rPr>
          <w:delText xml:space="preserve">Montibeller L, de Belleroche J. 2018. Amyotrophic lateral sclerosis (ALS) and Alzheimer’s disease (AD) are characterised by differential activation of ER stress pathways: focus on UPR target genes. </w:delText>
        </w:r>
        <w:r w:rsidRPr="00702768" w:rsidDel="000F4367">
          <w:rPr>
            <w:rFonts w:ascii="Arial" w:hAnsi="Arial" w:cs="Arial"/>
            <w:i/>
            <w:iCs/>
            <w:noProof/>
          </w:rPr>
          <w:delText>Cell Stress Chaperones</w:delText>
        </w:r>
        <w:r w:rsidRPr="00702768" w:rsidDel="000F4367">
          <w:rPr>
            <w:rFonts w:ascii="Arial" w:hAnsi="Arial" w:cs="Arial"/>
            <w:noProof/>
          </w:rPr>
          <w:delText xml:space="preserve"> </w:delText>
        </w:r>
        <w:r w:rsidRPr="00702768" w:rsidDel="000F4367">
          <w:rPr>
            <w:rFonts w:ascii="Arial" w:hAnsi="Arial" w:cs="Arial"/>
            <w:b/>
            <w:bCs/>
            <w:noProof/>
          </w:rPr>
          <w:delText>23</w:delText>
        </w:r>
        <w:r w:rsidRPr="00702768" w:rsidDel="000F4367">
          <w:rPr>
            <w:rFonts w:ascii="Arial" w:hAnsi="Arial" w:cs="Arial"/>
            <w:noProof/>
          </w:rPr>
          <w:delText>:897–912. doi:10.1007/s12192-018-0897-y</w:delText>
        </w:r>
      </w:del>
    </w:p>
    <w:p w14:paraId="026E9632" w14:textId="0332B0DD" w:rsidR="00702768" w:rsidRPr="00702768" w:rsidDel="000F4367" w:rsidRDefault="00702768" w:rsidP="000F4367">
      <w:pPr>
        <w:spacing w:line="480" w:lineRule="auto"/>
        <w:jc w:val="thaiDistribute"/>
        <w:rPr>
          <w:del w:id="3393" w:author="Tyler Bradshaw" w:date="2020-12-05T17:32:00Z"/>
          <w:rFonts w:ascii="Arial" w:hAnsi="Arial" w:cs="Arial"/>
          <w:noProof/>
        </w:rPr>
        <w:pPrChange w:id="3394" w:author="Tyler Bradshaw" w:date="2020-12-05T17:32:00Z">
          <w:pPr>
            <w:widowControl w:val="0"/>
            <w:autoSpaceDE w:val="0"/>
            <w:autoSpaceDN w:val="0"/>
            <w:adjustRightInd w:val="0"/>
            <w:spacing w:line="480" w:lineRule="auto"/>
            <w:ind w:left="480" w:hanging="480"/>
          </w:pPr>
        </w:pPrChange>
      </w:pPr>
      <w:del w:id="3395" w:author="Tyler Bradshaw" w:date="2020-12-05T17:32:00Z">
        <w:r w:rsidRPr="00702768" w:rsidDel="000F4367">
          <w:rPr>
            <w:rFonts w:ascii="Arial" w:hAnsi="Arial" w:cs="Arial"/>
            <w:noProof/>
          </w:rPr>
          <w:delText xml:space="preserve">Moon HY, Becke A, Berron D, Becker B, Sah N, Benoni G, Janke E, Lubejko ST, Greig NH, Mattison JA, Duzel E, van Praag H. 2016. Running-Induced Systemic Cathepsin B Secretion Is Associated with Memory Function. </w:delText>
        </w:r>
        <w:r w:rsidRPr="00702768" w:rsidDel="000F4367">
          <w:rPr>
            <w:rFonts w:ascii="Arial" w:hAnsi="Arial" w:cs="Arial"/>
            <w:i/>
            <w:iCs/>
            <w:noProof/>
          </w:rPr>
          <w:delText>Cell Metab</w:delText>
        </w:r>
        <w:r w:rsidRPr="00702768" w:rsidDel="000F4367">
          <w:rPr>
            <w:rFonts w:ascii="Arial" w:hAnsi="Arial" w:cs="Arial"/>
            <w:noProof/>
          </w:rPr>
          <w:delText>. doi:10.1016/j.cmet.2016.05.025</w:delText>
        </w:r>
      </w:del>
    </w:p>
    <w:p w14:paraId="6784A7D8" w14:textId="58B75EC0" w:rsidR="00702768" w:rsidRPr="00702768" w:rsidDel="000F4367" w:rsidRDefault="00702768" w:rsidP="000F4367">
      <w:pPr>
        <w:spacing w:line="480" w:lineRule="auto"/>
        <w:jc w:val="thaiDistribute"/>
        <w:rPr>
          <w:del w:id="3396" w:author="Tyler Bradshaw" w:date="2020-12-05T17:32:00Z"/>
          <w:rFonts w:ascii="Arial" w:hAnsi="Arial" w:cs="Arial"/>
          <w:noProof/>
        </w:rPr>
        <w:pPrChange w:id="3397" w:author="Tyler Bradshaw" w:date="2020-12-05T17:32:00Z">
          <w:pPr>
            <w:widowControl w:val="0"/>
            <w:autoSpaceDE w:val="0"/>
            <w:autoSpaceDN w:val="0"/>
            <w:adjustRightInd w:val="0"/>
            <w:spacing w:line="480" w:lineRule="auto"/>
            <w:ind w:left="480" w:hanging="480"/>
          </w:pPr>
        </w:pPrChange>
      </w:pPr>
      <w:del w:id="3398" w:author="Tyler Bradshaw" w:date="2020-12-05T17:32:00Z">
        <w:r w:rsidRPr="00702768" w:rsidDel="000F4367">
          <w:rPr>
            <w:rFonts w:ascii="Arial" w:hAnsi="Arial" w:cs="Arial"/>
            <w:noProof/>
          </w:rPr>
          <w:delText xml:space="preserve">Moreno-García A, Kun A, Calero O, Medina M, Calero M. 2018. An overview of the role of lipofuscin in age-related neurodegeneration. </w:delText>
        </w:r>
        <w:r w:rsidRPr="00702768" w:rsidDel="000F4367">
          <w:rPr>
            <w:rFonts w:ascii="Arial" w:hAnsi="Arial" w:cs="Arial"/>
            <w:i/>
            <w:iCs/>
            <w:noProof/>
          </w:rPr>
          <w:delText>Front Neurosci</w:delText>
        </w:r>
        <w:r w:rsidRPr="00702768" w:rsidDel="000F4367">
          <w:rPr>
            <w:rFonts w:ascii="Arial" w:hAnsi="Arial" w:cs="Arial"/>
            <w:noProof/>
          </w:rPr>
          <w:delText>. doi:10.3389/fnins.2018.00464</w:delText>
        </w:r>
      </w:del>
    </w:p>
    <w:p w14:paraId="672805B3" w14:textId="2B458098" w:rsidR="00702768" w:rsidRPr="00702768" w:rsidDel="000F4367" w:rsidRDefault="00702768" w:rsidP="000F4367">
      <w:pPr>
        <w:spacing w:line="480" w:lineRule="auto"/>
        <w:jc w:val="thaiDistribute"/>
        <w:rPr>
          <w:del w:id="3399" w:author="Tyler Bradshaw" w:date="2020-12-05T17:32:00Z"/>
          <w:rFonts w:ascii="Arial" w:hAnsi="Arial" w:cs="Arial"/>
          <w:noProof/>
        </w:rPr>
        <w:pPrChange w:id="3400" w:author="Tyler Bradshaw" w:date="2020-12-05T17:32:00Z">
          <w:pPr>
            <w:widowControl w:val="0"/>
            <w:autoSpaceDE w:val="0"/>
            <w:autoSpaceDN w:val="0"/>
            <w:adjustRightInd w:val="0"/>
            <w:spacing w:line="480" w:lineRule="auto"/>
            <w:ind w:left="480" w:hanging="480"/>
          </w:pPr>
        </w:pPrChange>
      </w:pPr>
      <w:del w:id="3401" w:author="Tyler Bradshaw" w:date="2020-12-05T17:32:00Z">
        <w:r w:rsidRPr="00702768" w:rsidDel="000F4367">
          <w:rPr>
            <w:rFonts w:ascii="Arial" w:hAnsi="Arial" w:cs="Arial"/>
            <w:noProof/>
          </w:rPr>
          <w:delText xml:space="preserve">Mucha PJ, Richardson T, Macon K, Porter MA, Onnela JP. 2010. Community structure in time-dependent, multiscale, and multiplex networks. </w:delText>
        </w:r>
        <w:r w:rsidRPr="00702768" w:rsidDel="000F4367">
          <w:rPr>
            <w:rFonts w:ascii="Arial" w:hAnsi="Arial" w:cs="Arial"/>
            <w:i/>
            <w:iCs/>
            <w:noProof/>
          </w:rPr>
          <w:delText>Science (80- )</w:delText>
        </w:r>
        <w:r w:rsidRPr="00702768" w:rsidDel="000F4367">
          <w:rPr>
            <w:rFonts w:ascii="Arial" w:hAnsi="Arial" w:cs="Arial"/>
            <w:noProof/>
          </w:rPr>
          <w:delText xml:space="preserve"> </w:delText>
        </w:r>
        <w:r w:rsidRPr="00702768" w:rsidDel="000F4367">
          <w:rPr>
            <w:rFonts w:ascii="Arial" w:hAnsi="Arial" w:cs="Arial"/>
            <w:b/>
            <w:bCs/>
            <w:noProof/>
          </w:rPr>
          <w:delText>328</w:delText>
        </w:r>
        <w:r w:rsidRPr="00702768" w:rsidDel="000F4367">
          <w:rPr>
            <w:rFonts w:ascii="Arial" w:hAnsi="Arial" w:cs="Arial"/>
            <w:noProof/>
          </w:rPr>
          <w:delText>:876–878. doi:10.1126/science.1184819</w:delText>
        </w:r>
      </w:del>
    </w:p>
    <w:p w14:paraId="056F9B04" w14:textId="3DBDAA32" w:rsidR="00702768" w:rsidRPr="00702768" w:rsidDel="000F4367" w:rsidRDefault="00702768" w:rsidP="000F4367">
      <w:pPr>
        <w:spacing w:line="480" w:lineRule="auto"/>
        <w:jc w:val="thaiDistribute"/>
        <w:rPr>
          <w:del w:id="3402" w:author="Tyler Bradshaw" w:date="2020-12-05T17:32:00Z"/>
          <w:rFonts w:ascii="Arial" w:hAnsi="Arial" w:cs="Arial"/>
          <w:noProof/>
        </w:rPr>
        <w:pPrChange w:id="3403" w:author="Tyler Bradshaw" w:date="2020-12-05T17:32:00Z">
          <w:pPr>
            <w:widowControl w:val="0"/>
            <w:autoSpaceDE w:val="0"/>
            <w:autoSpaceDN w:val="0"/>
            <w:adjustRightInd w:val="0"/>
            <w:spacing w:line="480" w:lineRule="auto"/>
            <w:ind w:left="480" w:hanging="480"/>
          </w:pPr>
        </w:pPrChange>
      </w:pPr>
      <w:del w:id="3404" w:author="Tyler Bradshaw" w:date="2020-12-05T17:32:00Z">
        <w:r w:rsidRPr="00702768" w:rsidDel="000F4367">
          <w:rPr>
            <w:rFonts w:ascii="Arial" w:hAnsi="Arial" w:cs="Arial"/>
            <w:noProof/>
          </w:rPr>
          <w:delText xml:space="preserve">Mukherjee AB, Appu AP, Sadhukhan T, Casey S, Mondal A, Zhang Z, Bagh MB. 2019. Emerging new roles of the lysosome and neuronal ceroid lipofuscinoses. </w:delText>
        </w:r>
        <w:r w:rsidRPr="00702768" w:rsidDel="000F4367">
          <w:rPr>
            <w:rFonts w:ascii="Arial" w:hAnsi="Arial" w:cs="Arial"/>
            <w:i/>
            <w:iCs/>
            <w:noProof/>
          </w:rPr>
          <w:delText>Mol Neurodegener</w:delText>
        </w:r>
        <w:r w:rsidRPr="00702768" w:rsidDel="000F4367">
          <w:rPr>
            <w:rFonts w:ascii="Arial" w:hAnsi="Arial" w:cs="Arial"/>
            <w:noProof/>
          </w:rPr>
          <w:delText>. doi:10.1186/s13024-018-0300-6</w:delText>
        </w:r>
      </w:del>
    </w:p>
    <w:p w14:paraId="259AAD04" w14:textId="27D9CF91" w:rsidR="00702768" w:rsidRPr="00702768" w:rsidDel="000F4367" w:rsidRDefault="00702768" w:rsidP="000F4367">
      <w:pPr>
        <w:spacing w:line="480" w:lineRule="auto"/>
        <w:jc w:val="thaiDistribute"/>
        <w:rPr>
          <w:del w:id="3405" w:author="Tyler Bradshaw" w:date="2020-12-05T17:32:00Z"/>
          <w:rFonts w:ascii="Arial" w:hAnsi="Arial" w:cs="Arial"/>
          <w:noProof/>
        </w:rPr>
        <w:pPrChange w:id="3406" w:author="Tyler Bradshaw" w:date="2020-12-05T17:32:00Z">
          <w:pPr>
            <w:widowControl w:val="0"/>
            <w:autoSpaceDE w:val="0"/>
            <w:autoSpaceDN w:val="0"/>
            <w:adjustRightInd w:val="0"/>
            <w:spacing w:line="480" w:lineRule="auto"/>
            <w:ind w:left="480" w:hanging="480"/>
          </w:pPr>
        </w:pPrChange>
      </w:pPr>
      <w:del w:id="3407" w:author="Tyler Bradshaw" w:date="2020-12-05T17:32:00Z">
        <w:r w:rsidRPr="00702768" w:rsidDel="000F4367">
          <w:rPr>
            <w:rFonts w:ascii="Arial" w:hAnsi="Arial" w:cs="Arial"/>
            <w:noProof/>
          </w:rPr>
          <w:delText xml:space="preserve">Nagel BM, Bechtold M, Rodriguez LG, Bogdan S. 2017. Drosophila WASH is required for integrin-mediated cell adhesion, cell motility and lysosomal neutralization. </w:delText>
        </w:r>
        <w:r w:rsidRPr="00702768" w:rsidDel="000F4367">
          <w:rPr>
            <w:rFonts w:ascii="Arial" w:hAnsi="Arial" w:cs="Arial"/>
            <w:i/>
            <w:iCs/>
            <w:noProof/>
          </w:rPr>
          <w:delText>J Cell Sci</w:delText>
        </w:r>
        <w:r w:rsidRPr="00702768" w:rsidDel="000F4367">
          <w:rPr>
            <w:rFonts w:ascii="Arial" w:hAnsi="Arial" w:cs="Arial"/>
            <w:noProof/>
          </w:rPr>
          <w:delText xml:space="preserve"> </w:delText>
        </w:r>
        <w:r w:rsidRPr="00702768" w:rsidDel="000F4367">
          <w:rPr>
            <w:rFonts w:ascii="Arial" w:hAnsi="Arial" w:cs="Arial"/>
            <w:b/>
            <w:bCs/>
            <w:noProof/>
          </w:rPr>
          <w:delText>130</w:delText>
        </w:r>
        <w:r w:rsidRPr="00702768" w:rsidDel="000F4367">
          <w:rPr>
            <w:rFonts w:ascii="Arial" w:hAnsi="Arial" w:cs="Arial"/>
            <w:noProof/>
          </w:rPr>
          <w:delText>:344–359. doi:10.1242/jcs.193086</w:delText>
        </w:r>
      </w:del>
    </w:p>
    <w:p w14:paraId="39EC2DA6" w14:textId="37BCB45E" w:rsidR="00702768" w:rsidRPr="00702768" w:rsidDel="000F4367" w:rsidRDefault="00702768" w:rsidP="000F4367">
      <w:pPr>
        <w:spacing w:line="480" w:lineRule="auto"/>
        <w:jc w:val="thaiDistribute"/>
        <w:rPr>
          <w:del w:id="3408" w:author="Tyler Bradshaw" w:date="2020-12-05T17:32:00Z"/>
          <w:rFonts w:ascii="Arial" w:hAnsi="Arial" w:cs="Arial"/>
          <w:noProof/>
        </w:rPr>
        <w:pPrChange w:id="3409" w:author="Tyler Bradshaw" w:date="2020-12-05T17:32:00Z">
          <w:pPr>
            <w:widowControl w:val="0"/>
            <w:autoSpaceDE w:val="0"/>
            <w:autoSpaceDN w:val="0"/>
            <w:adjustRightInd w:val="0"/>
            <w:spacing w:line="480" w:lineRule="auto"/>
            <w:ind w:left="480" w:hanging="480"/>
          </w:pPr>
        </w:pPrChange>
      </w:pPr>
      <w:del w:id="3410" w:author="Tyler Bradshaw" w:date="2020-12-05T17:32:00Z">
        <w:r w:rsidRPr="00702768" w:rsidDel="000F4367">
          <w:rPr>
            <w:rFonts w:ascii="Arial" w:hAnsi="Arial" w:cs="Arial"/>
            <w:noProof/>
          </w:rPr>
          <w:delText xml:space="preserve">Oh SW, Harris JA, Ng L, Winslow B, Cain N, Mihalas S, Wang Q, Lau C, Kuan L, Henry AM, Mortrud MT, Ouellette B, Nguyen TN, Sorensen SA, Slaughterbeck CR, Wakeman W, Li Y, Feng D, Ho A, Nicholas E, Hirokawa KE, Bohn P, Joines KM, Peng H, Hawrylycz MJ, Phillips JW, Hohmann JG, Wohnoutka P, Gerfen CR, Koch C, Bernard A, Dang C, Jones AR, Zeng H. 2014. A mesoscale connectome of the mouse brain. </w:delText>
        </w:r>
        <w:r w:rsidRPr="00702768" w:rsidDel="000F4367">
          <w:rPr>
            <w:rFonts w:ascii="Arial" w:hAnsi="Arial" w:cs="Arial"/>
            <w:i/>
            <w:iCs/>
            <w:noProof/>
          </w:rPr>
          <w:delText>Nature</w:delText>
        </w:r>
        <w:r w:rsidRPr="00702768" w:rsidDel="000F4367">
          <w:rPr>
            <w:rFonts w:ascii="Arial" w:hAnsi="Arial" w:cs="Arial"/>
            <w:noProof/>
          </w:rPr>
          <w:delText xml:space="preserve"> </w:delText>
        </w:r>
        <w:r w:rsidRPr="00702768" w:rsidDel="000F4367">
          <w:rPr>
            <w:rFonts w:ascii="Arial" w:hAnsi="Arial" w:cs="Arial"/>
            <w:b/>
            <w:bCs/>
            <w:noProof/>
          </w:rPr>
          <w:delText>508</w:delText>
        </w:r>
        <w:r w:rsidRPr="00702768" w:rsidDel="000F4367">
          <w:rPr>
            <w:rFonts w:ascii="Arial" w:hAnsi="Arial" w:cs="Arial"/>
            <w:noProof/>
          </w:rPr>
          <w:delText>:207–214. doi:10.1038/nature13186</w:delText>
        </w:r>
      </w:del>
    </w:p>
    <w:p w14:paraId="349FFFD0" w14:textId="1F7BA0E9" w:rsidR="00702768" w:rsidRPr="00702768" w:rsidDel="000F4367" w:rsidRDefault="00702768" w:rsidP="000F4367">
      <w:pPr>
        <w:spacing w:line="480" w:lineRule="auto"/>
        <w:jc w:val="thaiDistribute"/>
        <w:rPr>
          <w:del w:id="3411" w:author="Tyler Bradshaw" w:date="2020-12-05T17:32:00Z"/>
          <w:rFonts w:ascii="Arial" w:hAnsi="Arial" w:cs="Arial"/>
          <w:noProof/>
        </w:rPr>
        <w:pPrChange w:id="3412" w:author="Tyler Bradshaw" w:date="2020-12-05T17:32:00Z">
          <w:pPr>
            <w:widowControl w:val="0"/>
            <w:autoSpaceDE w:val="0"/>
            <w:autoSpaceDN w:val="0"/>
            <w:adjustRightInd w:val="0"/>
            <w:spacing w:line="480" w:lineRule="auto"/>
            <w:ind w:left="480" w:hanging="480"/>
          </w:pPr>
        </w:pPrChange>
      </w:pPr>
      <w:del w:id="3413" w:author="Tyler Bradshaw" w:date="2020-12-05T17:32:00Z">
        <w:r w:rsidRPr="00702768" w:rsidDel="000F4367">
          <w:rPr>
            <w:rFonts w:ascii="Arial" w:hAnsi="Arial" w:cs="Arial"/>
            <w:noProof/>
          </w:rPr>
          <w:delText xml:space="preserve">Pal A, Severin F, Lommer B, Shevchenko A, Zerial M. 2006. Huntingtin-HAP40 complex is a novel Rab5 effector that regulates early endosome motility and is up-regulated in Huntington’s disease. </w:delText>
        </w:r>
        <w:r w:rsidRPr="00702768" w:rsidDel="000F4367">
          <w:rPr>
            <w:rFonts w:ascii="Arial" w:hAnsi="Arial" w:cs="Arial"/>
            <w:i/>
            <w:iCs/>
            <w:noProof/>
          </w:rPr>
          <w:delText>J Cell Biol</w:delText>
        </w:r>
        <w:r w:rsidRPr="00702768" w:rsidDel="000F4367">
          <w:rPr>
            <w:rFonts w:ascii="Arial" w:hAnsi="Arial" w:cs="Arial"/>
            <w:noProof/>
          </w:rPr>
          <w:delText xml:space="preserve"> </w:delText>
        </w:r>
        <w:r w:rsidRPr="00702768" w:rsidDel="000F4367">
          <w:rPr>
            <w:rFonts w:ascii="Arial" w:hAnsi="Arial" w:cs="Arial"/>
            <w:b/>
            <w:bCs/>
            <w:noProof/>
          </w:rPr>
          <w:delText>172</w:delText>
        </w:r>
        <w:r w:rsidRPr="00702768" w:rsidDel="000F4367">
          <w:rPr>
            <w:rFonts w:ascii="Arial" w:hAnsi="Arial" w:cs="Arial"/>
            <w:noProof/>
          </w:rPr>
          <w:delText>:605–618. doi:10.1083/jcb.200509091</w:delText>
        </w:r>
      </w:del>
    </w:p>
    <w:p w14:paraId="7925A57A" w14:textId="4AAE8D30" w:rsidR="00702768" w:rsidRPr="00702768" w:rsidDel="000F4367" w:rsidRDefault="00702768" w:rsidP="000F4367">
      <w:pPr>
        <w:spacing w:line="480" w:lineRule="auto"/>
        <w:jc w:val="thaiDistribute"/>
        <w:rPr>
          <w:del w:id="3414" w:author="Tyler Bradshaw" w:date="2020-12-05T17:32:00Z"/>
          <w:rFonts w:ascii="Arial" w:hAnsi="Arial" w:cs="Arial"/>
          <w:noProof/>
        </w:rPr>
        <w:pPrChange w:id="3415" w:author="Tyler Bradshaw" w:date="2020-12-05T17:32:00Z">
          <w:pPr>
            <w:widowControl w:val="0"/>
            <w:autoSpaceDE w:val="0"/>
            <w:autoSpaceDN w:val="0"/>
            <w:adjustRightInd w:val="0"/>
            <w:spacing w:line="480" w:lineRule="auto"/>
            <w:ind w:left="480" w:hanging="480"/>
          </w:pPr>
        </w:pPrChange>
      </w:pPr>
      <w:del w:id="3416" w:author="Tyler Bradshaw" w:date="2020-12-05T17:32:00Z">
        <w:r w:rsidRPr="00702768" w:rsidDel="000F4367">
          <w:rPr>
            <w:rFonts w:ascii="Arial" w:hAnsi="Arial" w:cs="Arial"/>
            <w:noProof/>
          </w:rPr>
          <w:delText xml:space="preserve">Pan YF, Viklund IM, Tsai HH, Pettersson S, Maruyama IN. 2010. The ulcerative colitis marker protein WAFL interacts with accessory proteins in endocytosis. </w:delText>
        </w:r>
        <w:r w:rsidRPr="00702768" w:rsidDel="000F4367">
          <w:rPr>
            <w:rFonts w:ascii="Arial" w:hAnsi="Arial" w:cs="Arial"/>
            <w:i/>
            <w:iCs/>
            <w:noProof/>
          </w:rPr>
          <w:delText>Int J Biol Sci</w:delText>
        </w:r>
        <w:r w:rsidRPr="00702768" w:rsidDel="000F4367">
          <w:rPr>
            <w:rFonts w:ascii="Arial" w:hAnsi="Arial" w:cs="Arial"/>
            <w:noProof/>
          </w:rPr>
          <w:delText xml:space="preserve"> </w:delText>
        </w:r>
        <w:r w:rsidRPr="00702768" w:rsidDel="000F4367">
          <w:rPr>
            <w:rFonts w:ascii="Arial" w:hAnsi="Arial" w:cs="Arial"/>
            <w:b/>
            <w:bCs/>
            <w:noProof/>
          </w:rPr>
          <w:delText>6</w:delText>
        </w:r>
        <w:r w:rsidRPr="00702768" w:rsidDel="000F4367">
          <w:rPr>
            <w:rFonts w:ascii="Arial" w:hAnsi="Arial" w:cs="Arial"/>
            <w:noProof/>
          </w:rPr>
          <w:delText>:163–171. doi:10.7150/ijbs.6.163</w:delText>
        </w:r>
      </w:del>
    </w:p>
    <w:p w14:paraId="344A2E22" w14:textId="4A023BC7" w:rsidR="00702768" w:rsidRPr="00702768" w:rsidDel="000F4367" w:rsidRDefault="00702768" w:rsidP="000F4367">
      <w:pPr>
        <w:spacing w:line="480" w:lineRule="auto"/>
        <w:jc w:val="thaiDistribute"/>
        <w:rPr>
          <w:del w:id="3417" w:author="Tyler Bradshaw" w:date="2020-12-05T17:32:00Z"/>
          <w:rFonts w:ascii="Arial" w:hAnsi="Arial" w:cs="Arial"/>
          <w:noProof/>
        </w:rPr>
        <w:pPrChange w:id="3418" w:author="Tyler Bradshaw" w:date="2020-12-05T17:32:00Z">
          <w:pPr>
            <w:widowControl w:val="0"/>
            <w:autoSpaceDE w:val="0"/>
            <w:autoSpaceDN w:val="0"/>
            <w:adjustRightInd w:val="0"/>
            <w:spacing w:line="480" w:lineRule="auto"/>
            <w:ind w:left="480" w:hanging="480"/>
          </w:pPr>
        </w:pPrChange>
      </w:pPr>
      <w:del w:id="3419" w:author="Tyler Bradshaw" w:date="2020-12-05T17:32:00Z">
        <w:r w:rsidRPr="00702768" w:rsidDel="000F4367">
          <w:rPr>
            <w:rFonts w:ascii="Arial" w:hAnsi="Arial" w:cs="Arial"/>
            <w:noProof/>
          </w:rPr>
          <w:delText xml:space="preserve">Patel S, Homaei A, El-Seedi HR, Akhtar N. 2018. Cathepsins: Proteases that are vital for survival but can also be fatal. </w:delText>
        </w:r>
        <w:r w:rsidRPr="00702768" w:rsidDel="000F4367">
          <w:rPr>
            <w:rFonts w:ascii="Arial" w:hAnsi="Arial" w:cs="Arial"/>
            <w:i/>
            <w:iCs/>
            <w:noProof/>
          </w:rPr>
          <w:delText>Biomed Pharmacother</w:delText>
        </w:r>
        <w:r w:rsidRPr="00702768" w:rsidDel="000F4367">
          <w:rPr>
            <w:rFonts w:ascii="Arial" w:hAnsi="Arial" w:cs="Arial"/>
            <w:noProof/>
          </w:rPr>
          <w:delText>. doi:10.1016/j.biopha.2018.05.148</w:delText>
        </w:r>
      </w:del>
    </w:p>
    <w:p w14:paraId="1CD8AF16" w14:textId="269EBE27" w:rsidR="00702768" w:rsidRPr="00702768" w:rsidDel="000F4367" w:rsidRDefault="00702768" w:rsidP="000F4367">
      <w:pPr>
        <w:spacing w:line="480" w:lineRule="auto"/>
        <w:jc w:val="thaiDistribute"/>
        <w:rPr>
          <w:del w:id="3420" w:author="Tyler Bradshaw" w:date="2020-12-05T17:32:00Z"/>
          <w:rFonts w:ascii="Arial" w:hAnsi="Arial" w:cs="Arial"/>
          <w:noProof/>
        </w:rPr>
        <w:pPrChange w:id="3421" w:author="Tyler Bradshaw" w:date="2020-12-05T17:32:00Z">
          <w:pPr>
            <w:widowControl w:val="0"/>
            <w:autoSpaceDE w:val="0"/>
            <w:autoSpaceDN w:val="0"/>
            <w:adjustRightInd w:val="0"/>
            <w:spacing w:line="480" w:lineRule="auto"/>
            <w:ind w:left="480" w:hanging="480"/>
          </w:pPr>
        </w:pPrChange>
      </w:pPr>
      <w:del w:id="3422" w:author="Tyler Bradshaw" w:date="2020-12-05T17:32:00Z">
        <w:r w:rsidRPr="00702768" w:rsidDel="000F4367">
          <w:rPr>
            <w:rFonts w:ascii="Arial" w:hAnsi="Arial" w:cs="Arial"/>
            <w:noProof/>
          </w:rPr>
          <w:delText xml:space="preserve">Phillips-Krawczak CA, Singla A, Starokadomskyy P, Deng Z, Osborne DG, Li H, Dick CJ, Gomez TS, Koenecke M, Zhang JS, Dai H, Sifuentes-Dominguez LF, Geng LN, Kaufmann SH, Hein MY, Wallis M, McGaughran J, Gecz J, Van De Sluis B, Billadeau DD, Burstein E. 2015. COMMD1 is linked to the WASH complex and regulates endosomal trafficking of the copper transporter ATP7A. </w:delText>
        </w:r>
        <w:r w:rsidRPr="00702768" w:rsidDel="000F4367">
          <w:rPr>
            <w:rFonts w:ascii="Arial" w:hAnsi="Arial" w:cs="Arial"/>
            <w:i/>
            <w:iCs/>
            <w:noProof/>
          </w:rPr>
          <w:delText>Mol Biol Cell</w:delText>
        </w:r>
        <w:r w:rsidRPr="00702768" w:rsidDel="000F4367">
          <w:rPr>
            <w:rFonts w:ascii="Arial" w:hAnsi="Arial" w:cs="Arial"/>
            <w:noProof/>
          </w:rPr>
          <w:delText xml:space="preserve"> </w:delText>
        </w:r>
        <w:r w:rsidRPr="00702768" w:rsidDel="000F4367">
          <w:rPr>
            <w:rFonts w:ascii="Arial" w:hAnsi="Arial" w:cs="Arial"/>
            <w:b/>
            <w:bCs/>
            <w:noProof/>
          </w:rPr>
          <w:delText>26</w:delText>
        </w:r>
        <w:r w:rsidRPr="00702768" w:rsidDel="000F4367">
          <w:rPr>
            <w:rFonts w:ascii="Arial" w:hAnsi="Arial" w:cs="Arial"/>
            <w:noProof/>
          </w:rPr>
          <w:delText>:91–103. doi:10.1091/mbc.E14-06-1073</w:delText>
        </w:r>
      </w:del>
    </w:p>
    <w:p w14:paraId="3FC1A593" w14:textId="1FF3F8B7" w:rsidR="00702768" w:rsidRPr="00702768" w:rsidDel="000F4367" w:rsidRDefault="00702768" w:rsidP="000F4367">
      <w:pPr>
        <w:spacing w:line="480" w:lineRule="auto"/>
        <w:jc w:val="thaiDistribute"/>
        <w:rPr>
          <w:del w:id="3423" w:author="Tyler Bradshaw" w:date="2020-12-05T17:32:00Z"/>
          <w:rFonts w:ascii="Arial" w:hAnsi="Arial" w:cs="Arial"/>
          <w:noProof/>
        </w:rPr>
        <w:pPrChange w:id="3424" w:author="Tyler Bradshaw" w:date="2020-12-05T17:32:00Z">
          <w:pPr>
            <w:widowControl w:val="0"/>
            <w:autoSpaceDE w:val="0"/>
            <w:autoSpaceDN w:val="0"/>
            <w:adjustRightInd w:val="0"/>
            <w:spacing w:line="480" w:lineRule="auto"/>
            <w:ind w:left="480" w:hanging="480"/>
          </w:pPr>
        </w:pPrChange>
      </w:pPr>
      <w:del w:id="3425" w:author="Tyler Bradshaw" w:date="2020-12-05T17:32:00Z">
        <w:r w:rsidRPr="00702768" w:rsidDel="000F4367">
          <w:rPr>
            <w:rFonts w:ascii="Arial" w:hAnsi="Arial" w:cs="Arial"/>
            <w:noProof/>
          </w:rPr>
          <w:delText xml:space="preserve">Ping L, Duong DM, Yin L, Gearing M, Lah JJ, Levey AI, Seyfried NT. 2018. Global quantitative analysis of the human brain proteome in Alzheimer’s and Parkinson’s Disease. </w:delText>
        </w:r>
        <w:r w:rsidRPr="00702768" w:rsidDel="000F4367">
          <w:rPr>
            <w:rFonts w:ascii="Arial" w:hAnsi="Arial" w:cs="Arial"/>
            <w:i/>
            <w:iCs/>
            <w:noProof/>
          </w:rPr>
          <w:delText>Sci Data</w:delText>
        </w:r>
        <w:r w:rsidRPr="00702768" w:rsidDel="000F4367">
          <w:rPr>
            <w:rFonts w:ascii="Arial" w:hAnsi="Arial" w:cs="Arial"/>
            <w:noProof/>
          </w:rPr>
          <w:delText>. doi:10.1038/sdata.2018.36</w:delText>
        </w:r>
      </w:del>
    </w:p>
    <w:p w14:paraId="02F9D64B" w14:textId="0DE21CB0" w:rsidR="00702768" w:rsidRPr="00702768" w:rsidDel="000F4367" w:rsidRDefault="00702768" w:rsidP="000F4367">
      <w:pPr>
        <w:spacing w:line="480" w:lineRule="auto"/>
        <w:jc w:val="thaiDistribute"/>
        <w:rPr>
          <w:del w:id="3426" w:author="Tyler Bradshaw" w:date="2020-12-05T17:32:00Z"/>
          <w:rFonts w:ascii="Arial" w:hAnsi="Arial" w:cs="Arial"/>
          <w:noProof/>
        </w:rPr>
        <w:pPrChange w:id="3427" w:author="Tyler Bradshaw" w:date="2020-12-05T17:32:00Z">
          <w:pPr>
            <w:widowControl w:val="0"/>
            <w:autoSpaceDE w:val="0"/>
            <w:autoSpaceDN w:val="0"/>
            <w:adjustRightInd w:val="0"/>
            <w:spacing w:line="480" w:lineRule="auto"/>
            <w:ind w:left="480" w:hanging="480"/>
          </w:pPr>
        </w:pPrChange>
      </w:pPr>
      <w:del w:id="3428" w:author="Tyler Bradshaw" w:date="2020-12-05T17:32:00Z">
        <w:r w:rsidRPr="00702768" w:rsidDel="000F4367">
          <w:rPr>
            <w:rFonts w:ascii="Arial" w:hAnsi="Arial" w:cs="Arial"/>
            <w:noProof/>
          </w:rPr>
          <w:delText xml:space="preserve">Piotrowski JT, Gomez TS, Schoon RA, Mangalam AK, Billadeau DD. 2013. WASH Knockout T Cells Demonstrate Defective Receptor Trafficking, Proliferation, and Effector Function. </w:delText>
        </w:r>
        <w:r w:rsidRPr="00702768" w:rsidDel="000F4367">
          <w:rPr>
            <w:rFonts w:ascii="Arial" w:hAnsi="Arial" w:cs="Arial"/>
            <w:i/>
            <w:iCs/>
            <w:noProof/>
          </w:rPr>
          <w:delText>Mol Cell Biol</w:delText>
        </w:r>
        <w:r w:rsidRPr="00702768" w:rsidDel="000F4367">
          <w:rPr>
            <w:rFonts w:ascii="Arial" w:hAnsi="Arial" w:cs="Arial"/>
            <w:noProof/>
          </w:rPr>
          <w:delText>. doi:10.1128/MCB.01288-12</w:delText>
        </w:r>
      </w:del>
    </w:p>
    <w:p w14:paraId="459E9F36" w14:textId="2E34A682" w:rsidR="00702768" w:rsidRPr="00702768" w:rsidDel="000F4367" w:rsidRDefault="00702768" w:rsidP="000F4367">
      <w:pPr>
        <w:spacing w:line="480" w:lineRule="auto"/>
        <w:jc w:val="thaiDistribute"/>
        <w:rPr>
          <w:del w:id="3429" w:author="Tyler Bradshaw" w:date="2020-12-05T17:32:00Z"/>
          <w:rFonts w:ascii="Arial" w:hAnsi="Arial" w:cs="Arial"/>
          <w:noProof/>
        </w:rPr>
        <w:pPrChange w:id="3430" w:author="Tyler Bradshaw" w:date="2020-12-05T17:32:00Z">
          <w:pPr>
            <w:widowControl w:val="0"/>
            <w:autoSpaceDE w:val="0"/>
            <w:autoSpaceDN w:val="0"/>
            <w:adjustRightInd w:val="0"/>
            <w:spacing w:line="480" w:lineRule="auto"/>
            <w:ind w:left="480" w:hanging="480"/>
          </w:pPr>
        </w:pPrChange>
      </w:pPr>
      <w:del w:id="3431" w:author="Tyler Bradshaw" w:date="2020-12-05T17:32:00Z">
        <w:r w:rsidRPr="00702768" w:rsidDel="000F4367">
          <w:rPr>
            <w:rFonts w:ascii="Arial" w:hAnsi="Arial" w:cs="Arial"/>
            <w:noProof/>
          </w:rPr>
          <w:delText xml:space="preserve">Plubell DL, Wilmarth PA, Zhao Y, Fenton AM, Minnier J, Reddy AP, Klimek J, Yang X, David LL, Pamir N. 2017. Extended multiplexing of tandem mass tags (TMT) labeling reveals age and high fat diet specific proteome changes in mouse epididymal adipose tissue. </w:delText>
        </w:r>
        <w:r w:rsidRPr="00702768" w:rsidDel="000F4367">
          <w:rPr>
            <w:rFonts w:ascii="Arial" w:hAnsi="Arial" w:cs="Arial"/>
            <w:i/>
            <w:iCs/>
            <w:noProof/>
          </w:rPr>
          <w:delText>Mol Cell Proteomics</w:delText>
        </w:r>
        <w:r w:rsidRPr="00702768" w:rsidDel="000F4367">
          <w:rPr>
            <w:rFonts w:ascii="Arial" w:hAnsi="Arial" w:cs="Arial"/>
            <w:noProof/>
          </w:rPr>
          <w:delText>. doi:10.1074/mcp.M116.065524</w:delText>
        </w:r>
      </w:del>
    </w:p>
    <w:p w14:paraId="714EBBA6" w14:textId="2C2DDED9" w:rsidR="00702768" w:rsidRPr="00702768" w:rsidDel="000F4367" w:rsidRDefault="00702768" w:rsidP="000F4367">
      <w:pPr>
        <w:spacing w:line="480" w:lineRule="auto"/>
        <w:jc w:val="thaiDistribute"/>
        <w:rPr>
          <w:del w:id="3432" w:author="Tyler Bradshaw" w:date="2020-12-05T17:32:00Z"/>
          <w:rFonts w:ascii="Arial" w:hAnsi="Arial" w:cs="Arial"/>
          <w:noProof/>
        </w:rPr>
        <w:pPrChange w:id="3433" w:author="Tyler Bradshaw" w:date="2020-12-05T17:32:00Z">
          <w:pPr>
            <w:widowControl w:val="0"/>
            <w:autoSpaceDE w:val="0"/>
            <w:autoSpaceDN w:val="0"/>
            <w:adjustRightInd w:val="0"/>
            <w:spacing w:line="480" w:lineRule="auto"/>
            <w:ind w:left="480" w:hanging="480"/>
          </w:pPr>
        </w:pPrChange>
      </w:pPr>
      <w:del w:id="3434" w:author="Tyler Bradshaw" w:date="2020-12-05T17:32:00Z">
        <w:r w:rsidRPr="00702768" w:rsidDel="000F4367">
          <w:rPr>
            <w:rFonts w:ascii="Arial" w:hAnsi="Arial" w:cs="Arial"/>
            <w:noProof/>
          </w:rPr>
          <w:delText xml:space="preserve">Poët M, Kornak U, Schweizer M, Zdebik AA, Scheel O, Hoelter S, Wurst W, Schmitt A, Fuhrmann JC, Planells-Cases R, Mole SE, Hübner CA, Jentsch TJ. 2006a. Lysosomal storage disease upon disruption of the neuronal chloride transport protein ClC-6. </w:delText>
        </w:r>
        <w:r w:rsidRPr="00702768" w:rsidDel="000F4367">
          <w:rPr>
            <w:rFonts w:ascii="Arial" w:hAnsi="Arial" w:cs="Arial"/>
            <w:i/>
            <w:iCs/>
            <w:noProof/>
          </w:rPr>
          <w:delText>Proc Natl Acad Sci U S A</w:delText>
        </w:r>
        <w:r w:rsidRPr="00702768" w:rsidDel="000F4367">
          <w:rPr>
            <w:rFonts w:ascii="Arial" w:hAnsi="Arial" w:cs="Arial"/>
            <w:noProof/>
          </w:rPr>
          <w:delText xml:space="preserve"> </w:delText>
        </w:r>
        <w:r w:rsidRPr="00702768" w:rsidDel="000F4367">
          <w:rPr>
            <w:rFonts w:ascii="Arial" w:hAnsi="Arial" w:cs="Arial"/>
            <w:b/>
            <w:bCs/>
            <w:noProof/>
          </w:rPr>
          <w:delText>103</w:delText>
        </w:r>
        <w:r w:rsidRPr="00702768" w:rsidDel="000F4367">
          <w:rPr>
            <w:rFonts w:ascii="Arial" w:hAnsi="Arial" w:cs="Arial"/>
            <w:noProof/>
          </w:rPr>
          <w:delText>:13854–13859. doi:10.1073/pnas.0606137103</w:delText>
        </w:r>
      </w:del>
    </w:p>
    <w:p w14:paraId="7481C8C3" w14:textId="4C8FF833" w:rsidR="00702768" w:rsidRPr="00702768" w:rsidDel="000F4367" w:rsidRDefault="00702768" w:rsidP="000F4367">
      <w:pPr>
        <w:spacing w:line="480" w:lineRule="auto"/>
        <w:jc w:val="thaiDistribute"/>
        <w:rPr>
          <w:del w:id="3435" w:author="Tyler Bradshaw" w:date="2020-12-05T17:32:00Z"/>
          <w:rFonts w:ascii="Arial" w:hAnsi="Arial" w:cs="Arial"/>
          <w:noProof/>
        </w:rPr>
        <w:pPrChange w:id="3436" w:author="Tyler Bradshaw" w:date="2020-12-05T17:32:00Z">
          <w:pPr>
            <w:widowControl w:val="0"/>
            <w:autoSpaceDE w:val="0"/>
            <w:autoSpaceDN w:val="0"/>
            <w:adjustRightInd w:val="0"/>
            <w:spacing w:line="480" w:lineRule="auto"/>
            <w:ind w:left="480" w:hanging="480"/>
          </w:pPr>
        </w:pPrChange>
      </w:pPr>
      <w:del w:id="3437" w:author="Tyler Bradshaw" w:date="2020-12-05T17:32:00Z">
        <w:r w:rsidRPr="00702768" w:rsidDel="000F4367">
          <w:rPr>
            <w:rFonts w:ascii="Arial" w:hAnsi="Arial" w:cs="Arial"/>
            <w:noProof/>
          </w:rPr>
          <w:delText xml:space="preserve">Poët M, Kornak U, Schweizer M, Zdebik AA, Scheel O, Hoelter S, Wurst W, Schmitt A, Fuhrmann JC, Planells-Cases R, Mole SE, Hübner CA, Jentsch TJ. 2006b. Lysosomal storage disease upon disruption of the neuronal chloride transport protein ClC-6. </w:delText>
        </w:r>
        <w:r w:rsidRPr="00702768" w:rsidDel="000F4367">
          <w:rPr>
            <w:rFonts w:ascii="Arial" w:hAnsi="Arial" w:cs="Arial"/>
            <w:i/>
            <w:iCs/>
            <w:noProof/>
          </w:rPr>
          <w:delText>Proc Natl Acad Sci U S A</w:delText>
        </w:r>
        <w:r w:rsidRPr="00702768" w:rsidDel="000F4367">
          <w:rPr>
            <w:rFonts w:ascii="Arial" w:hAnsi="Arial" w:cs="Arial"/>
            <w:noProof/>
          </w:rPr>
          <w:delText xml:space="preserve"> </w:delText>
        </w:r>
        <w:r w:rsidRPr="00702768" w:rsidDel="000F4367">
          <w:rPr>
            <w:rFonts w:ascii="Arial" w:hAnsi="Arial" w:cs="Arial"/>
            <w:b/>
            <w:bCs/>
            <w:noProof/>
          </w:rPr>
          <w:delText>103</w:delText>
        </w:r>
        <w:r w:rsidRPr="00702768" w:rsidDel="000F4367">
          <w:rPr>
            <w:rFonts w:ascii="Arial" w:hAnsi="Arial" w:cs="Arial"/>
            <w:noProof/>
          </w:rPr>
          <w:delText>:13854–13859. doi:10.1073/pnas.0606137103</w:delText>
        </w:r>
      </w:del>
    </w:p>
    <w:p w14:paraId="31FFCB9D" w14:textId="2C6D7F40" w:rsidR="00702768" w:rsidRPr="00702768" w:rsidDel="000F4367" w:rsidRDefault="00702768" w:rsidP="000F4367">
      <w:pPr>
        <w:spacing w:line="480" w:lineRule="auto"/>
        <w:jc w:val="thaiDistribute"/>
        <w:rPr>
          <w:del w:id="3438" w:author="Tyler Bradshaw" w:date="2020-12-05T17:32:00Z"/>
          <w:rFonts w:ascii="Arial" w:hAnsi="Arial" w:cs="Arial"/>
          <w:noProof/>
        </w:rPr>
        <w:pPrChange w:id="3439" w:author="Tyler Bradshaw" w:date="2020-12-05T17:32:00Z">
          <w:pPr>
            <w:widowControl w:val="0"/>
            <w:autoSpaceDE w:val="0"/>
            <w:autoSpaceDN w:val="0"/>
            <w:adjustRightInd w:val="0"/>
            <w:spacing w:line="480" w:lineRule="auto"/>
            <w:ind w:left="480" w:hanging="480"/>
          </w:pPr>
        </w:pPrChange>
      </w:pPr>
      <w:del w:id="3440" w:author="Tyler Bradshaw" w:date="2020-12-05T17:32:00Z">
        <w:r w:rsidRPr="00702768" w:rsidDel="000F4367">
          <w:rPr>
            <w:rFonts w:ascii="Arial" w:hAnsi="Arial" w:cs="Arial"/>
            <w:noProof/>
          </w:rPr>
          <w:delText xml:space="preserve">Porter AG, Jänicke RU. 1999. Emerging roles of caspase-3 in apoptosis. </w:delText>
        </w:r>
        <w:r w:rsidRPr="00702768" w:rsidDel="000F4367">
          <w:rPr>
            <w:rFonts w:ascii="Arial" w:hAnsi="Arial" w:cs="Arial"/>
            <w:i/>
            <w:iCs/>
            <w:noProof/>
          </w:rPr>
          <w:delText>Cell Death Differ</w:delText>
        </w:r>
        <w:r w:rsidRPr="00702768" w:rsidDel="000F4367">
          <w:rPr>
            <w:rFonts w:ascii="Arial" w:hAnsi="Arial" w:cs="Arial"/>
            <w:noProof/>
          </w:rPr>
          <w:delText>. doi:10.1038/sj.cdd.4400476</w:delText>
        </w:r>
      </w:del>
    </w:p>
    <w:p w14:paraId="3D3319BB" w14:textId="4703D01E" w:rsidR="00702768" w:rsidRPr="00702768" w:rsidDel="000F4367" w:rsidRDefault="00702768" w:rsidP="000F4367">
      <w:pPr>
        <w:spacing w:line="480" w:lineRule="auto"/>
        <w:jc w:val="thaiDistribute"/>
        <w:rPr>
          <w:del w:id="3441" w:author="Tyler Bradshaw" w:date="2020-12-05T17:32:00Z"/>
          <w:rFonts w:ascii="Arial" w:hAnsi="Arial" w:cs="Arial"/>
          <w:noProof/>
        </w:rPr>
        <w:pPrChange w:id="3442" w:author="Tyler Bradshaw" w:date="2020-12-05T17:32:00Z">
          <w:pPr>
            <w:widowControl w:val="0"/>
            <w:autoSpaceDE w:val="0"/>
            <w:autoSpaceDN w:val="0"/>
            <w:adjustRightInd w:val="0"/>
            <w:spacing w:line="480" w:lineRule="auto"/>
            <w:ind w:left="480" w:hanging="480"/>
          </w:pPr>
        </w:pPrChange>
      </w:pPr>
      <w:del w:id="3443" w:author="Tyler Bradshaw" w:date="2020-12-05T17:32:00Z">
        <w:r w:rsidRPr="00702768" w:rsidDel="000F4367">
          <w:rPr>
            <w:rFonts w:ascii="Arial" w:hAnsi="Arial" w:cs="Arial"/>
            <w:noProof/>
          </w:rPr>
          <w:delText xml:space="preserve">Pottier C, Ravenscroft TA, Sanchez-Contreras M, Rademakers R. 2016. Genetics of FTLD: overview and what else we can expect from genetic studies. </w:delText>
        </w:r>
        <w:r w:rsidRPr="00702768" w:rsidDel="000F4367">
          <w:rPr>
            <w:rFonts w:ascii="Arial" w:hAnsi="Arial" w:cs="Arial"/>
            <w:i/>
            <w:iCs/>
            <w:noProof/>
          </w:rPr>
          <w:delText>J Neurochem</w:delText>
        </w:r>
        <w:r w:rsidRPr="00702768" w:rsidDel="000F4367">
          <w:rPr>
            <w:rFonts w:ascii="Arial" w:hAnsi="Arial" w:cs="Arial"/>
            <w:noProof/>
          </w:rPr>
          <w:delText>. doi:10.1111/jnc.13622</w:delText>
        </w:r>
      </w:del>
    </w:p>
    <w:p w14:paraId="6C6EF0A6" w14:textId="11906560" w:rsidR="00702768" w:rsidRPr="00702768" w:rsidDel="000F4367" w:rsidRDefault="00702768" w:rsidP="000F4367">
      <w:pPr>
        <w:spacing w:line="480" w:lineRule="auto"/>
        <w:jc w:val="thaiDistribute"/>
        <w:rPr>
          <w:del w:id="3444" w:author="Tyler Bradshaw" w:date="2020-12-05T17:32:00Z"/>
          <w:rFonts w:ascii="Arial" w:hAnsi="Arial" w:cs="Arial"/>
          <w:noProof/>
        </w:rPr>
        <w:pPrChange w:id="3445" w:author="Tyler Bradshaw" w:date="2020-12-05T17:32:00Z">
          <w:pPr>
            <w:widowControl w:val="0"/>
            <w:autoSpaceDE w:val="0"/>
            <w:autoSpaceDN w:val="0"/>
            <w:adjustRightInd w:val="0"/>
            <w:spacing w:line="480" w:lineRule="auto"/>
            <w:ind w:left="480" w:hanging="480"/>
          </w:pPr>
        </w:pPrChange>
      </w:pPr>
      <w:del w:id="3446" w:author="Tyler Bradshaw" w:date="2020-12-05T17:32:00Z">
        <w:r w:rsidRPr="00702768" w:rsidDel="000F4367">
          <w:rPr>
            <w:rFonts w:ascii="Arial" w:hAnsi="Arial" w:cs="Arial"/>
            <w:noProof/>
          </w:rPr>
          <w:delText xml:space="preserve">Powell SR, Wang P, Divald A, Teichberg S, Haridas V, McCloskey TW, Davies KJA, Katzeff H. 2005. Aggregates of oxidized proteins (lipofuscin) induce apoptosis through proteasome inhibition and dysregulation of proapoptotic proteins. </w:delText>
        </w:r>
        <w:r w:rsidRPr="00702768" w:rsidDel="000F4367">
          <w:rPr>
            <w:rFonts w:ascii="Arial" w:hAnsi="Arial" w:cs="Arial"/>
            <w:i/>
            <w:iCs/>
            <w:noProof/>
          </w:rPr>
          <w:delText>Free Radic Biol Med</w:delText>
        </w:r>
        <w:r w:rsidRPr="00702768" w:rsidDel="000F4367">
          <w:rPr>
            <w:rFonts w:ascii="Arial" w:hAnsi="Arial" w:cs="Arial"/>
            <w:noProof/>
          </w:rPr>
          <w:delText xml:space="preserve"> </w:delText>
        </w:r>
        <w:r w:rsidRPr="00702768" w:rsidDel="000F4367">
          <w:rPr>
            <w:rFonts w:ascii="Arial" w:hAnsi="Arial" w:cs="Arial"/>
            <w:b/>
            <w:bCs/>
            <w:noProof/>
          </w:rPr>
          <w:delText>38</w:delText>
        </w:r>
        <w:r w:rsidRPr="00702768" w:rsidDel="000F4367">
          <w:rPr>
            <w:rFonts w:ascii="Arial" w:hAnsi="Arial" w:cs="Arial"/>
            <w:noProof/>
          </w:rPr>
          <w:delText>:1093–1101. doi:10.1016/j.freeradbiomed.2005.01.003</w:delText>
        </w:r>
      </w:del>
    </w:p>
    <w:p w14:paraId="771308B6" w14:textId="4BB4B3BA" w:rsidR="00702768" w:rsidRPr="00702768" w:rsidDel="000F4367" w:rsidRDefault="00702768" w:rsidP="000F4367">
      <w:pPr>
        <w:spacing w:line="480" w:lineRule="auto"/>
        <w:jc w:val="thaiDistribute"/>
        <w:rPr>
          <w:del w:id="3447" w:author="Tyler Bradshaw" w:date="2020-12-05T17:32:00Z"/>
          <w:rFonts w:ascii="Arial" w:hAnsi="Arial" w:cs="Arial"/>
          <w:noProof/>
        </w:rPr>
        <w:pPrChange w:id="3448" w:author="Tyler Bradshaw" w:date="2020-12-05T17:32:00Z">
          <w:pPr>
            <w:widowControl w:val="0"/>
            <w:autoSpaceDE w:val="0"/>
            <w:autoSpaceDN w:val="0"/>
            <w:adjustRightInd w:val="0"/>
            <w:spacing w:line="480" w:lineRule="auto"/>
            <w:ind w:left="480" w:hanging="480"/>
          </w:pPr>
        </w:pPrChange>
      </w:pPr>
      <w:del w:id="3449" w:author="Tyler Bradshaw" w:date="2020-12-05T17:32:00Z">
        <w:r w:rsidRPr="00702768" w:rsidDel="000F4367">
          <w:rPr>
            <w:rFonts w:ascii="Arial" w:hAnsi="Arial" w:cs="Arial"/>
            <w:noProof/>
          </w:rPr>
          <w:delText xml:space="preserve">Quadri M, Fang M, Picillo M, Olgiati S, Breedveld GJ, Graafland J, Wu B, Xu F, Erro R, Amboni M, Pappatà S, Quarantelli M, Annesi G, Quattrone A, Chien HF, Barbosa ER, Oostra BA, Barone P, Wang J, Bonifati V. 2013. Mutation in the SYNJ1 gene associated with autosomal recessive, early-onset parkinsonism. </w:delText>
        </w:r>
        <w:r w:rsidRPr="00702768" w:rsidDel="000F4367">
          <w:rPr>
            <w:rFonts w:ascii="Arial" w:hAnsi="Arial" w:cs="Arial"/>
            <w:i/>
            <w:iCs/>
            <w:noProof/>
          </w:rPr>
          <w:delText>Hum Mutat</w:delText>
        </w:r>
        <w:r w:rsidRPr="00702768" w:rsidDel="000F4367">
          <w:rPr>
            <w:rFonts w:ascii="Arial" w:hAnsi="Arial" w:cs="Arial"/>
            <w:noProof/>
          </w:rPr>
          <w:delText xml:space="preserve"> </w:delText>
        </w:r>
        <w:r w:rsidRPr="00702768" w:rsidDel="000F4367">
          <w:rPr>
            <w:rFonts w:ascii="Arial" w:hAnsi="Arial" w:cs="Arial"/>
            <w:b/>
            <w:bCs/>
            <w:noProof/>
          </w:rPr>
          <w:delText>34</w:delText>
        </w:r>
        <w:r w:rsidRPr="00702768" w:rsidDel="000F4367">
          <w:rPr>
            <w:rFonts w:ascii="Arial" w:hAnsi="Arial" w:cs="Arial"/>
            <w:noProof/>
          </w:rPr>
          <w:delText>:1208–1215. doi:10.1002/humu.22373</w:delText>
        </w:r>
      </w:del>
    </w:p>
    <w:p w14:paraId="30422A6D" w14:textId="6D043953" w:rsidR="00702768" w:rsidRPr="00702768" w:rsidDel="000F4367" w:rsidRDefault="00702768" w:rsidP="000F4367">
      <w:pPr>
        <w:spacing w:line="480" w:lineRule="auto"/>
        <w:jc w:val="thaiDistribute"/>
        <w:rPr>
          <w:del w:id="3450" w:author="Tyler Bradshaw" w:date="2020-12-05T17:32:00Z"/>
          <w:rFonts w:ascii="Arial" w:hAnsi="Arial" w:cs="Arial"/>
          <w:noProof/>
        </w:rPr>
        <w:pPrChange w:id="3451" w:author="Tyler Bradshaw" w:date="2020-12-05T17:32:00Z">
          <w:pPr>
            <w:widowControl w:val="0"/>
            <w:autoSpaceDE w:val="0"/>
            <w:autoSpaceDN w:val="0"/>
            <w:adjustRightInd w:val="0"/>
            <w:spacing w:line="480" w:lineRule="auto"/>
            <w:ind w:left="480" w:hanging="480"/>
          </w:pPr>
        </w:pPrChange>
      </w:pPr>
      <w:del w:id="3452" w:author="Tyler Bradshaw" w:date="2020-12-05T17:32:00Z">
        <w:r w:rsidRPr="00702768" w:rsidDel="000F4367">
          <w:rPr>
            <w:rFonts w:ascii="Arial" w:hAnsi="Arial" w:cs="Arial"/>
            <w:noProof/>
          </w:rPr>
          <w:delText xml:space="preserve">Raiborg C, Wenzel EM, Pedersen NM, Olsvik H, Schink KO, Schultz SW, Vietri M, Nisi V, Bucci C, Brech A, Johansen T, Stenmark H. 2015. Repeated ER-endosome contacts promote endosome translocation and neurite outgrowth. </w:delText>
        </w:r>
        <w:r w:rsidRPr="00702768" w:rsidDel="000F4367">
          <w:rPr>
            <w:rFonts w:ascii="Arial" w:hAnsi="Arial" w:cs="Arial"/>
            <w:i/>
            <w:iCs/>
            <w:noProof/>
          </w:rPr>
          <w:delText>Nature</w:delText>
        </w:r>
        <w:r w:rsidRPr="00702768" w:rsidDel="000F4367">
          <w:rPr>
            <w:rFonts w:ascii="Arial" w:hAnsi="Arial" w:cs="Arial"/>
            <w:noProof/>
          </w:rPr>
          <w:delText xml:space="preserve"> </w:delText>
        </w:r>
        <w:r w:rsidRPr="00702768" w:rsidDel="000F4367">
          <w:rPr>
            <w:rFonts w:ascii="Arial" w:hAnsi="Arial" w:cs="Arial"/>
            <w:b/>
            <w:bCs/>
            <w:noProof/>
          </w:rPr>
          <w:delText>520</w:delText>
        </w:r>
        <w:r w:rsidRPr="00702768" w:rsidDel="000F4367">
          <w:rPr>
            <w:rFonts w:ascii="Arial" w:hAnsi="Arial" w:cs="Arial"/>
            <w:noProof/>
          </w:rPr>
          <w:delText>:234–238. doi:10.1038/nature14359</w:delText>
        </w:r>
      </w:del>
    </w:p>
    <w:p w14:paraId="75625842" w14:textId="4606729E" w:rsidR="00702768" w:rsidRPr="00702768" w:rsidDel="000F4367" w:rsidRDefault="00702768" w:rsidP="000F4367">
      <w:pPr>
        <w:spacing w:line="480" w:lineRule="auto"/>
        <w:jc w:val="thaiDistribute"/>
        <w:rPr>
          <w:del w:id="3453" w:author="Tyler Bradshaw" w:date="2020-12-05T17:32:00Z"/>
          <w:rFonts w:ascii="Arial" w:hAnsi="Arial" w:cs="Arial"/>
          <w:noProof/>
        </w:rPr>
        <w:pPrChange w:id="3454" w:author="Tyler Bradshaw" w:date="2020-12-05T17:32:00Z">
          <w:pPr>
            <w:widowControl w:val="0"/>
            <w:autoSpaceDE w:val="0"/>
            <w:autoSpaceDN w:val="0"/>
            <w:adjustRightInd w:val="0"/>
            <w:spacing w:line="480" w:lineRule="auto"/>
            <w:ind w:left="480" w:hanging="480"/>
          </w:pPr>
        </w:pPrChange>
      </w:pPr>
      <w:del w:id="3455" w:author="Tyler Bradshaw" w:date="2020-12-05T17:32:00Z">
        <w:r w:rsidRPr="00702768" w:rsidDel="000F4367">
          <w:rPr>
            <w:rFonts w:ascii="Arial" w:hAnsi="Arial" w:cs="Arial"/>
            <w:noProof/>
          </w:rPr>
          <w:delText xml:space="preserve">Ramirez-Montealegre D, Pearce DA. 2005. Defective lysosomal arginine transport in juvenile Batten disease. </w:delText>
        </w:r>
        <w:r w:rsidRPr="00702768" w:rsidDel="000F4367">
          <w:rPr>
            <w:rFonts w:ascii="Arial" w:hAnsi="Arial" w:cs="Arial"/>
            <w:i/>
            <w:iCs/>
            <w:noProof/>
          </w:rPr>
          <w:delText>Hum Mol Genet</w:delText>
        </w:r>
        <w:r w:rsidRPr="00702768" w:rsidDel="000F4367">
          <w:rPr>
            <w:rFonts w:ascii="Arial" w:hAnsi="Arial" w:cs="Arial"/>
            <w:noProof/>
          </w:rPr>
          <w:delText xml:space="preserve"> </w:delText>
        </w:r>
        <w:r w:rsidRPr="00702768" w:rsidDel="000F4367">
          <w:rPr>
            <w:rFonts w:ascii="Arial" w:hAnsi="Arial" w:cs="Arial"/>
            <w:b/>
            <w:bCs/>
            <w:noProof/>
          </w:rPr>
          <w:delText>14</w:delText>
        </w:r>
        <w:r w:rsidRPr="00702768" w:rsidDel="000F4367">
          <w:rPr>
            <w:rFonts w:ascii="Arial" w:hAnsi="Arial" w:cs="Arial"/>
            <w:noProof/>
          </w:rPr>
          <w:delText>:3759–3773. doi:10.1093/hmg/ddi406</w:delText>
        </w:r>
      </w:del>
    </w:p>
    <w:p w14:paraId="58E0D2D0" w14:textId="06380372" w:rsidR="00702768" w:rsidRPr="00702768" w:rsidDel="000F4367" w:rsidRDefault="00702768" w:rsidP="000F4367">
      <w:pPr>
        <w:spacing w:line="480" w:lineRule="auto"/>
        <w:jc w:val="thaiDistribute"/>
        <w:rPr>
          <w:del w:id="3456" w:author="Tyler Bradshaw" w:date="2020-12-05T17:32:00Z"/>
          <w:rFonts w:ascii="Arial" w:hAnsi="Arial" w:cs="Arial"/>
          <w:noProof/>
        </w:rPr>
        <w:pPrChange w:id="3457" w:author="Tyler Bradshaw" w:date="2020-12-05T17:32:00Z">
          <w:pPr>
            <w:widowControl w:val="0"/>
            <w:autoSpaceDE w:val="0"/>
            <w:autoSpaceDN w:val="0"/>
            <w:adjustRightInd w:val="0"/>
            <w:spacing w:line="480" w:lineRule="auto"/>
            <w:ind w:left="480" w:hanging="480"/>
          </w:pPr>
        </w:pPrChange>
      </w:pPr>
      <w:del w:id="3458" w:author="Tyler Bradshaw" w:date="2020-12-05T17:32:00Z">
        <w:r w:rsidRPr="00702768" w:rsidDel="000F4367">
          <w:rPr>
            <w:rFonts w:ascii="Arial" w:hAnsi="Arial" w:cs="Arial"/>
            <w:noProof/>
          </w:rPr>
          <w:delText xml:space="preserve">Ramirez A, Heimbach A, Gründemann J, Stiller B, Hampshire D, Cid LP, Goebel I, Mubaidin AF, Wriekat AL, Roeper J, Al-Din A, Hillmer AM, Karsak M, Liss B, Woods CG, Behrens MI, Kubisch C. 2006. Hereditary parkinsonism with dementia is caused by mutations in ATP13A2, encoding a lysosomal type 5 P-type ATPase. </w:delText>
        </w:r>
        <w:r w:rsidRPr="00702768" w:rsidDel="000F4367">
          <w:rPr>
            <w:rFonts w:ascii="Arial" w:hAnsi="Arial" w:cs="Arial"/>
            <w:i/>
            <w:iCs/>
            <w:noProof/>
          </w:rPr>
          <w:delText>Nat Genet</w:delText>
        </w:r>
        <w:r w:rsidRPr="00702768" w:rsidDel="000F4367">
          <w:rPr>
            <w:rFonts w:ascii="Arial" w:hAnsi="Arial" w:cs="Arial"/>
            <w:noProof/>
          </w:rPr>
          <w:delText xml:space="preserve"> </w:delText>
        </w:r>
        <w:r w:rsidRPr="00702768" w:rsidDel="000F4367">
          <w:rPr>
            <w:rFonts w:ascii="Arial" w:hAnsi="Arial" w:cs="Arial"/>
            <w:b/>
            <w:bCs/>
            <w:noProof/>
          </w:rPr>
          <w:delText>38</w:delText>
        </w:r>
        <w:r w:rsidRPr="00702768" w:rsidDel="000F4367">
          <w:rPr>
            <w:rFonts w:ascii="Arial" w:hAnsi="Arial" w:cs="Arial"/>
            <w:noProof/>
          </w:rPr>
          <w:delText>:1184–1191. doi:10.1038/ng1884</w:delText>
        </w:r>
      </w:del>
    </w:p>
    <w:p w14:paraId="440452B3" w14:textId="57D3F72A" w:rsidR="00702768" w:rsidRPr="00702768" w:rsidDel="000F4367" w:rsidRDefault="00702768" w:rsidP="000F4367">
      <w:pPr>
        <w:spacing w:line="480" w:lineRule="auto"/>
        <w:jc w:val="thaiDistribute"/>
        <w:rPr>
          <w:del w:id="3459" w:author="Tyler Bradshaw" w:date="2020-12-05T17:32:00Z"/>
          <w:rFonts w:ascii="Arial" w:hAnsi="Arial" w:cs="Arial"/>
          <w:noProof/>
        </w:rPr>
        <w:pPrChange w:id="3460" w:author="Tyler Bradshaw" w:date="2020-12-05T17:32:00Z">
          <w:pPr>
            <w:widowControl w:val="0"/>
            <w:autoSpaceDE w:val="0"/>
            <w:autoSpaceDN w:val="0"/>
            <w:adjustRightInd w:val="0"/>
            <w:spacing w:line="480" w:lineRule="auto"/>
            <w:ind w:left="480" w:hanging="480"/>
          </w:pPr>
        </w:pPrChange>
      </w:pPr>
      <w:del w:id="3461" w:author="Tyler Bradshaw" w:date="2020-12-05T17:32:00Z">
        <w:r w:rsidRPr="00702768" w:rsidDel="000F4367">
          <w:rPr>
            <w:rFonts w:ascii="Arial" w:hAnsi="Arial" w:cs="Arial"/>
            <w:noProof/>
          </w:rPr>
          <w:delText>Regier DS, Tifft CJ. 1993. GLB1-Related Disorders, GeneReviews®. University of Washington, Seattle.</w:delText>
        </w:r>
      </w:del>
    </w:p>
    <w:p w14:paraId="74E56E66" w14:textId="4C399A62" w:rsidR="00702768" w:rsidRPr="00702768" w:rsidDel="000F4367" w:rsidRDefault="00702768" w:rsidP="000F4367">
      <w:pPr>
        <w:spacing w:line="480" w:lineRule="auto"/>
        <w:jc w:val="thaiDistribute"/>
        <w:rPr>
          <w:del w:id="3462" w:author="Tyler Bradshaw" w:date="2020-12-05T17:32:00Z"/>
          <w:rFonts w:ascii="Arial" w:hAnsi="Arial" w:cs="Arial"/>
          <w:noProof/>
        </w:rPr>
        <w:pPrChange w:id="3463" w:author="Tyler Bradshaw" w:date="2020-12-05T17:32:00Z">
          <w:pPr>
            <w:widowControl w:val="0"/>
            <w:autoSpaceDE w:val="0"/>
            <w:autoSpaceDN w:val="0"/>
            <w:adjustRightInd w:val="0"/>
            <w:spacing w:line="480" w:lineRule="auto"/>
            <w:ind w:left="480" w:hanging="480"/>
          </w:pPr>
        </w:pPrChange>
      </w:pPr>
      <w:del w:id="3464" w:author="Tyler Bradshaw" w:date="2020-12-05T17:32:00Z">
        <w:r w:rsidRPr="00702768" w:rsidDel="000F4367">
          <w:rPr>
            <w:rFonts w:ascii="Arial" w:hAnsi="Arial" w:cs="Arial"/>
            <w:noProof/>
          </w:rPr>
          <w:delText xml:space="preserve">Ritchie ME, Phipson B, Wu D, Hu Y, Law CW, Shi W, Smyth GK. 2015. Limma powers differential expression analyses for RNA-sequencing and microarray studies. </w:delText>
        </w:r>
        <w:r w:rsidRPr="00702768" w:rsidDel="000F4367">
          <w:rPr>
            <w:rFonts w:ascii="Arial" w:hAnsi="Arial" w:cs="Arial"/>
            <w:i/>
            <w:iCs/>
            <w:noProof/>
          </w:rPr>
          <w:delText>Nucleic Acids Res</w:delText>
        </w:r>
        <w:r w:rsidRPr="00702768" w:rsidDel="000F4367">
          <w:rPr>
            <w:rFonts w:ascii="Arial" w:hAnsi="Arial" w:cs="Arial"/>
            <w:noProof/>
          </w:rPr>
          <w:delText>. doi:10.1093/nar/gkv007</w:delText>
        </w:r>
      </w:del>
    </w:p>
    <w:p w14:paraId="20C922F0" w14:textId="163BFCAF" w:rsidR="00702768" w:rsidRPr="00702768" w:rsidDel="000F4367" w:rsidRDefault="00702768" w:rsidP="000F4367">
      <w:pPr>
        <w:spacing w:line="480" w:lineRule="auto"/>
        <w:jc w:val="thaiDistribute"/>
        <w:rPr>
          <w:del w:id="3465" w:author="Tyler Bradshaw" w:date="2020-12-05T17:32:00Z"/>
          <w:rFonts w:ascii="Arial" w:hAnsi="Arial" w:cs="Arial"/>
          <w:noProof/>
        </w:rPr>
        <w:pPrChange w:id="3466" w:author="Tyler Bradshaw" w:date="2020-12-05T17:32:00Z">
          <w:pPr>
            <w:widowControl w:val="0"/>
            <w:autoSpaceDE w:val="0"/>
            <w:autoSpaceDN w:val="0"/>
            <w:adjustRightInd w:val="0"/>
            <w:spacing w:line="480" w:lineRule="auto"/>
            <w:ind w:left="480" w:hanging="480"/>
          </w:pPr>
        </w:pPrChange>
      </w:pPr>
      <w:del w:id="3467" w:author="Tyler Bradshaw" w:date="2020-12-05T17:32:00Z">
        <w:r w:rsidRPr="00702768" w:rsidDel="000F4367">
          <w:rPr>
            <w:rFonts w:ascii="Arial" w:hAnsi="Arial" w:cs="Arial"/>
            <w:noProof/>
          </w:rPr>
          <w:delText xml:space="preserve">Ritchie SC, Watts S, Fearnley LG, Holt KE, Abraham G, Inouye M. 2016. A Scalable Permutation Approach Reveals Replication and Preservation Patterns of Network Modules in Large Datasets. </w:delText>
        </w:r>
        <w:r w:rsidRPr="00702768" w:rsidDel="000F4367">
          <w:rPr>
            <w:rFonts w:ascii="Arial" w:hAnsi="Arial" w:cs="Arial"/>
            <w:i/>
            <w:iCs/>
            <w:noProof/>
          </w:rPr>
          <w:delText>Cell Syst</w:delText>
        </w:r>
        <w:r w:rsidRPr="00702768" w:rsidDel="000F4367">
          <w:rPr>
            <w:rFonts w:ascii="Arial" w:hAnsi="Arial" w:cs="Arial"/>
            <w:noProof/>
          </w:rPr>
          <w:delText xml:space="preserve"> </w:delText>
        </w:r>
        <w:r w:rsidRPr="00702768" w:rsidDel="000F4367">
          <w:rPr>
            <w:rFonts w:ascii="Arial" w:hAnsi="Arial" w:cs="Arial"/>
            <w:b/>
            <w:bCs/>
            <w:noProof/>
          </w:rPr>
          <w:delText>3</w:delText>
        </w:r>
        <w:r w:rsidRPr="00702768" w:rsidDel="000F4367">
          <w:rPr>
            <w:rFonts w:ascii="Arial" w:hAnsi="Arial" w:cs="Arial"/>
            <w:noProof/>
          </w:rPr>
          <w:delText>:71–82. doi:10.1016/j.cels.2016.06.012</w:delText>
        </w:r>
      </w:del>
    </w:p>
    <w:p w14:paraId="5F4E099B" w14:textId="2DB161FC" w:rsidR="00702768" w:rsidRPr="00702768" w:rsidDel="000F4367" w:rsidRDefault="00702768" w:rsidP="000F4367">
      <w:pPr>
        <w:spacing w:line="480" w:lineRule="auto"/>
        <w:jc w:val="thaiDistribute"/>
        <w:rPr>
          <w:del w:id="3468" w:author="Tyler Bradshaw" w:date="2020-12-05T17:32:00Z"/>
          <w:rFonts w:ascii="Arial" w:hAnsi="Arial" w:cs="Arial"/>
          <w:noProof/>
        </w:rPr>
        <w:pPrChange w:id="3469" w:author="Tyler Bradshaw" w:date="2020-12-05T17:32:00Z">
          <w:pPr>
            <w:widowControl w:val="0"/>
            <w:autoSpaceDE w:val="0"/>
            <w:autoSpaceDN w:val="0"/>
            <w:adjustRightInd w:val="0"/>
            <w:spacing w:line="480" w:lineRule="auto"/>
            <w:ind w:left="480" w:hanging="480"/>
          </w:pPr>
        </w:pPrChange>
      </w:pPr>
      <w:del w:id="3470" w:author="Tyler Bradshaw" w:date="2020-12-05T17:32:00Z">
        <w:r w:rsidRPr="00702768" w:rsidDel="000F4367">
          <w:rPr>
            <w:rFonts w:ascii="Arial" w:hAnsi="Arial" w:cs="Arial"/>
            <w:noProof/>
          </w:rPr>
          <w:delText>Rodriguiz RM, Wetsel WC. 2006. Assessments of cognitive deficits in mutant miceAnimal Models of Cognitive Impairment. CRC Press. pp. 223–282. doi:10.1201/9781420004335.ch12</w:delText>
        </w:r>
      </w:del>
    </w:p>
    <w:p w14:paraId="4FD376E5" w14:textId="4DA57FDA" w:rsidR="00702768" w:rsidRPr="00702768" w:rsidDel="000F4367" w:rsidRDefault="00702768" w:rsidP="000F4367">
      <w:pPr>
        <w:spacing w:line="480" w:lineRule="auto"/>
        <w:jc w:val="thaiDistribute"/>
        <w:rPr>
          <w:del w:id="3471" w:author="Tyler Bradshaw" w:date="2020-12-05T17:32:00Z"/>
          <w:rFonts w:ascii="Arial" w:hAnsi="Arial" w:cs="Arial"/>
          <w:noProof/>
        </w:rPr>
        <w:pPrChange w:id="3472" w:author="Tyler Bradshaw" w:date="2020-12-05T17:32:00Z">
          <w:pPr>
            <w:widowControl w:val="0"/>
            <w:autoSpaceDE w:val="0"/>
            <w:autoSpaceDN w:val="0"/>
            <w:adjustRightInd w:val="0"/>
            <w:spacing w:line="480" w:lineRule="auto"/>
            <w:ind w:left="480" w:hanging="480"/>
          </w:pPr>
        </w:pPrChange>
      </w:pPr>
      <w:del w:id="3473" w:author="Tyler Bradshaw" w:date="2020-12-05T17:32:00Z">
        <w:r w:rsidRPr="00702768" w:rsidDel="000F4367">
          <w:rPr>
            <w:rFonts w:ascii="Arial" w:hAnsi="Arial" w:cs="Arial"/>
            <w:noProof/>
          </w:rPr>
          <w:delText xml:space="preserve">Ropers F, Derivery E, Hu H, Garshasbi M, Karbasiyan M, Herold M, Nürnberg G, Ullmann R, Gautreau A, Sperling K, Varon R, Rajab A. 2011. Identification of a novel candidate gene for non-syndromic autosomal recessive intellectual disability: The WASH complex member swip. </w:delText>
        </w:r>
        <w:r w:rsidRPr="00702768" w:rsidDel="000F4367">
          <w:rPr>
            <w:rFonts w:ascii="Arial" w:hAnsi="Arial" w:cs="Arial"/>
            <w:i/>
            <w:iCs/>
            <w:noProof/>
          </w:rPr>
          <w:delText>Hum Mol Genet</w:delText>
        </w:r>
        <w:r w:rsidRPr="00702768" w:rsidDel="000F4367">
          <w:rPr>
            <w:rFonts w:ascii="Arial" w:hAnsi="Arial" w:cs="Arial"/>
            <w:noProof/>
          </w:rPr>
          <w:delText>. doi:10.1093/hmg/ddr158</w:delText>
        </w:r>
      </w:del>
    </w:p>
    <w:p w14:paraId="7E850521" w14:textId="29B392E4" w:rsidR="00702768" w:rsidRPr="00702768" w:rsidDel="000F4367" w:rsidRDefault="00702768" w:rsidP="000F4367">
      <w:pPr>
        <w:spacing w:line="480" w:lineRule="auto"/>
        <w:jc w:val="thaiDistribute"/>
        <w:rPr>
          <w:del w:id="3474" w:author="Tyler Bradshaw" w:date="2020-12-05T17:32:00Z"/>
          <w:rFonts w:ascii="Arial" w:hAnsi="Arial" w:cs="Arial"/>
          <w:noProof/>
        </w:rPr>
        <w:pPrChange w:id="3475" w:author="Tyler Bradshaw" w:date="2020-12-05T17:32:00Z">
          <w:pPr>
            <w:widowControl w:val="0"/>
            <w:autoSpaceDE w:val="0"/>
            <w:autoSpaceDN w:val="0"/>
            <w:adjustRightInd w:val="0"/>
            <w:spacing w:line="480" w:lineRule="auto"/>
            <w:ind w:left="480" w:hanging="480"/>
          </w:pPr>
        </w:pPrChange>
      </w:pPr>
      <w:del w:id="3476" w:author="Tyler Bradshaw" w:date="2020-12-05T17:32:00Z">
        <w:r w:rsidRPr="00702768" w:rsidDel="000F4367">
          <w:rPr>
            <w:rFonts w:ascii="Arial" w:hAnsi="Arial" w:cs="Arial"/>
            <w:noProof/>
          </w:rPr>
          <w:delText xml:space="preserve">Rosenbaum EE, Vasiljevic E, Brehm KS, Colley NJ. 2014. Mutations in Four Glycosyl Hydrolases Reveal a Highly Coordinated Pathway for Rhodopsin Biosynthesis and N-Glycan Trimming in Drosophila melanogaster. </w:delText>
        </w:r>
        <w:r w:rsidRPr="00702768" w:rsidDel="000F4367">
          <w:rPr>
            <w:rFonts w:ascii="Arial" w:hAnsi="Arial" w:cs="Arial"/>
            <w:i/>
            <w:iCs/>
            <w:noProof/>
          </w:rPr>
          <w:delText>PLoS Genet</w:delText>
        </w:r>
        <w:r w:rsidRPr="00702768" w:rsidDel="000F4367">
          <w:rPr>
            <w:rFonts w:ascii="Arial" w:hAnsi="Arial" w:cs="Arial"/>
            <w:noProof/>
          </w:rPr>
          <w:delText xml:space="preserve"> </w:delText>
        </w:r>
        <w:r w:rsidRPr="00702768" w:rsidDel="000F4367">
          <w:rPr>
            <w:rFonts w:ascii="Arial" w:hAnsi="Arial" w:cs="Arial"/>
            <w:b/>
            <w:bCs/>
            <w:noProof/>
          </w:rPr>
          <w:delText>10</w:delText>
        </w:r>
        <w:r w:rsidRPr="00702768" w:rsidDel="000F4367">
          <w:rPr>
            <w:rFonts w:ascii="Arial" w:hAnsi="Arial" w:cs="Arial"/>
            <w:noProof/>
          </w:rPr>
          <w:delText>. doi:10.1371/journal.pgen.1004349</w:delText>
        </w:r>
      </w:del>
    </w:p>
    <w:p w14:paraId="5022D04D" w14:textId="70E7A815" w:rsidR="00702768" w:rsidRPr="00702768" w:rsidDel="000F4367" w:rsidRDefault="00702768" w:rsidP="000F4367">
      <w:pPr>
        <w:spacing w:line="480" w:lineRule="auto"/>
        <w:jc w:val="thaiDistribute"/>
        <w:rPr>
          <w:del w:id="3477" w:author="Tyler Bradshaw" w:date="2020-12-05T17:32:00Z"/>
          <w:rFonts w:ascii="Arial" w:hAnsi="Arial" w:cs="Arial"/>
          <w:noProof/>
        </w:rPr>
        <w:pPrChange w:id="3478" w:author="Tyler Bradshaw" w:date="2020-12-05T17:32:00Z">
          <w:pPr>
            <w:widowControl w:val="0"/>
            <w:autoSpaceDE w:val="0"/>
            <w:autoSpaceDN w:val="0"/>
            <w:adjustRightInd w:val="0"/>
            <w:spacing w:line="480" w:lineRule="auto"/>
            <w:ind w:left="480" w:hanging="480"/>
          </w:pPr>
        </w:pPrChange>
      </w:pPr>
      <w:del w:id="3479" w:author="Tyler Bradshaw" w:date="2020-12-05T17:32:00Z">
        <w:r w:rsidRPr="00702768" w:rsidDel="000F4367">
          <w:rPr>
            <w:rFonts w:ascii="Arial" w:hAnsi="Arial" w:cs="Arial"/>
            <w:noProof/>
          </w:rPr>
          <w:delText>Schröder W, Wulff K, Wehnert M, Seidlitz G, Herrmann FH. 1994. Mutations of the iduronate</w:delText>
        </w:r>
        <w:r w:rsidRPr="00702768" w:rsidDel="000F4367">
          <w:rPr>
            <w:rFonts w:ascii="Cambria Math" w:hAnsi="Cambria Math" w:cs="Cambria Math"/>
            <w:noProof/>
          </w:rPr>
          <w:delText>‐</w:delText>
        </w:r>
        <w:r w:rsidRPr="00702768" w:rsidDel="000F4367">
          <w:rPr>
            <w:rFonts w:ascii="Arial" w:hAnsi="Arial" w:cs="Arial"/>
            <w:noProof/>
          </w:rPr>
          <w:delText>2</w:delText>
        </w:r>
        <w:r w:rsidRPr="00702768" w:rsidDel="000F4367">
          <w:rPr>
            <w:rFonts w:ascii="Cambria Math" w:hAnsi="Cambria Math" w:cs="Cambria Math"/>
            <w:noProof/>
          </w:rPr>
          <w:delText>‐</w:delText>
        </w:r>
        <w:r w:rsidRPr="00702768" w:rsidDel="000F4367">
          <w:rPr>
            <w:rFonts w:ascii="Arial" w:hAnsi="Arial" w:cs="Arial"/>
            <w:noProof/>
          </w:rPr>
          <w:delText xml:space="preserve">sulfatase (IDS) gene in patients with hunter syndrome (mucopolysaccharidosis II). </w:delText>
        </w:r>
        <w:r w:rsidRPr="00702768" w:rsidDel="000F4367">
          <w:rPr>
            <w:rFonts w:ascii="Arial" w:hAnsi="Arial" w:cs="Arial"/>
            <w:i/>
            <w:iCs/>
            <w:noProof/>
          </w:rPr>
          <w:delText>Hum Mutat</w:delText>
        </w:r>
        <w:r w:rsidRPr="00702768" w:rsidDel="000F4367">
          <w:rPr>
            <w:rFonts w:ascii="Arial" w:hAnsi="Arial" w:cs="Arial"/>
            <w:noProof/>
          </w:rPr>
          <w:delText xml:space="preserve"> </w:delText>
        </w:r>
        <w:r w:rsidRPr="00702768" w:rsidDel="000F4367">
          <w:rPr>
            <w:rFonts w:ascii="Arial" w:hAnsi="Arial" w:cs="Arial"/>
            <w:b/>
            <w:bCs/>
            <w:noProof/>
          </w:rPr>
          <w:delText>4</w:delText>
        </w:r>
        <w:r w:rsidRPr="00702768" w:rsidDel="000F4367">
          <w:rPr>
            <w:rFonts w:ascii="Arial" w:hAnsi="Arial" w:cs="Arial"/>
            <w:noProof/>
          </w:rPr>
          <w:delText>:128–131. doi:10.1002/humu.1380040206</w:delText>
        </w:r>
      </w:del>
    </w:p>
    <w:p w14:paraId="629E09FD" w14:textId="5DCE5539" w:rsidR="00702768" w:rsidRPr="00702768" w:rsidDel="000F4367" w:rsidRDefault="00702768" w:rsidP="000F4367">
      <w:pPr>
        <w:spacing w:line="480" w:lineRule="auto"/>
        <w:jc w:val="thaiDistribute"/>
        <w:rPr>
          <w:del w:id="3480" w:author="Tyler Bradshaw" w:date="2020-12-05T17:32:00Z"/>
          <w:rFonts w:ascii="Arial" w:hAnsi="Arial" w:cs="Arial"/>
          <w:noProof/>
        </w:rPr>
        <w:pPrChange w:id="3481" w:author="Tyler Bradshaw" w:date="2020-12-05T17:32:00Z">
          <w:pPr>
            <w:widowControl w:val="0"/>
            <w:autoSpaceDE w:val="0"/>
            <w:autoSpaceDN w:val="0"/>
            <w:adjustRightInd w:val="0"/>
            <w:spacing w:line="480" w:lineRule="auto"/>
            <w:ind w:left="480" w:hanging="480"/>
          </w:pPr>
        </w:pPrChange>
      </w:pPr>
      <w:del w:id="3482" w:author="Tyler Bradshaw" w:date="2020-12-05T17:32:00Z">
        <w:r w:rsidRPr="00702768" w:rsidDel="000F4367">
          <w:rPr>
            <w:rFonts w:ascii="Arial" w:hAnsi="Arial" w:cs="Arial"/>
            <w:noProof/>
          </w:rPr>
          <w:delText xml:space="preserve">Seaman MN, Freeman CL. 2014. Analysis of the Retromer complex-WASH complex interaction illuminates new avenues to explore in Parkinson disease. </w:delText>
        </w:r>
        <w:r w:rsidRPr="00702768" w:rsidDel="000F4367">
          <w:rPr>
            <w:rFonts w:ascii="Arial" w:hAnsi="Arial" w:cs="Arial"/>
            <w:i/>
            <w:iCs/>
            <w:noProof/>
          </w:rPr>
          <w:delText>Commun Integr Biol</w:delText>
        </w:r>
        <w:r w:rsidRPr="00702768" w:rsidDel="000F4367">
          <w:rPr>
            <w:rFonts w:ascii="Arial" w:hAnsi="Arial" w:cs="Arial"/>
            <w:noProof/>
          </w:rPr>
          <w:delText>. doi:10.4161/cib.29483</w:delText>
        </w:r>
      </w:del>
    </w:p>
    <w:p w14:paraId="63F21DF4" w14:textId="0629F57D" w:rsidR="00702768" w:rsidRPr="00702768" w:rsidDel="000F4367" w:rsidRDefault="00702768" w:rsidP="000F4367">
      <w:pPr>
        <w:spacing w:line="480" w:lineRule="auto"/>
        <w:jc w:val="thaiDistribute"/>
        <w:rPr>
          <w:del w:id="3483" w:author="Tyler Bradshaw" w:date="2020-12-05T17:32:00Z"/>
          <w:rFonts w:ascii="Arial" w:hAnsi="Arial" w:cs="Arial"/>
          <w:noProof/>
        </w:rPr>
        <w:pPrChange w:id="3484" w:author="Tyler Bradshaw" w:date="2020-12-05T17:32:00Z">
          <w:pPr>
            <w:widowControl w:val="0"/>
            <w:autoSpaceDE w:val="0"/>
            <w:autoSpaceDN w:val="0"/>
            <w:adjustRightInd w:val="0"/>
            <w:spacing w:line="480" w:lineRule="auto"/>
            <w:ind w:left="480" w:hanging="480"/>
          </w:pPr>
        </w:pPrChange>
      </w:pPr>
      <w:del w:id="3485" w:author="Tyler Bradshaw" w:date="2020-12-05T17:32:00Z">
        <w:r w:rsidRPr="00702768" w:rsidDel="000F4367">
          <w:rPr>
            <w:rFonts w:ascii="Arial" w:hAnsi="Arial" w:cs="Arial"/>
            <w:noProof/>
          </w:rPr>
          <w:delText xml:space="preserve">Seshadri S, Fitzpatrick AL, Ikram MA, DeStefano AL, Gudnason V, Boada M, Bis JC, Smith A V., Carassquillo MM, Lambert JC, Harold D, Schrijvers EMC, Ramirez-Lorca R, Debette S, Longstreth WT, Janssens ACJW, Pankratz VS, Dartigues JF, Hollingworth P, Aspelund T, Hernandez I, Beiser A, Kuller LH, Koudstaal PJ, Dickson DW, Tzourio C, Abraham R, Antunez C, Du Y, Rotter JI, Aulchenko YS, Harris TB, Petersen RC, Berr C, Owen MJ, Lopez-Arrieta J, Varadarajan BN, Becker JT, Rivadeneira F, Nalls MA, Graff-Radford NR, Campion D, Auerbach S, Rice K, Hofman A, Jonsson P V., Schmidt H, Lathrop M, Mosley TH, Au R, Psaty BM, Uitterlinden AG, Farrer LA, Lumley T, Ruiz A, Williams J, Amouyel P, Younkin SG, Wolf PA, Launer LJ, Lopez OL, Van Duijn CM, Breteler MMB. 2010. Genome-wide analysis of genetic loci associated with Alzheimer disease. </w:delText>
        </w:r>
        <w:r w:rsidRPr="00702768" w:rsidDel="000F4367">
          <w:rPr>
            <w:rFonts w:ascii="Arial" w:hAnsi="Arial" w:cs="Arial"/>
            <w:i/>
            <w:iCs/>
            <w:noProof/>
          </w:rPr>
          <w:delText>JAMA - J Am Med Assoc</w:delText>
        </w:r>
        <w:r w:rsidRPr="00702768" w:rsidDel="000F4367">
          <w:rPr>
            <w:rFonts w:ascii="Arial" w:hAnsi="Arial" w:cs="Arial"/>
            <w:noProof/>
          </w:rPr>
          <w:delText xml:space="preserve"> </w:delText>
        </w:r>
        <w:r w:rsidRPr="00702768" w:rsidDel="000F4367">
          <w:rPr>
            <w:rFonts w:ascii="Arial" w:hAnsi="Arial" w:cs="Arial"/>
            <w:b/>
            <w:bCs/>
            <w:noProof/>
          </w:rPr>
          <w:delText>303</w:delText>
        </w:r>
        <w:r w:rsidRPr="00702768" w:rsidDel="000F4367">
          <w:rPr>
            <w:rFonts w:ascii="Arial" w:hAnsi="Arial" w:cs="Arial"/>
            <w:noProof/>
          </w:rPr>
          <w:delText>:1832–1840. doi:10.1001/jama.2010.574</w:delText>
        </w:r>
      </w:del>
    </w:p>
    <w:p w14:paraId="5A73FAD2" w14:textId="696AAC65" w:rsidR="00702768" w:rsidRPr="00702768" w:rsidDel="000F4367" w:rsidRDefault="00702768" w:rsidP="000F4367">
      <w:pPr>
        <w:spacing w:line="480" w:lineRule="auto"/>
        <w:jc w:val="thaiDistribute"/>
        <w:rPr>
          <w:del w:id="3486" w:author="Tyler Bradshaw" w:date="2020-12-05T17:32:00Z"/>
          <w:rFonts w:ascii="Arial" w:hAnsi="Arial" w:cs="Arial"/>
          <w:noProof/>
        </w:rPr>
        <w:pPrChange w:id="3487" w:author="Tyler Bradshaw" w:date="2020-12-05T17:32:00Z">
          <w:pPr>
            <w:widowControl w:val="0"/>
            <w:autoSpaceDE w:val="0"/>
            <w:autoSpaceDN w:val="0"/>
            <w:adjustRightInd w:val="0"/>
            <w:spacing w:line="480" w:lineRule="auto"/>
            <w:ind w:left="480" w:hanging="480"/>
          </w:pPr>
        </w:pPrChange>
      </w:pPr>
      <w:del w:id="3488" w:author="Tyler Bradshaw" w:date="2020-12-05T17:32:00Z">
        <w:r w:rsidRPr="00702768" w:rsidDel="000F4367">
          <w:rPr>
            <w:rFonts w:ascii="Arial" w:hAnsi="Arial" w:cs="Arial"/>
            <w:noProof/>
          </w:rPr>
          <w:delText xml:space="preserve">Seyfried NT, Dammer EB, Swarup V, Nandakumar D, Duong DM, Yin L, Deng Q, Nguyen T, Hales CM, Wingo T, Glass J, Gearing M, Thambisetty M, Troncoso JC, Geschwind DH, Lah JJ, Levey AI. 2017. A Multi-network Approach Identifies Protein-Specific Co-expression in Asymptomatic and Symptomatic Alzheimer’s Disease. </w:delText>
        </w:r>
        <w:r w:rsidRPr="00702768" w:rsidDel="000F4367">
          <w:rPr>
            <w:rFonts w:ascii="Arial" w:hAnsi="Arial" w:cs="Arial"/>
            <w:i/>
            <w:iCs/>
            <w:noProof/>
          </w:rPr>
          <w:delText>Cell Syst</w:delText>
        </w:r>
        <w:r w:rsidRPr="00702768" w:rsidDel="000F4367">
          <w:rPr>
            <w:rFonts w:ascii="Arial" w:hAnsi="Arial" w:cs="Arial"/>
            <w:noProof/>
          </w:rPr>
          <w:delText xml:space="preserve"> </w:delText>
        </w:r>
        <w:r w:rsidRPr="00702768" w:rsidDel="000F4367">
          <w:rPr>
            <w:rFonts w:ascii="Arial" w:hAnsi="Arial" w:cs="Arial"/>
            <w:b/>
            <w:bCs/>
            <w:noProof/>
          </w:rPr>
          <w:delText>4</w:delText>
        </w:r>
        <w:r w:rsidRPr="00702768" w:rsidDel="000F4367">
          <w:rPr>
            <w:rFonts w:ascii="Arial" w:hAnsi="Arial" w:cs="Arial"/>
            <w:noProof/>
          </w:rPr>
          <w:delText>:60-72.e4. doi:10.1016/j.cels.2016.11.006</w:delText>
        </w:r>
      </w:del>
    </w:p>
    <w:p w14:paraId="2E6A3AAF" w14:textId="53946469" w:rsidR="00702768" w:rsidRPr="00702768" w:rsidDel="000F4367" w:rsidRDefault="00702768" w:rsidP="000F4367">
      <w:pPr>
        <w:spacing w:line="480" w:lineRule="auto"/>
        <w:jc w:val="thaiDistribute"/>
        <w:rPr>
          <w:del w:id="3489" w:author="Tyler Bradshaw" w:date="2020-12-05T17:32:00Z"/>
          <w:rFonts w:ascii="Arial" w:hAnsi="Arial" w:cs="Arial"/>
          <w:noProof/>
        </w:rPr>
        <w:pPrChange w:id="3490" w:author="Tyler Bradshaw" w:date="2020-12-05T17:32:00Z">
          <w:pPr>
            <w:widowControl w:val="0"/>
            <w:autoSpaceDE w:val="0"/>
            <w:autoSpaceDN w:val="0"/>
            <w:adjustRightInd w:val="0"/>
            <w:spacing w:line="480" w:lineRule="auto"/>
            <w:ind w:left="480" w:hanging="480"/>
          </w:pPr>
        </w:pPrChange>
      </w:pPr>
      <w:del w:id="3491" w:author="Tyler Bradshaw" w:date="2020-12-05T17:32:00Z">
        <w:r w:rsidRPr="00702768" w:rsidDel="000F4367">
          <w:rPr>
            <w:rFonts w:ascii="Arial" w:hAnsi="Arial" w:cs="Arial"/>
            <w:noProof/>
          </w:rPr>
          <w:delText>Shin JJH, Crook OM, Borgeaud A, Cattin-Ortolá J, Peak-Chew S-Y, Chadwick J, Lilley KS, Munro S. n.d. Determining the content of vesicles captured by golgin tethers using LOPIT-DC. doi:10.1101/841965</w:delText>
        </w:r>
      </w:del>
    </w:p>
    <w:p w14:paraId="3C5A10BC" w14:textId="04BFFB2D" w:rsidR="00702768" w:rsidRPr="00702768" w:rsidDel="000F4367" w:rsidRDefault="00702768" w:rsidP="000F4367">
      <w:pPr>
        <w:spacing w:line="480" w:lineRule="auto"/>
        <w:jc w:val="thaiDistribute"/>
        <w:rPr>
          <w:del w:id="3492" w:author="Tyler Bradshaw" w:date="2020-12-05T17:32:00Z"/>
          <w:rFonts w:ascii="Arial" w:hAnsi="Arial" w:cs="Arial"/>
          <w:noProof/>
        </w:rPr>
        <w:pPrChange w:id="3493" w:author="Tyler Bradshaw" w:date="2020-12-05T17:32:00Z">
          <w:pPr>
            <w:widowControl w:val="0"/>
            <w:autoSpaceDE w:val="0"/>
            <w:autoSpaceDN w:val="0"/>
            <w:adjustRightInd w:val="0"/>
            <w:spacing w:line="480" w:lineRule="auto"/>
            <w:ind w:left="480" w:hanging="480"/>
          </w:pPr>
        </w:pPrChange>
      </w:pPr>
      <w:del w:id="3494" w:author="Tyler Bradshaw" w:date="2020-12-05T17:32:00Z">
        <w:r w:rsidRPr="00702768" w:rsidDel="000F4367">
          <w:rPr>
            <w:rFonts w:ascii="Arial" w:hAnsi="Arial" w:cs="Arial"/>
            <w:noProof/>
          </w:rPr>
          <w:delText xml:space="preserve">Simonetti B, Cullen PJ. 2019. Actin-dependent endosomal receptor recycling. </w:delText>
        </w:r>
        <w:r w:rsidRPr="00702768" w:rsidDel="000F4367">
          <w:rPr>
            <w:rFonts w:ascii="Arial" w:hAnsi="Arial" w:cs="Arial"/>
            <w:i/>
            <w:iCs/>
            <w:noProof/>
          </w:rPr>
          <w:delText>Curr Opin Cell Biol</w:delText>
        </w:r>
        <w:r w:rsidRPr="00702768" w:rsidDel="000F4367">
          <w:rPr>
            <w:rFonts w:ascii="Arial" w:hAnsi="Arial" w:cs="Arial"/>
            <w:noProof/>
          </w:rPr>
          <w:delText>. doi:10.1016/j.ceb.2018.08.006</w:delText>
        </w:r>
      </w:del>
    </w:p>
    <w:p w14:paraId="6640C8DF" w14:textId="25888BB6" w:rsidR="00702768" w:rsidRPr="00702768" w:rsidDel="000F4367" w:rsidRDefault="00702768" w:rsidP="000F4367">
      <w:pPr>
        <w:spacing w:line="480" w:lineRule="auto"/>
        <w:jc w:val="thaiDistribute"/>
        <w:rPr>
          <w:del w:id="3495" w:author="Tyler Bradshaw" w:date="2020-12-05T17:32:00Z"/>
          <w:rFonts w:ascii="Arial" w:hAnsi="Arial" w:cs="Arial"/>
          <w:noProof/>
        </w:rPr>
        <w:pPrChange w:id="3496" w:author="Tyler Bradshaw" w:date="2020-12-05T17:32:00Z">
          <w:pPr>
            <w:widowControl w:val="0"/>
            <w:autoSpaceDE w:val="0"/>
            <w:autoSpaceDN w:val="0"/>
            <w:adjustRightInd w:val="0"/>
            <w:spacing w:line="480" w:lineRule="auto"/>
            <w:ind w:left="480" w:hanging="480"/>
          </w:pPr>
        </w:pPrChange>
      </w:pPr>
      <w:del w:id="3497" w:author="Tyler Bradshaw" w:date="2020-12-05T17:32:00Z">
        <w:r w:rsidRPr="00702768" w:rsidDel="000F4367">
          <w:rPr>
            <w:rFonts w:ascii="Arial" w:hAnsi="Arial" w:cs="Arial"/>
            <w:noProof/>
          </w:rPr>
          <w:delText xml:space="preserve">Simonetti B, Danson CM, Heesom KJ, Cullen PJ. 2017. Sequence-dependent cargo recognition by SNX-BARs mediates retromer-independent transport of CI-MPR. </w:delText>
        </w:r>
        <w:r w:rsidRPr="00702768" w:rsidDel="000F4367">
          <w:rPr>
            <w:rFonts w:ascii="Arial" w:hAnsi="Arial" w:cs="Arial"/>
            <w:i/>
            <w:iCs/>
            <w:noProof/>
          </w:rPr>
          <w:delText>J Cell Biol</w:delText>
        </w:r>
        <w:r w:rsidRPr="00702768" w:rsidDel="000F4367">
          <w:rPr>
            <w:rFonts w:ascii="Arial" w:hAnsi="Arial" w:cs="Arial"/>
            <w:noProof/>
          </w:rPr>
          <w:delText xml:space="preserve"> </w:delText>
        </w:r>
        <w:r w:rsidRPr="00702768" w:rsidDel="000F4367">
          <w:rPr>
            <w:rFonts w:ascii="Arial" w:hAnsi="Arial" w:cs="Arial"/>
            <w:b/>
            <w:bCs/>
            <w:noProof/>
          </w:rPr>
          <w:delText>216</w:delText>
        </w:r>
        <w:r w:rsidRPr="00702768" w:rsidDel="000F4367">
          <w:rPr>
            <w:rFonts w:ascii="Arial" w:hAnsi="Arial" w:cs="Arial"/>
            <w:noProof/>
          </w:rPr>
          <w:delText>:3695–3712. doi:10.1083/jcb.201703015</w:delText>
        </w:r>
      </w:del>
    </w:p>
    <w:p w14:paraId="5E670547" w14:textId="4245E05E" w:rsidR="00702768" w:rsidRPr="00702768" w:rsidDel="000F4367" w:rsidRDefault="00702768" w:rsidP="000F4367">
      <w:pPr>
        <w:spacing w:line="480" w:lineRule="auto"/>
        <w:jc w:val="thaiDistribute"/>
        <w:rPr>
          <w:del w:id="3498" w:author="Tyler Bradshaw" w:date="2020-12-05T17:32:00Z"/>
          <w:rFonts w:ascii="Arial" w:hAnsi="Arial" w:cs="Arial"/>
          <w:noProof/>
        </w:rPr>
        <w:pPrChange w:id="3499" w:author="Tyler Bradshaw" w:date="2020-12-05T17:32:00Z">
          <w:pPr>
            <w:widowControl w:val="0"/>
            <w:autoSpaceDE w:val="0"/>
            <w:autoSpaceDN w:val="0"/>
            <w:adjustRightInd w:val="0"/>
            <w:spacing w:line="480" w:lineRule="auto"/>
            <w:ind w:left="480" w:hanging="480"/>
          </w:pPr>
        </w:pPrChange>
      </w:pPr>
      <w:del w:id="3500" w:author="Tyler Bradshaw" w:date="2020-12-05T17:32:00Z">
        <w:r w:rsidRPr="00702768" w:rsidDel="000F4367">
          <w:rPr>
            <w:rFonts w:ascii="Arial" w:hAnsi="Arial" w:cs="Arial"/>
            <w:noProof/>
          </w:rPr>
          <w:delText xml:space="preserve">Simonetti B, Paul B, Chaudhari K, Weeratunga S, Steinberg F, Gorla M, Heesom KJ, Bashaw GJ, Collins BM, Cullen PJ. 2019. Molecular identification of a BAR domain-containing coat complex for endosomal recycling of transmembrane proteins. </w:delText>
        </w:r>
        <w:r w:rsidRPr="00702768" w:rsidDel="000F4367">
          <w:rPr>
            <w:rFonts w:ascii="Arial" w:hAnsi="Arial" w:cs="Arial"/>
            <w:i/>
            <w:iCs/>
            <w:noProof/>
          </w:rPr>
          <w:delText>Nat Cell Biol</w:delText>
        </w:r>
        <w:r w:rsidRPr="00702768" w:rsidDel="000F4367">
          <w:rPr>
            <w:rFonts w:ascii="Arial" w:hAnsi="Arial" w:cs="Arial"/>
            <w:noProof/>
          </w:rPr>
          <w:delText xml:space="preserve"> </w:delText>
        </w:r>
        <w:r w:rsidRPr="00702768" w:rsidDel="000F4367">
          <w:rPr>
            <w:rFonts w:ascii="Arial" w:hAnsi="Arial" w:cs="Arial"/>
            <w:b/>
            <w:bCs/>
            <w:noProof/>
          </w:rPr>
          <w:delText>21</w:delText>
        </w:r>
        <w:r w:rsidRPr="00702768" w:rsidDel="000F4367">
          <w:rPr>
            <w:rFonts w:ascii="Arial" w:hAnsi="Arial" w:cs="Arial"/>
            <w:noProof/>
          </w:rPr>
          <w:delText>:1219–1233. doi:10.1038/s41556-019-0393-3</w:delText>
        </w:r>
      </w:del>
    </w:p>
    <w:p w14:paraId="31424EB5" w14:textId="1CAFF718" w:rsidR="00702768" w:rsidRPr="00702768" w:rsidDel="000F4367" w:rsidRDefault="00702768" w:rsidP="000F4367">
      <w:pPr>
        <w:spacing w:line="480" w:lineRule="auto"/>
        <w:jc w:val="thaiDistribute"/>
        <w:rPr>
          <w:del w:id="3501" w:author="Tyler Bradshaw" w:date="2020-12-05T17:32:00Z"/>
          <w:rFonts w:ascii="Arial" w:hAnsi="Arial" w:cs="Arial"/>
          <w:noProof/>
        </w:rPr>
        <w:pPrChange w:id="3502" w:author="Tyler Bradshaw" w:date="2020-12-05T17:32:00Z">
          <w:pPr>
            <w:widowControl w:val="0"/>
            <w:autoSpaceDE w:val="0"/>
            <w:autoSpaceDN w:val="0"/>
            <w:adjustRightInd w:val="0"/>
            <w:spacing w:line="480" w:lineRule="auto"/>
            <w:ind w:left="480" w:hanging="480"/>
          </w:pPr>
        </w:pPrChange>
      </w:pPr>
      <w:del w:id="3503" w:author="Tyler Bradshaw" w:date="2020-12-05T17:32:00Z">
        <w:r w:rsidRPr="00702768" w:rsidDel="000F4367">
          <w:rPr>
            <w:rFonts w:ascii="Arial" w:hAnsi="Arial" w:cs="Arial"/>
            <w:noProof/>
          </w:rPr>
          <w:delText xml:space="preserve">Simpson JC, Griffiths G, Wessling-Resnick M, Fransen JAM, Bennett H, Jones AT. 2004. A role for the small GTPase Rab21 in the early endocytic pathway. </w:delText>
        </w:r>
        <w:r w:rsidRPr="00702768" w:rsidDel="000F4367">
          <w:rPr>
            <w:rFonts w:ascii="Arial" w:hAnsi="Arial" w:cs="Arial"/>
            <w:i/>
            <w:iCs/>
            <w:noProof/>
          </w:rPr>
          <w:delText>J Cell Sci</w:delText>
        </w:r>
        <w:r w:rsidRPr="00702768" w:rsidDel="000F4367">
          <w:rPr>
            <w:rFonts w:ascii="Arial" w:hAnsi="Arial" w:cs="Arial"/>
            <w:noProof/>
          </w:rPr>
          <w:delText xml:space="preserve"> </w:delText>
        </w:r>
        <w:r w:rsidRPr="00702768" w:rsidDel="000F4367">
          <w:rPr>
            <w:rFonts w:ascii="Arial" w:hAnsi="Arial" w:cs="Arial"/>
            <w:b/>
            <w:bCs/>
            <w:noProof/>
          </w:rPr>
          <w:delText>117</w:delText>
        </w:r>
        <w:r w:rsidRPr="00702768" w:rsidDel="000F4367">
          <w:rPr>
            <w:rFonts w:ascii="Arial" w:hAnsi="Arial" w:cs="Arial"/>
            <w:noProof/>
          </w:rPr>
          <w:delText>:6297–6311. doi:10.1242/jcs.01560</w:delText>
        </w:r>
      </w:del>
    </w:p>
    <w:p w14:paraId="57D24E65" w14:textId="62C4AD62" w:rsidR="00702768" w:rsidRPr="00702768" w:rsidDel="000F4367" w:rsidRDefault="00702768" w:rsidP="000F4367">
      <w:pPr>
        <w:spacing w:line="480" w:lineRule="auto"/>
        <w:jc w:val="thaiDistribute"/>
        <w:rPr>
          <w:del w:id="3504" w:author="Tyler Bradshaw" w:date="2020-12-05T17:32:00Z"/>
          <w:rFonts w:ascii="Arial" w:hAnsi="Arial" w:cs="Arial"/>
          <w:noProof/>
        </w:rPr>
        <w:pPrChange w:id="3505" w:author="Tyler Bradshaw" w:date="2020-12-05T17:32:00Z">
          <w:pPr>
            <w:widowControl w:val="0"/>
            <w:autoSpaceDE w:val="0"/>
            <w:autoSpaceDN w:val="0"/>
            <w:adjustRightInd w:val="0"/>
            <w:spacing w:line="480" w:lineRule="auto"/>
            <w:ind w:left="480" w:hanging="480"/>
          </w:pPr>
        </w:pPrChange>
      </w:pPr>
      <w:del w:id="3506" w:author="Tyler Bradshaw" w:date="2020-12-05T17:32:00Z">
        <w:r w:rsidRPr="00702768" w:rsidDel="000F4367">
          <w:rPr>
            <w:rFonts w:ascii="Arial" w:hAnsi="Arial" w:cs="Arial"/>
            <w:noProof/>
          </w:rPr>
          <w:delText xml:space="preserve">Singla A, Fedoseienko A, Giridharan SSP, Overlee BL, Lopez A, Jia D, Song J, Huff-Hardy K, Weisman L, Burstein E, Billadeau DD. 2019. Endosomal PI(3)P regulation by the COMMD/CCDC22/CCDC93 (CCC) complex controls membrane protein recycling.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10</w:delText>
        </w:r>
        <w:r w:rsidRPr="00702768" w:rsidDel="000F4367">
          <w:rPr>
            <w:rFonts w:ascii="Arial" w:hAnsi="Arial" w:cs="Arial"/>
            <w:noProof/>
          </w:rPr>
          <w:delText>. doi:10.1038/s41467-019-12221-6</w:delText>
        </w:r>
      </w:del>
    </w:p>
    <w:p w14:paraId="3A164DF6" w14:textId="433EAE33" w:rsidR="00702768" w:rsidRPr="00702768" w:rsidDel="000F4367" w:rsidRDefault="00702768" w:rsidP="000F4367">
      <w:pPr>
        <w:spacing w:line="480" w:lineRule="auto"/>
        <w:jc w:val="thaiDistribute"/>
        <w:rPr>
          <w:del w:id="3507" w:author="Tyler Bradshaw" w:date="2020-12-05T17:32:00Z"/>
          <w:rFonts w:ascii="Arial" w:hAnsi="Arial" w:cs="Arial"/>
          <w:noProof/>
        </w:rPr>
        <w:pPrChange w:id="3508" w:author="Tyler Bradshaw" w:date="2020-12-05T17:32:00Z">
          <w:pPr>
            <w:widowControl w:val="0"/>
            <w:autoSpaceDE w:val="0"/>
            <w:autoSpaceDN w:val="0"/>
            <w:adjustRightInd w:val="0"/>
            <w:spacing w:line="480" w:lineRule="auto"/>
            <w:ind w:left="480" w:hanging="480"/>
          </w:pPr>
        </w:pPrChange>
      </w:pPr>
      <w:del w:id="3509" w:author="Tyler Bradshaw" w:date="2020-12-05T17:32:00Z">
        <w:r w:rsidRPr="00702768" w:rsidDel="000F4367">
          <w:rPr>
            <w:rFonts w:ascii="Arial" w:hAnsi="Arial" w:cs="Arial"/>
            <w:noProof/>
          </w:rPr>
          <w:delText xml:space="preserve">Slosarek EL, Schuh AL, Pustova I, Johnson A, Bird J, Johnson M, Frankel EB, Bhattacharya N, Hanna MG, Burke JE, Ruhl DA, Quinney K, Block S, Peotter JL, Chapman ER, Sheets MD, Butcher SE, Stagg SM, Audhya A. 2018. Pathogenic TFG Mutations Underlying Hereditary Spastic Paraplegia Impair Secretory Protein Trafficking and Axon Fasciculation. </w:delText>
        </w:r>
        <w:r w:rsidRPr="00702768" w:rsidDel="000F4367">
          <w:rPr>
            <w:rFonts w:ascii="Arial" w:hAnsi="Arial" w:cs="Arial"/>
            <w:i/>
            <w:iCs/>
            <w:noProof/>
          </w:rPr>
          <w:delText>Cell Rep</w:delText>
        </w:r>
        <w:r w:rsidRPr="00702768" w:rsidDel="000F4367">
          <w:rPr>
            <w:rFonts w:ascii="Arial" w:hAnsi="Arial" w:cs="Arial"/>
            <w:noProof/>
          </w:rPr>
          <w:delText xml:space="preserve"> </w:delText>
        </w:r>
        <w:r w:rsidRPr="00702768" w:rsidDel="000F4367">
          <w:rPr>
            <w:rFonts w:ascii="Arial" w:hAnsi="Arial" w:cs="Arial"/>
            <w:b/>
            <w:bCs/>
            <w:noProof/>
          </w:rPr>
          <w:delText>24</w:delText>
        </w:r>
        <w:r w:rsidRPr="00702768" w:rsidDel="000F4367">
          <w:rPr>
            <w:rFonts w:ascii="Arial" w:hAnsi="Arial" w:cs="Arial"/>
            <w:noProof/>
          </w:rPr>
          <w:delText>:2248–2260. doi:10.1016/j.celrep.2018.07.081</w:delText>
        </w:r>
      </w:del>
    </w:p>
    <w:p w14:paraId="04B9A4F9" w14:textId="2CC8D009" w:rsidR="00702768" w:rsidRPr="00702768" w:rsidDel="000F4367" w:rsidRDefault="00702768" w:rsidP="000F4367">
      <w:pPr>
        <w:spacing w:line="480" w:lineRule="auto"/>
        <w:jc w:val="thaiDistribute"/>
        <w:rPr>
          <w:del w:id="3510" w:author="Tyler Bradshaw" w:date="2020-12-05T17:32:00Z"/>
          <w:rFonts w:ascii="Arial" w:hAnsi="Arial" w:cs="Arial"/>
          <w:noProof/>
        </w:rPr>
        <w:pPrChange w:id="3511" w:author="Tyler Bradshaw" w:date="2020-12-05T17:32:00Z">
          <w:pPr>
            <w:widowControl w:val="0"/>
            <w:autoSpaceDE w:val="0"/>
            <w:autoSpaceDN w:val="0"/>
            <w:adjustRightInd w:val="0"/>
            <w:spacing w:line="480" w:lineRule="auto"/>
            <w:ind w:left="480" w:hanging="480"/>
          </w:pPr>
        </w:pPrChange>
      </w:pPr>
      <w:del w:id="3512" w:author="Tyler Bradshaw" w:date="2020-12-05T17:32:00Z">
        <w:r w:rsidRPr="00702768" w:rsidDel="000F4367">
          <w:rPr>
            <w:rFonts w:ascii="Arial" w:hAnsi="Arial" w:cs="Arial"/>
            <w:noProof/>
          </w:rPr>
          <w:delText xml:space="preserve">Sun M, Kotler JLM, Liu S, Street TO. 2019. The endoplasmic reticulum (ER) chaperones BiP and Grp94 selectively associate when BiP is in the ADP conformation. </w:delText>
        </w:r>
        <w:r w:rsidRPr="00702768" w:rsidDel="000F4367">
          <w:rPr>
            <w:rFonts w:ascii="Arial" w:hAnsi="Arial" w:cs="Arial"/>
            <w:i/>
            <w:iCs/>
            <w:noProof/>
          </w:rPr>
          <w:delText>J Biol Chem</w:delText>
        </w:r>
        <w:r w:rsidRPr="00702768" w:rsidDel="000F4367">
          <w:rPr>
            <w:rFonts w:ascii="Arial" w:hAnsi="Arial" w:cs="Arial"/>
            <w:noProof/>
          </w:rPr>
          <w:delText xml:space="preserve"> </w:delText>
        </w:r>
        <w:r w:rsidRPr="00702768" w:rsidDel="000F4367">
          <w:rPr>
            <w:rFonts w:ascii="Arial" w:hAnsi="Arial" w:cs="Arial"/>
            <w:b/>
            <w:bCs/>
            <w:noProof/>
          </w:rPr>
          <w:delText>294</w:delText>
        </w:r>
        <w:r w:rsidRPr="00702768" w:rsidDel="000F4367">
          <w:rPr>
            <w:rFonts w:ascii="Arial" w:hAnsi="Arial" w:cs="Arial"/>
            <w:noProof/>
          </w:rPr>
          <w:delText>:6387–6396. doi:10.1074/jbc.RA118.007050</w:delText>
        </w:r>
      </w:del>
    </w:p>
    <w:p w14:paraId="60FA8653" w14:textId="79075518" w:rsidR="00702768" w:rsidRPr="00702768" w:rsidDel="000F4367" w:rsidRDefault="00702768" w:rsidP="000F4367">
      <w:pPr>
        <w:spacing w:line="480" w:lineRule="auto"/>
        <w:jc w:val="thaiDistribute"/>
        <w:rPr>
          <w:del w:id="3513" w:author="Tyler Bradshaw" w:date="2020-12-05T17:32:00Z"/>
          <w:rFonts w:ascii="Arial" w:hAnsi="Arial" w:cs="Arial"/>
          <w:noProof/>
        </w:rPr>
        <w:pPrChange w:id="3514" w:author="Tyler Bradshaw" w:date="2020-12-05T17:32:00Z">
          <w:pPr>
            <w:widowControl w:val="0"/>
            <w:autoSpaceDE w:val="0"/>
            <w:autoSpaceDN w:val="0"/>
            <w:adjustRightInd w:val="0"/>
            <w:spacing w:line="480" w:lineRule="auto"/>
            <w:ind w:left="480" w:hanging="480"/>
          </w:pPr>
        </w:pPrChange>
      </w:pPr>
      <w:del w:id="3515" w:author="Tyler Bradshaw" w:date="2020-12-05T17:32:00Z">
        <w:r w:rsidRPr="00702768" w:rsidDel="000F4367">
          <w:rPr>
            <w:rFonts w:ascii="Arial" w:hAnsi="Arial" w:cs="Arial"/>
            <w:noProof/>
          </w:rPr>
          <w:delText xml:space="preserve">Synofzik M, Haack TB, Kopajtich R, Gorza M, Rapaport D, Greiner M, Schönfeld C, Freiberg C, Schorr S, Holl RW, Gonzalez MA, Fritsche A, Fallier-Becker P, Zimmermann R, Strom TM, Meitinger T, Züchner S, Schüle R, Schöls L, Prokisch H. 2014. Absence of BiP Co-chaperone DNAJC3 causes diabetes mellitus and multisystemic neurodegeneration. </w:delText>
        </w:r>
        <w:r w:rsidRPr="00702768" w:rsidDel="000F4367">
          <w:rPr>
            <w:rFonts w:ascii="Arial" w:hAnsi="Arial" w:cs="Arial"/>
            <w:i/>
            <w:iCs/>
            <w:noProof/>
          </w:rPr>
          <w:delText>Am J Hum Genet</w:delText>
        </w:r>
        <w:r w:rsidRPr="00702768" w:rsidDel="000F4367">
          <w:rPr>
            <w:rFonts w:ascii="Arial" w:hAnsi="Arial" w:cs="Arial"/>
            <w:noProof/>
          </w:rPr>
          <w:delText xml:space="preserve"> </w:delText>
        </w:r>
        <w:r w:rsidRPr="00702768" w:rsidDel="000F4367">
          <w:rPr>
            <w:rFonts w:ascii="Arial" w:hAnsi="Arial" w:cs="Arial"/>
            <w:b/>
            <w:bCs/>
            <w:noProof/>
          </w:rPr>
          <w:delText>95</w:delText>
        </w:r>
        <w:r w:rsidRPr="00702768" w:rsidDel="000F4367">
          <w:rPr>
            <w:rFonts w:ascii="Arial" w:hAnsi="Arial" w:cs="Arial"/>
            <w:noProof/>
          </w:rPr>
          <w:delText>:689–697. doi:10.1016/j.ajhg.2014.10.013</w:delText>
        </w:r>
      </w:del>
    </w:p>
    <w:p w14:paraId="05FFFBE4" w14:textId="16F49EF8" w:rsidR="00702768" w:rsidRPr="00702768" w:rsidDel="000F4367" w:rsidRDefault="00702768" w:rsidP="000F4367">
      <w:pPr>
        <w:spacing w:line="480" w:lineRule="auto"/>
        <w:jc w:val="thaiDistribute"/>
        <w:rPr>
          <w:del w:id="3516" w:author="Tyler Bradshaw" w:date="2020-12-05T17:32:00Z"/>
          <w:rFonts w:ascii="Arial" w:hAnsi="Arial" w:cs="Arial"/>
          <w:noProof/>
        </w:rPr>
        <w:pPrChange w:id="3517" w:author="Tyler Bradshaw" w:date="2020-12-05T17:32:00Z">
          <w:pPr>
            <w:widowControl w:val="0"/>
            <w:autoSpaceDE w:val="0"/>
            <w:autoSpaceDN w:val="0"/>
            <w:adjustRightInd w:val="0"/>
            <w:spacing w:line="480" w:lineRule="auto"/>
            <w:ind w:left="480" w:hanging="480"/>
          </w:pPr>
        </w:pPrChange>
      </w:pPr>
      <w:del w:id="3518" w:author="Tyler Bradshaw" w:date="2020-12-05T17:32:00Z">
        <w:r w:rsidRPr="00702768" w:rsidDel="000F4367">
          <w:rPr>
            <w:rFonts w:ascii="Arial" w:hAnsi="Arial" w:cs="Arial"/>
            <w:noProof/>
          </w:rPr>
          <w:delText xml:space="preserve">Tachibana M, Holm ML, Liu CC, Shinohara M, Aikawa T, Oue H, Yamazaki Y, Martens YA, Murray ME, Sullivan PM, Weyer K, Glerup S, Dickson DW, Bu G, Kanekiyo T. 2019. APOE4-mediated amyloid-β pathology depends on its neuronal receptor LRP1. </w:delText>
        </w:r>
        <w:r w:rsidRPr="00702768" w:rsidDel="000F4367">
          <w:rPr>
            <w:rFonts w:ascii="Arial" w:hAnsi="Arial" w:cs="Arial"/>
            <w:i/>
            <w:iCs/>
            <w:noProof/>
          </w:rPr>
          <w:delText>J Clin Invest</w:delText>
        </w:r>
        <w:r w:rsidRPr="00702768" w:rsidDel="000F4367">
          <w:rPr>
            <w:rFonts w:ascii="Arial" w:hAnsi="Arial" w:cs="Arial"/>
            <w:noProof/>
          </w:rPr>
          <w:delText xml:space="preserve"> </w:delText>
        </w:r>
        <w:r w:rsidRPr="00702768" w:rsidDel="000F4367">
          <w:rPr>
            <w:rFonts w:ascii="Arial" w:hAnsi="Arial" w:cs="Arial"/>
            <w:b/>
            <w:bCs/>
            <w:noProof/>
          </w:rPr>
          <w:delText>129</w:delText>
        </w:r>
        <w:r w:rsidRPr="00702768" w:rsidDel="000F4367">
          <w:rPr>
            <w:rFonts w:ascii="Arial" w:hAnsi="Arial" w:cs="Arial"/>
            <w:noProof/>
          </w:rPr>
          <w:delText>:1272–1277. doi:10.1172/JCI124853</w:delText>
        </w:r>
      </w:del>
    </w:p>
    <w:p w14:paraId="486F1638" w14:textId="20FB6CF9" w:rsidR="00702768" w:rsidRPr="00702768" w:rsidDel="000F4367" w:rsidRDefault="00702768" w:rsidP="000F4367">
      <w:pPr>
        <w:spacing w:line="480" w:lineRule="auto"/>
        <w:jc w:val="thaiDistribute"/>
        <w:rPr>
          <w:del w:id="3519" w:author="Tyler Bradshaw" w:date="2020-12-05T17:32:00Z"/>
          <w:rFonts w:ascii="Arial" w:hAnsi="Arial" w:cs="Arial"/>
          <w:noProof/>
        </w:rPr>
        <w:pPrChange w:id="3520" w:author="Tyler Bradshaw" w:date="2020-12-05T17:32:00Z">
          <w:pPr>
            <w:widowControl w:val="0"/>
            <w:autoSpaceDE w:val="0"/>
            <w:autoSpaceDN w:val="0"/>
            <w:adjustRightInd w:val="0"/>
            <w:spacing w:line="480" w:lineRule="auto"/>
            <w:ind w:left="480" w:hanging="480"/>
          </w:pPr>
        </w:pPrChange>
      </w:pPr>
      <w:del w:id="3521" w:author="Tyler Bradshaw" w:date="2020-12-05T17:32:00Z">
        <w:r w:rsidRPr="00702768" w:rsidDel="000F4367">
          <w:rPr>
            <w:rFonts w:ascii="Arial" w:hAnsi="Arial" w:cs="Arial"/>
            <w:noProof/>
          </w:rPr>
          <w:delText xml:space="preserve">Takamori S, Holt M, Stenius K, Lemke EA, Grønborg M, Riedel D, Urlaub H, Schenck S, Brügger B, Ringler P, Müller SA, Rammner B, Gräter F, Hub JS, De Groot BL, Mieskes G, Moriyama Y, Klingauf J, Grubmüller H, Heuser J, Wieland F, Jahn R. 2006. Molecular Anatomy of a Trafficking Organelle. </w:delText>
        </w:r>
        <w:r w:rsidRPr="00702768" w:rsidDel="000F4367">
          <w:rPr>
            <w:rFonts w:ascii="Arial" w:hAnsi="Arial" w:cs="Arial"/>
            <w:i/>
            <w:iCs/>
            <w:noProof/>
          </w:rPr>
          <w:delText>Cell</w:delText>
        </w:r>
        <w:r w:rsidRPr="00702768" w:rsidDel="000F4367">
          <w:rPr>
            <w:rFonts w:ascii="Arial" w:hAnsi="Arial" w:cs="Arial"/>
            <w:noProof/>
          </w:rPr>
          <w:delText>. doi:10.1016/j.cell.2006.10.030</w:delText>
        </w:r>
      </w:del>
    </w:p>
    <w:p w14:paraId="68B44B9E" w14:textId="3DB809F9" w:rsidR="00702768" w:rsidRPr="00702768" w:rsidDel="000F4367" w:rsidRDefault="00702768" w:rsidP="000F4367">
      <w:pPr>
        <w:spacing w:line="480" w:lineRule="auto"/>
        <w:jc w:val="thaiDistribute"/>
        <w:rPr>
          <w:del w:id="3522" w:author="Tyler Bradshaw" w:date="2020-12-05T17:32:00Z"/>
          <w:rFonts w:ascii="Arial" w:hAnsi="Arial" w:cs="Arial"/>
          <w:noProof/>
        </w:rPr>
        <w:pPrChange w:id="3523" w:author="Tyler Bradshaw" w:date="2020-12-05T17:32:00Z">
          <w:pPr>
            <w:widowControl w:val="0"/>
            <w:autoSpaceDE w:val="0"/>
            <w:autoSpaceDN w:val="0"/>
            <w:adjustRightInd w:val="0"/>
            <w:spacing w:line="480" w:lineRule="auto"/>
            <w:ind w:left="480" w:hanging="480"/>
          </w:pPr>
        </w:pPrChange>
      </w:pPr>
      <w:del w:id="3524" w:author="Tyler Bradshaw" w:date="2020-12-05T17:32:00Z">
        <w:r w:rsidRPr="00702768" w:rsidDel="000F4367">
          <w:rPr>
            <w:rFonts w:ascii="Arial" w:hAnsi="Arial" w:cs="Arial"/>
            <w:noProof/>
          </w:rPr>
          <w:delText xml:space="preserve">Tanaka Y, Suzuki G, Matsuwaki T, Hosokawa M, Serrano G, Beach TG, Yamanouchi K, Hasegawa M, Nishihara M. 2017. Progranulin regulates lysosomal function and biogenesis through acidification of lysosomes. </w:delText>
        </w:r>
        <w:r w:rsidRPr="00702768" w:rsidDel="000F4367">
          <w:rPr>
            <w:rFonts w:ascii="Arial" w:hAnsi="Arial" w:cs="Arial"/>
            <w:i/>
            <w:iCs/>
            <w:noProof/>
          </w:rPr>
          <w:delText>Hum Mol Genet</w:delText>
        </w:r>
        <w:r w:rsidRPr="00702768" w:rsidDel="000F4367">
          <w:rPr>
            <w:rFonts w:ascii="Arial" w:hAnsi="Arial" w:cs="Arial"/>
            <w:noProof/>
          </w:rPr>
          <w:delText xml:space="preserve"> </w:delText>
        </w:r>
        <w:r w:rsidRPr="00702768" w:rsidDel="000F4367">
          <w:rPr>
            <w:rFonts w:ascii="Arial" w:hAnsi="Arial" w:cs="Arial"/>
            <w:b/>
            <w:bCs/>
            <w:noProof/>
          </w:rPr>
          <w:delText>26</w:delText>
        </w:r>
        <w:r w:rsidRPr="00702768" w:rsidDel="000F4367">
          <w:rPr>
            <w:rFonts w:ascii="Arial" w:hAnsi="Arial" w:cs="Arial"/>
            <w:noProof/>
          </w:rPr>
          <w:delText>:969–988. doi:10.1093/hmg/ddx011</w:delText>
        </w:r>
      </w:del>
    </w:p>
    <w:p w14:paraId="67C5CE1A" w14:textId="70782ED5" w:rsidR="00702768" w:rsidRPr="00702768" w:rsidDel="000F4367" w:rsidRDefault="00702768" w:rsidP="000F4367">
      <w:pPr>
        <w:spacing w:line="480" w:lineRule="auto"/>
        <w:jc w:val="thaiDistribute"/>
        <w:rPr>
          <w:del w:id="3525" w:author="Tyler Bradshaw" w:date="2020-12-05T17:32:00Z"/>
          <w:rFonts w:ascii="Arial" w:hAnsi="Arial" w:cs="Arial"/>
          <w:noProof/>
        </w:rPr>
        <w:pPrChange w:id="3526" w:author="Tyler Bradshaw" w:date="2020-12-05T17:32:00Z">
          <w:pPr>
            <w:widowControl w:val="0"/>
            <w:autoSpaceDE w:val="0"/>
            <w:autoSpaceDN w:val="0"/>
            <w:adjustRightInd w:val="0"/>
            <w:spacing w:line="480" w:lineRule="auto"/>
            <w:ind w:left="480" w:hanging="480"/>
          </w:pPr>
        </w:pPrChange>
      </w:pPr>
      <w:del w:id="3527" w:author="Tyler Bradshaw" w:date="2020-12-05T17:32:00Z">
        <w:r w:rsidRPr="00702768" w:rsidDel="000F4367">
          <w:rPr>
            <w:rFonts w:ascii="Arial" w:hAnsi="Arial" w:cs="Arial"/>
            <w:noProof/>
          </w:rPr>
          <w:delText xml:space="preserve">Tang FL, Erion JR, Tian Y, Liu W, Yin DM, Ye J, Tang B, Mei L, Xiong WC. 2015. VPS35 in dopamine neurons is required for endosome-to- golgi retrieval of Lamp2a, a receptor of chaperone- mediated autophagy that is critical for α-synuclein degradation and prevention of pathogenesis of Parkinson’s disease. </w:delText>
        </w:r>
        <w:r w:rsidRPr="00702768" w:rsidDel="000F4367">
          <w:rPr>
            <w:rFonts w:ascii="Arial" w:hAnsi="Arial" w:cs="Arial"/>
            <w:i/>
            <w:iCs/>
            <w:noProof/>
          </w:rPr>
          <w:delText>J Neurosci</w:delText>
        </w:r>
        <w:r w:rsidRPr="00702768" w:rsidDel="000F4367">
          <w:rPr>
            <w:rFonts w:ascii="Arial" w:hAnsi="Arial" w:cs="Arial"/>
            <w:noProof/>
          </w:rPr>
          <w:delText>. doi:10.1523/JNEUROSCI.0042-15.2015</w:delText>
        </w:r>
      </w:del>
    </w:p>
    <w:p w14:paraId="2A80B641" w14:textId="163E20C7" w:rsidR="00702768" w:rsidRPr="00702768" w:rsidDel="000F4367" w:rsidRDefault="00702768" w:rsidP="000F4367">
      <w:pPr>
        <w:spacing w:line="480" w:lineRule="auto"/>
        <w:jc w:val="thaiDistribute"/>
        <w:rPr>
          <w:del w:id="3528" w:author="Tyler Bradshaw" w:date="2020-12-05T17:32:00Z"/>
          <w:rFonts w:ascii="Arial" w:hAnsi="Arial" w:cs="Arial"/>
          <w:noProof/>
        </w:rPr>
        <w:pPrChange w:id="3529" w:author="Tyler Bradshaw" w:date="2020-12-05T17:32:00Z">
          <w:pPr>
            <w:widowControl w:val="0"/>
            <w:autoSpaceDE w:val="0"/>
            <w:autoSpaceDN w:val="0"/>
            <w:adjustRightInd w:val="0"/>
            <w:spacing w:line="480" w:lineRule="auto"/>
            <w:ind w:left="480" w:hanging="480"/>
          </w:pPr>
        </w:pPrChange>
      </w:pPr>
      <w:del w:id="3530" w:author="Tyler Bradshaw" w:date="2020-12-05T17:32:00Z">
        <w:r w:rsidRPr="00702768" w:rsidDel="000F4367">
          <w:rPr>
            <w:rFonts w:ascii="Arial" w:hAnsi="Arial" w:cs="Arial"/>
            <w:noProof/>
          </w:rPr>
          <w:delText xml:space="preserve">Terman A, Brunk UT. 1998. Lipofuscin: Mechanisms of formation and increase with age. </w:delText>
        </w:r>
        <w:r w:rsidRPr="00702768" w:rsidDel="000F4367">
          <w:rPr>
            <w:rFonts w:ascii="Arial" w:hAnsi="Arial" w:cs="Arial"/>
            <w:i/>
            <w:iCs/>
            <w:noProof/>
          </w:rPr>
          <w:delText>APMIS</w:delText>
        </w:r>
        <w:r w:rsidRPr="00702768" w:rsidDel="000F4367">
          <w:rPr>
            <w:rFonts w:ascii="Arial" w:hAnsi="Arial" w:cs="Arial"/>
            <w:noProof/>
          </w:rPr>
          <w:delText xml:space="preserve"> </w:delText>
        </w:r>
        <w:r w:rsidRPr="00702768" w:rsidDel="000F4367">
          <w:rPr>
            <w:rFonts w:ascii="Arial" w:hAnsi="Arial" w:cs="Arial"/>
            <w:b/>
            <w:bCs/>
            <w:noProof/>
          </w:rPr>
          <w:delText>106</w:delText>
        </w:r>
        <w:r w:rsidRPr="00702768" w:rsidDel="000F4367">
          <w:rPr>
            <w:rFonts w:ascii="Arial" w:hAnsi="Arial" w:cs="Arial"/>
            <w:noProof/>
          </w:rPr>
          <w:delText>:265–276. doi:10.1111/j.1699-0463.1998.tb01346.x</w:delText>
        </w:r>
      </w:del>
    </w:p>
    <w:p w14:paraId="26DCAA4A" w14:textId="6755A068" w:rsidR="00702768" w:rsidRPr="00702768" w:rsidDel="000F4367" w:rsidRDefault="00702768" w:rsidP="000F4367">
      <w:pPr>
        <w:spacing w:line="480" w:lineRule="auto"/>
        <w:jc w:val="thaiDistribute"/>
        <w:rPr>
          <w:del w:id="3531" w:author="Tyler Bradshaw" w:date="2020-12-05T17:32:00Z"/>
          <w:rFonts w:ascii="Arial" w:hAnsi="Arial" w:cs="Arial"/>
          <w:noProof/>
        </w:rPr>
        <w:pPrChange w:id="3532" w:author="Tyler Bradshaw" w:date="2020-12-05T17:32:00Z">
          <w:pPr>
            <w:widowControl w:val="0"/>
            <w:autoSpaceDE w:val="0"/>
            <w:autoSpaceDN w:val="0"/>
            <w:adjustRightInd w:val="0"/>
            <w:spacing w:line="480" w:lineRule="auto"/>
            <w:ind w:left="480" w:hanging="480"/>
          </w:pPr>
        </w:pPrChange>
      </w:pPr>
      <w:del w:id="3533" w:author="Tyler Bradshaw" w:date="2020-12-05T17:32:00Z">
        <w:r w:rsidRPr="00702768" w:rsidDel="000F4367">
          <w:rPr>
            <w:rFonts w:ascii="Arial" w:hAnsi="Arial" w:cs="Arial"/>
            <w:noProof/>
          </w:rPr>
          <w:delText xml:space="preserve">Thul PJ, Åkesson L, Wiking M, Mahdessian D, Geladaki A, Ait Blal H, Alm T, Asplund A, Björk L, Breckels LM, Bäckström A, Danielsson F, Fagerberg L, Fall J, Gatto L, Gnann C, Hober S, Hjelmare M, Johansson F, Lee S, Lindskog C, Mulder J, Mulvey CM, Nilsson P, Oksvold P, Rockberg J, Schutten R, Schwenk JM, Sivertsson Å, Sjöstedt E, Skogs M, Stadler C, Sullivan DP, Tegel H, Winsnes C, Zhang C, Zwahlen M, Mardinoglu A, Pontén F, von Feilitzen K, Lilley KS, Uhlén M, Lundberg E. 2017. A subcellular map of the human proteome. </w:delText>
        </w:r>
        <w:r w:rsidRPr="00702768" w:rsidDel="000F4367">
          <w:rPr>
            <w:rFonts w:ascii="Arial" w:hAnsi="Arial" w:cs="Arial"/>
            <w:i/>
            <w:iCs/>
            <w:noProof/>
          </w:rPr>
          <w:delText>Science (80- )</w:delText>
        </w:r>
        <w:r w:rsidRPr="00702768" w:rsidDel="000F4367">
          <w:rPr>
            <w:rFonts w:ascii="Arial" w:hAnsi="Arial" w:cs="Arial"/>
            <w:noProof/>
          </w:rPr>
          <w:delText>. doi:10.1126/science.aal3321</w:delText>
        </w:r>
      </w:del>
    </w:p>
    <w:p w14:paraId="7A7DA814" w14:textId="1522DDCD" w:rsidR="00702768" w:rsidRPr="00702768" w:rsidDel="000F4367" w:rsidRDefault="00702768" w:rsidP="000F4367">
      <w:pPr>
        <w:spacing w:line="480" w:lineRule="auto"/>
        <w:jc w:val="thaiDistribute"/>
        <w:rPr>
          <w:del w:id="3534" w:author="Tyler Bradshaw" w:date="2020-12-05T17:32:00Z"/>
          <w:rFonts w:ascii="Arial" w:hAnsi="Arial" w:cs="Arial"/>
          <w:noProof/>
        </w:rPr>
        <w:pPrChange w:id="3535" w:author="Tyler Bradshaw" w:date="2020-12-05T17:32:00Z">
          <w:pPr>
            <w:widowControl w:val="0"/>
            <w:autoSpaceDE w:val="0"/>
            <w:autoSpaceDN w:val="0"/>
            <w:adjustRightInd w:val="0"/>
            <w:spacing w:line="480" w:lineRule="auto"/>
            <w:ind w:left="480" w:hanging="480"/>
          </w:pPr>
        </w:pPrChange>
      </w:pPr>
      <w:del w:id="3536" w:author="Tyler Bradshaw" w:date="2020-12-05T17:32:00Z">
        <w:r w:rsidRPr="00702768" w:rsidDel="000F4367">
          <w:rPr>
            <w:rFonts w:ascii="Arial" w:hAnsi="Arial" w:cs="Arial"/>
            <w:noProof/>
          </w:rPr>
          <w:delText xml:space="preserve">Traag VA, Aldecoa R, Delvenne JC. 2015. Detecting communities using asymptotical surprise. </w:delText>
        </w:r>
        <w:r w:rsidRPr="00702768" w:rsidDel="000F4367">
          <w:rPr>
            <w:rFonts w:ascii="Arial" w:hAnsi="Arial" w:cs="Arial"/>
            <w:i/>
            <w:iCs/>
            <w:noProof/>
          </w:rPr>
          <w:delText>Phys Rev E - Stat Nonlinear, Soft Matter Phys</w:delText>
        </w:r>
        <w:r w:rsidRPr="00702768" w:rsidDel="000F4367">
          <w:rPr>
            <w:rFonts w:ascii="Arial" w:hAnsi="Arial" w:cs="Arial"/>
            <w:noProof/>
          </w:rPr>
          <w:delText xml:space="preserve"> </w:delText>
        </w:r>
        <w:r w:rsidRPr="00702768" w:rsidDel="000F4367">
          <w:rPr>
            <w:rFonts w:ascii="Arial" w:hAnsi="Arial" w:cs="Arial"/>
            <w:b/>
            <w:bCs/>
            <w:noProof/>
          </w:rPr>
          <w:delText>92</w:delText>
        </w:r>
        <w:r w:rsidRPr="00702768" w:rsidDel="000F4367">
          <w:rPr>
            <w:rFonts w:ascii="Arial" w:hAnsi="Arial" w:cs="Arial"/>
            <w:noProof/>
          </w:rPr>
          <w:delText>:022816. doi:10.1103/PhysRevE.92.022816</w:delText>
        </w:r>
      </w:del>
    </w:p>
    <w:p w14:paraId="41A6073E" w14:textId="72CE72CB" w:rsidR="00702768" w:rsidRPr="00702768" w:rsidDel="000F4367" w:rsidRDefault="00702768" w:rsidP="000F4367">
      <w:pPr>
        <w:spacing w:line="480" w:lineRule="auto"/>
        <w:jc w:val="thaiDistribute"/>
        <w:rPr>
          <w:del w:id="3537" w:author="Tyler Bradshaw" w:date="2020-12-05T17:32:00Z"/>
          <w:rFonts w:ascii="Arial" w:hAnsi="Arial" w:cs="Arial"/>
          <w:noProof/>
        </w:rPr>
        <w:pPrChange w:id="3538" w:author="Tyler Bradshaw" w:date="2020-12-05T17:32:00Z">
          <w:pPr>
            <w:widowControl w:val="0"/>
            <w:autoSpaceDE w:val="0"/>
            <w:autoSpaceDN w:val="0"/>
            <w:adjustRightInd w:val="0"/>
            <w:spacing w:line="480" w:lineRule="auto"/>
            <w:ind w:left="480" w:hanging="480"/>
          </w:pPr>
        </w:pPrChange>
      </w:pPr>
      <w:del w:id="3539" w:author="Tyler Bradshaw" w:date="2020-12-05T17:32:00Z">
        <w:r w:rsidRPr="00702768" w:rsidDel="000F4367">
          <w:rPr>
            <w:rFonts w:ascii="Arial" w:hAnsi="Arial" w:cs="Arial"/>
            <w:noProof/>
          </w:rPr>
          <w:delText xml:space="preserve">Traag VA, Waltman L, van Eck NJ. 2019. From Louvain to Leiden: guaranteeing well-connected communities. </w:delText>
        </w:r>
        <w:r w:rsidRPr="00702768" w:rsidDel="000F4367">
          <w:rPr>
            <w:rFonts w:ascii="Arial" w:hAnsi="Arial" w:cs="Arial"/>
            <w:i/>
            <w:iCs/>
            <w:noProof/>
          </w:rPr>
          <w:delText>Sci Rep</w:delText>
        </w:r>
        <w:r w:rsidRPr="00702768" w:rsidDel="000F4367">
          <w:rPr>
            <w:rFonts w:ascii="Arial" w:hAnsi="Arial" w:cs="Arial"/>
            <w:noProof/>
          </w:rPr>
          <w:delText xml:space="preserve"> </w:delText>
        </w:r>
        <w:r w:rsidRPr="00702768" w:rsidDel="000F4367">
          <w:rPr>
            <w:rFonts w:ascii="Arial" w:hAnsi="Arial" w:cs="Arial"/>
            <w:b/>
            <w:bCs/>
            <w:noProof/>
          </w:rPr>
          <w:delText>9</w:delText>
        </w:r>
        <w:r w:rsidRPr="00702768" w:rsidDel="000F4367">
          <w:rPr>
            <w:rFonts w:ascii="Arial" w:hAnsi="Arial" w:cs="Arial"/>
            <w:noProof/>
          </w:rPr>
          <w:delText>:1–12. doi:10.1038/s41598-019-41695-z</w:delText>
        </w:r>
      </w:del>
    </w:p>
    <w:p w14:paraId="1970B8A8" w14:textId="5B11D2E3" w:rsidR="00702768" w:rsidRPr="00702768" w:rsidDel="000F4367" w:rsidRDefault="00702768" w:rsidP="000F4367">
      <w:pPr>
        <w:spacing w:line="480" w:lineRule="auto"/>
        <w:jc w:val="thaiDistribute"/>
        <w:rPr>
          <w:del w:id="3540" w:author="Tyler Bradshaw" w:date="2020-12-05T17:32:00Z"/>
          <w:rFonts w:ascii="Arial" w:hAnsi="Arial" w:cs="Arial"/>
          <w:noProof/>
        </w:rPr>
        <w:pPrChange w:id="3541" w:author="Tyler Bradshaw" w:date="2020-12-05T17:32:00Z">
          <w:pPr>
            <w:widowControl w:val="0"/>
            <w:autoSpaceDE w:val="0"/>
            <w:autoSpaceDN w:val="0"/>
            <w:adjustRightInd w:val="0"/>
            <w:spacing w:line="480" w:lineRule="auto"/>
            <w:ind w:left="480" w:hanging="480"/>
          </w:pPr>
        </w:pPrChange>
      </w:pPr>
      <w:del w:id="3542" w:author="Tyler Bradshaw" w:date="2020-12-05T17:32:00Z">
        <w:r w:rsidRPr="00702768" w:rsidDel="000F4367">
          <w:rPr>
            <w:rFonts w:ascii="Arial" w:hAnsi="Arial" w:cs="Arial"/>
            <w:noProof/>
          </w:rPr>
          <w:delText xml:space="preserve">Uezu A, Kanak DJ, Bradshaw TW, Soderblom EJ, Catavero CM, Burette AC, Weinberg RJ, Soderling SH. 2016. Identification of an elaborate complex mediating postsynaptic inhibition </w:delText>
        </w:r>
        <w:r w:rsidRPr="00702768" w:rsidDel="000F4367">
          <w:rPr>
            <w:rFonts w:ascii="Arial" w:hAnsi="Arial" w:cs="Arial"/>
            <w:b/>
            <w:bCs/>
            <w:noProof/>
          </w:rPr>
          <w:delText>353</w:delText>
        </w:r>
        <w:r w:rsidRPr="00702768" w:rsidDel="000F4367">
          <w:rPr>
            <w:rFonts w:ascii="Arial" w:hAnsi="Arial" w:cs="Arial"/>
            <w:noProof/>
          </w:rPr>
          <w:delText>:960–962. doi:10.1126/science.aag0821</w:delText>
        </w:r>
      </w:del>
    </w:p>
    <w:p w14:paraId="1468C46C" w14:textId="21930866" w:rsidR="00702768" w:rsidRPr="00702768" w:rsidDel="000F4367" w:rsidRDefault="00702768" w:rsidP="000F4367">
      <w:pPr>
        <w:spacing w:line="480" w:lineRule="auto"/>
        <w:jc w:val="thaiDistribute"/>
        <w:rPr>
          <w:del w:id="3543" w:author="Tyler Bradshaw" w:date="2020-12-05T17:32:00Z"/>
          <w:rFonts w:ascii="Arial" w:hAnsi="Arial" w:cs="Arial"/>
          <w:noProof/>
        </w:rPr>
        <w:pPrChange w:id="3544" w:author="Tyler Bradshaw" w:date="2020-12-05T17:32:00Z">
          <w:pPr>
            <w:widowControl w:val="0"/>
            <w:autoSpaceDE w:val="0"/>
            <w:autoSpaceDN w:val="0"/>
            <w:adjustRightInd w:val="0"/>
            <w:spacing w:line="480" w:lineRule="auto"/>
            <w:ind w:left="480" w:hanging="480"/>
          </w:pPr>
        </w:pPrChange>
      </w:pPr>
      <w:del w:id="3545" w:author="Tyler Bradshaw" w:date="2020-12-05T17:32:00Z">
        <w:r w:rsidRPr="00702768" w:rsidDel="000F4367">
          <w:rPr>
            <w:rFonts w:ascii="Arial" w:hAnsi="Arial" w:cs="Arial"/>
            <w:noProof/>
          </w:rPr>
          <w:delText xml:space="preserve">Valdez C, Wong YC, Schwake M, Bu G, Wszolek ZK, Krainc D. 2017. Progranulin-mediated deficiency of cathepsin D results in FTD and NCL-like phenotypes in neurons derived from FTD patients. </w:delText>
        </w:r>
        <w:r w:rsidRPr="00702768" w:rsidDel="000F4367">
          <w:rPr>
            <w:rFonts w:ascii="Arial" w:hAnsi="Arial" w:cs="Arial"/>
            <w:i/>
            <w:iCs/>
            <w:noProof/>
          </w:rPr>
          <w:delText>Hum Mol Genet</w:delText>
        </w:r>
        <w:r w:rsidRPr="00702768" w:rsidDel="000F4367">
          <w:rPr>
            <w:rFonts w:ascii="Arial" w:hAnsi="Arial" w:cs="Arial"/>
            <w:noProof/>
          </w:rPr>
          <w:delText xml:space="preserve"> </w:delText>
        </w:r>
        <w:r w:rsidRPr="00702768" w:rsidDel="000F4367">
          <w:rPr>
            <w:rFonts w:ascii="Arial" w:hAnsi="Arial" w:cs="Arial"/>
            <w:b/>
            <w:bCs/>
            <w:noProof/>
          </w:rPr>
          <w:delText>26</w:delText>
        </w:r>
        <w:r w:rsidRPr="00702768" w:rsidDel="000F4367">
          <w:rPr>
            <w:rFonts w:ascii="Arial" w:hAnsi="Arial" w:cs="Arial"/>
            <w:noProof/>
          </w:rPr>
          <w:delText>:4861–4872. doi:10.1093/hmg/ddx364</w:delText>
        </w:r>
      </w:del>
    </w:p>
    <w:p w14:paraId="12443057" w14:textId="68C45D6D" w:rsidR="00702768" w:rsidRPr="00702768" w:rsidDel="000F4367" w:rsidRDefault="00702768" w:rsidP="000F4367">
      <w:pPr>
        <w:spacing w:line="480" w:lineRule="auto"/>
        <w:jc w:val="thaiDistribute"/>
        <w:rPr>
          <w:del w:id="3546" w:author="Tyler Bradshaw" w:date="2020-12-05T17:32:00Z"/>
          <w:rFonts w:ascii="Arial" w:hAnsi="Arial" w:cs="Arial"/>
          <w:noProof/>
        </w:rPr>
        <w:pPrChange w:id="3547" w:author="Tyler Bradshaw" w:date="2020-12-05T17:32:00Z">
          <w:pPr>
            <w:widowControl w:val="0"/>
            <w:autoSpaceDE w:val="0"/>
            <w:autoSpaceDN w:val="0"/>
            <w:adjustRightInd w:val="0"/>
            <w:spacing w:line="480" w:lineRule="auto"/>
            <w:ind w:left="480" w:hanging="480"/>
          </w:pPr>
        </w:pPrChange>
      </w:pPr>
      <w:del w:id="3548" w:author="Tyler Bradshaw" w:date="2020-12-05T17:32:00Z">
        <w:r w:rsidRPr="00702768" w:rsidDel="000F4367">
          <w:rPr>
            <w:rFonts w:ascii="Arial" w:hAnsi="Arial" w:cs="Arial"/>
            <w:noProof/>
          </w:rPr>
          <w:delText xml:space="preserve">Valdmanis PN, Meijer IA, Reynolds A, Lei A, MacLeod P, Schlesinger D, Zatz M, Reid E, Dion PA, Drapeau P, Rouleau GA. 2007. Mutations in the KIAA0196 gene at the SPG8 locus cause hereditary spastic paraplegia. </w:delText>
        </w:r>
        <w:r w:rsidRPr="00702768" w:rsidDel="000F4367">
          <w:rPr>
            <w:rFonts w:ascii="Arial" w:hAnsi="Arial" w:cs="Arial"/>
            <w:i/>
            <w:iCs/>
            <w:noProof/>
          </w:rPr>
          <w:delText>Am J Hum Genet</w:delText>
        </w:r>
        <w:r w:rsidRPr="00702768" w:rsidDel="000F4367">
          <w:rPr>
            <w:rFonts w:ascii="Arial" w:hAnsi="Arial" w:cs="Arial"/>
            <w:noProof/>
          </w:rPr>
          <w:delText>. doi:10.1086/510782</w:delText>
        </w:r>
      </w:del>
    </w:p>
    <w:p w14:paraId="5CFF298F" w14:textId="494B8BDC" w:rsidR="00702768" w:rsidRPr="00702768" w:rsidDel="000F4367" w:rsidRDefault="00702768" w:rsidP="000F4367">
      <w:pPr>
        <w:spacing w:line="480" w:lineRule="auto"/>
        <w:jc w:val="thaiDistribute"/>
        <w:rPr>
          <w:del w:id="3549" w:author="Tyler Bradshaw" w:date="2020-12-05T17:32:00Z"/>
          <w:rFonts w:ascii="Arial" w:hAnsi="Arial" w:cs="Arial"/>
          <w:noProof/>
        </w:rPr>
        <w:pPrChange w:id="3550" w:author="Tyler Bradshaw" w:date="2020-12-05T17:32:00Z">
          <w:pPr>
            <w:widowControl w:val="0"/>
            <w:autoSpaceDE w:val="0"/>
            <w:autoSpaceDN w:val="0"/>
            <w:adjustRightInd w:val="0"/>
            <w:spacing w:line="480" w:lineRule="auto"/>
            <w:ind w:left="480" w:hanging="480"/>
          </w:pPr>
        </w:pPrChange>
      </w:pPr>
      <w:del w:id="3551" w:author="Tyler Bradshaw" w:date="2020-12-05T17:32:00Z">
        <w:r w:rsidRPr="00702768" w:rsidDel="000F4367">
          <w:rPr>
            <w:rFonts w:ascii="Arial" w:hAnsi="Arial" w:cs="Arial"/>
            <w:noProof/>
          </w:rPr>
          <w:delText xml:space="preserve">Vazdarjanova A, McGaugh JL. 1998. Basolateral amygdala is not critical for cognitive memory of contextual fear conditioning. </w:delText>
        </w:r>
        <w:r w:rsidRPr="00702768" w:rsidDel="000F4367">
          <w:rPr>
            <w:rFonts w:ascii="Arial" w:hAnsi="Arial" w:cs="Arial"/>
            <w:i/>
            <w:iCs/>
            <w:noProof/>
          </w:rPr>
          <w:delText>Proc Natl Acad Sci U S A</w:delText>
        </w:r>
        <w:r w:rsidRPr="00702768" w:rsidDel="000F4367">
          <w:rPr>
            <w:rFonts w:ascii="Arial" w:hAnsi="Arial" w:cs="Arial"/>
            <w:noProof/>
          </w:rPr>
          <w:delText xml:space="preserve"> </w:delText>
        </w:r>
        <w:r w:rsidRPr="00702768" w:rsidDel="000F4367">
          <w:rPr>
            <w:rFonts w:ascii="Arial" w:hAnsi="Arial" w:cs="Arial"/>
            <w:b/>
            <w:bCs/>
            <w:noProof/>
          </w:rPr>
          <w:delText>95</w:delText>
        </w:r>
        <w:r w:rsidRPr="00702768" w:rsidDel="000F4367">
          <w:rPr>
            <w:rFonts w:ascii="Arial" w:hAnsi="Arial" w:cs="Arial"/>
            <w:noProof/>
          </w:rPr>
          <w:delText>:15003–15007. doi:10.1073/pnas.95.25.15003</w:delText>
        </w:r>
      </w:del>
    </w:p>
    <w:p w14:paraId="43EA3661" w14:textId="7B57059B" w:rsidR="00702768" w:rsidRPr="00702768" w:rsidDel="000F4367" w:rsidRDefault="00702768" w:rsidP="000F4367">
      <w:pPr>
        <w:spacing w:line="480" w:lineRule="auto"/>
        <w:jc w:val="thaiDistribute"/>
        <w:rPr>
          <w:del w:id="3552" w:author="Tyler Bradshaw" w:date="2020-12-05T17:32:00Z"/>
          <w:rFonts w:ascii="Arial" w:hAnsi="Arial" w:cs="Arial"/>
          <w:noProof/>
        </w:rPr>
        <w:pPrChange w:id="3553" w:author="Tyler Bradshaw" w:date="2020-12-05T17:32:00Z">
          <w:pPr>
            <w:widowControl w:val="0"/>
            <w:autoSpaceDE w:val="0"/>
            <w:autoSpaceDN w:val="0"/>
            <w:adjustRightInd w:val="0"/>
            <w:spacing w:line="480" w:lineRule="auto"/>
            <w:ind w:left="480" w:hanging="480"/>
          </w:pPr>
        </w:pPrChange>
      </w:pPr>
      <w:del w:id="3554" w:author="Tyler Bradshaw" w:date="2020-12-05T17:32:00Z">
        <w:r w:rsidRPr="00702768" w:rsidDel="000F4367">
          <w:rPr>
            <w:rFonts w:ascii="Arial" w:hAnsi="Arial" w:cs="Arial"/>
            <w:noProof/>
          </w:rPr>
          <w:delText xml:space="preserve">Wan Y, Feng G, Calakos N. 2011. Sapap3 deletion causes mGluR5-dependent silencing of AMPAR synapses. </w:delText>
        </w:r>
        <w:r w:rsidRPr="00702768" w:rsidDel="000F4367">
          <w:rPr>
            <w:rFonts w:ascii="Arial" w:hAnsi="Arial" w:cs="Arial"/>
            <w:i/>
            <w:iCs/>
            <w:noProof/>
          </w:rPr>
          <w:delText>J Neurosci</w:delText>
        </w:r>
        <w:r w:rsidRPr="00702768" w:rsidDel="000F4367">
          <w:rPr>
            <w:rFonts w:ascii="Arial" w:hAnsi="Arial" w:cs="Arial"/>
            <w:noProof/>
          </w:rPr>
          <w:delText xml:space="preserve"> </w:delText>
        </w:r>
        <w:r w:rsidRPr="00702768" w:rsidDel="000F4367">
          <w:rPr>
            <w:rFonts w:ascii="Arial" w:hAnsi="Arial" w:cs="Arial"/>
            <w:b/>
            <w:bCs/>
            <w:noProof/>
          </w:rPr>
          <w:delText>31</w:delText>
        </w:r>
        <w:r w:rsidRPr="00702768" w:rsidDel="000F4367">
          <w:rPr>
            <w:rFonts w:ascii="Arial" w:hAnsi="Arial" w:cs="Arial"/>
            <w:noProof/>
          </w:rPr>
          <w:delText>:16685–16691. doi:10.1523/JNEUROSCI.2533-11.2011</w:delText>
        </w:r>
      </w:del>
    </w:p>
    <w:p w14:paraId="0B350281" w14:textId="56790E07" w:rsidR="00702768" w:rsidRPr="00702768" w:rsidDel="000F4367" w:rsidRDefault="00702768" w:rsidP="000F4367">
      <w:pPr>
        <w:spacing w:line="480" w:lineRule="auto"/>
        <w:jc w:val="thaiDistribute"/>
        <w:rPr>
          <w:del w:id="3555" w:author="Tyler Bradshaw" w:date="2020-12-05T17:32:00Z"/>
          <w:rFonts w:ascii="Arial" w:hAnsi="Arial" w:cs="Arial"/>
          <w:noProof/>
        </w:rPr>
        <w:pPrChange w:id="3556" w:author="Tyler Bradshaw" w:date="2020-12-05T17:32:00Z">
          <w:pPr>
            <w:widowControl w:val="0"/>
            <w:autoSpaceDE w:val="0"/>
            <w:autoSpaceDN w:val="0"/>
            <w:adjustRightInd w:val="0"/>
            <w:spacing w:line="480" w:lineRule="auto"/>
            <w:ind w:left="480" w:hanging="480"/>
          </w:pPr>
        </w:pPrChange>
      </w:pPr>
      <w:del w:id="3557" w:author="Tyler Bradshaw" w:date="2020-12-05T17:32:00Z">
        <w:r w:rsidRPr="00702768" w:rsidDel="000F4367">
          <w:rPr>
            <w:rFonts w:ascii="Arial" w:hAnsi="Arial" w:cs="Arial"/>
            <w:noProof/>
          </w:rPr>
          <w:delText xml:space="preserve">Wang B, Pourshafeie A, Zitnik M, Zhu J, Bustamante CD, Batzoglou S, Leskovec J. 2018. Network enhancement as a general method to denoise weighted biological networks.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9</w:delText>
        </w:r>
        <w:r w:rsidRPr="00702768" w:rsidDel="000F4367">
          <w:rPr>
            <w:rFonts w:ascii="Arial" w:hAnsi="Arial" w:cs="Arial"/>
            <w:noProof/>
          </w:rPr>
          <w:delText>:1–8. doi:10.1038/s41467-018-05469-x</w:delText>
        </w:r>
      </w:del>
    </w:p>
    <w:p w14:paraId="0BADCB7C" w14:textId="17843278" w:rsidR="00702768" w:rsidRPr="00702768" w:rsidDel="000F4367" w:rsidRDefault="00702768" w:rsidP="000F4367">
      <w:pPr>
        <w:spacing w:line="480" w:lineRule="auto"/>
        <w:jc w:val="thaiDistribute"/>
        <w:rPr>
          <w:del w:id="3558" w:author="Tyler Bradshaw" w:date="2020-12-05T17:32:00Z"/>
          <w:rFonts w:ascii="Arial" w:hAnsi="Arial" w:cs="Arial"/>
          <w:noProof/>
        </w:rPr>
        <w:pPrChange w:id="3559" w:author="Tyler Bradshaw" w:date="2020-12-05T17:32:00Z">
          <w:pPr>
            <w:widowControl w:val="0"/>
            <w:autoSpaceDE w:val="0"/>
            <w:autoSpaceDN w:val="0"/>
            <w:adjustRightInd w:val="0"/>
            <w:spacing w:line="480" w:lineRule="auto"/>
            <w:ind w:left="480" w:hanging="480"/>
          </w:pPr>
        </w:pPrChange>
      </w:pPr>
      <w:del w:id="3560" w:author="Tyler Bradshaw" w:date="2020-12-05T17:32:00Z">
        <w:r w:rsidRPr="00702768" w:rsidDel="000F4367">
          <w:rPr>
            <w:rFonts w:ascii="Arial" w:hAnsi="Arial" w:cs="Arial"/>
            <w:noProof/>
          </w:rPr>
          <w:delText xml:space="preserve">Wang T, Yuan Y, Zou H, Yang J, Zhao S, Ma Y, Wang Y, Bian J, Liu X, Gu J, Liu Z, Zhu J. 2016. The ER stress regulator Bip mediates cadmium-induced autophagy and neuronal senescence. </w:delText>
        </w:r>
        <w:r w:rsidRPr="00702768" w:rsidDel="000F4367">
          <w:rPr>
            <w:rFonts w:ascii="Arial" w:hAnsi="Arial" w:cs="Arial"/>
            <w:i/>
            <w:iCs/>
            <w:noProof/>
          </w:rPr>
          <w:delText>Sci Rep</w:delText>
        </w:r>
        <w:r w:rsidRPr="00702768" w:rsidDel="000F4367">
          <w:rPr>
            <w:rFonts w:ascii="Arial" w:hAnsi="Arial" w:cs="Arial"/>
            <w:noProof/>
          </w:rPr>
          <w:delText xml:space="preserve"> </w:delText>
        </w:r>
        <w:r w:rsidRPr="00702768" w:rsidDel="000F4367">
          <w:rPr>
            <w:rFonts w:ascii="Arial" w:hAnsi="Arial" w:cs="Arial"/>
            <w:b/>
            <w:bCs/>
            <w:noProof/>
          </w:rPr>
          <w:delText>6</w:delText>
        </w:r>
        <w:r w:rsidRPr="00702768" w:rsidDel="000F4367">
          <w:rPr>
            <w:rFonts w:ascii="Arial" w:hAnsi="Arial" w:cs="Arial"/>
            <w:noProof/>
          </w:rPr>
          <w:delText>. doi:10.1038/srep38091</w:delText>
        </w:r>
      </w:del>
    </w:p>
    <w:p w14:paraId="25640580" w14:textId="023C77DD" w:rsidR="00702768" w:rsidRPr="00702768" w:rsidDel="000F4367" w:rsidRDefault="00702768" w:rsidP="000F4367">
      <w:pPr>
        <w:spacing w:line="480" w:lineRule="auto"/>
        <w:jc w:val="thaiDistribute"/>
        <w:rPr>
          <w:del w:id="3561" w:author="Tyler Bradshaw" w:date="2020-12-05T17:32:00Z"/>
          <w:rFonts w:ascii="Arial" w:hAnsi="Arial" w:cs="Arial"/>
          <w:noProof/>
        </w:rPr>
        <w:pPrChange w:id="3562" w:author="Tyler Bradshaw" w:date="2020-12-05T17:32:00Z">
          <w:pPr>
            <w:widowControl w:val="0"/>
            <w:autoSpaceDE w:val="0"/>
            <w:autoSpaceDN w:val="0"/>
            <w:adjustRightInd w:val="0"/>
            <w:spacing w:line="480" w:lineRule="auto"/>
            <w:ind w:left="480" w:hanging="480"/>
          </w:pPr>
        </w:pPrChange>
      </w:pPr>
      <w:del w:id="3563" w:author="Tyler Bradshaw" w:date="2020-12-05T17:32:00Z">
        <w:r w:rsidRPr="00702768" w:rsidDel="000F4367">
          <w:rPr>
            <w:rFonts w:ascii="Arial" w:hAnsi="Arial" w:cs="Arial"/>
            <w:noProof/>
          </w:rPr>
          <w:delText xml:space="preserve">Wang X, Huang T, Bu G, Xu H. 2014. Dysregulation of protein trafficking in neurodegeneration. </w:delText>
        </w:r>
        <w:r w:rsidRPr="00702768" w:rsidDel="000F4367">
          <w:rPr>
            <w:rFonts w:ascii="Arial" w:hAnsi="Arial" w:cs="Arial"/>
            <w:i/>
            <w:iCs/>
            <w:noProof/>
          </w:rPr>
          <w:delText>Mol Neurodegener</w:delText>
        </w:r>
        <w:r w:rsidRPr="00702768" w:rsidDel="000F4367">
          <w:rPr>
            <w:rFonts w:ascii="Arial" w:hAnsi="Arial" w:cs="Arial"/>
            <w:noProof/>
          </w:rPr>
          <w:delText>. doi:10.1186/1750-1326-9-31</w:delText>
        </w:r>
      </w:del>
    </w:p>
    <w:p w14:paraId="0933D4D9" w14:textId="3F31CAC2" w:rsidR="00702768" w:rsidRPr="00702768" w:rsidDel="000F4367" w:rsidRDefault="00702768" w:rsidP="000F4367">
      <w:pPr>
        <w:spacing w:line="480" w:lineRule="auto"/>
        <w:jc w:val="thaiDistribute"/>
        <w:rPr>
          <w:del w:id="3564" w:author="Tyler Bradshaw" w:date="2020-12-05T17:32:00Z"/>
          <w:rFonts w:ascii="Arial" w:hAnsi="Arial" w:cs="Arial"/>
          <w:noProof/>
        </w:rPr>
        <w:pPrChange w:id="3565" w:author="Tyler Bradshaw" w:date="2020-12-05T17:32:00Z">
          <w:pPr>
            <w:widowControl w:val="0"/>
            <w:autoSpaceDE w:val="0"/>
            <w:autoSpaceDN w:val="0"/>
            <w:adjustRightInd w:val="0"/>
            <w:spacing w:line="480" w:lineRule="auto"/>
            <w:ind w:left="480" w:hanging="480"/>
          </w:pPr>
        </w:pPrChange>
      </w:pPr>
      <w:del w:id="3566" w:author="Tyler Bradshaw" w:date="2020-12-05T17:32:00Z">
        <w:r w:rsidRPr="00702768" w:rsidDel="000F4367">
          <w:rPr>
            <w:rFonts w:ascii="Arial" w:hAnsi="Arial" w:cs="Arial"/>
            <w:noProof/>
          </w:rPr>
          <w:delText xml:space="preserve">Ward ME, Chen R, Huang HY, Ludwig C, Telpoukhovskaia M, Taubes A, Boudin H, Minami SS, Reichert M, Albrecht P, Gelfand JM, Cruz-Herranz A, Cordano C, Alavi M V., Leslie S, Seeley WW, Miller BL, Bigio E, Mesulam MM, Bogyo MS, Mackenzie IR, Staropoli JF, Cotman SL, Huang EJ, Gan L, Green AJ. 2017. Individuals with progranulin haploinsufficiency exhibit features of neuronal ceroid lipofuscinosis. </w:delText>
        </w:r>
        <w:r w:rsidRPr="00702768" w:rsidDel="000F4367">
          <w:rPr>
            <w:rFonts w:ascii="Arial" w:hAnsi="Arial" w:cs="Arial"/>
            <w:i/>
            <w:iCs/>
            <w:noProof/>
          </w:rPr>
          <w:delText>Sci Transl Med</w:delText>
        </w:r>
        <w:r w:rsidRPr="00702768" w:rsidDel="000F4367">
          <w:rPr>
            <w:rFonts w:ascii="Arial" w:hAnsi="Arial" w:cs="Arial"/>
            <w:noProof/>
          </w:rPr>
          <w:delText xml:space="preserve"> </w:delText>
        </w:r>
        <w:r w:rsidRPr="00702768" w:rsidDel="000F4367">
          <w:rPr>
            <w:rFonts w:ascii="Arial" w:hAnsi="Arial" w:cs="Arial"/>
            <w:b/>
            <w:bCs/>
            <w:noProof/>
          </w:rPr>
          <w:delText>9</w:delText>
        </w:r>
        <w:r w:rsidRPr="00702768" w:rsidDel="000F4367">
          <w:rPr>
            <w:rFonts w:ascii="Arial" w:hAnsi="Arial" w:cs="Arial"/>
            <w:noProof/>
          </w:rPr>
          <w:delText>. doi:10.1126/scitranslmed.aah5642</w:delText>
        </w:r>
      </w:del>
    </w:p>
    <w:p w14:paraId="2479380A" w14:textId="24A7F277" w:rsidR="00702768" w:rsidRPr="00702768" w:rsidDel="000F4367" w:rsidRDefault="00702768" w:rsidP="000F4367">
      <w:pPr>
        <w:spacing w:line="480" w:lineRule="auto"/>
        <w:jc w:val="thaiDistribute"/>
        <w:rPr>
          <w:del w:id="3567" w:author="Tyler Bradshaw" w:date="2020-12-05T17:32:00Z"/>
          <w:rFonts w:ascii="Arial" w:hAnsi="Arial" w:cs="Arial"/>
          <w:noProof/>
        </w:rPr>
        <w:pPrChange w:id="3568" w:author="Tyler Bradshaw" w:date="2020-12-05T17:32:00Z">
          <w:pPr>
            <w:widowControl w:val="0"/>
            <w:autoSpaceDE w:val="0"/>
            <w:autoSpaceDN w:val="0"/>
            <w:adjustRightInd w:val="0"/>
            <w:spacing w:line="480" w:lineRule="auto"/>
            <w:ind w:left="480" w:hanging="480"/>
          </w:pPr>
        </w:pPrChange>
      </w:pPr>
      <w:del w:id="3569" w:author="Tyler Bradshaw" w:date="2020-12-05T17:32:00Z">
        <w:r w:rsidRPr="00702768" w:rsidDel="000F4367">
          <w:rPr>
            <w:rFonts w:ascii="Arial" w:hAnsi="Arial" w:cs="Arial"/>
            <w:noProof/>
          </w:rPr>
          <w:delText xml:space="preserve">Ye H, Ojelade SA, Li-Kroeger D, Zuo Z, Wang L, Li Y, Gu JYJ, Tepass U, Rodal AA, Bellen HJ, Shulman JM. 2020. Retromer subunit, vps29, regulates synaptic transmission and is required for endolysosomal function in the aging brain. </w:delText>
        </w:r>
        <w:r w:rsidRPr="00702768" w:rsidDel="000F4367">
          <w:rPr>
            <w:rFonts w:ascii="Arial" w:hAnsi="Arial" w:cs="Arial"/>
            <w:i/>
            <w:iCs/>
            <w:noProof/>
          </w:rPr>
          <w:delText>Elife</w:delText>
        </w:r>
        <w:r w:rsidRPr="00702768" w:rsidDel="000F4367">
          <w:rPr>
            <w:rFonts w:ascii="Arial" w:hAnsi="Arial" w:cs="Arial"/>
            <w:noProof/>
          </w:rPr>
          <w:delText xml:space="preserve"> </w:delText>
        </w:r>
        <w:r w:rsidRPr="00702768" w:rsidDel="000F4367">
          <w:rPr>
            <w:rFonts w:ascii="Arial" w:hAnsi="Arial" w:cs="Arial"/>
            <w:b/>
            <w:bCs/>
            <w:noProof/>
          </w:rPr>
          <w:delText>9</w:delText>
        </w:r>
        <w:r w:rsidRPr="00702768" w:rsidDel="000F4367">
          <w:rPr>
            <w:rFonts w:ascii="Arial" w:hAnsi="Arial" w:cs="Arial"/>
            <w:noProof/>
          </w:rPr>
          <w:delText>. doi:10.7554/eLife.51977</w:delText>
        </w:r>
      </w:del>
    </w:p>
    <w:p w14:paraId="59679BBE" w14:textId="2AB0B48C" w:rsidR="00702768" w:rsidRPr="00702768" w:rsidDel="000F4367" w:rsidRDefault="00702768" w:rsidP="000F4367">
      <w:pPr>
        <w:spacing w:line="480" w:lineRule="auto"/>
        <w:jc w:val="thaiDistribute"/>
        <w:rPr>
          <w:del w:id="3570" w:author="Tyler Bradshaw" w:date="2020-12-05T17:32:00Z"/>
          <w:rFonts w:ascii="Arial" w:hAnsi="Arial" w:cs="Arial"/>
          <w:noProof/>
        </w:rPr>
        <w:pPrChange w:id="3571" w:author="Tyler Bradshaw" w:date="2020-12-05T17:32:00Z">
          <w:pPr>
            <w:widowControl w:val="0"/>
            <w:autoSpaceDE w:val="0"/>
            <w:autoSpaceDN w:val="0"/>
            <w:adjustRightInd w:val="0"/>
            <w:spacing w:line="480" w:lineRule="auto"/>
            <w:ind w:left="480" w:hanging="480"/>
          </w:pPr>
        </w:pPrChange>
      </w:pPr>
      <w:del w:id="3572" w:author="Tyler Bradshaw" w:date="2020-12-05T17:32:00Z">
        <w:r w:rsidRPr="00702768" w:rsidDel="000F4367">
          <w:rPr>
            <w:rFonts w:ascii="Arial" w:hAnsi="Arial" w:cs="Arial"/>
            <w:noProof/>
          </w:rPr>
          <w:delText xml:space="preserve">Yoshikawa M, Uchida S, Ezaki J, Rai T, Hayama A, Kobayashi K, Kida Y, Noda M, Koike M, Uchiyama Y, Marumo F, Kominami E, Sasaki S. 2002. CLC-3 deficiency leads to phenotypes similar to human neuronal ceroid lipofuscinosis. </w:delText>
        </w:r>
        <w:r w:rsidRPr="00702768" w:rsidDel="000F4367">
          <w:rPr>
            <w:rFonts w:ascii="Arial" w:hAnsi="Arial" w:cs="Arial"/>
            <w:i/>
            <w:iCs/>
            <w:noProof/>
          </w:rPr>
          <w:delText>Genes to Cells</w:delText>
        </w:r>
        <w:r w:rsidRPr="00702768" w:rsidDel="000F4367">
          <w:rPr>
            <w:rFonts w:ascii="Arial" w:hAnsi="Arial" w:cs="Arial"/>
            <w:noProof/>
          </w:rPr>
          <w:delText xml:space="preserve"> </w:delText>
        </w:r>
        <w:r w:rsidRPr="00702768" w:rsidDel="000F4367">
          <w:rPr>
            <w:rFonts w:ascii="Arial" w:hAnsi="Arial" w:cs="Arial"/>
            <w:b/>
            <w:bCs/>
            <w:noProof/>
          </w:rPr>
          <w:delText>7</w:delText>
        </w:r>
        <w:r w:rsidRPr="00702768" w:rsidDel="000F4367">
          <w:rPr>
            <w:rFonts w:ascii="Arial" w:hAnsi="Arial" w:cs="Arial"/>
            <w:noProof/>
          </w:rPr>
          <w:delText>:597–605. doi:10.1046/j.1365-2443.2002.00539.x</w:delText>
        </w:r>
      </w:del>
    </w:p>
    <w:p w14:paraId="76CEA621" w14:textId="4BE2F383" w:rsidR="00702768" w:rsidRPr="00702768" w:rsidDel="000F4367" w:rsidRDefault="00702768" w:rsidP="000F4367">
      <w:pPr>
        <w:spacing w:line="480" w:lineRule="auto"/>
        <w:jc w:val="thaiDistribute"/>
        <w:rPr>
          <w:del w:id="3573" w:author="Tyler Bradshaw" w:date="2020-12-05T17:32:00Z"/>
          <w:rFonts w:ascii="Arial" w:hAnsi="Arial" w:cs="Arial"/>
          <w:noProof/>
        </w:rPr>
        <w:pPrChange w:id="3574" w:author="Tyler Bradshaw" w:date="2020-12-05T17:32:00Z">
          <w:pPr>
            <w:widowControl w:val="0"/>
            <w:autoSpaceDE w:val="0"/>
            <w:autoSpaceDN w:val="0"/>
            <w:adjustRightInd w:val="0"/>
            <w:spacing w:line="480" w:lineRule="auto"/>
            <w:ind w:left="480" w:hanging="480"/>
          </w:pPr>
        </w:pPrChange>
      </w:pPr>
      <w:del w:id="3575" w:author="Tyler Bradshaw" w:date="2020-12-05T17:32:00Z">
        <w:r w:rsidRPr="00702768" w:rsidDel="000F4367">
          <w:rPr>
            <w:rFonts w:ascii="Arial" w:hAnsi="Arial" w:cs="Arial"/>
            <w:noProof/>
          </w:rPr>
          <w:delText xml:space="preserve">Zech T, Calaminus SDJ, Caswell P, Spence HJ, Carnell M, Insall RH, Norman J, Machesky LM. 2011. The Arp2/3 activator WASH regulates α5β1-integrin-mediated invasive migration. </w:delText>
        </w:r>
        <w:r w:rsidRPr="00702768" w:rsidDel="000F4367">
          <w:rPr>
            <w:rFonts w:ascii="Arial" w:hAnsi="Arial" w:cs="Arial"/>
            <w:i/>
            <w:iCs/>
            <w:noProof/>
          </w:rPr>
          <w:delText>J Cell Sci</w:delText>
        </w:r>
        <w:r w:rsidRPr="00702768" w:rsidDel="000F4367">
          <w:rPr>
            <w:rFonts w:ascii="Arial" w:hAnsi="Arial" w:cs="Arial"/>
            <w:noProof/>
          </w:rPr>
          <w:delText xml:space="preserve"> </w:delText>
        </w:r>
        <w:r w:rsidRPr="00702768" w:rsidDel="000F4367">
          <w:rPr>
            <w:rFonts w:ascii="Arial" w:hAnsi="Arial" w:cs="Arial"/>
            <w:b/>
            <w:bCs/>
            <w:noProof/>
          </w:rPr>
          <w:delText>124</w:delText>
        </w:r>
        <w:r w:rsidRPr="00702768" w:rsidDel="000F4367">
          <w:rPr>
            <w:rFonts w:ascii="Arial" w:hAnsi="Arial" w:cs="Arial"/>
            <w:noProof/>
          </w:rPr>
          <w:delText>:3753–3759. doi:10.1242/jcs.080986</w:delText>
        </w:r>
      </w:del>
    </w:p>
    <w:p w14:paraId="70C84595" w14:textId="09258D52" w:rsidR="00702768" w:rsidRPr="00702768" w:rsidDel="000F4367" w:rsidRDefault="00702768" w:rsidP="000F4367">
      <w:pPr>
        <w:spacing w:line="480" w:lineRule="auto"/>
        <w:jc w:val="thaiDistribute"/>
        <w:rPr>
          <w:del w:id="3576" w:author="Tyler Bradshaw" w:date="2020-12-05T17:32:00Z"/>
          <w:rFonts w:ascii="Arial" w:hAnsi="Arial" w:cs="Arial"/>
          <w:noProof/>
        </w:rPr>
        <w:pPrChange w:id="3577" w:author="Tyler Bradshaw" w:date="2020-12-05T17:32:00Z">
          <w:pPr>
            <w:widowControl w:val="0"/>
            <w:autoSpaceDE w:val="0"/>
            <w:autoSpaceDN w:val="0"/>
            <w:adjustRightInd w:val="0"/>
            <w:spacing w:line="480" w:lineRule="auto"/>
            <w:ind w:left="480" w:hanging="480"/>
          </w:pPr>
        </w:pPrChange>
      </w:pPr>
      <w:del w:id="3578" w:author="Tyler Bradshaw" w:date="2020-12-05T17:32:00Z">
        <w:r w:rsidRPr="00702768" w:rsidDel="000F4367">
          <w:rPr>
            <w:rFonts w:ascii="Arial" w:hAnsi="Arial" w:cs="Arial"/>
            <w:noProof/>
          </w:rPr>
          <w:delText xml:space="preserve">Zhang H, Lin S, Chen X, Gu L, Zhu X, Zhang Y, Reyes K, Wang B, Jin K. 2019. The effect of age, sex and strains on the performance and outcome in animal models of stroke. </w:delText>
        </w:r>
        <w:r w:rsidRPr="00702768" w:rsidDel="000F4367">
          <w:rPr>
            <w:rFonts w:ascii="Arial" w:hAnsi="Arial" w:cs="Arial"/>
            <w:i/>
            <w:iCs/>
            <w:noProof/>
          </w:rPr>
          <w:delText>Neurochem Int</w:delText>
        </w:r>
        <w:r w:rsidRPr="00702768" w:rsidDel="000F4367">
          <w:rPr>
            <w:rFonts w:ascii="Arial" w:hAnsi="Arial" w:cs="Arial"/>
            <w:noProof/>
          </w:rPr>
          <w:delText>. doi:10.1016/j.neuint.2018.10.005</w:delText>
        </w:r>
      </w:del>
    </w:p>
    <w:p w14:paraId="4E22603C" w14:textId="6144F26D" w:rsidR="00702768" w:rsidRPr="00702768" w:rsidDel="000F4367" w:rsidRDefault="00702768" w:rsidP="000F4367">
      <w:pPr>
        <w:spacing w:line="480" w:lineRule="auto"/>
        <w:jc w:val="thaiDistribute"/>
        <w:rPr>
          <w:del w:id="3579" w:author="Tyler Bradshaw" w:date="2020-12-05T17:32:00Z"/>
          <w:rFonts w:ascii="Arial" w:hAnsi="Arial" w:cs="Arial"/>
          <w:noProof/>
        </w:rPr>
        <w:pPrChange w:id="3580" w:author="Tyler Bradshaw" w:date="2020-12-05T17:32:00Z">
          <w:pPr>
            <w:widowControl w:val="0"/>
            <w:autoSpaceDE w:val="0"/>
            <w:autoSpaceDN w:val="0"/>
            <w:adjustRightInd w:val="0"/>
            <w:spacing w:line="480" w:lineRule="auto"/>
            <w:ind w:left="480" w:hanging="480"/>
          </w:pPr>
        </w:pPrChange>
      </w:pPr>
      <w:del w:id="3581" w:author="Tyler Bradshaw" w:date="2020-12-05T17:32:00Z">
        <w:r w:rsidRPr="00702768" w:rsidDel="000F4367">
          <w:rPr>
            <w:rFonts w:ascii="Arial" w:hAnsi="Arial" w:cs="Arial"/>
            <w:noProof/>
          </w:rPr>
          <w:delText>Zhou X, Sullivan PM, Paushter DH, Hu F. 2018. The interaction between progranulin with sortilin and the lysosomeMethods in Molecular Biology. Humana Press Inc. pp. 269–288. doi:10.1007/978-1-4939-8559-3_18</w:delText>
        </w:r>
      </w:del>
    </w:p>
    <w:p w14:paraId="17D2C86C" w14:textId="00CC7B7B" w:rsidR="00702768" w:rsidRPr="00702768" w:rsidDel="000F4367" w:rsidRDefault="00702768" w:rsidP="000F4367">
      <w:pPr>
        <w:spacing w:line="480" w:lineRule="auto"/>
        <w:jc w:val="thaiDistribute"/>
        <w:rPr>
          <w:del w:id="3582" w:author="Tyler Bradshaw" w:date="2020-12-05T17:32:00Z"/>
          <w:rFonts w:ascii="Arial" w:hAnsi="Arial" w:cs="Arial"/>
          <w:noProof/>
        </w:rPr>
        <w:pPrChange w:id="3583" w:author="Tyler Bradshaw" w:date="2020-12-05T17:32:00Z">
          <w:pPr>
            <w:widowControl w:val="0"/>
            <w:autoSpaceDE w:val="0"/>
            <w:autoSpaceDN w:val="0"/>
            <w:adjustRightInd w:val="0"/>
            <w:spacing w:line="480" w:lineRule="auto"/>
            <w:ind w:left="480" w:hanging="480"/>
          </w:pPr>
        </w:pPrChange>
      </w:pPr>
      <w:del w:id="3584" w:author="Tyler Bradshaw" w:date="2020-12-05T17:32:00Z">
        <w:r w:rsidRPr="00702768" w:rsidDel="000F4367">
          <w:rPr>
            <w:rFonts w:ascii="Arial" w:hAnsi="Arial" w:cs="Arial"/>
            <w:noProof/>
          </w:rPr>
          <w:delText xml:space="preserve">Zhou Y, Zhou B, Pache L, Chang M, Khodabakhshi AH, Tanaseichuk O, Benner C, Chanda SK. 2019. Metascape provides a biologist-oriented resource for the analysis of systems-level datasets. </w:delText>
        </w:r>
        <w:r w:rsidRPr="00702768" w:rsidDel="000F4367">
          <w:rPr>
            <w:rFonts w:ascii="Arial" w:hAnsi="Arial" w:cs="Arial"/>
            <w:i/>
            <w:iCs/>
            <w:noProof/>
          </w:rPr>
          <w:delText>Nat Commun</w:delText>
        </w:r>
        <w:r w:rsidRPr="00702768" w:rsidDel="000F4367">
          <w:rPr>
            <w:rFonts w:ascii="Arial" w:hAnsi="Arial" w:cs="Arial"/>
            <w:noProof/>
          </w:rPr>
          <w:delText xml:space="preserve"> </w:delText>
        </w:r>
        <w:r w:rsidRPr="00702768" w:rsidDel="000F4367">
          <w:rPr>
            <w:rFonts w:ascii="Arial" w:hAnsi="Arial" w:cs="Arial"/>
            <w:b/>
            <w:bCs/>
            <w:noProof/>
          </w:rPr>
          <w:delText>10</w:delText>
        </w:r>
        <w:r w:rsidRPr="00702768" w:rsidDel="000F4367">
          <w:rPr>
            <w:rFonts w:ascii="Arial" w:hAnsi="Arial" w:cs="Arial"/>
            <w:noProof/>
          </w:rPr>
          <w:delText>. doi:10.1038/s41467-019-09234-6</w:delText>
        </w:r>
      </w:del>
    </w:p>
    <w:p w14:paraId="0C5F9CEC" w14:textId="7269096C" w:rsidR="00702768" w:rsidRPr="00702768" w:rsidDel="000F4367" w:rsidRDefault="00702768" w:rsidP="000F4367">
      <w:pPr>
        <w:spacing w:line="480" w:lineRule="auto"/>
        <w:jc w:val="thaiDistribute"/>
        <w:rPr>
          <w:del w:id="3585" w:author="Tyler Bradshaw" w:date="2020-12-05T17:32:00Z"/>
          <w:rFonts w:ascii="Arial" w:hAnsi="Arial" w:cs="Arial"/>
          <w:noProof/>
        </w:rPr>
        <w:pPrChange w:id="3586" w:author="Tyler Bradshaw" w:date="2020-12-05T17:32:00Z">
          <w:pPr>
            <w:widowControl w:val="0"/>
            <w:autoSpaceDE w:val="0"/>
            <w:autoSpaceDN w:val="0"/>
            <w:adjustRightInd w:val="0"/>
            <w:spacing w:line="480" w:lineRule="auto"/>
            <w:ind w:left="480" w:hanging="480"/>
          </w:pPr>
        </w:pPrChange>
      </w:pPr>
      <w:del w:id="3587" w:author="Tyler Bradshaw" w:date="2020-12-05T17:32:00Z">
        <w:r w:rsidRPr="00702768" w:rsidDel="000F4367">
          <w:rPr>
            <w:rFonts w:ascii="Arial" w:hAnsi="Arial" w:cs="Arial"/>
            <w:noProof/>
          </w:rPr>
          <w:delText xml:space="preserve">Zimprich A, Benet-Pagès A, Struhal W, Graf E, Eck SH, Offman MN, Haubenberger D, Spielberger S, Schulte EC, Lichtner P, Rossle SC, Klopp N, Wolf E, Seppi K, Pirker W, Presslauer S, Mollenhauer B, Katzenschlager R, Foki T, Hotzy C, Reinthaler E, Harutyunyan A, Kralovics R, Peters A, Zimprich F, Brücke T, Poewe W, Auff E, Trenkwalder C, Rost B, Ransmayr G, Winkelmann J, Meitinger T, Strom TM. 2011a. A mutation in VPS35, encoding a subunit of the retromer complex, causes late-onset parkinson disease. </w:delText>
        </w:r>
        <w:r w:rsidRPr="00702768" w:rsidDel="000F4367">
          <w:rPr>
            <w:rFonts w:ascii="Arial" w:hAnsi="Arial" w:cs="Arial"/>
            <w:i/>
            <w:iCs/>
            <w:noProof/>
          </w:rPr>
          <w:delText>Am J Hum Genet</w:delText>
        </w:r>
        <w:r w:rsidRPr="00702768" w:rsidDel="000F4367">
          <w:rPr>
            <w:rFonts w:ascii="Arial" w:hAnsi="Arial" w:cs="Arial"/>
            <w:noProof/>
          </w:rPr>
          <w:delText xml:space="preserve"> </w:delText>
        </w:r>
        <w:r w:rsidRPr="00702768" w:rsidDel="000F4367">
          <w:rPr>
            <w:rFonts w:ascii="Arial" w:hAnsi="Arial" w:cs="Arial"/>
            <w:b/>
            <w:bCs/>
            <w:noProof/>
          </w:rPr>
          <w:delText>89</w:delText>
        </w:r>
        <w:r w:rsidRPr="00702768" w:rsidDel="000F4367">
          <w:rPr>
            <w:rFonts w:ascii="Arial" w:hAnsi="Arial" w:cs="Arial"/>
            <w:noProof/>
          </w:rPr>
          <w:delText>:168–175. doi:10.1016/j.ajhg.2011.06.008</w:delText>
        </w:r>
      </w:del>
    </w:p>
    <w:p w14:paraId="4B13BA5D" w14:textId="1A724ED2" w:rsidR="00702768" w:rsidRPr="00702768" w:rsidDel="000F4367" w:rsidRDefault="00702768" w:rsidP="000F4367">
      <w:pPr>
        <w:spacing w:line="480" w:lineRule="auto"/>
        <w:jc w:val="thaiDistribute"/>
        <w:rPr>
          <w:del w:id="3588" w:author="Tyler Bradshaw" w:date="2020-12-05T17:32:00Z"/>
          <w:rFonts w:ascii="Arial" w:hAnsi="Arial" w:cs="Arial"/>
          <w:noProof/>
        </w:rPr>
        <w:pPrChange w:id="3589" w:author="Tyler Bradshaw" w:date="2020-12-05T17:32:00Z">
          <w:pPr>
            <w:widowControl w:val="0"/>
            <w:autoSpaceDE w:val="0"/>
            <w:autoSpaceDN w:val="0"/>
            <w:adjustRightInd w:val="0"/>
            <w:spacing w:line="480" w:lineRule="auto"/>
            <w:ind w:left="480" w:hanging="480"/>
          </w:pPr>
        </w:pPrChange>
      </w:pPr>
      <w:del w:id="3590" w:author="Tyler Bradshaw" w:date="2020-12-05T17:32:00Z">
        <w:r w:rsidRPr="00702768" w:rsidDel="000F4367">
          <w:rPr>
            <w:rFonts w:ascii="Arial" w:hAnsi="Arial" w:cs="Arial"/>
            <w:noProof/>
          </w:rPr>
          <w:delText xml:space="preserve">Zimprich A, Benet-Pagès A, Struhal W, Graf E, Eck SH, Offman MN, Haubenberger D, Spielberger S, Schulte EC, Lichtner P, Rossle SC, Klopp N, Wolf E, Seppi K, Pirker W, Presslauer S, Mollenhauer B, Katzenschlager R, Foki T, Hotzy C, Reinthaler E, Harutyunyan A, Kralovics R, Peters A, Zimprich F, Brücke T, Poewe W, Auff E, Trenkwalder C, Rost B, Ransmayr G, Winkelmann J, Meitinger T, Strom TM. 2011b. A mutation in VPS35, encoding a subunit of the retromer complex, causes late-onset parkinson disease. </w:delText>
        </w:r>
        <w:r w:rsidRPr="00702768" w:rsidDel="000F4367">
          <w:rPr>
            <w:rFonts w:ascii="Arial" w:hAnsi="Arial" w:cs="Arial"/>
            <w:i/>
            <w:iCs/>
            <w:noProof/>
          </w:rPr>
          <w:delText>Am J Hum Genet</w:delText>
        </w:r>
        <w:r w:rsidRPr="00702768" w:rsidDel="000F4367">
          <w:rPr>
            <w:rFonts w:ascii="Arial" w:hAnsi="Arial" w:cs="Arial"/>
            <w:noProof/>
          </w:rPr>
          <w:delText xml:space="preserve"> </w:delText>
        </w:r>
        <w:r w:rsidRPr="00702768" w:rsidDel="000F4367">
          <w:rPr>
            <w:rFonts w:ascii="Arial" w:hAnsi="Arial" w:cs="Arial"/>
            <w:b/>
            <w:bCs/>
            <w:noProof/>
          </w:rPr>
          <w:delText>89</w:delText>
        </w:r>
        <w:r w:rsidRPr="00702768" w:rsidDel="000F4367">
          <w:rPr>
            <w:rFonts w:ascii="Arial" w:hAnsi="Arial" w:cs="Arial"/>
            <w:noProof/>
          </w:rPr>
          <w:delText>:168–175. doi:10.1016/j.ajhg.2011.06.008</w:delText>
        </w:r>
      </w:del>
    </w:p>
    <w:p w14:paraId="70605586" w14:textId="2E4696F9" w:rsidR="00961D70" w:rsidRPr="00871A74" w:rsidRDefault="00993318" w:rsidP="000F4367">
      <w:pPr>
        <w:spacing w:line="480" w:lineRule="auto"/>
        <w:jc w:val="thaiDistribute"/>
        <w:rPr>
          <w:rFonts w:ascii="Arial" w:hAnsi="Arial" w:cs="Arial"/>
        </w:rPr>
        <w:pPrChange w:id="3591" w:author="Tyler Bradshaw" w:date="2020-12-05T17:32:00Z">
          <w:pPr>
            <w:widowControl w:val="0"/>
            <w:autoSpaceDE w:val="0"/>
            <w:autoSpaceDN w:val="0"/>
            <w:adjustRightInd w:val="0"/>
            <w:spacing w:line="480" w:lineRule="auto"/>
            <w:ind w:left="480" w:hanging="480"/>
          </w:pPr>
        </w:pPrChange>
      </w:pPr>
      <w:del w:id="3592" w:author="Tyler Bradshaw" w:date="2020-12-05T17:32:00Z">
        <w:r w:rsidRPr="00871A74" w:rsidDel="000F4367">
          <w:rPr>
            <w:rFonts w:ascii="Arial" w:hAnsi="Arial" w:cs="Arial"/>
          </w:rPr>
          <w:fldChar w:fldCharType="end"/>
        </w:r>
      </w:del>
    </w:p>
    <w:sectPr w:rsidR="00961D70" w:rsidRPr="00871A74" w:rsidSect="006C2F76">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0" w:author="Tyler Bradshaw" w:date="2020-12-03T11:47:00Z" w:initials="TB">
    <w:p w14:paraId="67757CEB" w14:textId="38F8AFC9" w:rsidR="00E5546D" w:rsidRDefault="00E5546D">
      <w:pPr>
        <w:pStyle w:val="CommentText"/>
      </w:pPr>
      <w:r>
        <w:rPr>
          <w:rStyle w:val="CommentReference"/>
        </w:rPr>
        <w:annotationRef/>
      </w:r>
      <w:r>
        <w:t>What’s n.d.? maybe a problem with citation?</w:t>
      </w:r>
    </w:p>
  </w:comment>
  <w:comment w:id="142" w:author="Tyler Bradshaw" w:date="2020-12-03T11:53:00Z" w:initials="TB">
    <w:p w14:paraId="5F58A8DC" w14:textId="5190B9D4" w:rsidR="00E5546D" w:rsidRDefault="00E5546D">
      <w:pPr>
        <w:pStyle w:val="CommentText"/>
      </w:pPr>
      <w:r>
        <w:rPr>
          <w:rStyle w:val="CommentReference"/>
        </w:rPr>
        <w:annotationRef/>
      </w:r>
      <w:r>
        <w:t xml:space="preserve">Includes 77% of previously annotated proteins. Unfortunately, it does not include the following proteins which were previously annotated. I know some of these are interesting proteins… </w:t>
      </w:r>
      <w:r>
        <w:t>I’ve turned the data a couple different ways (within reason) and unfortunately, there is no way to include these.</w:t>
      </w:r>
    </w:p>
  </w:comment>
  <w:comment w:id="161" w:author="Tyler Bradshaw" w:date="2020-12-03T13:20:00Z" w:initials="TB">
    <w:p w14:paraId="30699F1A" w14:textId="77777777" w:rsidR="00E5546D" w:rsidRDefault="00E5546D">
      <w:pPr>
        <w:pStyle w:val="CommentText"/>
      </w:pPr>
      <w:r>
        <w:rPr>
          <w:rStyle w:val="CommentReference"/>
        </w:rPr>
        <w:annotationRef/>
      </w:r>
      <w:r>
        <w:t>PPIs (</w:t>
      </w:r>
      <w:r>
        <w:t xml:space="preserve">hs, rat, ms) between WASHC1 and WASH-BioID sigprots </w:t>
      </w:r>
    </w:p>
    <w:p w14:paraId="03196A33" w14:textId="77777777" w:rsidR="00E5546D" w:rsidRDefault="00E5546D">
      <w:pPr>
        <w:pStyle w:val="CommentText"/>
      </w:pPr>
    </w:p>
    <w:p w14:paraId="585BF85A" w14:textId="77777777" w:rsidR="00E5546D" w:rsidRDefault="00E5546D">
      <w:pPr>
        <w:pStyle w:val="CommentText"/>
      </w:pPr>
      <w:r>
        <w:t xml:space="preserve">If you </w:t>
      </w:r>
      <w:r>
        <w:t>revert back to the annotations you had before, the number is 10.</w:t>
      </w:r>
    </w:p>
    <w:p w14:paraId="68F472F8" w14:textId="77777777" w:rsidR="00E5546D" w:rsidRDefault="00E5546D">
      <w:pPr>
        <w:pStyle w:val="CommentText"/>
      </w:pPr>
    </w:p>
    <w:p w14:paraId="4E182DA9" w14:textId="2ABE6EFD" w:rsidR="00E5546D" w:rsidRDefault="00E5546D">
      <w:pPr>
        <w:pStyle w:val="CommentText"/>
      </w:pPr>
      <w:r>
        <w:t>If you want to go high, we can cite the number of WASHC (WASHC1-5) interactors: 167 from human, mouse and flies</w:t>
      </w:r>
    </w:p>
    <w:p w14:paraId="7887EE96" w14:textId="670536E7" w:rsidR="00E5546D" w:rsidRDefault="00E5546D">
      <w:pPr>
        <w:pStyle w:val="CommentText"/>
      </w:pPr>
    </w:p>
  </w:comment>
  <w:comment w:id="195" w:author="Tyler Bradshaw" w:date="2020-12-03T13:42:00Z" w:initials="TB">
    <w:p w14:paraId="0CCC8895" w14:textId="6D8D26A5" w:rsidR="00E5546D" w:rsidRDefault="00E5546D">
      <w:pPr>
        <w:pStyle w:val="CommentText"/>
      </w:pPr>
      <w:r>
        <w:rPr>
          <w:rStyle w:val="CommentReference"/>
        </w:rPr>
        <w:annotationRef/>
      </w:r>
      <w:r>
        <w:t>Need to add refs here</w:t>
      </w:r>
    </w:p>
  </w:comment>
  <w:comment w:id="199" w:author="Tyler Bradshaw" w:date="2020-12-03T13:44:00Z" w:initials="TB">
    <w:p w14:paraId="1F24523F" w14:textId="422F4B2E" w:rsidR="00E5546D" w:rsidRDefault="00E5546D">
      <w:pPr>
        <w:pStyle w:val="CommentText"/>
      </w:pPr>
      <w:r>
        <w:rPr>
          <w:rStyle w:val="CommentReference"/>
        </w:rPr>
        <w:annotationRef/>
      </w:r>
      <w:r>
        <w:t xml:space="preserve">May say something </w:t>
      </w:r>
      <w:r>
        <w:t>like: the presence of known synaptic proteins in the WASH interactome may is consistent with its role in vesicular trafficking, which is essential for normal synaptic function.</w:t>
      </w:r>
    </w:p>
  </w:comment>
  <w:comment w:id="616" w:author="Tyler Bradshaw" w:date="2020-12-04T10:53:00Z" w:initials="TB">
    <w:p w14:paraId="3C704ADA" w14:textId="77777777" w:rsidR="00E5546D" w:rsidRDefault="00E5546D">
      <w:pPr>
        <w:pStyle w:val="CommentText"/>
      </w:pPr>
      <w:r>
        <w:rPr>
          <w:rStyle w:val="CommentReference"/>
        </w:rPr>
        <w:annotationRef/>
      </w:r>
      <w:r>
        <w:t xml:space="preserve">Seems like most of these proteins now fall in M6. </w:t>
      </w:r>
      <w:r>
        <w:rPr>
          <w:noProof/>
        </w:rPr>
        <w:drawing>
          <wp:inline distT="0" distB="0" distL="0" distR="0" wp14:anchorId="48901A4D" wp14:editId="7C6BC91F">
            <wp:extent cx="14519275" cy="1542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9275" cy="1542415"/>
                    </a:xfrm>
                    <a:prstGeom prst="rect">
                      <a:avLst/>
                    </a:prstGeom>
                    <a:noFill/>
                    <a:ln>
                      <a:noFill/>
                    </a:ln>
                  </pic:spPr>
                </pic:pic>
              </a:graphicData>
            </a:graphic>
          </wp:inline>
        </w:drawing>
      </w:r>
    </w:p>
    <w:p w14:paraId="56CF27CA" w14:textId="7B29DC78" w:rsidR="00E5546D" w:rsidRDefault="00E5546D">
      <w:pPr>
        <w:pStyle w:val="CommentText"/>
      </w:pPr>
      <w:r>
        <w:t>Commd3 is in M35</w:t>
      </w:r>
    </w:p>
  </w:comment>
  <w:comment w:id="1230" w:author="Tyler Bradshaw" w:date="2020-10-09T11:07:00Z" w:initials="TB">
    <w:p w14:paraId="59B59CDB" w14:textId="77777777" w:rsidR="00E5546D" w:rsidRDefault="00E5546D" w:rsidP="0095495F">
      <w:pPr>
        <w:pStyle w:val="CommentText"/>
      </w:pPr>
      <w:r>
        <w:rPr>
          <w:rStyle w:val="CommentReference"/>
        </w:rPr>
        <w:annotationRef/>
      </w:r>
      <w:r>
        <w:t xml:space="preserve">Can add that its module is not changing as well if this remains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757CEB" w15:done="0"/>
  <w15:commentEx w15:paraId="5F58A8DC" w15:done="0"/>
  <w15:commentEx w15:paraId="7887EE96" w15:done="0"/>
  <w15:commentEx w15:paraId="0CCC8895" w15:done="0"/>
  <w15:commentEx w15:paraId="1F24523F" w15:done="1"/>
  <w15:commentEx w15:paraId="56CF27CA" w15:done="0"/>
  <w15:commentEx w15:paraId="59B59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4EE3" w16cex:dateUtc="2020-12-03T16:47:00Z"/>
  <w16cex:commentExtensible w16cex:durableId="23735034" w16cex:dateUtc="2020-12-03T16:53:00Z"/>
  <w16cex:commentExtensible w16cex:durableId="2373648A" w16cex:dateUtc="2020-12-03T18:20:00Z"/>
  <w16cex:commentExtensible w16cex:durableId="237369C4" w16cex:dateUtc="2020-12-03T18:42:00Z"/>
  <w16cex:commentExtensible w16cex:durableId="23736A45" w16cex:dateUtc="2020-12-03T18:44:00Z"/>
  <w16cex:commentExtensible w16cex:durableId="237493BA" w16cex:dateUtc="2020-12-04T15:53:00Z"/>
  <w16cex:commentExtensible w16cex:durableId="232AC2F3" w16cex:dateUtc="2020-10-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757CEB" w16cid:durableId="23734EE3"/>
  <w16cid:commentId w16cid:paraId="5F58A8DC" w16cid:durableId="23735034"/>
  <w16cid:commentId w16cid:paraId="7887EE96" w16cid:durableId="2373648A"/>
  <w16cid:commentId w16cid:paraId="0CCC8895" w16cid:durableId="237369C4"/>
  <w16cid:commentId w16cid:paraId="1F24523F" w16cid:durableId="23736A45"/>
  <w16cid:commentId w16cid:paraId="56CF27CA" w16cid:durableId="237493BA"/>
  <w16cid:commentId w16cid:paraId="59B59CDB" w16cid:durableId="232AC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B5461" w14:textId="77777777" w:rsidR="00B22B75" w:rsidRDefault="00B22B75" w:rsidP="006F51AC">
      <w:r>
        <w:separator/>
      </w:r>
    </w:p>
  </w:endnote>
  <w:endnote w:type="continuationSeparator" w:id="0">
    <w:p w14:paraId="3D690FE9" w14:textId="77777777" w:rsidR="00B22B75" w:rsidRDefault="00B22B75" w:rsidP="006F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4472721"/>
      <w:docPartObj>
        <w:docPartGallery w:val="Page Numbers (Bottom of Page)"/>
        <w:docPartUnique/>
      </w:docPartObj>
    </w:sdtPr>
    <w:sdtContent>
      <w:p w14:paraId="54BE26A9" w14:textId="77777777" w:rsidR="00E5546D" w:rsidRDefault="00E5546D"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E0B7F" w14:textId="77777777" w:rsidR="00E5546D" w:rsidRDefault="00E5546D" w:rsidP="006F51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3979889"/>
      <w:docPartObj>
        <w:docPartGallery w:val="Page Numbers (Bottom of Page)"/>
        <w:docPartUnique/>
      </w:docPartObj>
    </w:sdtPr>
    <w:sdtContent>
      <w:p w14:paraId="430DDD42" w14:textId="77777777" w:rsidR="00E5546D" w:rsidRDefault="00E5546D" w:rsidP="003772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EDFFC7" w14:textId="77777777" w:rsidR="00E5546D" w:rsidRDefault="00E5546D" w:rsidP="006F51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CD081" w14:textId="77777777" w:rsidR="00B22B75" w:rsidRDefault="00B22B75" w:rsidP="006F51AC">
      <w:r>
        <w:separator/>
      </w:r>
    </w:p>
  </w:footnote>
  <w:footnote w:type="continuationSeparator" w:id="0">
    <w:p w14:paraId="74F05194" w14:textId="77777777" w:rsidR="00B22B75" w:rsidRDefault="00B22B75" w:rsidP="006F5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93C"/>
    <w:multiLevelType w:val="hybridMultilevel"/>
    <w:tmpl w:val="C1206016"/>
    <w:lvl w:ilvl="0" w:tplc="84B8F5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B66"/>
    <w:multiLevelType w:val="hybridMultilevel"/>
    <w:tmpl w:val="AD68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A21AE"/>
    <w:multiLevelType w:val="hybridMultilevel"/>
    <w:tmpl w:val="E3B40F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A4148"/>
    <w:multiLevelType w:val="hybridMultilevel"/>
    <w:tmpl w:val="7DFC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C6B0C"/>
    <w:multiLevelType w:val="hybridMultilevel"/>
    <w:tmpl w:val="80863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240B5"/>
    <w:multiLevelType w:val="hybridMultilevel"/>
    <w:tmpl w:val="67E2D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210AC"/>
    <w:multiLevelType w:val="hybridMultilevel"/>
    <w:tmpl w:val="B804F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F1A30"/>
    <w:multiLevelType w:val="hybridMultilevel"/>
    <w:tmpl w:val="7C623F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A69B7"/>
    <w:multiLevelType w:val="hybridMultilevel"/>
    <w:tmpl w:val="BE16EB92"/>
    <w:lvl w:ilvl="0" w:tplc="34342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8260E"/>
    <w:multiLevelType w:val="hybridMultilevel"/>
    <w:tmpl w:val="3C04B9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1641E"/>
    <w:multiLevelType w:val="hybridMultilevel"/>
    <w:tmpl w:val="530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E67CD"/>
    <w:multiLevelType w:val="hybridMultilevel"/>
    <w:tmpl w:val="36B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02594"/>
    <w:multiLevelType w:val="hybridMultilevel"/>
    <w:tmpl w:val="A88A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9"/>
  </w:num>
  <w:num w:numId="6">
    <w:abstractNumId w:val="1"/>
  </w:num>
  <w:num w:numId="7">
    <w:abstractNumId w:val="12"/>
  </w:num>
  <w:num w:numId="8">
    <w:abstractNumId w:val="10"/>
  </w:num>
  <w:num w:numId="9">
    <w:abstractNumId w:val="11"/>
  </w:num>
  <w:num w:numId="10">
    <w:abstractNumId w:val="3"/>
  </w:num>
  <w:num w:numId="11">
    <w:abstractNumId w:val="6"/>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Bradshaw">
    <w15:presenceInfo w15:providerId="Windows Live" w15:userId="0747da6c206e0469"/>
  </w15:person>
  <w15:person w15:author="Jamie Courtland">
    <w15:presenceInfo w15:providerId="AD" w15:userId="S::jlc123@duke.edu::8c5f5d41-41c3-4a98-9503-4c996b844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76"/>
    <w:rsid w:val="000038FF"/>
    <w:rsid w:val="00004CA0"/>
    <w:rsid w:val="00005339"/>
    <w:rsid w:val="000064E3"/>
    <w:rsid w:val="0000701B"/>
    <w:rsid w:val="00012598"/>
    <w:rsid w:val="0001305F"/>
    <w:rsid w:val="000136F1"/>
    <w:rsid w:val="0001655F"/>
    <w:rsid w:val="00017ACA"/>
    <w:rsid w:val="000209EA"/>
    <w:rsid w:val="000211EA"/>
    <w:rsid w:val="00022471"/>
    <w:rsid w:val="000238FD"/>
    <w:rsid w:val="0002505D"/>
    <w:rsid w:val="0002678F"/>
    <w:rsid w:val="00026809"/>
    <w:rsid w:val="000325E0"/>
    <w:rsid w:val="00032C0A"/>
    <w:rsid w:val="000337BC"/>
    <w:rsid w:val="00043233"/>
    <w:rsid w:val="000434E0"/>
    <w:rsid w:val="00044F76"/>
    <w:rsid w:val="000455E7"/>
    <w:rsid w:val="00045DA3"/>
    <w:rsid w:val="00045F2E"/>
    <w:rsid w:val="0004672C"/>
    <w:rsid w:val="000470C9"/>
    <w:rsid w:val="00047B05"/>
    <w:rsid w:val="00050E04"/>
    <w:rsid w:val="000510C3"/>
    <w:rsid w:val="00051E2B"/>
    <w:rsid w:val="00051E7F"/>
    <w:rsid w:val="000549C9"/>
    <w:rsid w:val="00054B4E"/>
    <w:rsid w:val="00060890"/>
    <w:rsid w:val="000643B6"/>
    <w:rsid w:val="00064F5C"/>
    <w:rsid w:val="00065C5E"/>
    <w:rsid w:val="00066E70"/>
    <w:rsid w:val="00072D21"/>
    <w:rsid w:val="000768EA"/>
    <w:rsid w:val="00076ABD"/>
    <w:rsid w:val="00076C4D"/>
    <w:rsid w:val="000846CC"/>
    <w:rsid w:val="0008538D"/>
    <w:rsid w:val="000856A5"/>
    <w:rsid w:val="0008743C"/>
    <w:rsid w:val="000874A9"/>
    <w:rsid w:val="00087EDF"/>
    <w:rsid w:val="00090D9A"/>
    <w:rsid w:val="00091014"/>
    <w:rsid w:val="00091449"/>
    <w:rsid w:val="00093C83"/>
    <w:rsid w:val="0009405F"/>
    <w:rsid w:val="00096711"/>
    <w:rsid w:val="000A1BEE"/>
    <w:rsid w:val="000A2D9E"/>
    <w:rsid w:val="000A3E17"/>
    <w:rsid w:val="000B1699"/>
    <w:rsid w:val="000B2F7A"/>
    <w:rsid w:val="000B5575"/>
    <w:rsid w:val="000B649E"/>
    <w:rsid w:val="000B6658"/>
    <w:rsid w:val="000C5A6E"/>
    <w:rsid w:val="000C7C57"/>
    <w:rsid w:val="000D05FE"/>
    <w:rsid w:val="000D2810"/>
    <w:rsid w:val="000D3623"/>
    <w:rsid w:val="000D4CCA"/>
    <w:rsid w:val="000D51C2"/>
    <w:rsid w:val="000D688C"/>
    <w:rsid w:val="000D710D"/>
    <w:rsid w:val="000E503E"/>
    <w:rsid w:val="000E5480"/>
    <w:rsid w:val="000E679C"/>
    <w:rsid w:val="000E78CE"/>
    <w:rsid w:val="000F0E53"/>
    <w:rsid w:val="000F4367"/>
    <w:rsid w:val="000F4DA4"/>
    <w:rsid w:val="000F692A"/>
    <w:rsid w:val="000F6A12"/>
    <w:rsid w:val="000F707D"/>
    <w:rsid w:val="000F74AD"/>
    <w:rsid w:val="000F77D4"/>
    <w:rsid w:val="00101532"/>
    <w:rsid w:val="00102CEE"/>
    <w:rsid w:val="00103C39"/>
    <w:rsid w:val="0010776A"/>
    <w:rsid w:val="00107872"/>
    <w:rsid w:val="0011096C"/>
    <w:rsid w:val="001117EF"/>
    <w:rsid w:val="00111ED7"/>
    <w:rsid w:val="00115A9C"/>
    <w:rsid w:val="00117511"/>
    <w:rsid w:val="00117F4F"/>
    <w:rsid w:val="0012073F"/>
    <w:rsid w:val="00121F01"/>
    <w:rsid w:val="00121FA2"/>
    <w:rsid w:val="00122201"/>
    <w:rsid w:val="001247A7"/>
    <w:rsid w:val="001305B5"/>
    <w:rsid w:val="00132DA0"/>
    <w:rsid w:val="001349F4"/>
    <w:rsid w:val="00135BF2"/>
    <w:rsid w:val="00140120"/>
    <w:rsid w:val="00141299"/>
    <w:rsid w:val="0014236D"/>
    <w:rsid w:val="00143872"/>
    <w:rsid w:val="00144174"/>
    <w:rsid w:val="00146563"/>
    <w:rsid w:val="00147A3A"/>
    <w:rsid w:val="00151735"/>
    <w:rsid w:val="001605E5"/>
    <w:rsid w:val="00162F25"/>
    <w:rsid w:val="0016373C"/>
    <w:rsid w:val="00163D6C"/>
    <w:rsid w:val="00164408"/>
    <w:rsid w:val="00164CC6"/>
    <w:rsid w:val="00164F03"/>
    <w:rsid w:val="001662F9"/>
    <w:rsid w:val="00166F84"/>
    <w:rsid w:val="001677B0"/>
    <w:rsid w:val="0017167C"/>
    <w:rsid w:val="0017180E"/>
    <w:rsid w:val="00171C08"/>
    <w:rsid w:val="001720D2"/>
    <w:rsid w:val="00173A03"/>
    <w:rsid w:val="00174007"/>
    <w:rsid w:val="00174767"/>
    <w:rsid w:val="00175D1E"/>
    <w:rsid w:val="0017603D"/>
    <w:rsid w:val="00180494"/>
    <w:rsid w:val="00181829"/>
    <w:rsid w:val="001832F2"/>
    <w:rsid w:val="00184749"/>
    <w:rsid w:val="00185A2E"/>
    <w:rsid w:val="00187194"/>
    <w:rsid w:val="00187EB1"/>
    <w:rsid w:val="001902DA"/>
    <w:rsid w:val="00190BE1"/>
    <w:rsid w:val="0019226D"/>
    <w:rsid w:val="00197798"/>
    <w:rsid w:val="001A5E38"/>
    <w:rsid w:val="001B0D17"/>
    <w:rsid w:val="001B16EE"/>
    <w:rsid w:val="001B1839"/>
    <w:rsid w:val="001B21AA"/>
    <w:rsid w:val="001B22C8"/>
    <w:rsid w:val="001B30EB"/>
    <w:rsid w:val="001B3279"/>
    <w:rsid w:val="001B3A47"/>
    <w:rsid w:val="001B3DD2"/>
    <w:rsid w:val="001B3EA4"/>
    <w:rsid w:val="001B4D77"/>
    <w:rsid w:val="001B7634"/>
    <w:rsid w:val="001B7EE0"/>
    <w:rsid w:val="001C4394"/>
    <w:rsid w:val="001C4787"/>
    <w:rsid w:val="001C53B9"/>
    <w:rsid w:val="001C7580"/>
    <w:rsid w:val="001D041C"/>
    <w:rsid w:val="001D38DB"/>
    <w:rsid w:val="001D3B3E"/>
    <w:rsid w:val="001D3F39"/>
    <w:rsid w:val="001E0337"/>
    <w:rsid w:val="001E3F14"/>
    <w:rsid w:val="001E4548"/>
    <w:rsid w:val="001E7FA8"/>
    <w:rsid w:val="001F00F3"/>
    <w:rsid w:val="001F1C37"/>
    <w:rsid w:val="001F251F"/>
    <w:rsid w:val="001F4EDC"/>
    <w:rsid w:val="001F583F"/>
    <w:rsid w:val="001F6C72"/>
    <w:rsid w:val="002016A4"/>
    <w:rsid w:val="0020270C"/>
    <w:rsid w:val="0020303F"/>
    <w:rsid w:val="002072E4"/>
    <w:rsid w:val="00210691"/>
    <w:rsid w:val="00210FB6"/>
    <w:rsid w:val="00212BCD"/>
    <w:rsid w:val="002141EF"/>
    <w:rsid w:val="0021423C"/>
    <w:rsid w:val="002145A2"/>
    <w:rsid w:val="0021526A"/>
    <w:rsid w:val="00215607"/>
    <w:rsid w:val="00217A39"/>
    <w:rsid w:val="00220106"/>
    <w:rsid w:val="00221341"/>
    <w:rsid w:val="0022719E"/>
    <w:rsid w:val="00231862"/>
    <w:rsid w:val="0023257B"/>
    <w:rsid w:val="00232CC4"/>
    <w:rsid w:val="00233D0D"/>
    <w:rsid w:val="00235FB8"/>
    <w:rsid w:val="00237337"/>
    <w:rsid w:val="00237F1E"/>
    <w:rsid w:val="00243E3D"/>
    <w:rsid w:val="0024543D"/>
    <w:rsid w:val="00247B47"/>
    <w:rsid w:val="0025081C"/>
    <w:rsid w:val="00250ED4"/>
    <w:rsid w:val="00251815"/>
    <w:rsid w:val="00252177"/>
    <w:rsid w:val="00254142"/>
    <w:rsid w:val="002557E1"/>
    <w:rsid w:val="00256708"/>
    <w:rsid w:val="00260175"/>
    <w:rsid w:val="00264152"/>
    <w:rsid w:val="002646FB"/>
    <w:rsid w:val="00264EB6"/>
    <w:rsid w:val="00264F93"/>
    <w:rsid w:val="00266EF2"/>
    <w:rsid w:val="0027037F"/>
    <w:rsid w:val="00272A4E"/>
    <w:rsid w:val="002753D0"/>
    <w:rsid w:val="00280416"/>
    <w:rsid w:val="00280A9B"/>
    <w:rsid w:val="00285771"/>
    <w:rsid w:val="002859EC"/>
    <w:rsid w:val="002869DB"/>
    <w:rsid w:val="00286AB4"/>
    <w:rsid w:val="002874D6"/>
    <w:rsid w:val="00290526"/>
    <w:rsid w:val="002906DB"/>
    <w:rsid w:val="00290C5E"/>
    <w:rsid w:val="00294C2F"/>
    <w:rsid w:val="00295DA8"/>
    <w:rsid w:val="00296CC5"/>
    <w:rsid w:val="002A05E3"/>
    <w:rsid w:val="002A0604"/>
    <w:rsid w:val="002A1EB9"/>
    <w:rsid w:val="002A2D00"/>
    <w:rsid w:val="002A5318"/>
    <w:rsid w:val="002A56D4"/>
    <w:rsid w:val="002A6752"/>
    <w:rsid w:val="002B1B3B"/>
    <w:rsid w:val="002B1C96"/>
    <w:rsid w:val="002B22E5"/>
    <w:rsid w:val="002B40F6"/>
    <w:rsid w:val="002B4A03"/>
    <w:rsid w:val="002B55FE"/>
    <w:rsid w:val="002B57D8"/>
    <w:rsid w:val="002B7980"/>
    <w:rsid w:val="002C39F2"/>
    <w:rsid w:val="002D0F46"/>
    <w:rsid w:val="002D5B13"/>
    <w:rsid w:val="002E0345"/>
    <w:rsid w:val="002E0F17"/>
    <w:rsid w:val="002E19DF"/>
    <w:rsid w:val="002E3D11"/>
    <w:rsid w:val="002E4888"/>
    <w:rsid w:val="002E6F36"/>
    <w:rsid w:val="002F353C"/>
    <w:rsid w:val="002F3E61"/>
    <w:rsid w:val="002F72C4"/>
    <w:rsid w:val="003004BD"/>
    <w:rsid w:val="00302063"/>
    <w:rsid w:val="003022B1"/>
    <w:rsid w:val="00304B06"/>
    <w:rsid w:val="003076D2"/>
    <w:rsid w:val="00310210"/>
    <w:rsid w:val="00310B52"/>
    <w:rsid w:val="00310D1D"/>
    <w:rsid w:val="00312A19"/>
    <w:rsid w:val="00313C81"/>
    <w:rsid w:val="00314AD0"/>
    <w:rsid w:val="00315EE2"/>
    <w:rsid w:val="00316D15"/>
    <w:rsid w:val="003173AE"/>
    <w:rsid w:val="0032293C"/>
    <w:rsid w:val="003232F6"/>
    <w:rsid w:val="0032377A"/>
    <w:rsid w:val="00323D5B"/>
    <w:rsid w:val="00324815"/>
    <w:rsid w:val="00325A5F"/>
    <w:rsid w:val="00325B70"/>
    <w:rsid w:val="0032697D"/>
    <w:rsid w:val="003328F3"/>
    <w:rsid w:val="00332999"/>
    <w:rsid w:val="00334712"/>
    <w:rsid w:val="00340786"/>
    <w:rsid w:val="003424A2"/>
    <w:rsid w:val="0034296A"/>
    <w:rsid w:val="00344FBD"/>
    <w:rsid w:val="00345DDA"/>
    <w:rsid w:val="00347007"/>
    <w:rsid w:val="00350ABC"/>
    <w:rsid w:val="003515F7"/>
    <w:rsid w:val="0035189B"/>
    <w:rsid w:val="00361D0F"/>
    <w:rsid w:val="00363CDA"/>
    <w:rsid w:val="00364B4F"/>
    <w:rsid w:val="003654E1"/>
    <w:rsid w:val="0036648D"/>
    <w:rsid w:val="00370942"/>
    <w:rsid w:val="00371A67"/>
    <w:rsid w:val="00372B67"/>
    <w:rsid w:val="00372EAA"/>
    <w:rsid w:val="00373D45"/>
    <w:rsid w:val="00374ADC"/>
    <w:rsid w:val="003755BD"/>
    <w:rsid w:val="00375A58"/>
    <w:rsid w:val="0037728A"/>
    <w:rsid w:val="00380595"/>
    <w:rsid w:val="003807F7"/>
    <w:rsid w:val="00381166"/>
    <w:rsid w:val="00381232"/>
    <w:rsid w:val="00383222"/>
    <w:rsid w:val="00383834"/>
    <w:rsid w:val="00385085"/>
    <w:rsid w:val="0038548F"/>
    <w:rsid w:val="00385F4B"/>
    <w:rsid w:val="00393DA1"/>
    <w:rsid w:val="00394B8B"/>
    <w:rsid w:val="00397D27"/>
    <w:rsid w:val="003A0080"/>
    <w:rsid w:val="003A08B7"/>
    <w:rsid w:val="003A1D39"/>
    <w:rsid w:val="003A2460"/>
    <w:rsid w:val="003A4C05"/>
    <w:rsid w:val="003A5E6D"/>
    <w:rsid w:val="003A5FA5"/>
    <w:rsid w:val="003B0C9C"/>
    <w:rsid w:val="003B14D3"/>
    <w:rsid w:val="003B2A83"/>
    <w:rsid w:val="003B4FB8"/>
    <w:rsid w:val="003B70B3"/>
    <w:rsid w:val="003B7AD6"/>
    <w:rsid w:val="003B7C6F"/>
    <w:rsid w:val="003C2464"/>
    <w:rsid w:val="003C26AB"/>
    <w:rsid w:val="003D583B"/>
    <w:rsid w:val="003D622D"/>
    <w:rsid w:val="003E0F21"/>
    <w:rsid w:val="003E362C"/>
    <w:rsid w:val="003E3C84"/>
    <w:rsid w:val="003E67C0"/>
    <w:rsid w:val="003E6C47"/>
    <w:rsid w:val="003E7A73"/>
    <w:rsid w:val="003F0D34"/>
    <w:rsid w:val="003F10A0"/>
    <w:rsid w:val="003F1359"/>
    <w:rsid w:val="003F201C"/>
    <w:rsid w:val="003F29D3"/>
    <w:rsid w:val="003F70D2"/>
    <w:rsid w:val="004004AE"/>
    <w:rsid w:val="004005C1"/>
    <w:rsid w:val="00402C35"/>
    <w:rsid w:val="00402D27"/>
    <w:rsid w:val="00405424"/>
    <w:rsid w:val="004054C8"/>
    <w:rsid w:val="004062A5"/>
    <w:rsid w:val="004111E2"/>
    <w:rsid w:val="00413758"/>
    <w:rsid w:val="00413C97"/>
    <w:rsid w:val="004147C6"/>
    <w:rsid w:val="00417739"/>
    <w:rsid w:val="00417E04"/>
    <w:rsid w:val="00421E59"/>
    <w:rsid w:val="0042217D"/>
    <w:rsid w:val="004240DE"/>
    <w:rsid w:val="00431E77"/>
    <w:rsid w:val="00432EF0"/>
    <w:rsid w:val="00436C8F"/>
    <w:rsid w:val="004370DC"/>
    <w:rsid w:val="0044028B"/>
    <w:rsid w:val="00440CBB"/>
    <w:rsid w:val="00441D47"/>
    <w:rsid w:val="00442636"/>
    <w:rsid w:val="0044283B"/>
    <w:rsid w:val="004429FA"/>
    <w:rsid w:val="00442BC9"/>
    <w:rsid w:val="00442BD9"/>
    <w:rsid w:val="00445007"/>
    <w:rsid w:val="004458C0"/>
    <w:rsid w:val="004463F7"/>
    <w:rsid w:val="004469B7"/>
    <w:rsid w:val="00446C14"/>
    <w:rsid w:val="004471F8"/>
    <w:rsid w:val="00447C3F"/>
    <w:rsid w:val="0045034F"/>
    <w:rsid w:val="004521B5"/>
    <w:rsid w:val="00452F84"/>
    <w:rsid w:val="00453023"/>
    <w:rsid w:val="004574A0"/>
    <w:rsid w:val="004603E8"/>
    <w:rsid w:val="00460C65"/>
    <w:rsid w:val="0046339D"/>
    <w:rsid w:val="004633E5"/>
    <w:rsid w:val="00463FC2"/>
    <w:rsid w:val="00464A9F"/>
    <w:rsid w:val="00464DDF"/>
    <w:rsid w:val="00465FA6"/>
    <w:rsid w:val="004669E4"/>
    <w:rsid w:val="00467CCD"/>
    <w:rsid w:val="004733D8"/>
    <w:rsid w:val="004747F9"/>
    <w:rsid w:val="0047496E"/>
    <w:rsid w:val="004755B3"/>
    <w:rsid w:val="0048020B"/>
    <w:rsid w:val="00481046"/>
    <w:rsid w:val="0048111B"/>
    <w:rsid w:val="00481320"/>
    <w:rsid w:val="00482528"/>
    <w:rsid w:val="00483958"/>
    <w:rsid w:val="00483A60"/>
    <w:rsid w:val="00484FC8"/>
    <w:rsid w:val="00485452"/>
    <w:rsid w:val="004870AB"/>
    <w:rsid w:val="00490777"/>
    <w:rsid w:val="00490A90"/>
    <w:rsid w:val="00490C3D"/>
    <w:rsid w:val="00490FC3"/>
    <w:rsid w:val="0049273B"/>
    <w:rsid w:val="004933E4"/>
    <w:rsid w:val="00493B74"/>
    <w:rsid w:val="0049441E"/>
    <w:rsid w:val="00494D9E"/>
    <w:rsid w:val="004A0CE1"/>
    <w:rsid w:val="004A0ECE"/>
    <w:rsid w:val="004A148C"/>
    <w:rsid w:val="004A1B49"/>
    <w:rsid w:val="004A50CC"/>
    <w:rsid w:val="004A7B4F"/>
    <w:rsid w:val="004B2D0C"/>
    <w:rsid w:val="004B3644"/>
    <w:rsid w:val="004B691D"/>
    <w:rsid w:val="004B7E68"/>
    <w:rsid w:val="004C14B1"/>
    <w:rsid w:val="004C17BD"/>
    <w:rsid w:val="004C25D6"/>
    <w:rsid w:val="004C42F6"/>
    <w:rsid w:val="004C5742"/>
    <w:rsid w:val="004C62AA"/>
    <w:rsid w:val="004C68FF"/>
    <w:rsid w:val="004C7478"/>
    <w:rsid w:val="004D3E4E"/>
    <w:rsid w:val="004D7C9F"/>
    <w:rsid w:val="004E0906"/>
    <w:rsid w:val="004E2E3E"/>
    <w:rsid w:val="004E42D2"/>
    <w:rsid w:val="004E6BB2"/>
    <w:rsid w:val="004E6F9C"/>
    <w:rsid w:val="00502B62"/>
    <w:rsid w:val="005031C9"/>
    <w:rsid w:val="005032DC"/>
    <w:rsid w:val="00510BCC"/>
    <w:rsid w:val="00510FEC"/>
    <w:rsid w:val="005127B9"/>
    <w:rsid w:val="0051430C"/>
    <w:rsid w:val="005148DC"/>
    <w:rsid w:val="00520BE4"/>
    <w:rsid w:val="00524C8A"/>
    <w:rsid w:val="005301C0"/>
    <w:rsid w:val="00533679"/>
    <w:rsid w:val="00533716"/>
    <w:rsid w:val="0053580C"/>
    <w:rsid w:val="00536011"/>
    <w:rsid w:val="00536BD8"/>
    <w:rsid w:val="005379FF"/>
    <w:rsid w:val="0054118C"/>
    <w:rsid w:val="00542FD5"/>
    <w:rsid w:val="00545BB8"/>
    <w:rsid w:val="00545ED2"/>
    <w:rsid w:val="0054621C"/>
    <w:rsid w:val="00552E16"/>
    <w:rsid w:val="00552F4D"/>
    <w:rsid w:val="005536E8"/>
    <w:rsid w:val="00553D14"/>
    <w:rsid w:val="005577AF"/>
    <w:rsid w:val="00561C31"/>
    <w:rsid w:val="0056528F"/>
    <w:rsid w:val="005661A4"/>
    <w:rsid w:val="005676EA"/>
    <w:rsid w:val="00570E38"/>
    <w:rsid w:val="0057205E"/>
    <w:rsid w:val="00572DFD"/>
    <w:rsid w:val="00574A56"/>
    <w:rsid w:val="00575D1A"/>
    <w:rsid w:val="0057612C"/>
    <w:rsid w:val="0058163D"/>
    <w:rsid w:val="0058546A"/>
    <w:rsid w:val="00586955"/>
    <w:rsid w:val="0059154B"/>
    <w:rsid w:val="005926A4"/>
    <w:rsid w:val="005929C6"/>
    <w:rsid w:val="0059307A"/>
    <w:rsid w:val="005958D3"/>
    <w:rsid w:val="00596781"/>
    <w:rsid w:val="005A331C"/>
    <w:rsid w:val="005A5E9B"/>
    <w:rsid w:val="005B03CB"/>
    <w:rsid w:val="005B1690"/>
    <w:rsid w:val="005B280C"/>
    <w:rsid w:val="005B63A2"/>
    <w:rsid w:val="005B64C6"/>
    <w:rsid w:val="005C0FA2"/>
    <w:rsid w:val="005C11F9"/>
    <w:rsid w:val="005D0216"/>
    <w:rsid w:val="005D3001"/>
    <w:rsid w:val="005D3305"/>
    <w:rsid w:val="005D369B"/>
    <w:rsid w:val="005D4391"/>
    <w:rsid w:val="005D5DE3"/>
    <w:rsid w:val="005D65D6"/>
    <w:rsid w:val="005E21ED"/>
    <w:rsid w:val="005E382A"/>
    <w:rsid w:val="005E4E28"/>
    <w:rsid w:val="005E5978"/>
    <w:rsid w:val="005E60FD"/>
    <w:rsid w:val="005E6416"/>
    <w:rsid w:val="005F0071"/>
    <w:rsid w:val="005F08C1"/>
    <w:rsid w:val="005F110C"/>
    <w:rsid w:val="005F2152"/>
    <w:rsid w:val="005F3CE5"/>
    <w:rsid w:val="005F3DCE"/>
    <w:rsid w:val="005F484D"/>
    <w:rsid w:val="005F4943"/>
    <w:rsid w:val="005F4E2F"/>
    <w:rsid w:val="00601C5A"/>
    <w:rsid w:val="00602890"/>
    <w:rsid w:val="0060298A"/>
    <w:rsid w:val="00607E87"/>
    <w:rsid w:val="0061038A"/>
    <w:rsid w:val="00610919"/>
    <w:rsid w:val="00614961"/>
    <w:rsid w:val="00615556"/>
    <w:rsid w:val="00617255"/>
    <w:rsid w:val="006220BE"/>
    <w:rsid w:val="00623F36"/>
    <w:rsid w:val="00624D04"/>
    <w:rsid w:val="006254D5"/>
    <w:rsid w:val="00625C24"/>
    <w:rsid w:val="00626350"/>
    <w:rsid w:val="006271D1"/>
    <w:rsid w:val="006311F9"/>
    <w:rsid w:val="0063127D"/>
    <w:rsid w:val="0063527D"/>
    <w:rsid w:val="006402B5"/>
    <w:rsid w:val="00641A62"/>
    <w:rsid w:val="0064225F"/>
    <w:rsid w:val="00642443"/>
    <w:rsid w:val="0064374F"/>
    <w:rsid w:val="00644E4D"/>
    <w:rsid w:val="00645561"/>
    <w:rsid w:val="006459CD"/>
    <w:rsid w:val="0065387E"/>
    <w:rsid w:val="00656C04"/>
    <w:rsid w:val="00657DB4"/>
    <w:rsid w:val="006604AF"/>
    <w:rsid w:val="00661284"/>
    <w:rsid w:val="00671112"/>
    <w:rsid w:val="006721A8"/>
    <w:rsid w:val="00672AFA"/>
    <w:rsid w:val="00672D02"/>
    <w:rsid w:val="0067548D"/>
    <w:rsid w:val="00676027"/>
    <w:rsid w:val="006765D3"/>
    <w:rsid w:val="00677F34"/>
    <w:rsid w:val="0068017D"/>
    <w:rsid w:val="00680A63"/>
    <w:rsid w:val="00681195"/>
    <w:rsid w:val="00684977"/>
    <w:rsid w:val="00684C5C"/>
    <w:rsid w:val="00685903"/>
    <w:rsid w:val="006872D7"/>
    <w:rsid w:val="00687C80"/>
    <w:rsid w:val="00691712"/>
    <w:rsid w:val="00693044"/>
    <w:rsid w:val="0069485D"/>
    <w:rsid w:val="006949F0"/>
    <w:rsid w:val="006949F9"/>
    <w:rsid w:val="006950E1"/>
    <w:rsid w:val="00696926"/>
    <w:rsid w:val="0069777D"/>
    <w:rsid w:val="006A1A7C"/>
    <w:rsid w:val="006A54F4"/>
    <w:rsid w:val="006A6DE3"/>
    <w:rsid w:val="006B2303"/>
    <w:rsid w:val="006B407F"/>
    <w:rsid w:val="006B6EE5"/>
    <w:rsid w:val="006C1A62"/>
    <w:rsid w:val="006C2F76"/>
    <w:rsid w:val="006C41D6"/>
    <w:rsid w:val="006D07AC"/>
    <w:rsid w:val="006D2561"/>
    <w:rsid w:val="006D263F"/>
    <w:rsid w:val="006E0BEF"/>
    <w:rsid w:val="006E0C8B"/>
    <w:rsid w:val="006E2A7A"/>
    <w:rsid w:val="006E2AD6"/>
    <w:rsid w:val="006E2E54"/>
    <w:rsid w:val="006E3900"/>
    <w:rsid w:val="006E4CA9"/>
    <w:rsid w:val="006E50EC"/>
    <w:rsid w:val="006E6217"/>
    <w:rsid w:val="006F0AD7"/>
    <w:rsid w:val="006F0D9E"/>
    <w:rsid w:val="006F1353"/>
    <w:rsid w:val="006F372D"/>
    <w:rsid w:val="006F51AC"/>
    <w:rsid w:val="006F7974"/>
    <w:rsid w:val="00701C88"/>
    <w:rsid w:val="00702768"/>
    <w:rsid w:val="00706DC4"/>
    <w:rsid w:val="00712106"/>
    <w:rsid w:val="00712C7D"/>
    <w:rsid w:val="00714927"/>
    <w:rsid w:val="00722E28"/>
    <w:rsid w:val="007235BD"/>
    <w:rsid w:val="00724B5C"/>
    <w:rsid w:val="00725BF9"/>
    <w:rsid w:val="00731421"/>
    <w:rsid w:val="007323B0"/>
    <w:rsid w:val="00732D1D"/>
    <w:rsid w:val="0073300D"/>
    <w:rsid w:val="00741756"/>
    <w:rsid w:val="00741A2C"/>
    <w:rsid w:val="00741CF5"/>
    <w:rsid w:val="00741D27"/>
    <w:rsid w:val="00741EBB"/>
    <w:rsid w:val="00747B03"/>
    <w:rsid w:val="00751325"/>
    <w:rsid w:val="007518FC"/>
    <w:rsid w:val="00752008"/>
    <w:rsid w:val="00752FA3"/>
    <w:rsid w:val="0075435B"/>
    <w:rsid w:val="00755289"/>
    <w:rsid w:val="00756B56"/>
    <w:rsid w:val="00761AAF"/>
    <w:rsid w:val="00763F6E"/>
    <w:rsid w:val="007640EA"/>
    <w:rsid w:val="0076431E"/>
    <w:rsid w:val="0076481D"/>
    <w:rsid w:val="00770BD0"/>
    <w:rsid w:val="0077262E"/>
    <w:rsid w:val="0077382E"/>
    <w:rsid w:val="00774360"/>
    <w:rsid w:val="00775907"/>
    <w:rsid w:val="00775953"/>
    <w:rsid w:val="0077598B"/>
    <w:rsid w:val="0077697D"/>
    <w:rsid w:val="007807F6"/>
    <w:rsid w:val="00781D2C"/>
    <w:rsid w:val="00783241"/>
    <w:rsid w:val="00786410"/>
    <w:rsid w:val="0079093F"/>
    <w:rsid w:val="00793649"/>
    <w:rsid w:val="0079501B"/>
    <w:rsid w:val="0079552B"/>
    <w:rsid w:val="00796BBB"/>
    <w:rsid w:val="007974AC"/>
    <w:rsid w:val="007974DE"/>
    <w:rsid w:val="007A339F"/>
    <w:rsid w:val="007A3B9F"/>
    <w:rsid w:val="007A4515"/>
    <w:rsid w:val="007A4529"/>
    <w:rsid w:val="007A7E0A"/>
    <w:rsid w:val="007B033B"/>
    <w:rsid w:val="007B09A1"/>
    <w:rsid w:val="007B0C2A"/>
    <w:rsid w:val="007B21B8"/>
    <w:rsid w:val="007B2698"/>
    <w:rsid w:val="007C56BC"/>
    <w:rsid w:val="007C7EBB"/>
    <w:rsid w:val="007D18E2"/>
    <w:rsid w:val="007D1D0C"/>
    <w:rsid w:val="007D293C"/>
    <w:rsid w:val="007D3232"/>
    <w:rsid w:val="007D3571"/>
    <w:rsid w:val="007D4C7B"/>
    <w:rsid w:val="007E08F6"/>
    <w:rsid w:val="007E126C"/>
    <w:rsid w:val="007E1A58"/>
    <w:rsid w:val="007E69BD"/>
    <w:rsid w:val="007E7C1D"/>
    <w:rsid w:val="007F0B53"/>
    <w:rsid w:val="007F724F"/>
    <w:rsid w:val="00800C58"/>
    <w:rsid w:val="00801734"/>
    <w:rsid w:val="00801795"/>
    <w:rsid w:val="00804401"/>
    <w:rsid w:val="00804D87"/>
    <w:rsid w:val="008051B2"/>
    <w:rsid w:val="00806BC4"/>
    <w:rsid w:val="00811677"/>
    <w:rsid w:val="008121B7"/>
    <w:rsid w:val="00812D42"/>
    <w:rsid w:val="0081365E"/>
    <w:rsid w:val="00813D3F"/>
    <w:rsid w:val="00814005"/>
    <w:rsid w:val="00815A63"/>
    <w:rsid w:val="00816C26"/>
    <w:rsid w:val="008207E1"/>
    <w:rsid w:val="00822B04"/>
    <w:rsid w:val="0082456A"/>
    <w:rsid w:val="008255E4"/>
    <w:rsid w:val="008313DD"/>
    <w:rsid w:val="0083288B"/>
    <w:rsid w:val="00833B6D"/>
    <w:rsid w:val="0083667E"/>
    <w:rsid w:val="00837242"/>
    <w:rsid w:val="00840102"/>
    <w:rsid w:val="00844839"/>
    <w:rsid w:val="0084521E"/>
    <w:rsid w:val="008477E5"/>
    <w:rsid w:val="00850CBB"/>
    <w:rsid w:val="00851743"/>
    <w:rsid w:val="0085193F"/>
    <w:rsid w:val="008537E1"/>
    <w:rsid w:val="0085450D"/>
    <w:rsid w:val="00854C10"/>
    <w:rsid w:val="00855DCA"/>
    <w:rsid w:val="00856788"/>
    <w:rsid w:val="00857A8D"/>
    <w:rsid w:val="00857FDC"/>
    <w:rsid w:val="00860725"/>
    <w:rsid w:val="0086372A"/>
    <w:rsid w:val="00863814"/>
    <w:rsid w:val="00866BFA"/>
    <w:rsid w:val="00866DFA"/>
    <w:rsid w:val="00867899"/>
    <w:rsid w:val="008679FF"/>
    <w:rsid w:val="008709E1"/>
    <w:rsid w:val="00871A74"/>
    <w:rsid w:val="008737EC"/>
    <w:rsid w:val="00873CC4"/>
    <w:rsid w:val="00874800"/>
    <w:rsid w:val="0087691C"/>
    <w:rsid w:val="00877E9B"/>
    <w:rsid w:val="008826C4"/>
    <w:rsid w:val="008852AB"/>
    <w:rsid w:val="00890127"/>
    <w:rsid w:val="008909EC"/>
    <w:rsid w:val="00890F2D"/>
    <w:rsid w:val="008918B0"/>
    <w:rsid w:val="0089228D"/>
    <w:rsid w:val="00893ABB"/>
    <w:rsid w:val="008941E4"/>
    <w:rsid w:val="00894B60"/>
    <w:rsid w:val="008958FA"/>
    <w:rsid w:val="0089731A"/>
    <w:rsid w:val="008A37D4"/>
    <w:rsid w:val="008B1CBB"/>
    <w:rsid w:val="008B5679"/>
    <w:rsid w:val="008C0CCD"/>
    <w:rsid w:val="008C0D0F"/>
    <w:rsid w:val="008C1EDE"/>
    <w:rsid w:val="008C1F6E"/>
    <w:rsid w:val="008C20E8"/>
    <w:rsid w:val="008C2248"/>
    <w:rsid w:val="008C2936"/>
    <w:rsid w:val="008C48B5"/>
    <w:rsid w:val="008C4A4E"/>
    <w:rsid w:val="008C4FE7"/>
    <w:rsid w:val="008D321F"/>
    <w:rsid w:val="008D379E"/>
    <w:rsid w:val="008D6ACF"/>
    <w:rsid w:val="008E265B"/>
    <w:rsid w:val="008E2A4F"/>
    <w:rsid w:val="008E4955"/>
    <w:rsid w:val="008F10D3"/>
    <w:rsid w:val="008F26D7"/>
    <w:rsid w:val="008F273E"/>
    <w:rsid w:val="008F46C2"/>
    <w:rsid w:val="008F5D97"/>
    <w:rsid w:val="0090131E"/>
    <w:rsid w:val="009032E9"/>
    <w:rsid w:val="0090497C"/>
    <w:rsid w:val="0090562B"/>
    <w:rsid w:val="00906761"/>
    <w:rsid w:val="00913141"/>
    <w:rsid w:val="009146F0"/>
    <w:rsid w:val="00923601"/>
    <w:rsid w:val="00924CFB"/>
    <w:rsid w:val="00927A94"/>
    <w:rsid w:val="00927B63"/>
    <w:rsid w:val="00927D1F"/>
    <w:rsid w:val="009304CE"/>
    <w:rsid w:val="0093428A"/>
    <w:rsid w:val="00935D22"/>
    <w:rsid w:val="00936E52"/>
    <w:rsid w:val="00937B09"/>
    <w:rsid w:val="009400EB"/>
    <w:rsid w:val="0094170C"/>
    <w:rsid w:val="00941B7E"/>
    <w:rsid w:val="00943824"/>
    <w:rsid w:val="00944C12"/>
    <w:rsid w:val="00944C26"/>
    <w:rsid w:val="00946994"/>
    <w:rsid w:val="00946B58"/>
    <w:rsid w:val="009478A8"/>
    <w:rsid w:val="00947E47"/>
    <w:rsid w:val="009540AD"/>
    <w:rsid w:val="0095495F"/>
    <w:rsid w:val="00957E1A"/>
    <w:rsid w:val="00961D70"/>
    <w:rsid w:val="00962075"/>
    <w:rsid w:val="0096399A"/>
    <w:rsid w:val="00966FA1"/>
    <w:rsid w:val="00970207"/>
    <w:rsid w:val="0097042F"/>
    <w:rsid w:val="00970953"/>
    <w:rsid w:val="00970BAA"/>
    <w:rsid w:val="00972E78"/>
    <w:rsid w:val="009759CB"/>
    <w:rsid w:val="009776D2"/>
    <w:rsid w:val="00982289"/>
    <w:rsid w:val="00982344"/>
    <w:rsid w:val="00983050"/>
    <w:rsid w:val="009831FF"/>
    <w:rsid w:val="0098436B"/>
    <w:rsid w:val="009856A1"/>
    <w:rsid w:val="00985849"/>
    <w:rsid w:val="009860A9"/>
    <w:rsid w:val="00990D19"/>
    <w:rsid w:val="00991355"/>
    <w:rsid w:val="00992022"/>
    <w:rsid w:val="00992C86"/>
    <w:rsid w:val="00993318"/>
    <w:rsid w:val="009934C9"/>
    <w:rsid w:val="00993C41"/>
    <w:rsid w:val="00994E46"/>
    <w:rsid w:val="00995B3B"/>
    <w:rsid w:val="00995C40"/>
    <w:rsid w:val="009A05A0"/>
    <w:rsid w:val="009A0F83"/>
    <w:rsid w:val="009A131D"/>
    <w:rsid w:val="009A4822"/>
    <w:rsid w:val="009A504F"/>
    <w:rsid w:val="009A7CFF"/>
    <w:rsid w:val="009B205C"/>
    <w:rsid w:val="009B7E51"/>
    <w:rsid w:val="009C06DF"/>
    <w:rsid w:val="009C0745"/>
    <w:rsid w:val="009C37B3"/>
    <w:rsid w:val="009C4F49"/>
    <w:rsid w:val="009D068A"/>
    <w:rsid w:val="009D0807"/>
    <w:rsid w:val="009D173E"/>
    <w:rsid w:val="009D2D37"/>
    <w:rsid w:val="009D45C9"/>
    <w:rsid w:val="009D5853"/>
    <w:rsid w:val="009E0289"/>
    <w:rsid w:val="009E2866"/>
    <w:rsid w:val="009E31CA"/>
    <w:rsid w:val="009E5AD9"/>
    <w:rsid w:val="009E6278"/>
    <w:rsid w:val="009E63C3"/>
    <w:rsid w:val="009F21D9"/>
    <w:rsid w:val="009F4249"/>
    <w:rsid w:val="009F59F2"/>
    <w:rsid w:val="00A03B3E"/>
    <w:rsid w:val="00A049E7"/>
    <w:rsid w:val="00A07276"/>
    <w:rsid w:val="00A07399"/>
    <w:rsid w:val="00A074B0"/>
    <w:rsid w:val="00A075F7"/>
    <w:rsid w:val="00A07A0F"/>
    <w:rsid w:val="00A10BED"/>
    <w:rsid w:val="00A159C4"/>
    <w:rsid w:val="00A16774"/>
    <w:rsid w:val="00A169B7"/>
    <w:rsid w:val="00A17574"/>
    <w:rsid w:val="00A22C54"/>
    <w:rsid w:val="00A24ED7"/>
    <w:rsid w:val="00A25B22"/>
    <w:rsid w:val="00A26696"/>
    <w:rsid w:val="00A30EF3"/>
    <w:rsid w:val="00A311A2"/>
    <w:rsid w:val="00A31F16"/>
    <w:rsid w:val="00A31F1A"/>
    <w:rsid w:val="00A33688"/>
    <w:rsid w:val="00A365B9"/>
    <w:rsid w:val="00A36A2D"/>
    <w:rsid w:val="00A41EA0"/>
    <w:rsid w:val="00A4542E"/>
    <w:rsid w:val="00A45EFF"/>
    <w:rsid w:val="00A469FC"/>
    <w:rsid w:val="00A50C89"/>
    <w:rsid w:val="00A525AF"/>
    <w:rsid w:val="00A533A0"/>
    <w:rsid w:val="00A566E7"/>
    <w:rsid w:val="00A60B90"/>
    <w:rsid w:val="00A637F9"/>
    <w:rsid w:val="00A6547F"/>
    <w:rsid w:val="00A72BE9"/>
    <w:rsid w:val="00A74EDE"/>
    <w:rsid w:val="00A75172"/>
    <w:rsid w:val="00A75748"/>
    <w:rsid w:val="00A76DAA"/>
    <w:rsid w:val="00A76E02"/>
    <w:rsid w:val="00A808E4"/>
    <w:rsid w:val="00A83458"/>
    <w:rsid w:val="00A849DC"/>
    <w:rsid w:val="00A85EE4"/>
    <w:rsid w:val="00A862F7"/>
    <w:rsid w:val="00A866D4"/>
    <w:rsid w:val="00A902EF"/>
    <w:rsid w:val="00A908D9"/>
    <w:rsid w:val="00A916B7"/>
    <w:rsid w:val="00A91B23"/>
    <w:rsid w:val="00A91C80"/>
    <w:rsid w:val="00A924EA"/>
    <w:rsid w:val="00A92F7A"/>
    <w:rsid w:val="00A95B8C"/>
    <w:rsid w:val="00AA1A72"/>
    <w:rsid w:val="00AA214D"/>
    <w:rsid w:val="00AA26D2"/>
    <w:rsid w:val="00AA3043"/>
    <w:rsid w:val="00AA4CE9"/>
    <w:rsid w:val="00AB12EB"/>
    <w:rsid w:val="00AB2204"/>
    <w:rsid w:val="00AB5192"/>
    <w:rsid w:val="00AB5C2F"/>
    <w:rsid w:val="00AB72C1"/>
    <w:rsid w:val="00AC1E36"/>
    <w:rsid w:val="00AC1FDD"/>
    <w:rsid w:val="00AC208A"/>
    <w:rsid w:val="00AC385D"/>
    <w:rsid w:val="00AC53CC"/>
    <w:rsid w:val="00AC710A"/>
    <w:rsid w:val="00AC7379"/>
    <w:rsid w:val="00AD0DEE"/>
    <w:rsid w:val="00AD19E7"/>
    <w:rsid w:val="00AD3624"/>
    <w:rsid w:val="00AD41F3"/>
    <w:rsid w:val="00AD425C"/>
    <w:rsid w:val="00AE03C7"/>
    <w:rsid w:val="00AE24CD"/>
    <w:rsid w:val="00AE6739"/>
    <w:rsid w:val="00AE79A5"/>
    <w:rsid w:val="00AF10B7"/>
    <w:rsid w:val="00AF174C"/>
    <w:rsid w:val="00AF2FB7"/>
    <w:rsid w:val="00AF309B"/>
    <w:rsid w:val="00AF3CE8"/>
    <w:rsid w:val="00AF6011"/>
    <w:rsid w:val="00AF6084"/>
    <w:rsid w:val="00AF6FFA"/>
    <w:rsid w:val="00B00A30"/>
    <w:rsid w:val="00B00FC7"/>
    <w:rsid w:val="00B0547E"/>
    <w:rsid w:val="00B05E8E"/>
    <w:rsid w:val="00B0742D"/>
    <w:rsid w:val="00B1162E"/>
    <w:rsid w:val="00B11C0F"/>
    <w:rsid w:val="00B125D1"/>
    <w:rsid w:val="00B12944"/>
    <w:rsid w:val="00B1322D"/>
    <w:rsid w:val="00B14001"/>
    <w:rsid w:val="00B15D33"/>
    <w:rsid w:val="00B16570"/>
    <w:rsid w:val="00B176C3"/>
    <w:rsid w:val="00B21BD1"/>
    <w:rsid w:val="00B22B75"/>
    <w:rsid w:val="00B22C8B"/>
    <w:rsid w:val="00B2688E"/>
    <w:rsid w:val="00B2696A"/>
    <w:rsid w:val="00B308EC"/>
    <w:rsid w:val="00B33C9A"/>
    <w:rsid w:val="00B36B65"/>
    <w:rsid w:val="00B376DA"/>
    <w:rsid w:val="00B37C0F"/>
    <w:rsid w:val="00B42593"/>
    <w:rsid w:val="00B4391D"/>
    <w:rsid w:val="00B43C3C"/>
    <w:rsid w:val="00B441E1"/>
    <w:rsid w:val="00B44BF3"/>
    <w:rsid w:val="00B469B5"/>
    <w:rsid w:val="00B46A31"/>
    <w:rsid w:val="00B46BF6"/>
    <w:rsid w:val="00B50F9E"/>
    <w:rsid w:val="00B522B6"/>
    <w:rsid w:val="00B57634"/>
    <w:rsid w:val="00B615F5"/>
    <w:rsid w:val="00B61CAB"/>
    <w:rsid w:val="00B66212"/>
    <w:rsid w:val="00B66BB9"/>
    <w:rsid w:val="00B67827"/>
    <w:rsid w:val="00B67860"/>
    <w:rsid w:val="00B67FAE"/>
    <w:rsid w:val="00B713D9"/>
    <w:rsid w:val="00B73945"/>
    <w:rsid w:val="00B81222"/>
    <w:rsid w:val="00B820E0"/>
    <w:rsid w:val="00B83BCC"/>
    <w:rsid w:val="00B84ADB"/>
    <w:rsid w:val="00B84FED"/>
    <w:rsid w:val="00B8517D"/>
    <w:rsid w:val="00B85D68"/>
    <w:rsid w:val="00B869A8"/>
    <w:rsid w:val="00B86FE4"/>
    <w:rsid w:val="00B90D16"/>
    <w:rsid w:val="00B91D1C"/>
    <w:rsid w:val="00B92BF4"/>
    <w:rsid w:val="00B96C1E"/>
    <w:rsid w:val="00B96D4D"/>
    <w:rsid w:val="00BA0F37"/>
    <w:rsid w:val="00BA0F8A"/>
    <w:rsid w:val="00BA4EA8"/>
    <w:rsid w:val="00BA55B7"/>
    <w:rsid w:val="00BA6701"/>
    <w:rsid w:val="00BA6BAD"/>
    <w:rsid w:val="00BC483E"/>
    <w:rsid w:val="00BC6306"/>
    <w:rsid w:val="00BD0E0A"/>
    <w:rsid w:val="00BD1900"/>
    <w:rsid w:val="00BE0008"/>
    <w:rsid w:val="00BE042B"/>
    <w:rsid w:val="00BE35EF"/>
    <w:rsid w:val="00BE40E9"/>
    <w:rsid w:val="00BE48A7"/>
    <w:rsid w:val="00BF019D"/>
    <w:rsid w:val="00BF0526"/>
    <w:rsid w:val="00BF0D20"/>
    <w:rsid w:val="00BF2A3F"/>
    <w:rsid w:val="00BF7991"/>
    <w:rsid w:val="00BF79AB"/>
    <w:rsid w:val="00BF7FC0"/>
    <w:rsid w:val="00C010F2"/>
    <w:rsid w:val="00C014FE"/>
    <w:rsid w:val="00C043B2"/>
    <w:rsid w:val="00C0464C"/>
    <w:rsid w:val="00C05543"/>
    <w:rsid w:val="00C06ABE"/>
    <w:rsid w:val="00C07A78"/>
    <w:rsid w:val="00C1182D"/>
    <w:rsid w:val="00C12944"/>
    <w:rsid w:val="00C178C4"/>
    <w:rsid w:val="00C1791E"/>
    <w:rsid w:val="00C20033"/>
    <w:rsid w:val="00C202C1"/>
    <w:rsid w:val="00C21A28"/>
    <w:rsid w:val="00C23F34"/>
    <w:rsid w:val="00C33F89"/>
    <w:rsid w:val="00C35DC0"/>
    <w:rsid w:val="00C3644E"/>
    <w:rsid w:val="00C40DDC"/>
    <w:rsid w:val="00C4249D"/>
    <w:rsid w:val="00C42563"/>
    <w:rsid w:val="00C4584B"/>
    <w:rsid w:val="00C45DAB"/>
    <w:rsid w:val="00C465AE"/>
    <w:rsid w:val="00C47553"/>
    <w:rsid w:val="00C50004"/>
    <w:rsid w:val="00C50BF7"/>
    <w:rsid w:val="00C526F2"/>
    <w:rsid w:val="00C52C3D"/>
    <w:rsid w:val="00C52F8F"/>
    <w:rsid w:val="00C535E0"/>
    <w:rsid w:val="00C54BFC"/>
    <w:rsid w:val="00C57321"/>
    <w:rsid w:val="00C625A5"/>
    <w:rsid w:val="00C63E56"/>
    <w:rsid w:val="00C64562"/>
    <w:rsid w:val="00C65DDF"/>
    <w:rsid w:val="00C714FE"/>
    <w:rsid w:val="00C715DA"/>
    <w:rsid w:val="00C726BE"/>
    <w:rsid w:val="00C72CDE"/>
    <w:rsid w:val="00C739CE"/>
    <w:rsid w:val="00C73DAD"/>
    <w:rsid w:val="00C7597D"/>
    <w:rsid w:val="00C76A36"/>
    <w:rsid w:val="00C801EB"/>
    <w:rsid w:val="00C8418E"/>
    <w:rsid w:val="00C84BE3"/>
    <w:rsid w:val="00C87273"/>
    <w:rsid w:val="00C902A2"/>
    <w:rsid w:val="00C91021"/>
    <w:rsid w:val="00C93477"/>
    <w:rsid w:val="00C93738"/>
    <w:rsid w:val="00C93801"/>
    <w:rsid w:val="00C93806"/>
    <w:rsid w:val="00C9748A"/>
    <w:rsid w:val="00CA061A"/>
    <w:rsid w:val="00CA199A"/>
    <w:rsid w:val="00CA2C57"/>
    <w:rsid w:val="00CA3EA0"/>
    <w:rsid w:val="00CA5BBE"/>
    <w:rsid w:val="00CB085B"/>
    <w:rsid w:val="00CB3939"/>
    <w:rsid w:val="00CB5344"/>
    <w:rsid w:val="00CB6679"/>
    <w:rsid w:val="00CB7E11"/>
    <w:rsid w:val="00CC00EE"/>
    <w:rsid w:val="00CC0245"/>
    <w:rsid w:val="00CD3F93"/>
    <w:rsid w:val="00CD4A44"/>
    <w:rsid w:val="00CD5792"/>
    <w:rsid w:val="00CD5EC9"/>
    <w:rsid w:val="00CD6F16"/>
    <w:rsid w:val="00CD736D"/>
    <w:rsid w:val="00CE0D6D"/>
    <w:rsid w:val="00CE20E6"/>
    <w:rsid w:val="00CE2CC3"/>
    <w:rsid w:val="00CE354D"/>
    <w:rsid w:val="00CE42E4"/>
    <w:rsid w:val="00CE7643"/>
    <w:rsid w:val="00CF1405"/>
    <w:rsid w:val="00CF2825"/>
    <w:rsid w:val="00CF6B5B"/>
    <w:rsid w:val="00CF6C74"/>
    <w:rsid w:val="00CF6FB1"/>
    <w:rsid w:val="00CF7B48"/>
    <w:rsid w:val="00D002F9"/>
    <w:rsid w:val="00D06F8B"/>
    <w:rsid w:val="00D07A57"/>
    <w:rsid w:val="00D07EB5"/>
    <w:rsid w:val="00D10004"/>
    <w:rsid w:val="00D105D1"/>
    <w:rsid w:val="00D111C7"/>
    <w:rsid w:val="00D12F01"/>
    <w:rsid w:val="00D13F79"/>
    <w:rsid w:val="00D14A68"/>
    <w:rsid w:val="00D14CBA"/>
    <w:rsid w:val="00D15820"/>
    <w:rsid w:val="00D15AB9"/>
    <w:rsid w:val="00D26626"/>
    <w:rsid w:val="00D26A50"/>
    <w:rsid w:val="00D309A0"/>
    <w:rsid w:val="00D32F86"/>
    <w:rsid w:val="00D3439B"/>
    <w:rsid w:val="00D34864"/>
    <w:rsid w:val="00D34F49"/>
    <w:rsid w:val="00D3651B"/>
    <w:rsid w:val="00D4413A"/>
    <w:rsid w:val="00D4565F"/>
    <w:rsid w:val="00D5043C"/>
    <w:rsid w:val="00D50829"/>
    <w:rsid w:val="00D539A0"/>
    <w:rsid w:val="00D55B84"/>
    <w:rsid w:val="00D57E47"/>
    <w:rsid w:val="00D60FD0"/>
    <w:rsid w:val="00D6171F"/>
    <w:rsid w:val="00D61756"/>
    <w:rsid w:val="00D67956"/>
    <w:rsid w:val="00D71806"/>
    <w:rsid w:val="00D73444"/>
    <w:rsid w:val="00D74544"/>
    <w:rsid w:val="00D769D9"/>
    <w:rsid w:val="00D779CF"/>
    <w:rsid w:val="00D812C1"/>
    <w:rsid w:val="00D81C11"/>
    <w:rsid w:val="00D82654"/>
    <w:rsid w:val="00D8303E"/>
    <w:rsid w:val="00D832F7"/>
    <w:rsid w:val="00D857BE"/>
    <w:rsid w:val="00D86360"/>
    <w:rsid w:val="00D92ED5"/>
    <w:rsid w:val="00D945E2"/>
    <w:rsid w:val="00D95EAA"/>
    <w:rsid w:val="00D9602E"/>
    <w:rsid w:val="00DA062B"/>
    <w:rsid w:val="00DA4FF1"/>
    <w:rsid w:val="00DA610F"/>
    <w:rsid w:val="00DB44EC"/>
    <w:rsid w:val="00DB718B"/>
    <w:rsid w:val="00DB7C86"/>
    <w:rsid w:val="00DC1857"/>
    <w:rsid w:val="00DC2367"/>
    <w:rsid w:val="00DC29F1"/>
    <w:rsid w:val="00DC47FA"/>
    <w:rsid w:val="00DC5D5D"/>
    <w:rsid w:val="00DC6EDF"/>
    <w:rsid w:val="00DD148C"/>
    <w:rsid w:val="00DD271A"/>
    <w:rsid w:val="00DD5FA2"/>
    <w:rsid w:val="00DE1CC6"/>
    <w:rsid w:val="00DE2D7E"/>
    <w:rsid w:val="00DE5EB3"/>
    <w:rsid w:val="00DE6616"/>
    <w:rsid w:val="00DF090F"/>
    <w:rsid w:val="00DF2661"/>
    <w:rsid w:val="00DF2AFB"/>
    <w:rsid w:val="00DF30B3"/>
    <w:rsid w:val="00DF35DC"/>
    <w:rsid w:val="00DF4179"/>
    <w:rsid w:val="00DF7249"/>
    <w:rsid w:val="00DF7858"/>
    <w:rsid w:val="00E02AA7"/>
    <w:rsid w:val="00E05532"/>
    <w:rsid w:val="00E109AF"/>
    <w:rsid w:val="00E1121A"/>
    <w:rsid w:val="00E117E0"/>
    <w:rsid w:val="00E1339B"/>
    <w:rsid w:val="00E13540"/>
    <w:rsid w:val="00E150ED"/>
    <w:rsid w:val="00E1772C"/>
    <w:rsid w:val="00E177D0"/>
    <w:rsid w:val="00E178BE"/>
    <w:rsid w:val="00E2202F"/>
    <w:rsid w:val="00E223D9"/>
    <w:rsid w:val="00E23482"/>
    <w:rsid w:val="00E23EAD"/>
    <w:rsid w:val="00E243C0"/>
    <w:rsid w:val="00E24CE6"/>
    <w:rsid w:val="00E30976"/>
    <w:rsid w:val="00E30A97"/>
    <w:rsid w:val="00E314D8"/>
    <w:rsid w:val="00E321DD"/>
    <w:rsid w:val="00E329CA"/>
    <w:rsid w:val="00E33729"/>
    <w:rsid w:val="00E34E31"/>
    <w:rsid w:val="00E3508A"/>
    <w:rsid w:val="00E37DF8"/>
    <w:rsid w:val="00E37F3E"/>
    <w:rsid w:val="00E45AB6"/>
    <w:rsid w:val="00E47048"/>
    <w:rsid w:val="00E478A3"/>
    <w:rsid w:val="00E47D5F"/>
    <w:rsid w:val="00E512C5"/>
    <w:rsid w:val="00E5546D"/>
    <w:rsid w:val="00E56DB4"/>
    <w:rsid w:val="00E575C1"/>
    <w:rsid w:val="00E6299F"/>
    <w:rsid w:val="00E64A2F"/>
    <w:rsid w:val="00E661ED"/>
    <w:rsid w:val="00E67AAA"/>
    <w:rsid w:val="00E7107A"/>
    <w:rsid w:val="00E72100"/>
    <w:rsid w:val="00E743EE"/>
    <w:rsid w:val="00E7537E"/>
    <w:rsid w:val="00E8048E"/>
    <w:rsid w:val="00E80A68"/>
    <w:rsid w:val="00E80F59"/>
    <w:rsid w:val="00E818C9"/>
    <w:rsid w:val="00E84972"/>
    <w:rsid w:val="00E84B43"/>
    <w:rsid w:val="00E879E3"/>
    <w:rsid w:val="00E87DFA"/>
    <w:rsid w:val="00E91901"/>
    <w:rsid w:val="00E919C2"/>
    <w:rsid w:val="00E91ECD"/>
    <w:rsid w:val="00E927BA"/>
    <w:rsid w:val="00E94B2A"/>
    <w:rsid w:val="00E97FC1"/>
    <w:rsid w:val="00EA27E8"/>
    <w:rsid w:val="00EA3529"/>
    <w:rsid w:val="00EA385A"/>
    <w:rsid w:val="00EA3CB6"/>
    <w:rsid w:val="00EA631E"/>
    <w:rsid w:val="00EB2079"/>
    <w:rsid w:val="00EB5370"/>
    <w:rsid w:val="00EB7676"/>
    <w:rsid w:val="00EC1ED4"/>
    <w:rsid w:val="00EC250B"/>
    <w:rsid w:val="00EC3644"/>
    <w:rsid w:val="00EC54F4"/>
    <w:rsid w:val="00EC7B21"/>
    <w:rsid w:val="00ED2E17"/>
    <w:rsid w:val="00ED6265"/>
    <w:rsid w:val="00EE10C8"/>
    <w:rsid w:val="00EE1442"/>
    <w:rsid w:val="00EE1491"/>
    <w:rsid w:val="00EE1525"/>
    <w:rsid w:val="00EE31F8"/>
    <w:rsid w:val="00EF0DB5"/>
    <w:rsid w:val="00EF38CF"/>
    <w:rsid w:val="00EF5D66"/>
    <w:rsid w:val="00EF5DBE"/>
    <w:rsid w:val="00F00836"/>
    <w:rsid w:val="00F0285C"/>
    <w:rsid w:val="00F03064"/>
    <w:rsid w:val="00F04090"/>
    <w:rsid w:val="00F04F83"/>
    <w:rsid w:val="00F063AB"/>
    <w:rsid w:val="00F129F1"/>
    <w:rsid w:val="00F16113"/>
    <w:rsid w:val="00F17DFD"/>
    <w:rsid w:val="00F20C26"/>
    <w:rsid w:val="00F2454E"/>
    <w:rsid w:val="00F27678"/>
    <w:rsid w:val="00F326D7"/>
    <w:rsid w:val="00F332C8"/>
    <w:rsid w:val="00F3366C"/>
    <w:rsid w:val="00F34E16"/>
    <w:rsid w:val="00F40090"/>
    <w:rsid w:val="00F42833"/>
    <w:rsid w:val="00F42F02"/>
    <w:rsid w:val="00F42F1B"/>
    <w:rsid w:val="00F43D35"/>
    <w:rsid w:val="00F45DDE"/>
    <w:rsid w:val="00F47786"/>
    <w:rsid w:val="00F5039D"/>
    <w:rsid w:val="00F50616"/>
    <w:rsid w:val="00F51215"/>
    <w:rsid w:val="00F54976"/>
    <w:rsid w:val="00F551EB"/>
    <w:rsid w:val="00F55A4B"/>
    <w:rsid w:val="00F57555"/>
    <w:rsid w:val="00F63401"/>
    <w:rsid w:val="00F7615F"/>
    <w:rsid w:val="00F844CF"/>
    <w:rsid w:val="00F85EC7"/>
    <w:rsid w:val="00F865AF"/>
    <w:rsid w:val="00F87D2E"/>
    <w:rsid w:val="00F94FE1"/>
    <w:rsid w:val="00F9529D"/>
    <w:rsid w:val="00F962CA"/>
    <w:rsid w:val="00F9639B"/>
    <w:rsid w:val="00F966EF"/>
    <w:rsid w:val="00F97F14"/>
    <w:rsid w:val="00FA4AAC"/>
    <w:rsid w:val="00FB06D7"/>
    <w:rsid w:val="00FB12B0"/>
    <w:rsid w:val="00FB324C"/>
    <w:rsid w:val="00FB32E9"/>
    <w:rsid w:val="00FB46F7"/>
    <w:rsid w:val="00FB4FAA"/>
    <w:rsid w:val="00FB6A93"/>
    <w:rsid w:val="00FB747D"/>
    <w:rsid w:val="00FC0D8E"/>
    <w:rsid w:val="00FC1A82"/>
    <w:rsid w:val="00FC24F8"/>
    <w:rsid w:val="00FC33D9"/>
    <w:rsid w:val="00FC5B23"/>
    <w:rsid w:val="00FC65D0"/>
    <w:rsid w:val="00FC6895"/>
    <w:rsid w:val="00FD0F34"/>
    <w:rsid w:val="00FD46B3"/>
    <w:rsid w:val="00FD4738"/>
    <w:rsid w:val="00FD5B4F"/>
    <w:rsid w:val="00FE167A"/>
    <w:rsid w:val="00FE1A5C"/>
    <w:rsid w:val="00FE3AD9"/>
    <w:rsid w:val="00FE3B93"/>
    <w:rsid w:val="00FE461A"/>
    <w:rsid w:val="00FE465D"/>
    <w:rsid w:val="00FE4790"/>
    <w:rsid w:val="00FE5AA2"/>
    <w:rsid w:val="00FE631E"/>
    <w:rsid w:val="00FF377C"/>
    <w:rsid w:val="00FF4691"/>
    <w:rsid w:val="00FF48A8"/>
    <w:rsid w:val="00FF5553"/>
    <w:rsid w:val="00FF7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E1A5"/>
  <w14:defaultImageDpi w14:val="32767"/>
  <w15:chartTrackingRefBased/>
  <w15:docId w15:val="{620CE996-1D0D-3F4C-ABFF-0906AF47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7C3F"/>
    <w:rPr>
      <w:rFonts w:ascii="Times New Roman" w:eastAsia="Times New Roman" w:hAnsi="Times New Roman" w:cs="Times New Roman"/>
    </w:rPr>
  </w:style>
  <w:style w:type="paragraph" w:styleId="Heading1">
    <w:name w:val="heading 1"/>
    <w:basedOn w:val="Normal"/>
    <w:next w:val="Normal"/>
    <w:link w:val="Heading1Char"/>
    <w:uiPriority w:val="9"/>
    <w:qFormat/>
    <w:rsid w:val="002156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E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F76"/>
    <w:rPr>
      <w:sz w:val="18"/>
      <w:szCs w:val="18"/>
    </w:rPr>
  </w:style>
  <w:style w:type="character" w:customStyle="1" w:styleId="BalloonTextChar">
    <w:name w:val="Balloon Text Char"/>
    <w:basedOn w:val="DefaultParagraphFont"/>
    <w:link w:val="BalloonText"/>
    <w:uiPriority w:val="99"/>
    <w:semiHidden/>
    <w:rsid w:val="006C2F76"/>
    <w:rPr>
      <w:rFonts w:ascii="Times New Roman" w:hAnsi="Times New Roman" w:cs="Times New Roman"/>
      <w:sz w:val="18"/>
      <w:szCs w:val="18"/>
    </w:rPr>
  </w:style>
  <w:style w:type="character" w:styleId="LineNumber">
    <w:name w:val="line number"/>
    <w:basedOn w:val="DefaultParagraphFont"/>
    <w:uiPriority w:val="99"/>
    <w:semiHidden/>
    <w:unhideWhenUsed/>
    <w:rsid w:val="006C2F76"/>
  </w:style>
  <w:style w:type="paragraph" w:styleId="NormalWeb">
    <w:name w:val="Normal (Web)"/>
    <w:basedOn w:val="Normal"/>
    <w:uiPriority w:val="99"/>
    <w:semiHidden/>
    <w:unhideWhenUsed/>
    <w:rsid w:val="00BF0D20"/>
    <w:pPr>
      <w:spacing w:before="100" w:beforeAutospacing="1" w:after="100" w:afterAutospacing="1"/>
    </w:pPr>
  </w:style>
  <w:style w:type="table" w:styleId="TableGrid">
    <w:name w:val="Table Grid"/>
    <w:basedOn w:val="TableNormal"/>
    <w:uiPriority w:val="39"/>
    <w:rsid w:val="00A4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62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67C0"/>
    <w:pPr>
      <w:ind w:left="720"/>
      <w:contextualSpacing/>
    </w:pPr>
  </w:style>
  <w:style w:type="character" w:styleId="PlaceholderText">
    <w:name w:val="Placeholder Text"/>
    <w:basedOn w:val="DefaultParagraphFont"/>
    <w:uiPriority w:val="99"/>
    <w:semiHidden/>
    <w:rsid w:val="001F1C37"/>
    <w:rPr>
      <w:color w:val="808080"/>
    </w:rPr>
  </w:style>
  <w:style w:type="paragraph" w:customStyle="1" w:styleId="Default">
    <w:name w:val="Default"/>
    <w:rsid w:val="005F4943"/>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3A5E6D"/>
    <w:rPr>
      <w:sz w:val="16"/>
      <w:szCs w:val="16"/>
    </w:rPr>
  </w:style>
  <w:style w:type="paragraph" w:styleId="CommentText">
    <w:name w:val="annotation text"/>
    <w:basedOn w:val="Normal"/>
    <w:link w:val="CommentTextChar"/>
    <w:uiPriority w:val="99"/>
    <w:semiHidden/>
    <w:unhideWhenUsed/>
    <w:rsid w:val="003A5E6D"/>
    <w:rPr>
      <w:sz w:val="20"/>
      <w:szCs w:val="20"/>
    </w:rPr>
  </w:style>
  <w:style w:type="character" w:customStyle="1" w:styleId="CommentTextChar">
    <w:name w:val="Comment Text Char"/>
    <w:basedOn w:val="DefaultParagraphFont"/>
    <w:link w:val="CommentText"/>
    <w:uiPriority w:val="99"/>
    <w:semiHidden/>
    <w:rsid w:val="003A5E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5E6D"/>
    <w:rPr>
      <w:b/>
      <w:bCs/>
    </w:rPr>
  </w:style>
  <w:style w:type="character" w:customStyle="1" w:styleId="CommentSubjectChar">
    <w:name w:val="Comment Subject Char"/>
    <w:basedOn w:val="CommentTextChar"/>
    <w:link w:val="CommentSubject"/>
    <w:uiPriority w:val="99"/>
    <w:semiHidden/>
    <w:rsid w:val="003A5E6D"/>
    <w:rPr>
      <w:rFonts w:ascii="Times New Roman" w:eastAsia="Times New Roman" w:hAnsi="Times New Roman" w:cs="Times New Roman"/>
      <w:b/>
      <w:bCs/>
      <w:sz w:val="20"/>
      <w:szCs w:val="20"/>
    </w:rPr>
  </w:style>
  <w:style w:type="character" w:styleId="Strong">
    <w:name w:val="Strong"/>
    <w:basedOn w:val="DefaultParagraphFont"/>
    <w:uiPriority w:val="22"/>
    <w:qFormat/>
    <w:rsid w:val="008E2A4F"/>
    <w:rPr>
      <w:b/>
      <w:bCs/>
    </w:rPr>
  </w:style>
  <w:style w:type="character" w:styleId="Hyperlink">
    <w:name w:val="Hyperlink"/>
    <w:basedOn w:val="DefaultParagraphFont"/>
    <w:uiPriority w:val="99"/>
    <w:unhideWhenUsed/>
    <w:rsid w:val="00064F5C"/>
    <w:rPr>
      <w:color w:val="0563C1" w:themeColor="hyperlink"/>
      <w:u w:val="single"/>
    </w:rPr>
  </w:style>
  <w:style w:type="character" w:styleId="UnresolvedMention">
    <w:name w:val="Unresolved Mention"/>
    <w:basedOn w:val="DefaultParagraphFont"/>
    <w:uiPriority w:val="99"/>
    <w:rsid w:val="00064F5C"/>
    <w:rPr>
      <w:color w:val="605E5C"/>
      <w:shd w:val="clear" w:color="auto" w:fill="E1DFDD"/>
    </w:rPr>
  </w:style>
  <w:style w:type="character" w:styleId="FollowedHyperlink">
    <w:name w:val="FollowedHyperlink"/>
    <w:basedOn w:val="DefaultParagraphFont"/>
    <w:uiPriority w:val="99"/>
    <w:semiHidden/>
    <w:unhideWhenUsed/>
    <w:rsid w:val="00064F5C"/>
    <w:rPr>
      <w:color w:val="954F72" w:themeColor="followedHyperlink"/>
      <w:u w:val="single"/>
    </w:rPr>
  </w:style>
  <w:style w:type="paragraph" w:styleId="Footer">
    <w:name w:val="footer"/>
    <w:basedOn w:val="Normal"/>
    <w:link w:val="FooterChar"/>
    <w:uiPriority w:val="99"/>
    <w:unhideWhenUsed/>
    <w:rsid w:val="006F51AC"/>
    <w:pPr>
      <w:tabs>
        <w:tab w:val="center" w:pos="4680"/>
        <w:tab w:val="right" w:pos="9360"/>
      </w:tabs>
    </w:pPr>
  </w:style>
  <w:style w:type="character" w:customStyle="1" w:styleId="FooterChar">
    <w:name w:val="Footer Char"/>
    <w:basedOn w:val="DefaultParagraphFont"/>
    <w:link w:val="Footer"/>
    <w:uiPriority w:val="99"/>
    <w:rsid w:val="006F51AC"/>
    <w:rPr>
      <w:rFonts w:ascii="Times New Roman" w:eastAsia="Times New Roman" w:hAnsi="Times New Roman" w:cs="Times New Roman"/>
    </w:rPr>
  </w:style>
  <w:style w:type="character" w:styleId="PageNumber">
    <w:name w:val="page number"/>
    <w:basedOn w:val="DefaultParagraphFont"/>
    <w:uiPriority w:val="99"/>
    <w:semiHidden/>
    <w:unhideWhenUsed/>
    <w:rsid w:val="006F51AC"/>
  </w:style>
  <w:style w:type="character" w:customStyle="1" w:styleId="Heading1Char">
    <w:name w:val="Heading 1 Char"/>
    <w:basedOn w:val="DefaultParagraphFont"/>
    <w:link w:val="Heading1"/>
    <w:uiPriority w:val="9"/>
    <w:rsid w:val="0021560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55A4B"/>
    <w:rPr>
      <w:rFonts w:ascii="Times New Roman" w:eastAsia="Times New Roman" w:hAnsi="Times New Roman" w:cs="Times New Roman"/>
    </w:rPr>
  </w:style>
  <w:style w:type="character" w:customStyle="1" w:styleId="toptext">
    <w:name w:val="top__text"/>
    <w:basedOn w:val="DefaultParagraphFont"/>
    <w:rsid w:val="00607E87"/>
  </w:style>
  <w:style w:type="paragraph" w:styleId="Header">
    <w:name w:val="header"/>
    <w:basedOn w:val="Normal"/>
    <w:link w:val="HeaderChar"/>
    <w:uiPriority w:val="99"/>
    <w:unhideWhenUsed/>
    <w:rsid w:val="00607E87"/>
    <w:pPr>
      <w:tabs>
        <w:tab w:val="center" w:pos="4680"/>
        <w:tab w:val="right" w:pos="9360"/>
      </w:tabs>
    </w:pPr>
  </w:style>
  <w:style w:type="character" w:customStyle="1" w:styleId="HeaderChar">
    <w:name w:val="Header Char"/>
    <w:basedOn w:val="DefaultParagraphFont"/>
    <w:link w:val="Header"/>
    <w:uiPriority w:val="99"/>
    <w:rsid w:val="00607E8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D3E4E"/>
    <w:rPr>
      <w:rFonts w:asciiTheme="majorHAnsi" w:eastAsiaTheme="majorEastAsia" w:hAnsiTheme="majorHAnsi" w:cstheme="majorBidi"/>
      <w:color w:val="1F3763" w:themeColor="accent1" w:themeShade="7F"/>
    </w:rPr>
  </w:style>
  <w:style w:type="character" w:customStyle="1" w:styleId="mim-text-font">
    <w:name w:val="mim-text-font"/>
    <w:basedOn w:val="DefaultParagraphFont"/>
    <w:rsid w:val="00D832F7"/>
  </w:style>
  <w:style w:type="character" w:customStyle="1" w:styleId="mim-highlighted">
    <w:name w:val="mim-highlighted"/>
    <w:basedOn w:val="DefaultParagraphFont"/>
    <w:rsid w:val="00D8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055">
      <w:bodyDiv w:val="1"/>
      <w:marLeft w:val="0"/>
      <w:marRight w:val="0"/>
      <w:marTop w:val="0"/>
      <w:marBottom w:val="0"/>
      <w:divBdr>
        <w:top w:val="none" w:sz="0" w:space="0" w:color="auto"/>
        <w:left w:val="none" w:sz="0" w:space="0" w:color="auto"/>
        <w:bottom w:val="none" w:sz="0" w:space="0" w:color="auto"/>
        <w:right w:val="none" w:sz="0" w:space="0" w:color="auto"/>
      </w:divBdr>
    </w:div>
    <w:div w:id="23022097">
      <w:bodyDiv w:val="1"/>
      <w:marLeft w:val="0"/>
      <w:marRight w:val="0"/>
      <w:marTop w:val="0"/>
      <w:marBottom w:val="0"/>
      <w:divBdr>
        <w:top w:val="none" w:sz="0" w:space="0" w:color="auto"/>
        <w:left w:val="none" w:sz="0" w:space="0" w:color="auto"/>
        <w:bottom w:val="none" w:sz="0" w:space="0" w:color="auto"/>
        <w:right w:val="none" w:sz="0" w:space="0" w:color="auto"/>
      </w:divBdr>
    </w:div>
    <w:div w:id="26876069">
      <w:bodyDiv w:val="1"/>
      <w:marLeft w:val="0"/>
      <w:marRight w:val="0"/>
      <w:marTop w:val="0"/>
      <w:marBottom w:val="0"/>
      <w:divBdr>
        <w:top w:val="none" w:sz="0" w:space="0" w:color="auto"/>
        <w:left w:val="none" w:sz="0" w:space="0" w:color="auto"/>
        <w:bottom w:val="none" w:sz="0" w:space="0" w:color="auto"/>
        <w:right w:val="none" w:sz="0" w:space="0" w:color="auto"/>
      </w:divBdr>
    </w:div>
    <w:div w:id="28380768">
      <w:bodyDiv w:val="1"/>
      <w:marLeft w:val="0"/>
      <w:marRight w:val="0"/>
      <w:marTop w:val="0"/>
      <w:marBottom w:val="0"/>
      <w:divBdr>
        <w:top w:val="none" w:sz="0" w:space="0" w:color="auto"/>
        <w:left w:val="none" w:sz="0" w:space="0" w:color="auto"/>
        <w:bottom w:val="none" w:sz="0" w:space="0" w:color="auto"/>
        <w:right w:val="none" w:sz="0" w:space="0" w:color="auto"/>
      </w:divBdr>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39208661">
      <w:bodyDiv w:val="1"/>
      <w:marLeft w:val="0"/>
      <w:marRight w:val="0"/>
      <w:marTop w:val="0"/>
      <w:marBottom w:val="0"/>
      <w:divBdr>
        <w:top w:val="none" w:sz="0" w:space="0" w:color="auto"/>
        <w:left w:val="none" w:sz="0" w:space="0" w:color="auto"/>
        <w:bottom w:val="none" w:sz="0" w:space="0" w:color="auto"/>
        <w:right w:val="none" w:sz="0" w:space="0" w:color="auto"/>
      </w:divBdr>
    </w:div>
    <w:div w:id="46496343">
      <w:bodyDiv w:val="1"/>
      <w:marLeft w:val="0"/>
      <w:marRight w:val="0"/>
      <w:marTop w:val="0"/>
      <w:marBottom w:val="0"/>
      <w:divBdr>
        <w:top w:val="none" w:sz="0" w:space="0" w:color="auto"/>
        <w:left w:val="none" w:sz="0" w:space="0" w:color="auto"/>
        <w:bottom w:val="none" w:sz="0" w:space="0" w:color="auto"/>
        <w:right w:val="none" w:sz="0" w:space="0" w:color="auto"/>
      </w:divBdr>
    </w:div>
    <w:div w:id="58402785">
      <w:bodyDiv w:val="1"/>
      <w:marLeft w:val="0"/>
      <w:marRight w:val="0"/>
      <w:marTop w:val="0"/>
      <w:marBottom w:val="0"/>
      <w:divBdr>
        <w:top w:val="none" w:sz="0" w:space="0" w:color="auto"/>
        <w:left w:val="none" w:sz="0" w:space="0" w:color="auto"/>
        <w:bottom w:val="none" w:sz="0" w:space="0" w:color="auto"/>
        <w:right w:val="none" w:sz="0" w:space="0" w:color="auto"/>
      </w:divBdr>
    </w:div>
    <w:div w:id="75832655">
      <w:bodyDiv w:val="1"/>
      <w:marLeft w:val="0"/>
      <w:marRight w:val="0"/>
      <w:marTop w:val="0"/>
      <w:marBottom w:val="0"/>
      <w:divBdr>
        <w:top w:val="none" w:sz="0" w:space="0" w:color="auto"/>
        <w:left w:val="none" w:sz="0" w:space="0" w:color="auto"/>
        <w:bottom w:val="none" w:sz="0" w:space="0" w:color="auto"/>
        <w:right w:val="none" w:sz="0" w:space="0" w:color="auto"/>
      </w:divBdr>
    </w:div>
    <w:div w:id="82341909">
      <w:bodyDiv w:val="1"/>
      <w:marLeft w:val="0"/>
      <w:marRight w:val="0"/>
      <w:marTop w:val="0"/>
      <w:marBottom w:val="0"/>
      <w:divBdr>
        <w:top w:val="none" w:sz="0" w:space="0" w:color="auto"/>
        <w:left w:val="none" w:sz="0" w:space="0" w:color="auto"/>
        <w:bottom w:val="none" w:sz="0" w:space="0" w:color="auto"/>
        <w:right w:val="none" w:sz="0" w:space="0" w:color="auto"/>
      </w:divBdr>
      <w:divsChild>
        <w:div w:id="1233083320">
          <w:marLeft w:val="0"/>
          <w:marRight w:val="0"/>
          <w:marTop w:val="0"/>
          <w:marBottom w:val="0"/>
          <w:divBdr>
            <w:top w:val="none" w:sz="0" w:space="0" w:color="auto"/>
            <w:left w:val="none" w:sz="0" w:space="0" w:color="auto"/>
            <w:bottom w:val="none" w:sz="0" w:space="0" w:color="auto"/>
            <w:right w:val="none" w:sz="0" w:space="0" w:color="auto"/>
          </w:divBdr>
          <w:divsChild>
            <w:div w:id="1163012157">
              <w:marLeft w:val="0"/>
              <w:marRight w:val="0"/>
              <w:marTop w:val="0"/>
              <w:marBottom w:val="0"/>
              <w:divBdr>
                <w:top w:val="none" w:sz="0" w:space="0" w:color="auto"/>
                <w:left w:val="none" w:sz="0" w:space="0" w:color="auto"/>
                <w:bottom w:val="none" w:sz="0" w:space="0" w:color="auto"/>
                <w:right w:val="none" w:sz="0" w:space="0" w:color="auto"/>
              </w:divBdr>
              <w:divsChild>
                <w:div w:id="374744889">
                  <w:marLeft w:val="0"/>
                  <w:marRight w:val="0"/>
                  <w:marTop w:val="0"/>
                  <w:marBottom w:val="0"/>
                  <w:divBdr>
                    <w:top w:val="none" w:sz="0" w:space="0" w:color="auto"/>
                    <w:left w:val="none" w:sz="0" w:space="0" w:color="auto"/>
                    <w:bottom w:val="none" w:sz="0" w:space="0" w:color="auto"/>
                    <w:right w:val="none" w:sz="0" w:space="0" w:color="auto"/>
                  </w:divBdr>
                  <w:divsChild>
                    <w:div w:id="370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8866">
          <w:marLeft w:val="0"/>
          <w:marRight w:val="0"/>
          <w:marTop w:val="0"/>
          <w:marBottom w:val="0"/>
          <w:divBdr>
            <w:top w:val="none" w:sz="0" w:space="0" w:color="auto"/>
            <w:left w:val="none" w:sz="0" w:space="0" w:color="auto"/>
            <w:bottom w:val="none" w:sz="0" w:space="0" w:color="auto"/>
            <w:right w:val="none" w:sz="0" w:space="0" w:color="auto"/>
          </w:divBdr>
          <w:divsChild>
            <w:div w:id="1587495957">
              <w:marLeft w:val="0"/>
              <w:marRight w:val="0"/>
              <w:marTop w:val="0"/>
              <w:marBottom w:val="0"/>
              <w:divBdr>
                <w:top w:val="none" w:sz="0" w:space="0" w:color="auto"/>
                <w:left w:val="none" w:sz="0" w:space="0" w:color="auto"/>
                <w:bottom w:val="none" w:sz="0" w:space="0" w:color="auto"/>
                <w:right w:val="none" w:sz="0" w:space="0" w:color="auto"/>
              </w:divBdr>
              <w:divsChild>
                <w:div w:id="12385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73">
      <w:bodyDiv w:val="1"/>
      <w:marLeft w:val="0"/>
      <w:marRight w:val="0"/>
      <w:marTop w:val="0"/>
      <w:marBottom w:val="0"/>
      <w:divBdr>
        <w:top w:val="none" w:sz="0" w:space="0" w:color="auto"/>
        <w:left w:val="none" w:sz="0" w:space="0" w:color="auto"/>
        <w:bottom w:val="none" w:sz="0" w:space="0" w:color="auto"/>
        <w:right w:val="none" w:sz="0" w:space="0" w:color="auto"/>
      </w:divBdr>
    </w:div>
    <w:div w:id="103693621">
      <w:bodyDiv w:val="1"/>
      <w:marLeft w:val="0"/>
      <w:marRight w:val="0"/>
      <w:marTop w:val="0"/>
      <w:marBottom w:val="0"/>
      <w:divBdr>
        <w:top w:val="none" w:sz="0" w:space="0" w:color="auto"/>
        <w:left w:val="none" w:sz="0" w:space="0" w:color="auto"/>
        <w:bottom w:val="none" w:sz="0" w:space="0" w:color="auto"/>
        <w:right w:val="none" w:sz="0" w:space="0" w:color="auto"/>
      </w:divBdr>
    </w:div>
    <w:div w:id="115221421">
      <w:bodyDiv w:val="1"/>
      <w:marLeft w:val="0"/>
      <w:marRight w:val="0"/>
      <w:marTop w:val="0"/>
      <w:marBottom w:val="0"/>
      <w:divBdr>
        <w:top w:val="none" w:sz="0" w:space="0" w:color="auto"/>
        <w:left w:val="none" w:sz="0" w:space="0" w:color="auto"/>
        <w:bottom w:val="none" w:sz="0" w:space="0" w:color="auto"/>
        <w:right w:val="none" w:sz="0" w:space="0" w:color="auto"/>
      </w:divBdr>
    </w:div>
    <w:div w:id="119347421">
      <w:bodyDiv w:val="1"/>
      <w:marLeft w:val="0"/>
      <w:marRight w:val="0"/>
      <w:marTop w:val="0"/>
      <w:marBottom w:val="0"/>
      <w:divBdr>
        <w:top w:val="none" w:sz="0" w:space="0" w:color="auto"/>
        <w:left w:val="none" w:sz="0" w:space="0" w:color="auto"/>
        <w:bottom w:val="none" w:sz="0" w:space="0" w:color="auto"/>
        <w:right w:val="none" w:sz="0" w:space="0" w:color="auto"/>
      </w:divBdr>
    </w:div>
    <w:div w:id="130288862">
      <w:bodyDiv w:val="1"/>
      <w:marLeft w:val="0"/>
      <w:marRight w:val="0"/>
      <w:marTop w:val="0"/>
      <w:marBottom w:val="0"/>
      <w:divBdr>
        <w:top w:val="none" w:sz="0" w:space="0" w:color="auto"/>
        <w:left w:val="none" w:sz="0" w:space="0" w:color="auto"/>
        <w:bottom w:val="none" w:sz="0" w:space="0" w:color="auto"/>
        <w:right w:val="none" w:sz="0" w:space="0" w:color="auto"/>
      </w:divBdr>
    </w:div>
    <w:div w:id="135682351">
      <w:bodyDiv w:val="1"/>
      <w:marLeft w:val="0"/>
      <w:marRight w:val="0"/>
      <w:marTop w:val="0"/>
      <w:marBottom w:val="0"/>
      <w:divBdr>
        <w:top w:val="none" w:sz="0" w:space="0" w:color="auto"/>
        <w:left w:val="none" w:sz="0" w:space="0" w:color="auto"/>
        <w:bottom w:val="none" w:sz="0" w:space="0" w:color="auto"/>
        <w:right w:val="none" w:sz="0" w:space="0" w:color="auto"/>
      </w:divBdr>
    </w:div>
    <w:div w:id="160972951">
      <w:bodyDiv w:val="1"/>
      <w:marLeft w:val="0"/>
      <w:marRight w:val="0"/>
      <w:marTop w:val="0"/>
      <w:marBottom w:val="0"/>
      <w:divBdr>
        <w:top w:val="none" w:sz="0" w:space="0" w:color="auto"/>
        <w:left w:val="none" w:sz="0" w:space="0" w:color="auto"/>
        <w:bottom w:val="none" w:sz="0" w:space="0" w:color="auto"/>
        <w:right w:val="none" w:sz="0" w:space="0" w:color="auto"/>
      </w:divBdr>
    </w:div>
    <w:div w:id="178785107">
      <w:bodyDiv w:val="1"/>
      <w:marLeft w:val="0"/>
      <w:marRight w:val="0"/>
      <w:marTop w:val="0"/>
      <w:marBottom w:val="0"/>
      <w:divBdr>
        <w:top w:val="none" w:sz="0" w:space="0" w:color="auto"/>
        <w:left w:val="none" w:sz="0" w:space="0" w:color="auto"/>
        <w:bottom w:val="none" w:sz="0" w:space="0" w:color="auto"/>
        <w:right w:val="none" w:sz="0" w:space="0" w:color="auto"/>
      </w:divBdr>
    </w:div>
    <w:div w:id="195701407">
      <w:bodyDiv w:val="1"/>
      <w:marLeft w:val="0"/>
      <w:marRight w:val="0"/>
      <w:marTop w:val="0"/>
      <w:marBottom w:val="0"/>
      <w:divBdr>
        <w:top w:val="none" w:sz="0" w:space="0" w:color="auto"/>
        <w:left w:val="none" w:sz="0" w:space="0" w:color="auto"/>
        <w:bottom w:val="none" w:sz="0" w:space="0" w:color="auto"/>
        <w:right w:val="none" w:sz="0" w:space="0" w:color="auto"/>
      </w:divBdr>
    </w:div>
    <w:div w:id="207111179">
      <w:bodyDiv w:val="1"/>
      <w:marLeft w:val="0"/>
      <w:marRight w:val="0"/>
      <w:marTop w:val="0"/>
      <w:marBottom w:val="0"/>
      <w:divBdr>
        <w:top w:val="none" w:sz="0" w:space="0" w:color="auto"/>
        <w:left w:val="none" w:sz="0" w:space="0" w:color="auto"/>
        <w:bottom w:val="none" w:sz="0" w:space="0" w:color="auto"/>
        <w:right w:val="none" w:sz="0" w:space="0" w:color="auto"/>
      </w:divBdr>
    </w:div>
    <w:div w:id="252978219">
      <w:bodyDiv w:val="1"/>
      <w:marLeft w:val="0"/>
      <w:marRight w:val="0"/>
      <w:marTop w:val="0"/>
      <w:marBottom w:val="0"/>
      <w:divBdr>
        <w:top w:val="none" w:sz="0" w:space="0" w:color="auto"/>
        <w:left w:val="none" w:sz="0" w:space="0" w:color="auto"/>
        <w:bottom w:val="none" w:sz="0" w:space="0" w:color="auto"/>
        <w:right w:val="none" w:sz="0" w:space="0" w:color="auto"/>
      </w:divBdr>
    </w:div>
    <w:div w:id="270165560">
      <w:bodyDiv w:val="1"/>
      <w:marLeft w:val="0"/>
      <w:marRight w:val="0"/>
      <w:marTop w:val="0"/>
      <w:marBottom w:val="0"/>
      <w:divBdr>
        <w:top w:val="none" w:sz="0" w:space="0" w:color="auto"/>
        <w:left w:val="none" w:sz="0" w:space="0" w:color="auto"/>
        <w:bottom w:val="none" w:sz="0" w:space="0" w:color="auto"/>
        <w:right w:val="none" w:sz="0" w:space="0" w:color="auto"/>
      </w:divBdr>
    </w:div>
    <w:div w:id="313874625">
      <w:bodyDiv w:val="1"/>
      <w:marLeft w:val="0"/>
      <w:marRight w:val="0"/>
      <w:marTop w:val="0"/>
      <w:marBottom w:val="0"/>
      <w:divBdr>
        <w:top w:val="none" w:sz="0" w:space="0" w:color="auto"/>
        <w:left w:val="none" w:sz="0" w:space="0" w:color="auto"/>
        <w:bottom w:val="none" w:sz="0" w:space="0" w:color="auto"/>
        <w:right w:val="none" w:sz="0" w:space="0" w:color="auto"/>
      </w:divBdr>
    </w:div>
    <w:div w:id="331104251">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95009723">
      <w:bodyDiv w:val="1"/>
      <w:marLeft w:val="0"/>
      <w:marRight w:val="0"/>
      <w:marTop w:val="0"/>
      <w:marBottom w:val="0"/>
      <w:divBdr>
        <w:top w:val="none" w:sz="0" w:space="0" w:color="auto"/>
        <w:left w:val="none" w:sz="0" w:space="0" w:color="auto"/>
        <w:bottom w:val="none" w:sz="0" w:space="0" w:color="auto"/>
        <w:right w:val="none" w:sz="0" w:space="0" w:color="auto"/>
      </w:divBdr>
    </w:div>
    <w:div w:id="395978504">
      <w:bodyDiv w:val="1"/>
      <w:marLeft w:val="0"/>
      <w:marRight w:val="0"/>
      <w:marTop w:val="0"/>
      <w:marBottom w:val="0"/>
      <w:divBdr>
        <w:top w:val="none" w:sz="0" w:space="0" w:color="auto"/>
        <w:left w:val="none" w:sz="0" w:space="0" w:color="auto"/>
        <w:bottom w:val="none" w:sz="0" w:space="0" w:color="auto"/>
        <w:right w:val="none" w:sz="0" w:space="0" w:color="auto"/>
      </w:divBdr>
    </w:div>
    <w:div w:id="411702696">
      <w:bodyDiv w:val="1"/>
      <w:marLeft w:val="0"/>
      <w:marRight w:val="0"/>
      <w:marTop w:val="0"/>
      <w:marBottom w:val="0"/>
      <w:divBdr>
        <w:top w:val="none" w:sz="0" w:space="0" w:color="auto"/>
        <w:left w:val="none" w:sz="0" w:space="0" w:color="auto"/>
        <w:bottom w:val="none" w:sz="0" w:space="0" w:color="auto"/>
        <w:right w:val="none" w:sz="0" w:space="0" w:color="auto"/>
      </w:divBdr>
    </w:div>
    <w:div w:id="439959505">
      <w:bodyDiv w:val="1"/>
      <w:marLeft w:val="0"/>
      <w:marRight w:val="0"/>
      <w:marTop w:val="0"/>
      <w:marBottom w:val="0"/>
      <w:divBdr>
        <w:top w:val="none" w:sz="0" w:space="0" w:color="auto"/>
        <w:left w:val="none" w:sz="0" w:space="0" w:color="auto"/>
        <w:bottom w:val="none" w:sz="0" w:space="0" w:color="auto"/>
        <w:right w:val="none" w:sz="0" w:space="0" w:color="auto"/>
      </w:divBdr>
    </w:div>
    <w:div w:id="464205289">
      <w:bodyDiv w:val="1"/>
      <w:marLeft w:val="0"/>
      <w:marRight w:val="0"/>
      <w:marTop w:val="0"/>
      <w:marBottom w:val="0"/>
      <w:divBdr>
        <w:top w:val="none" w:sz="0" w:space="0" w:color="auto"/>
        <w:left w:val="none" w:sz="0" w:space="0" w:color="auto"/>
        <w:bottom w:val="none" w:sz="0" w:space="0" w:color="auto"/>
        <w:right w:val="none" w:sz="0" w:space="0" w:color="auto"/>
      </w:divBdr>
    </w:div>
    <w:div w:id="489951740">
      <w:bodyDiv w:val="1"/>
      <w:marLeft w:val="0"/>
      <w:marRight w:val="0"/>
      <w:marTop w:val="0"/>
      <w:marBottom w:val="0"/>
      <w:divBdr>
        <w:top w:val="none" w:sz="0" w:space="0" w:color="auto"/>
        <w:left w:val="none" w:sz="0" w:space="0" w:color="auto"/>
        <w:bottom w:val="none" w:sz="0" w:space="0" w:color="auto"/>
        <w:right w:val="none" w:sz="0" w:space="0" w:color="auto"/>
      </w:divBdr>
    </w:div>
    <w:div w:id="500582681">
      <w:bodyDiv w:val="1"/>
      <w:marLeft w:val="0"/>
      <w:marRight w:val="0"/>
      <w:marTop w:val="0"/>
      <w:marBottom w:val="0"/>
      <w:divBdr>
        <w:top w:val="none" w:sz="0" w:space="0" w:color="auto"/>
        <w:left w:val="none" w:sz="0" w:space="0" w:color="auto"/>
        <w:bottom w:val="none" w:sz="0" w:space="0" w:color="auto"/>
        <w:right w:val="none" w:sz="0" w:space="0" w:color="auto"/>
      </w:divBdr>
    </w:div>
    <w:div w:id="507253030">
      <w:bodyDiv w:val="1"/>
      <w:marLeft w:val="0"/>
      <w:marRight w:val="0"/>
      <w:marTop w:val="0"/>
      <w:marBottom w:val="0"/>
      <w:divBdr>
        <w:top w:val="none" w:sz="0" w:space="0" w:color="auto"/>
        <w:left w:val="none" w:sz="0" w:space="0" w:color="auto"/>
        <w:bottom w:val="none" w:sz="0" w:space="0" w:color="auto"/>
        <w:right w:val="none" w:sz="0" w:space="0" w:color="auto"/>
      </w:divBdr>
    </w:div>
    <w:div w:id="528223902">
      <w:bodyDiv w:val="1"/>
      <w:marLeft w:val="0"/>
      <w:marRight w:val="0"/>
      <w:marTop w:val="0"/>
      <w:marBottom w:val="0"/>
      <w:divBdr>
        <w:top w:val="none" w:sz="0" w:space="0" w:color="auto"/>
        <w:left w:val="none" w:sz="0" w:space="0" w:color="auto"/>
        <w:bottom w:val="none" w:sz="0" w:space="0" w:color="auto"/>
        <w:right w:val="none" w:sz="0" w:space="0" w:color="auto"/>
      </w:divBdr>
    </w:div>
    <w:div w:id="538712110">
      <w:bodyDiv w:val="1"/>
      <w:marLeft w:val="0"/>
      <w:marRight w:val="0"/>
      <w:marTop w:val="0"/>
      <w:marBottom w:val="0"/>
      <w:divBdr>
        <w:top w:val="none" w:sz="0" w:space="0" w:color="auto"/>
        <w:left w:val="none" w:sz="0" w:space="0" w:color="auto"/>
        <w:bottom w:val="none" w:sz="0" w:space="0" w:color="auto"/>
        <w:right w:val="none" w:sz="0" w:space="0" w:color="auto"/>
      </w:divBdr>
      <w:divsChild>
        <w:div w:id="1036735200">
          <w:marLeft w:val="0"/>
          <w:marRight w:val="0"/>
          <w:marTop w:val="0"/>
          <w:marBottom w:val="0"/>
          <w:divBdr>
            <w:top w:val="none" w:sz="0" w:space="0" w:color="auto"/>
            <w:left w:val="none" w:sz="0" w:space="0" w:color="auto"/>
            <w:bottom w:val="none" w:sz="0" w:space="0" w:color="auto"/>
            <w:right w:val="none" w:sz="0" w:space="0" w:color="auto"/>
          </w:divBdr>
        </w:div>
        <w:div w:id="243884707">
          <w:marLeft w:val="0"/>
          <w:marRight w:val="0"/>
          <w:marTop w:val="0"/>
          <w:marBottom w:val="0"/>
          <w:divBdr>
            <w:top w:val="none" w:sz="0" w:space="0" w:color="auto"/>
            <w:left w:val="none" w:sz="0" w:space="0" w:color="auto"/>
            <w:bottom w:val="none" w:sz="0" w:space="0" w:color="auto"/>
            <w:right w:val="none" w:sz="0" w:space="0" w:color="auto"/>
          </w:divBdr>
        </w:div>
        <w:div w:id="905260491">
          <w:marLeft w:val="0"/>
          <w:marRight w:val="0"/>
          <w:marTop w:val="0"/>
          <w:marBottom w:val="0"/>
          <w:divBdr>
            <w:top w:val="none" w:sz="0" w:space="0" w:color="auto"/>
            <w:left w:val="none" w:sz="0" w:space="0" w:color="auto"/>
            <w:bottom w:val="none" w:sz="0" w:space="0" w:color="auto"/>
            <w:right w:val="none" w:sz="0" w:space="0" w:color="auto"/>
          </w:divBdr>
        </w:div>
        <w:div w:id="1634485434">
          <w:marLeft w:val="0"/>
          <w:marRight w:val="0"/>
          <w:marTop w:val="0"/>
          <w:marBottom w:val="0"/>
          <w:divBdr>
            <w:top w:val="none" w:sz="0" w:space="0" w:color="auto"/>
            <w:left w:val="none" w:sz="0" w:space="0" w:color="auto"/>
            <w:bottom w:val="none" w:sz="0" w:space="0" w:color="auto"/>
            <w:right w:val="none" w:sz="0" w:space="0" w:color="auto"/>
          </w:divBdr>
        </w:div>
        <w:div w:id="756096279">
          <w:marLeft w:val="0"/>
          <w:marRight w:val="0"/>
          <w:marTop w:val="0"/>
          <w:marBottom w:val="0"/>
          <w:divBdr>
            <w:top w:val="none" w:sz="0" w:space="0" w:color="auto"/>
            <w:left w:val="none" w:sz="0" w:space="0" w:color="auto"/>
            <w:bottom w:val="none" w:sz="0" w:space="0" w:color="auto"/>
            <w:right w:val="none" w:sz="0" w:space="0" w:color="auto"/>
          </w:divBdr>
        </w:div>
        <w:div w:id="463044092">
          <w:marLeft w:val="0"/>
          <w:marRight w:val="0"/>
          <w:marTop w:val="0"/>
          <w:marBottom w:val="0"/>
          <w:divBdr>
            <w:top w:val="none" w:sz="0" w:space="0" w:color="auto"/>
            <w:left w:val="none" w:sz="0" w:space="0" w:color="auto"/>
            <w:bottom w:val="none" w:sz="0" w:space="0" w:color="auto"/>
            <w:right w:val="none" w:sz="0" w:space="0" w:color="auto"/>
          </w:divBdr>
        </w:div>
        <w:div w:id="1628854660">
          <w:marLeft w:val="0"/>
          <w:marRight w:val="0"/>
          <w:marTop w:val="0"/>
          <w:marBottom w:val="0"/>
          <w:divBdr>
            <w:top w:val="none" w:sz="0" w:space="0" w:color="auto"/>
            <w:left w:val="none" w:sz="0" w:space="0" w:color="auto"/>
            <w:bottom w:val="none" w:sz="0" w:space="0" w:color="auto"/>
            <w:right w:val="none" w:sz="0" w:space="0" w:color="auto"/>
          </w:divBdr>
        </w:div>
        <w:div w:id="1237281821">
          <w:marLeft w:val="0"/>
          <w:marRight w:val="0"/>
          <w:marTop w:val="0"/>
          <w:marBottom w:val="0"/>
          <w:divBdr>
            <w:top w:val="none" w:sz="0" w:space="0" w:color="auto"/>
            <w:left w:val="none" w:sz="0" w:space="0" w:color="auto"/>
            <w:bottom w:val="none" w:sz="0" w:space="0" w:color="auto"/>
            <w:right w:val="none" w:sz="0" w:space="0" w:color="auto"/>
          </w:divBdr>
        </w:div>
        <w:div w:id="963777513">
          <w:marLeft w:val="0"/>
          <w:marRight w:val="0"/>
          <w:marTop w:val="0"/>
          <w:marBottom w:val="0"/>
          <w:divBdr>
            <w:top w:val="none" w:sz="0" w:space="0" w:color="auto"/>
            <w:left w:val="none" w:sz="0" w:space="0" w:color="auto"/>
            <w:bottom w:val="none" w:sz="0" w:space="0" w:color="auto"/>
            <w:right w:val="none" w:sz="0" w:space="0" w:color="auto"/>
          </w:divBdr>
        </w:div>
        <w:div w:id="1814565157">
          <w:marLeft w:val="0"/>
          <w:marRight w:val="0"/>
          <w:marTop w:val="0"/>
          <w:marBottom w:val="0"/>
          <w:divBdr>
            <w:top w:val="none" w:sz="0" w:space="0" w:color="auto"/>
            <w:left w:val="none" w:sz="0" w:space="0" w:color="auto"/>
            <w:bottom w:val="none" w:sz="0" w:space="0" w:color="auto"/>
            <w:right w:val="none" w:sz="0" w:space="0" w:color="auto"/>
          </w:divBdr>
        </w:div>
        <w:div w:id="1236934478">
          <w:marLeft w:val="0"/>
          <w:marRight w:val="0"/>
          <w:marTop w:val="0"/>
          <w:marBottom w:val="0"/>
          <w:divBdr>
            <w:top w:val="none" w:sz="0" w:space="0" w:color="auto"/>
            <w:left w:val="none" w:sz="0" w:space="0" w:color="auto"/>
            <w:bottom w:val="none" w:sz="0" w:space="0" w:color="auto"/>
            <w:right w:val="none" w:sz="0" w:space="0" w:color="auto"/>
          </w:divBdr>
        </w:div>
        <w:div w:id="2019195346">
          <w:marLeft w:val="0"/>
          <w:marRight w:val="0"/>
          <w:marTop w:val="0"/>
          <w:marBottom w:val="0"/>
          <w:divBdr>
            <w:top w:val="none" w:sz="0" w:space="0" w:color="auto"/>
            <w:left w:val="none" w:sz="0" w:space="0" w:color="auto"/>
            <w:bottom w:val="none" w:sz="0" w:space="0" w:color="auto"/>
            <w:right w:val="none" w:sz="0" w:space="0" w:color="auto"/>
          </w:divBdr>
        </w:div>
      </w:divsChild>
    </w:div>
    <w:div w:id="546793180">
      <w:bodyDiv w:val="1"/>
      <w:marLeft w:val="0"/>
      <w:marRight w:val="0"/>
      <w:marTop w:val="0"/>
      <w:marBottom w:val="0"/>
      <w:divBdr>
        <w:top w:val="none" w:sz="0" w:space="0" w:color="auto"/>
        <w:left w:val="none" w:sz="0" w:space="0" w:color="auto"/>
        <w:bottom w:val="none" w:sz="0" w:space="0" w:color="auto"/>
        <w:right w:val="none" w:sz="0" w:space="0" w:color="auto"/>
      </w:divBdr>
    </w:div>
    <w:div w:id="557742063">
      <w:bodyDiv w:val="1"/>
      <w:marLeft w:val="0"/>
      <w:marRight w:val="0"/>
      <w:marTop w:val="0"/>
      <w:marBottom w:val="0"/>
      <w:divBdr>
        <w:top w:val="none" w:sz="0" w:space="0" w:color="auto"/>
        <w:left w:val="none" w:sz="0" w:space="0" w:color="auto"/>
        <w:bottom w:val="none" w:sz="0" w:space="0" w:color="auto"/>
        <w:right w:val="none" w:sz="0" w:space="0" w:color="auto"/>
      </w:divBdr>
    </w:div>
    <w:div w:id="565452728">
      <w:bodyDiv w:val="1"/>
      <w:marLeft w:val="0"/>
      <w:marRight w:val="0"/>
      <w:marTop w:val="0"/>
      <w:marBottom w:val="0"/>
      <w:divBdr>
        <w:top w:val="none" w:sz="0" w:space="0" w:color="auto"/>
        <w:left w:val="none" w:sz="0" w:space="0" w:color="auto"/>
        <w:bottom w:val="none" w:sz="0" w:space="0" w:color="auto"/>
        <w:right w:val="none" w:sz="0" w:space="0" w:color="auto"/>
      </w:divBdr>
    </w:div>
    <w:div w:id="568426076">
      <w:bodyDiv w:val="1"/>
      <w:marLeft w:val="0"/>
      <w:marRight w:val="0"/>
      <w:marTop w:val="0"/>
      <w:marBottom w:val="0"/>
      <w:divBdr>
        <w:top w:val="none" w:sz="0" w:space="0" w:color="auto"/>
        <w:left w:val="none" w:sz="0" w:space="0" w:color="auto"/>
        <w:bottom w:val="none" w:sz="0" w:space="0" w:color="auto"/>
        <w:right w:val="none" w:sz="0" w:space="0" w:color="auto"/>
      </w:divBdr>
    </w:div>
    <w:div w:id="588579938">
      <w:bodyDiv w:val="1"/>
      <w:marLeft w:val="0"/>
      <w:marRight w:val="0"/>
      <w:marTop w:val="0"/>
      <w:marBottom w:val="0"/>
      <w:divBdr>
        <w:top w:val="none" w:sz="0" w:space="0" w:color="auto"/>
        <w:left w:val="none" w:sz="0" w:space="0" w:color="auto"/>
        <w:bottom w:val="none" w:sz="0" w:space="0" w:color="auto"/>
        <w:right w:val="none" w:sz="0" w:space="0" w:color="auto"/>
      </w:divBdr>
    </w:div>
    <w:div w:id="589656928">
      <w:bodyDiv w:val="1"/>
      <w:marLeft w:val="0"/>
      <w:marRight w:val="0"/>
      <w:marTop w:val="0"/>
      <w:marBottom w:val="0"/>
      <w:divBdr>
        <w:top w:val="none" w:sz="0" w:space="0" w:color="auto"/>
        <w:left w:val="none" w:sz="0" w:space="0" w:color="auto"/>
        <w:bottom w:val="none" w:sz="0" w:space="0" w:color="auto"/>
        <w:right w:val="none" w:sz="0" w:space="0" w:color="auto"/>
      </w:divBdr>
    </w:div>
    <w:div w:id="608053072">
      <w:bodyDiv w:val="1"/>
      <w:marLeft w:val="0"/>
      <w:marRight w:val="0"/>
      <w:marTop w:val="0"/>
      <w:marBottom w:val="0"/>
      <w:divBdr>
        <w:top w:val="none" w:sz="0" w:space="0" w:color="auto"/>
        <w:left w:val="none" w:sz="0" w:space="0" w:color="auto"/>
        <w:bottom w:val="none" w:sz="0" w:space="0" w:color="auto"/>
        <w:right w:val="none" w:sz="0" w:space="0" w:color="auto"/>
      </w:divBdr>
    </w:div>
    <w:div w:id="621687254">
      <w:bodyDiv w:val="1"/>
      <w:marLeft w:val="0"/>
      <w:marRight w:val="0"/>
      <w:marTop w:val="0"/>
      <w:marBottom w:val="0"/>
      <w:divBdr>
        <w:top w:val="none" w:sz="0" w:space="0" w:color="auto"/>
        <w:left w:val="none" w:sz="0" w:space="0" w:color="auto"/>
        <w:bottom w:val="none" w:sz="0" w:space="0" w:color="auto"/>
        <w:right w:val="none" w:sz="0" w:space="0" w:color="auto"/>
      </w:divBdr>
    </w:div>
    <w:div w:id="625476898">
      <w:bodyDiv w:val="1"/>
      <w:marLeft w:val="0"/>
      <w:marRight w:val="0"/>
      <w:marTop w:val="0"/>
      <w:marBottom w:val="0"/>
      <w:divBdr>
        <w:top w:val="none" w:sz="0" w:space="0" w:color="auto"/>
        <w:left w:val="none" w:sz="0" w:space="0" w:color="auto"/>
        <w:bottom w:val="none" w:sz="0" w:space="0" w:color="auto"/>
        <w:right w:val="none" w:sz="0" w:space="0" w:color="auto"/>
      </w:divBdr>
    </w:div>
    <w:div w:id="637878542">
      <w:bodyDiv w:val="1"/>
      <w:marLeft w:val="0"/>
      <w:marRight w:val="0"/>
      <w:marTop w:val="0"/>
      <w:marBottom w:val="0"/>
      <w:divBdr>
        <w:top w:val="none" w:sz="0" w:space="0" w:color="auto"/>
        <w:left w:val="none" w:sz="0" w:space="0" w:color="auto"/>
        <w:bottom w:val="none" w:sz="0" w:space="0" w:color="auto"/>
        <w:right w:val="none" w:sz="0" w:space="0" w:color="auto"/>
      </w:divBdr>
    </w:div>
    <w:div w:id="655457299">
      <w:bodyDiv w:val="1"/>
      <w:marLeft w:val="0"/>
      <w:marRight w:val="0"/>
      <w:marTop w:val="0"/>
      <w:marBottom w:val="0"/>
      <w:divBdr>
        <w:top w:val="none" w:sz="0" w:space="0" w:color="auto"/>
        <w:left w:val="none" w:sz="0" w:space="0" w:color="auto"/>
        <w:bottom w:val="none" w:sz="0" w:space="0" w:color="auto"/>
        <w:right w:val="none" w:sz="0" w:space="0" w:color="auto"/>
      </w:divBdr>
    </w:div>
    <w:div w:id="676153198">
      <w:bodyDiv w:val="1"/>
      <w:marLeft w:val="0"/>
      <w:marRight w:val="0"/>
      <w:marTop w:val="0"/>
      <w:marBottom w:val="0"/>
      <w:divBdr>
        <w:top w:val="none" w:sz="0" w:space="0" w:color="auto"/>
        <w:left w:val="none" w:sz="0" w:space="0" w:color="auto"/>
        <w:bottom w:val="none" w:sz="0" w:space="0" w:color="auto"/>
        <w:right w:val="none" w:sz="0" w:space="0" w:color="auto"/>
      </w:divBdr>
    </w:div>
    <w:div w:id="685597428">
      <w:bodyDiv w:val="1"/>
      <w:marLeft w:val="0"/>
      <w:marRight w:val="0"/>
      <w:marTop w:val="0"/>
      <w:marBottom w:val="0"/>
      <w:divBdr>
        <w:top w:val="none" w:sz="0" w:space="0" w:color="auto"/>
        <w:left w:val="none" w:sz="0" w:space="0" w:color="auto"/>
        <w:bottom w:val="none" w:sz="0" w:space="0" w:color="auto"/>
        <w:right w:val="none" w:sz="0" w:space="0" w:color="auto"/>
      </w:divBdr>
    </w:div>
    <w:div w:id="705254815">
      <w:bodyDiv w:val="1"/>
      <w:marLeft w:val="0"/>
      <w:marRight w:val="0"/>
      <w:marTop w:val="0"/>
      <w:marBottom w:val="0"/>
      <w:divBdr>
        <w:top w:val="none" w:sz="0" w:space="0" w:color="auto"/>
        <w:left w:val="none" w:sz="0" w:space="0" w:color="auto"/>
        <w:bottom w:val="none" w:sz="0" w:space="0" w:color="auto"/>
        <w:right w:val="none" w:sz="0" w:space="0" w:color="auto"/>
      </w:divBdr>
    </w:div>
    <w:div w:id="719086921">
      <w:bodyDiv w:val="1"/>
      <w:marLeft w:val="0"/>
      <w:marRight w:val="0"/>
      <w:marTop w:val="0"/>
      <w:marBottom w:val="0"/>
      <w:divBdr>
        <w:top w:val="none" w:sz="0" w:space="0" w:color="auto"/>
        <w:left w:val="none" w:sz="0" w:space="0" w:color="auto"/>
        <w:bottom w:val="none" w:sz="0" w:space="0" w:color="auto"/>
        <w:right w:val="none" w:sz="0" w:space="0" w:color="auto"/>
      </w:divBdr>
    </w:div>
    <w:div w:id="722683435">
      <w:bodyDiv w:val="1"/>
      <w:marLeft w:val="0"/>
      <w:marRight w:val="0"/>
      <w:marTop w:val="0"/>
      <w:marBottom w:val="0"/>
      <w:divBdr>
        <w:top w:val="none" w:sz="0" w:space="0" w:color="auto"/>
        <w:left w:val="none" w:sz="0" w:space="0" w:color="auto"/>
        <w:bottom w:val="none" w:sz="0" w:space="0" w:color="auto"/>
        <w:right w:val="none" w:sz="0" w:space="0" w:color="auto"/>
      </w:divBdr>
    </w:div>
    <w:div w:id="757095593">
      <w:bodyDiv w:val="1"/>
      <w:marLeft w:val="0"/>
      <w:marRight w:val="0"/>
      <w:marTop w:val="0"/>
      <w:marBottom w:val="0"/>
      <w:divBdr>
        <w:top w:val="none" w:sz="0" w:space="0" w:color="auto"/>
        <w:left w:val="none" w:sz="0" w:space="0" w:color="auto"/>
        <w:bottom w:val="none" w:sz="0" w:space="0" w:color="auto"/>
        <w:right w:val="none" w:sz="0" w:space="0" w:color="auto"/>
      </w:divBdr>
    </w:div>
    <w:div w:id="769424832">
      <w:bodyDiv w:val="1"/>
      <w:marLeft w:val="0"/>
      <w:marRight w:val="0"/>
      <w:marTop w:val="0"/>
      <w:marBottom w:val="0"/>
      <w:divBdr>
        <w:top w:val="none" w:sz="0" w:space="0" w:color="auto"/>
        <w:left w:val="none" w:sz="0" w:space="0" w:color="auto"/>
        <w:bottom w:val="none" w:sz="0" w:space="0" w:color="auto"/>
        <w:right w:val="none" w:sz="0" w:space="0" w:color="auto"/>
      </w:divBdr>
    </w:div>
    <w:div w:id="791098340">
      <w:bodyDiv w:val="1"/>
      <w:marLeft w:val="0"/>
      <w:marRight w:val="0"/>
      <w:marTop w:val="0"/>
      <w:marBottom w:val="0"/>
      <w:divBdr>
        <w:top w:val="none" w:sz="0" w:space="0" w:color="auto"/>
        <w:left w:val="none" w:sz="0" w:space="0" w:color="auto"/>
        <w:bottom w:val="none" w:sz="0" w:space="0" w:color="auto"/>
        <w:right w:val="none" w:sz="0" w:space="0" w:color="auto"/>
      </w:divBdr>
    </w:div>
    <w:div w:id="805320281">
      <w:bodyDiv w:val="1"/>
      <w:marLeft w:val="0"/>
      <w:marRight w:val="0"/>
      <w:marTop w:val="0"/>
      <w:marBottom w:val="0"/>
      <w:divBdr>
        <w:top w:val="none" w:sz="0" w:space="0" w:color="auto"/>
        <w:left w:val="none" w:sz="0" w:space="0" w:color="auto"/>
        <w:bottom w:val="none" w:sz="0" w:space="0" w:color="auto"/>
        <w:right w:val="none" w:sz="0" w:space="0" w:color="auto"/>
      </w:divBdr>
    </w:div>
    <w:div w:id="806363762">
      <w:bodyDiv w:val="1"/>
      <w:marLeft w:val="0"/>
      <w:marRight w:val="0"/>
      <w:marTop w:val="0"/>
      <w:marBottom w:val="0"/>
      <w:divBdr>
        <w:top w:val="none" w:sz="0" w:space="0" w:color="auto"/>
        <w:left w:val="none" w:sz="0" w:space="0" w:color="auto"/>
        <w:bottom w:val="none" w:sz="0" w:space="0" w:color="auto"/>
        <w:right w:val="none" w:sz="0" w:space="0" w:color="auto"/>
      </w:divBdr>
    </w:div>
    <w:div w:id="807822802">
      <w:bodyDiv w:val="1"/>
      <w:marLeft w:val="0"/>
      <w:marRight w:val="0"/>
      <w:marTop w:val="0"/>
      <w:marBottom w:val="0"/>
      <w:divBdr>
        <w:top w:val="none" w:sz="0" w:space="0" w:color="auto"/>
        <w:left w:val="none" w:sz="0" w:space="0" w:color="auto"/>
        <w:bottom w:val="none" w:sz="0" w:space="0" w:color="auto"/>
        <w:right w:val="none" w:sz="0" w:space="0" w:color="auto"/>
      </w:divBdr>
    </w:div>
    <w:div w:id="809593594">
      <w:bodyDiv w:val="1"/>
      <w:marLeft w:val="0"/>
      <w:marRight w:val="0"/>
      <w:marTop w:val="0"/>
      <w:marBottom w:val="0"/>
      <w:divBdr>
        <w:top w:val="none" w:sz="0" w:space="0" w:color="auto"/>
        <w:left w:val="none" w:sz="0" w:space="0" w:color="auto"/>
        <w:bottom w:val="none" w:sz="0" w:space="0" w:color="auto"/>
        <w:right w:val="none" w:sz="0" w:space="0" w:color="auto"/>
      </w:divBdr>
    </w:div>
    <w:div w:id="828592189">
      <w:bodyDiv w:val="1"/>
      <w:marLeft w:val="0"/>
      <w:marRight w:val="0"/>
      <w:marTop w:val="0"/>
      <w:marBottom w:val="0"/>
      <w:divBdr>
        <w:top w:val="none" w:sz="0" w:space="0" w:color="auto"/>
        <w:left w:val="none" w:sz="0" w:space="0" w:color="auto"/>
        <w:bottom w:val="none" w:sz="0" w:space="0" w:color="auto"/>
        <w:right w:val="none" w:sz="0" w:space="0" w:color="auto"/>
      </w:divBdr>
    </w:div>
    <w:div w:id="836850565">
      <w:bodyDiv w:val="1"/>
      <w:marLeft w:val="0"/>
      <w:marRight w:val="0"/>
      <w:marTop w:val="0"/>
      <w:marBottom w:val="0"/>
      <w:divBdr>
        <w:top w:val="none" w:sz="0" w:space="0" w:color="auto"/>
        <w:left w:val="none" w:sz="0" w:space="0" w:color="auto"/>
        <w:bottom w:val="none" w:sz="0" w:space="0" w:color="auto"/>
        <w:right w:val="none" w:sz="0" w:space="0" w:color="auto"/>
      </w:divBdr>
    </w:div>
    <w:div w:id="839079332">
      <w:bodyDiv w:val="1"/>
      <w:marLeft w:val="0"/>
      <w:marRight w:val="0"/>
      <w:marTop w:val="0"/>
      <w:marBottom w:val="0"/>
      <w:divBdr>
        <w:top w:val="none" w:sz="0" w:space="0" w:color="auto"/>
        <w:left w:val="none" w:sz="0" w:space="0" w:color="auto"/>
        <w:bottom w:val="none" w:sz="0" w:space="0" w:color="auto"/>
        <w:right w:val="none" w:sz="0" w:space="0" w:color="auto"/>
      </w:divBdr>
    </w:div>
    <w:div w:id="854922778">
      <w:bodyDiv w:val="1"/>
      <w:marLeft w:val="0"/>
      <w:marRight w:val="0"/>
      <w:marTop w:val="0"/>
      <w:marBottom w:val="0"/>
      <w:divBdr>
        <w:top w:val="none" w:sz="0" w:space="0" w:color="auto"/>
        <w:left w:val="none" w:sz="0" w:space="0" w:color="auto"/>
        <w:bottom w:val="none" w:sz="0" w:space="0" w:color="auto"/>
        <w:right w:val="none" w:sz="0" w:space="0" w:color="auto"/>
      </w:divBdr>
    </w:div>
    <w:div w:id="876696190">
      <w:bodyDiv w:val="1"/>
      <w:marLeft w:val="0"/>
      <w:marRight w:val="0"/>
      <w:marTop w:val="0"/>
      <w:marBottom w:val="0"/>
      <w:divBdr>
        <w:top w:val="none" w:sz="0" w:space="0" w:color="auto"/>
        <w:left w:val="none" w:sz="0" w:space="0" w:color="auto"/>
        <w:bottom w:val="none" w:sz="0" w:space="0" w:color="auto"/>
        <w:right w:val="none" w:sz="0" w:space="0" w:color="auto"/>
      </w:divBdr>
    </w:div>
    <w:div w:id="885289863">
      <w:bodyDiv w:val="1"/>
      <w:marLeft w:val="0"/>
      <w:marRight w:val="0"/>
      <w:marTop w:val="0"/>
      <w:marBottom w:val="0"/>
      <w:divBdr>
        <w:top w:val="none" w:sz="0" w:space="0" w:color="auto"/>
        <w:left w:val="none" w:sz="0" w:space="0" w:color="auto"/>
        <w:bottom w:val="none" w:sz="0" w:space="0" w:color="auto"/>
        <w:right w:val="none" w:sz="0" w:space="0" w:color="auto"/>
      </w:divBdr>
    </w:div>
    <w:div w:id="899245975">
      <w:bodyDiv w:val="1"/>
      <w:marLeft w:val="0"/>
      <w:marRight w:val="0"/>
      <w:marTop w:val="0"/>
      <w:marBottom w:val="0"/>
      <w:divBdr>
        <w:top w:val="none" w:sz="0" w:space="0" w:color="auto"/>
        <w:left w:val="none" w:sz="0" w:space="0" w:color="auto"/>
        <w:bottom w:val="none" w:sz="0" w:space="0" w:color="auto"/>
        <w:right w:val="none" w:sz="0" w:space="0" w:color="auto"/>
      </w:divBdr>
    </w:div>
    <w:div w:id="932393483">
      <w:bodyDiv w:val="1"/>
      <w:marLeft w:val="0"/>
      <w:marRight w:val="0"/>
      <w:marTop w:val="0"/>
      <w:marBottom w:val="0"/>
      <w:divBdr>
        <w:top w:val="none" w:sz="0" w:space="0" w:color="auto"/>
        <w:left w:val="none" w:sz="0" w:space="0" w:color="auto"/>
        <w:bottom w:val="none" w:sz="0" w:space="0" w:color="auto"/>
        <w:right w:val="none" w:sz="0" w:space="0" w:color="auto"/>
      </w:divBdr>
    </w:div>
    <w:div w:id="934938373">
      <w:bodyDiv w:val="1"/>
      <w:marLeft w:val="0"/>
      <w:marRight w:val="0"/>
      <w:marTop w:val="0"/>
      <w:marBottom w:val="0"/>
      <w:divBdr>
        <w:top w:val="none" w:sz="0" w:space="0" w:color="auto"/>
        <w:left w:val="none" w:sz="0" w:space="0" w:color="auto"/>
        <w:bottom w:val="none" w:sz="0" w:space="0" w:color="auto"/>
        <w:right w:val="none" w:sz="0" w:space="0" w:color="auto"/>
      </w:divBdr>
    </w:div>
    <w:div w:id="945188922">
      <w:bodyDiv w:val="1"/>
      <w:marLeft w:val="0"/>
      <w:marRight w:val="0"/>
      <w:marTop w:val="0"/>
      <w:marBottom w:val="0"/>
      <w:divBdr>
        <w:top w:val="none" w:sz="0" w:space="0" w:color="auto"/>
        <w:left w:val="none" w:sz="0" w:space="0" w:color="auto"/>
        <w:bottom w:val="none" w:sz="0" w:space="0" w:color="auto"/>
        <w:right w:val="none" w:sz="0" w:space="0" w:color="auto"/>
      </w:divBdr>
    </w:div>
    <w:div w:id="948511794">
      <w:bodyDiv w:val="1"/>
      <w:marLeft w:val="0"/>
      <w:marRight w:val="0"/>
      <w:marTop w:val="0"/>
      <w:marBottom w:val="0"/>
      <w:divBdr>
        <w:top w:val="none" w:sz="0" w:space="0" w:color="auto"/>
        <w:left w:val="none" w:sz="0" w:space="0" w:color="auto"/>
        <w:bottom w:val="none" w:sz="0" w:space="0" w:color="auto"/>
        <w:right w:val="none" w:sz="0" w:space="0" w:color="auto"/>
      </w:divBdr>
    </w:div>
    <w:div w:id="962687936">
      <w:bodyDiv w:val="1"/>
      <w:marLeft w:val="0"/>
      <w:marRight w:val="0"/>
      <w:marTop w:val="0"/>
      <w:marBottom w:val="0"/>
      <w:divBdr>
        <w:top w:val="none" w:sz="0" w:space="0" w:color="auto"/>
        <w:left w:val="none" w:sz="0" w:space="0" w:color="auto"/>
        <w:bottom w:val="none" w:sz="0" w:space="0" w:color="auto"/>
        <w:right w:val="none" w:sz="0" w:space="0" w:color="auto"/>
      </w:divBdr>
    </w:div>
    <w:div w:id="987048583">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1000354920">
      <w:bodyDiv w:val="1"/>
      <w:marLeft w:val="0"/>
      <w:marRight w:val="0"/>
      <w:marTop w:val="0"/>
      <w:marBottom w:val="0"/>
      <w:divBdr>
        <w:top w:val="none" w:sz="0" w:space="0" w:color="auto"/>
        <w:left w:val="none" w:sz="0" w:space="0" w:color="auto"/>
        <w:bottom w:val="none" w:sz="0" w:space="0" w:color="auto"/>
        <w:right w:val="none" w:sz="0" w:space="0" w:color="auto"/>
      </w:divBdr>
    </w:div>
    <w:div w:id="1008600201">
      <w:bodyDiv w:val="1"/>
      <w:marLeft w:val="0"/>
      <w:marRight w:val="0"/>
      <w:marTop w:val="0"/>
      <w:marBottom w:val="0"/>
      <w:divBdr>
        <w:top w:val="none" w:sz="0" w:space="0" w:color="auto"/>
        <w:left w:val="none" w:sz="0" w:space="0" w:color="auto"/>
        <w:bottom w:val="none" w:sz="0" w:space="0" w:color="auto"/>
        <w:right w:val="none" w:sz="0" w:space="0" w:color="auto"/>
      </w:divBdr>
    </w:div>
    <w:div w:id="1011878664">
      <w:bodyDiv w:val="1"/>
      <w:marLeft w:val="0"/>
      <w:marRight w:val="0"/>
      <w:marTop w:val="0"/>
      <w:marBottom w:val="0"/>
      <w:divBdr>
        <w:top w:val="none" w:sz="0" w:space="0" w:color="auto"/>
        <w:left w:val="none" w:sz="0" w:space="0" w:color="auto"/>
        <w:bottom w:val="none" w:sz="0" w:space="0" w:color="auto"/>
        <w:right w:val="none" w:sz="0" w:space="0" w:color="auto"/>
      </w:divBdr>
    </w:div>
    <w:div w:id="1055007546">
      <w:bodyDiv w:val="1"/>
      <w:marLeft w:val="0"/>
      <w:marRight w:val="0"/>
      <w:marTop w:val="0"/>
      <w:marBottom w:val="0"/>
      <w:divBdr>
        <w:top w:val="none" w:sz="0" w:space="0" w:color="auto"/>
        <w:left w:val="none" w:sz="0" w:space="0" w:color="auto"/>
        <w:bottom w:val="none" w:sz="0" w:space="0" w:color="auto"/>
        <w:right w:val="none" w:sz="0" w:space="0" w:color="auto"/>
      </w:divBdr>
    </w:div>
    <w:div w:id="1059666836">
      <w:bodyDiv w:val="1"/>
      <w:marLeft w:val="0"/>
      <w:marRight w:val="0"/>
      <w:marTop w:val="0"/>
      <w:marBottom w:val="0"/>
      <w:divBdr>
        <w:top w:val="none" w:sz="0" w:space="0" w:color="auto"/>
        <w:left w:val="none" w:sz="0" w:space="0" w:color="auto"/>
        <w:bottom w:val="none" w:sz="0" w:space="0" w:color="auto"/>
        <w:right w:val="none" w:sz="0" w:space="0" w:color="auto"/>
      </w:divBdr>
    </w:div>
    <w:div w:id="1071538842">
      <w:bodyDiv w:val="1"/>
      <w:marLeft w:val="0"/>
      <w:marRight w:val="0"/>
      <w:marTop w:val="0"/>
      <w:marBottom w:val="0"/>
      <w:divBdr>
        <w:top w:val="none" w:sz="0" w:space="0" w:color="auto"/>
        <w:left w:val="none" w:sz="0" w:space="0" w:color="auto"/>
        <w:bottom w:val="none" w:sz="0" w:space="0" w:color="auto"/>
        <w:right w:val="none" w:sz="0" w:space="0" w:color="auto"/>
      </w:divBdr>
    </w:div>
    <w:div w:id="1081491065">
      <w:bodyDiv w:val="1"/>
      <w:marLeft w:val="0"/>
      <w:marRight w:val="0"/>
      <w:marTop w:val="0"/>
      <w:marBottom w:val="0"/>
      <w:divBdr>
        <w:top w:val="none" w:sz="0" w:space="0" w:color="auto"/>
        <w:left w:val="none" w:sz="0" w:space="0" w:color="auto"/>
        <w:bottom w:val="none" w:sz="0" w:space="0" w:color="auto"/>
        <w:right w:val="none" w:sz="0" w:space="0" w:color="auto"/>
      </w:divBdr>
    </w:div>
    <w:div w:id="1096710083">
      <w:bodyDiv w:val="1"/>
      <w:marLeft w:val="0"/>
      <w:marRight w:val="0"/>
      <w:marTop w:val="0"/>
      <w:marBottom w:val="0"/>
      <w:divBdr>
        <w:top w:val="none" w:sz="0" w:space="0" w:color="auto"/>
        <w:left w:val="none" w:sz="0" w:space="0" w:color="auto"/>
        <w:bottom w:val="none" w:sz="0" w:space="0" w:color="auto"/>
        <w:right w:val="none" w:sz="0" w:space="0" w:color="auto"/>
      </w:divBdr>
    </w:div>
    <w:div w:id="1101340748">
      <w:bodyDiv w:val="1"/>
      <w:marLeft w:val="0"/>
      <w:marRight w:val="0"/>
      <w:marTop w:val="0"/>
      <w:marBottom w:val="0"/>
      <w:divBdr>
        <w:top w:val="none" w:sz="0" w:space="0" w:color="auto"/>
        <w:left w:val="none" w:sz="0" w:space="0" w:color="auto"/>
        <w:bottom w:val="none" w:sz="0" w:space="0" w:color="auto"/>
        <w:right w:val="none" w:sz="0" w:space="0" w:color="auto"/>
      </w:divBdr>
    </w:div>
    <w:div w:id="1104619191">
      <w:bodyDiv w:val="1"/>
      <w:marLeft w:val="0"/>
      <w:marRight w:val="0"/>
      <w:marTop w:val="0"/>
      <w:marBottom w:val="0"/>
      <w:divBdr>
        <w:top w:val="none" w:sz="0" w:space="0" w:color="auto"/>
        <w:left w:val="none" w:sz="0" w:space="0" w:color="auto"/>
        <w:bottom w:val="none" w:sz="0" w:space="0" w:color="auto"/>
        <w:right w:val="none" w:sz="0" w:space="0" w:color="auto"/>
      </w:divBdr>
    </w:div>
    <w:div w:id="1107117720">
      <w:bodyDiv w:val="1"/>
      <w:marLeft w:val="0"/>
      <w:marRight w:val="0"/>
      <w:marTop w:val="0"/>
      <w:marBottom w:val="0"/>
      <w:divBdr>
        <w:top w:val="none" w:sz="0" w:space="0" w:color="auto"/>
        <w:left w:val="none" w:sz="0" w:space="0" w:color="auto"/>
        <w:bottom w:val="none" w:sz="0" w:space="0" w:color="auto"/>
        <w:right w:val="none" w:sz="0" w:space="0" w:color="auto"/>
      </w:divBdr>
    </w:div>
    <w:div w:id="1127161245">
      <w:bodyDiv w:val="1"/>
      <w:marLeft w:val="0"/>
      <w:marRight w:val="0"/>
      <w:marTop w:val="0"/>
      <w:marBottom w:val="0"/>
      <w:divBdr>
        <w:top w:val="none" w:sz="0" w:space="0" w:color="auto"/>
        <w:left w:val="none" w:sz="0" w:space="0" w:color="auto"/>
        <w:bottom w:val="none" w:sz="0" w:space="0" w:color="auto"/>
        <w:right w:val="none" w:sz="0" w:space="0" w:color="auto"/>
      </w:divBdr>
    </w:div>
    <w:div w:id="1132945664">
      <w:bodyDiv w:val="1"/>
      <w:marLeft w:val="0"/>
      <w:marRight w:val="0"/>
      <w:marTop w:val="0"/>
      <w:marBottom w:val="0"/>
      <w:divBdr>
        <w:top w:val="none" w:sz="0" w:space="0" w:color="auto"/>
        <w:left w:val="none" w:sz="0" w:space="0" w:color="auto"/>
        <w:bottom w:val="none" w:sz="0" w:space="0" w:color="auto"/>
        <w:right w:val="none" w:sz="0" w:space="0" w:color="auto"/>
      </w:divBdr>
    </w:div>
    <w:div w:id="1142042674">
      <w:bodyDiv w:val="1"/>
      <w:marLeft w:val="0"/>
      <w:marRight w:val="0"/>
      <w:marTop w:val="0"/>
      <w:marBottom w:val="0"/>
      <w:divBdr>
        <w:top w:val="none" w:sz="0" w:space="0" w:color="auto"/>
        <w:left w:val="none" w:sz="0" w:space="0" w:color="auto"/>
        <w:bottom w:val="none" w:sz="0" w:space="0" w:color="auto"/>
        <w:right w:val="none" w:sz="0" w:space="0" w:color="auto"/>
      </w:divBdr>
    </w:div>
    <w:div w:id="1143042129">
      <w:bodyDiv w:val="1"/>
      <w:marLeft w:val="0"/>
      <w:marRight w:val="0"/>
      <w:marTop w:val="0"/>
      <w:marBottom w:val="0"/>
      <w:divBdr>
        <w:top w:val="none" w:sz="0" w:space="0" w:color="auto"/>
        <w:left w:val="none" w:sz="0" w:space="0" w:color="auto"/>
        <w:bottom w:val="none" w:sz="0" w:space="0" w:color="auto"/>
        <w:right w:val="none" w:sz="0" w:space="0" w:color="auto"/>
      </w:divBdr>
    </w:div>
    <w:div w:id="1155798600">
      <w:bodyDiv w:val="1"/>
      <w:marLeft w:val="0"/>
      <w:marRight w:val="0"/>
      <w:marTop w:val="0"/>
      <w:marBottom w:val="0"/>
      <w:divBdr>
        <w:top w:val="none" w:sz="0" w:space="0" w:color="auto"/>
        <w:left w:val="none" w:sz="0" w:space="0" w:color="auto"/>
        <w:bottom w:val="none" w:sz="0" w:space="0" w:color="auto"/>
        <w:right w:val="none" w:sz="0" w:space="0" w:color="auto"/>
      </w:divBdr>
    </w:div>
    <w:div w:id="1160195666">
      <w:bodyDiv w:val="1"/>
      <w:marLeft w:val="0"/>
      <w:marRight w:val="0"/>
      <w:marTop w:val="0"/>
      <w:marBottom w:val="0"/>
      <w:divBdr>
        <w:top w:val="none" w:sz="0" w:space="0" w:color="auto"/>
        <w:left w:val="none" w:sz="0" w:space="0" w:color="auto"/>
        <w:bottom w:val="none" w:sz="0" w:space="0" w:color="auto"/>
        <w:right w:val="none" w:sz="0" w:space="0" w:color="auto"/>
      </w:divBdr>
    </w:div>
    <w:div w:id="1161002619">
      <w:bodyDiv w:val="1"/>
      <w:marLeft w:val="0"/>
      <w:marRight w:val="0"/>
      <w:marTop w:val="0"/>
      <w:marBottom w:val="0"/>
      <w:divBdr>
        <w:top w:val="none" w:sz="0" w:space="0" w:color="auto"/>
        <w:left w:val="none" w:sz="0" w:space="0" w:color="auto"/>
        <w:bottom w:val="none" w:sz="0" w:space="0" w:color="auto"/>
        <w:right w:val="none" w:sz="0" w:space="0" w:color="auto"/>
      </w:divBdr>
    </w:div>
    <w:div w:id="1163427742">
      <w:bodyDiv w:val="1"/>
      <w:marLeft w:val="0"/>
      <w:marRight w:val="0"/>
      <w:marTop w:val="0"/>
      <w:marBottom w:val="0"/>
      <w:divBdr>
        <w:top w:val="none" w:sz="0" w:space="0" w:color="auto"/>
        <w:left w:val="none" w:sz="0" w:space="0" w:color="auto"/>
        <w:bottom w:val="none" w:sz="0" w:space="0" w:color="auto"/>
        <w:right w:val="none" w:sz="0" w:space="0" w:color="auto"/>
      </w:divBdr>
    </w:div>
    <w:div w:id="1168180607">
      <w:bodyDiv w:val="1"/>
      <w:marLeft w:val="0"/>
      <w:marRight w:val="0"/>
      <w:marTop w:val="0"/>
      <w:marBottom w:val="0"/>
      <w:divBdr>
        <w:top w:val="none" w:sz="0" w:space="0" w:color="auto"/>
        <w:left w:val="none" w:sz="0" w:space="0" w:color="auto"/>
        <w:bottom w:val="none" w:sz="0" w:space="0" w:color="auto"/>
        <w:right w:val="none" w:sz="0" w:space="0" w:color="auto"/>
      </w:divBdr>
    </w:div>
    <w:div w:id="1178233269">
      <w:bodyDiv w:val="1"/>
      <w:marLeft w:val="0"/>
      <w:marRight w:val="0"/>
      <w:marTop w:val="0"/>
      <w:marBottom w:val="0"/>
      <w:divBdr>
        <w:top w:val="none" w:sz="0" w:space="0" w:color="auto"/>
        <w:left w:val="none" w:sz="0" w:space="0" w:color="auto"/>
        <w:bottom w:val="none" w:sz="0" w:space="0" w:color="auto"/>
        <w:right w:val="none" w:sz="0" w:space="0" w:color="auto"/>
      </w:divBdr>
    </w:div>
    <w:div w:id="1195966618">
      <w:bodyDiv w:val="1"/>
      <w:marLeft w:val="0"/>
      <w:marRight w:val="0"/>
      <w:marTop w:val="0"/>
      <w:marBottom w:val="0"/>
      <w:divBdr>
        <w:top w:val="none" w:sz="0" w:space="0" w:color="auto"/>
        <w:left w:val="none" w:sz="0" w:space="0" w:color="auto"/>
        <w:bottom w:val="none" w:sz="0" w:space="0" w:color="auto"/>
        <w:right w:val="none" w:sz="0" w:space="0" w:color="auto"/>
      </w:divBdr>
    </w:div>
    <w:div w:id="1197234000">
      <w:bodyDiv w:val="1"/>
      <w:marLeft w:val="0"/>
      <w:marRight w:val="0"/>
      <w:marTop w:val="0"/>
      <w:marBottom w:val="0"/>
      <w:divBdr>
        <w:top w:val="none" w:sz="0" w:space="0" w:color="auto"/>
        <w:left w:val="none" w:sz="0" w:space="0" w:color="auto"/>
        <w:bottom w:val="none" w:sz="0" w:space="0" w:color="auto"/>
        <w:right w:val="none" w:sz="0" w:space="0" w:color="auto"/>
      </w:divBdr>
    </w:div>
    <w:div w:id="1217619062">
      <w:bodyDiv w:val="1"/>
      <w:marLeft w:val="0"/>
      <w:marRight w:val="0"/>
      <w:marTop w:val="0"/>
      <w:marBottom w:val="0"/>
      <w:divBdr>
        <w:top w:val="none" w:sz="0" w:space="0" w:color="auto"/>
        <w:left w:val="none" w:sz="0" w:space="0" w:color="auto"/>
        <w:bottom w:val="none" w:sz="0" w:space="0" w:color="auto"/>
        <w:right w:val="none" w:sz="0" w:space="0" w:color="auto"/>
      </w:divBdr>
    </w:div>
    <w:div w:id="1237861692">
      <w:bodyDiv w:val="1"/>
      <w:marLeft w:val="0"/>
      <w:marRight w:val="0"/>
      <w:marTop w:val="0"/>
      <w:marBottom w:val="0"/>
      <w:divBdr>
        <w:top w:val="none" w:sz="0" w:space="0" w:color="auto"/>
        <w:left w:val="none" w:sz="0" w:space="0" w:color="auto"/>
        <w:bottom w:val="none" w:sz="0" w:space="0" w:color="auto"/>
        <w:right w:val="none" w:sz="0" w:space="0" w:color="auto"/>
      </w:divBdr>
    </w:div>
    <w:div w:id="1241408279">
      <w:bodyDiv w:val="1"/>
      <w:marLeft w:val="0"/>
      <w:marRight w:val="0"/>
      <w:marTop w:val="0"/>
      <w:marBottom w:val="0"/>
      <w:divBdr>
        <w:top w:val="none" w:sz="0" w:space="0" w:color="auto"/>
        <w:left w:val="none" w:sz="0" w:space="0" w:color="auto"/>
        <w:bottom w:val="none" w:sz="0" w:space="0" w:color="auto"/>
        <w:right w:val="none" w:sz="0" w:space="0" w:color="auto"/>
      </w:divBdr>
    </w:div>
    <w:div w:id="1300110257">
      <w:bodyDiv w:val="1"/>
      <w:marLeft w:val="0"/>
      <w:marRight w:val="0"/>
      <w:marTop w:val="0"/>
      <w:marBottom w:val="0"/>
      <w:divBdr>
        <w:top w:val="none" w:sz="0" w:space="0" w:color="auto"/>
        <w:left w:val="none" w:sz="0" w:space="0" w:color="auto"/>
        <w:bottom w:val="none" w:sz="0" w:space="0" w:color="auto"/>
        <w:right w:val="none" w:sz="0" w:space="0" w:color="auto"/>
      </w:divBdr>
    </w:div>
    <w:div w:id="1303729286">
      <w:bodyDiv w:val="1"/>
      <w:marLeft w:val="0"/>
      <w:marRight w:val="0"/>
      <w:marTop w:val="0"/>
      <w:marBottom w:val="0"/>
      <w:divBdr>
        <w:top w:val="none" w:sz="0" w:space="0" w:color="auto"/>
        <w:left w:val="none" w:sz="0" w:space="0" w:color="auto"/>
        <w:bottom w:val="none" w:sz="0" w:space="0" w:color="auto"/>
        <w:right w:val="none" w:sz="0" w:space="0" w:color="auto"/>
      </w:divBdr>
    </w:div>
    <w:div w:id="1323507959">
      <w:bodyDiv w:val="1"/>
      <w:marLeft w:val="0"/>
      <w:marRight w:val="0"/>
      <w:marTop w:val="0"/>
      <w:marBottom w:val="0"/>
      <w:divBdr>
        <w:top w:val="none" w:sz="0" w:space="0" w:color="auto"/>
        <w:left w:val="none" w:sz="0" w:space="0" w:color="auto"/>
        <w:bottom w:val="none" w:sz="0" w:space="0" w:color="auto"/>
        <w:right w:val="none" w:sz="0" w:space="0" w:color="auto"/>
      </w:divBdr>
    </w:div>
    <w:div w:id="1341931278">
      <w:bodyDiv w:val="1"/>
      <w:marLeft w:val="0"/>
      <w:marRight w:val="0"/>
      <w:marTop w:val="0"/>
      <w:marBottom w:val="0"/>
      <w:divBdr>
        <w:top w:val="none" w:sz="0" w:space="0" w:color="auto"/>
        <w:left w:val="none" w:sz="0" w:space="0" w:color="auto"/>
        <w:bottom w:val="none" w:sz="0" w:space="0" w:color="auto"/>
        <w:right w:val="none" w:sz="0" w:space="0" w:color="auto"/>
      </w:divBdr>
    </w:div>
    <w:div w:id="1353874721">
      <w:bodyDiv w:val="1"/>
      <w:marLeft w:val="0"/>
      <w:marRight w:val="0"/>
      <w:marTop w:val="0"/>
      <w:marBottom w:val="0"/>
      <w:divBdr>
        <w:top w:val="none" w:sz="0" w:space="0" w:color="auto"/>
        <w:left w:val="none" w:sz="0" w:space="0" w:color="auto"/>
        <w:bottom w:val="none" w:sz="0" w:space="0" w:color="auto"/>
        <w:right w:val="none" w:sz="0" w:space="0" w:color="auto"/>
      </w:divBdr>
    </w:div>
    <w:div w:id="1358311077">
      <w:bodyDiv w:val="1"/>
      <w:marLeft w:val="0"/>
      <w:marRight w:val="0"/>
      <w:marTop w:val="0"/>
      <w:marBottom w:val="0"/>
      <w:divBdr>
        <w:top w:val="none" w:sz="0" w:space="0" w:color="auto"/>
        <w:left w:val="none" w:sz="0" w:space="0" w:color="auto"/>
        <w:bottom w:val="none" w:sz="0" w:space="0" w:color="auto"/>
        <w:right w:val="none" w:sz="0" w:space="0" w:color="auto"/>
      </w:divBdr>
    </w:div>
    <w:div w:id="1362899523">
      <w:bodyDiv w:val="1"/>
      <w:marLeft w:val="0"/>
      <w:marRight w:val="0"/>
      <w:marTop w:val="0"/>
      <w:marBottom w:val="0"/>
      <w:divBdr>
        <w:top w:val="none" w:sz="0" w:space="0" w:color="auto"/>
        <w:left w:val="none" w:sz="0" w:space="0" w:color="auto"/>
        <w:bottom w:val="none" w:sz="0" w:space="0" w:color="auto"/>
        <w:right w:val="none" w:sz="0" w:space="0" w:color="auto"/>
      </w:divBdr>
    </w:div>
    <w:div w:id="1366516730">
      <w:bodyDiv w:val="1"/>
      <w:marLeft w:val="0"/>
      <w:marRight w:val="0"/>
      <w:marTop w:val="0"/>
      <w:marBottom w:val="0"/>
      <w:divBdr>
        <w:top w:val="none" w:sz="0" w:space="0" w:color="auto"/>
        <w:left w:val="none" w:sz="0" w:space="0" w:color="auto"/>
        <w:bottom w:val="none" w:sz="0" w:space="0" w:color="auto"/>
        <w:right w:val="none" w:sz="0" w:space="0" w:color="auto"/>
      </w:divBdr>
    </w:div>
    <w:div w:id="1372804325">
      <w:bodyDiv w:val="1"/>
      <w:marLeft w:val="0"/>
      <w:marRight w:val="0"/>
      <w:marTop w:val="0"/>
      <w:marBottom w:val="0"/>
      <w:divBdr>
        <w:top w:val="none" w:sz="0" w:space="0" w:color="auto"/>
        <w:left w:val="none" w:sz="0" w:space="0" w:color="auto"/>
        <w:bottom w:val="none" w:sz="0" w:space="0" w:color="auto"/>
        <w:right w:val="none" w:sz="0" w:space="0" w:color="auto"/>
      </w:divBdr>
    </w:div>
    <w:div w:id="1380860939">
      <w:bodyDiv w:val="1"/>
      <w:marLeft w:val="0"/>
      <w:marRight w:val="0"/>
      <w:marTop w:val="0"/>
      <w:marBottom w:val="0"/>
      <w:divBdr>
        <w:top w:val="none" w:sz="0" w:space="0" w:color="auto"/>
        <w:left w:val="none" w:sz="0" w:space="0" w:color="auto"/>
        <w:bottom w:val="none" w:sz="0" w:space="0" w:color="auto"/>
        <w:right w:val="none" w:sz="0" w:space="0" w:color="auto"/>
      </w:divBdr>
    </w:div>
    <w:div w:id="1385257446">
      <w:bodyDiv w:val="1"/>
      <w:marLeft w:val="0"/>
      <w:marRight w:val="0"/>
      <w:marTop w:val="0"/>
      <w:marBottom w:val="0"/>
      <w:divBdr>
        <w:top w:val="none" w:sz="0" w:space="0" w:color="auto"/>
        <w:left w:val="none" w:sz="0" w:space="0" w:color="auto"/>
        <w:bottom w:val="none" w:sz="0" w:space="0" w:color="auto"/>
        <w:right w:val="none" w:sz="0" w:space="0" w:color="auto"/>
      </w:divBdr>
    </w:div>
    <w:div w:id="1397703103">
      <w:bodyDiv w:val="1"/>
      <w:marLeft w:val="0"/>
      <w:marRight w:val="0"/>
      <w:marTop w:val="0"/>
      <w:marBottom w:val="0"/>
      <w:divBdr>
        <w:top w:val="none" w:sz="0" w:space="0" w:color="auto"/>
        <w:left w:val="none" w:sz="0" w:space="0" w:color="auto"/>
        <w:bottom w:val="none" w:sz="0" w:space="0" w:color="auto"/>
        <w:right w:val="none" w:sz="0" w:space="0" w:color="auto"/>
      </w:divBdr>
    </w:div>
    <w:div w:id="1404138436">
      <w:bodyDiv w:val="1"/>
      <w:marLeft w:val="0"/>
      <w:marRight w:val="0"/>
      <w:marTop w:val="0"/>
      <w:marBottom w:val="0"/>
      <w:divBdr>
        <w:top w:val="none" w:sz="0" w:space="0" w:color="auto"/>
        <w:left w:val="none" w:sz="0" w:space="0" w:color="auto"/>
        <w:bottom w:val="none" w:sz="0" w:space="0" w:color="auto"/>
        <w:right w:val="none" w:sz="0" w:space="0" w:color="auto"/>
      </w:divBdr>
    </w:div>
    <w:div w:id="1406537250">
      <w:bodyDiv w:val="1"/>
      <w:marLeft w:val="0"/>
      <w:marRight w:val="0"/>
      <w:marTop w:val="0"/>
      <w:marBottom w:val="0"/>
      <w:divBdr>
        <w:top w:val="none" w:sz="0" w:space="0" w:color="auto"/>
        <w:left w:val="none" w:sz="0" w:space="0" w:color="auto"/>
        <w:bottom w:val="none" w:sz="0" w:space="0" w:color="auto"/>
        <w:right w:val="none" w:sz="0" w:space="0" w:color="auto"/>
      </w:divBdr>
    </w:div>
    <w:div w:id="1408258775">
      <w:bodyDiv w:val="1"/>
      <w:marLeft w:val="0"/>
      <w:marRight w:val="0"/>
      <w:marTop w:val="0"/>
      <w:marBottom w:val="0"/>
      <w:divBdr>
        <w:top w:val="none" w:sz="0" w:space="0" w:color="auto"/>
        <w:left w:val="none" w:sz="0" w:space="0" w:color="auto"/>
        <w:bottom w:val="none" w:sz="0" w:space="0" w:color="auto"/>
        <w:right w:val="none" w:sz="0" w:space="0" w:color="auto"/>
      </w:divBdr>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
    <w:div w:id="1449350520">
      <w:bodyDiv w:val="1"/>
      <w:marLeft w:val="0"/>
      <w:marRight w:val="0"/>
      <w:marTop w:val="0"/>
      <w:marBottom w:val="0"/>
      <w:divBdr>
        <w:top w:val="none" w:sz="0" w:space="0" w:color="auto"/>
        <w:left w:val="none" w:sz="0" w:space="0" w:color="auto"/>
        <w:bottom w:val="none" w:sz="0" w:space="0" w:color="auto"/>
        <w:right w:val="none" w:sz="0" w:space="0" w:color="auto"/>
      </w:divBdr>
    </w:div>
    <w:div w:id="1465464537">
      <w:bodyDiv w:val="1"/>
      <w:marLeft w:val="0"/>
      <w:marRight w:val="0"/>
      <w:marTop w:val="0"/>
      <w:marBottom w:val="0"/>
      <w:divBdr>
        <w:top w:val="none" w:sz="0" w:space="0" w:color="auto"/>
        <w:left w:val="none" w:sz="0" w:space="0" w:color="auto"/>
        <w:bottom w:val="none" w:sz="0" w:space="0" w:color="auto"/>
        <w:right w:val="none" w:sz="0" w:space="0" w:color="auto"/>
      </w:divBdr>
    </w:div>
    <w:div w:id="1467427084">
      <w:bodyDiv w:val="1"/>
      <w:marLeft w:val="0"/>
      <w:marRight w:val="0"/>
      <w:marTop w:val="0"/>
      <w:marBottom w:val="0"/>
      <w:divBdr>
        <w:top w:val="none" w:sz="0" w:space="0" w:color="auto"/>
        <w:left w:val="none" w:sz="0" w:space="0" w:color="auto"/>
        <w:bottom w:val="none" w:sz="0" w:space="0" w:color="auto"/>
        <w:right w:val="none" w:sz="0" w:space="0" w:color="auto"/>
      </w:divBdr>
    </w:div>
    <w:div w:id="1468157910">
      <w:bodyDiv w:val="1"/>
      <w:marLeft w:val="0"/>
      <w:marRight w:val="0"/>
      <w:marTop w:val="0"/>
      <w:marBottom w:val="0"/>
      <w:divBdr>
        <w:top w:val="none" w:sz="0" w:space="0" w:color="auto"/>
        <w:left w:val="none" w:sz="0" w:space="0" w:color="auto"/>
        <w:bottom w:val="none" w:sz="0" w:space="0" w:color="auto"/>
        <w:right w:val="none" w:sz="0" w:space="0" w:color="auto"/>
      </w:divBdr>
    </w:div>
    <w:div w:id="1479883587">
      <w:bodyDiv w:val="1"/>
      <w:marLeft w:val="0"/>
      <w:marRight w:val="0"/>
      <w:marTop w:val="0"/>
      <w:marBottom w:val="0"/>
      <w:divBdr>
        <w:top w:val="none" w:sz="0" w:space="0" w:color="auto"/>
        <w:left w:val="none" w:sz="0" w:space="0" w:color="auto"/>
        <w:bottom w:val="none" w:sz="0" w:space="0" w:color="auto"/>
        <w:right w:val="none" w:sz="0" w:space="0" w:color="auto"/>
      </w:divBdr>
    </w:div>
    <w:div w:id="1479960964">
      <w:bodyDiv w:val="1"/>
      <w:marLeft w:val="0"/>
      <w:marRight w:val="0"/>
      <w:marTop w:val="0"/>
      <w:marBottom w:val="0"/>
      <w:divBdr>
        <w:top w:val="none" w:sz="0" w:space="0" w:color="auto"/>
        <w:left w:val="none" w:sz="0" w:space="0" w:color="auto"/>
        <w:bottom w:val="none" w:sz="0" w:space="0" w:color="auto"/>
        <w:right w:val="none" w:sz="0" w:space="0" w:color="auto"/>
      </w:divBdr>
    </w:div>
    <w:div w:id="1494682778">
      <w:bodyDiv w:val="1"/>
      <w:marLeft w:val="0"/>
      <w:marRight w:val="0"/>
      <w:marTop w:val="0"/>
      <w:marBottom w:val="0"/>
      <w:divBdr>
        <w:top w:val="none" w:sz="0" w:space="0" w:color="auto"/>
        <w:left w:val="none" w:sz="0" w:space="0" w:color="auto"/>
        <w:bottom w:val="none" w:sz="0" w:space="0" w:color="auto"/>
        <w:right w:val="none" w:sz="0" w:space="0" w:color="auto"/>
      </w:divBdr>
    </w:div>
    <w:div w:id="1505240675">
      <w:bodyDiv w:val="1"/>
      <w:marLeft w:val="0"/>
      <w:marRight w:val="0"/>
      <w:marTop w:val="0"/>
      <w:marBottom w:val="0"/>
      <w:divBdr>
        <w:top w:val="none" w:sz="0" w:space="0" w:color="auto"/>
        <w:left w:val="none" w:sz="0" w:space="0" w:color="auto"/>
        <w:bottom w:val="none" w:sz="0" w:space="0" w:color="auto"/>
        <w:right w:val="none" w:sz="0" w:space="0" w:color="auto"/>
      </w:divBdr>
    </w:div>
    <w:div w:id="1519200757">
      <w:bodyDiv w:val="1"/>
      <w:marLeft w:val="0"/>
      <w:marRight w:val="0"/>
      <w:marTop w:val="0"/>
      <w:marBottom w:val="0"/>
      <w:divBdr>
        <w:top w:val="none" w:sz="0" w:space="0" w:color="auto"/>
        <w:left w:val="none" w:sz="0" w:space="0" w:color="auto"/>
        <w:bottom w:val="none" w:sz="0" w:space="0" w:color="auto"/>
        <w:right w:val="none" w:sz="0" w:space="0" w:color="auto"/>
      </w:divBdr>
    </w:div>
    <w:div w:id="1536238338">
      <w:bodyDiv w:val="1"/>
      <w:marLeft w:val="0"/>
      <w:marRight w:val="0"/>
      <w:marTop w:val="0"/>
      <w:marBottom w:val="0"/>
      <w:divBdr>
        <w:top w:val="none" w:sz="0" w:space="0" w:color="auto"/>
        <w:left w:val="none" w:sz="0" w:space="0" w:color="auto"/>
        <w:bottom w:val="none" w:sz="0" w:space="0" w:color="auto"/>
        <w:right w:val="none" w:sz="0" w:space="0" w:color="auto"/>
      </w:divBdr>
    </w:div>
    <w:div w:id="1545095629">
      <w:bodyDiv w:val="1"/>
      <w:marLeft w:val="0"/>
      <w:marRight w:val="0"/>
      <w:marTop w:val="0"/>
      <w:marBottom w:val="0"/>
      <w:divBdr>
        <w:top w:val="none" w:sz="0" w:space="0" w:color="auto"/>
        <w:left w:val="none" w:sz="0" w:space="0" w:color="auto"/>
        <w:bottom w:val="none" w:sz="0" w:space="0" w:color="auto"/>
        <w:right w:val="none" w:sz="0" w:space="0" w:color="auto"/>
      </w:divBdr>
    </w:div>
    <w:div w:id="1554729647">
      <w:bodyDiv w:val="1"/>
      <w:marLeft w:val="0"/>
      <w:marRight w:val="0"/>
      <w:marTop w:val="0"/>
      <w:marBottom w:val="0"/>
      <w:divBdr>
        <w:top w:val="none" w:sz="0" w:space="0" w:color="auto"/>
        <w:left w:val="none" w:sz="0" w:space="0" w:color="auto"/>
        <w:bottom w:val="none" w:sz="0" w:space="0" w:color="auto"/>
        <w:right w:val="none" w:sz="0" w:space="0" w:color="auto"/>
      </w:divBdr>
    </w:div>
    <w:div w:id="1583561374">
      <w:bodyDiv w:val="1"/>
      <w:marLeft w:val="0"/>
      <w:marRight w:val="0"/>
      <w:marTop w:val="0"/>
      <w:marBottom w:val="0"/>
      <w:divBdr>
        <w:top w:val="none" w:sz="0" w:space="0" w:color="auto"/>
        <w:left w:val="none" w:sz="0" w:space="0" w:color="auto"/>
        <w:bottom w:val="none" w:sz="0" w:space="0" w:color="auto"/>
        <w:right w:val="none" w:sz="0" w:space="0" w:color="auto"/>
      </w:divBdr>
    </w:div>
    <w:div w:id="1597252592">
      <w:bodyDiv w:val="1"/>
      <w:marLeft w:val="0"/>
      <w:marRight w:val="0"/>
      <w:marTop w:val="0"/>
      <w:marBottom w:val="0"/>
      <w:divBdr>
        <w:top w:val="none" w:sz="0" w:space="0" w:color="auto"/>
        <w:left w:val="none" w:sz="0" w:space="0" w:color="auto"/>
        <w:bottom w:val="none" w:sz="0" w:space="0" w:color="auto"/>
        <w:right w:val="none" w:sz="0" w:space="0" w:color="auto"/>
      </w:divBdr>
    </w:div>
    <w:div w:id="1612198331">
      <w:bodyDiv w:val="1"/>
      <w:marLeft w:val="0"/>
      <w:marRight w:val="0"/>
      <w:marTop w:val="0"/>
      <w:marBottom w:val="0"/>
      <w:divBdr>
        <w:top w:val="none" w:sz="0" w:space="0" w:color="auto"/>
        <w:left w:val="none" w:sz="0" w:space="0" w:color="auto"/>
        <w:bottom w:val="none" w:sz="0" w:space="0" w:color="auto"/>
        <w:right w:val="none" w:sz="0" w:space="0" w:color="auto"/>
      </w:divBdr>
    </w:div>
    <w:div w:id="1623536181">
      <w:bodyDiv w:val="1"/>
      <w:marLeft w:val="0"/>
      <w:marRight w:val="0"/>
      <w:marTop w:val="0"/>
      <w:marBottom w:val="0"/>
      <w:divBdr>
        <w:top w:val="none" w:sz="0" w:space="0" w:color="auto"/>
        <w:left w:val="none" w:sz="0" w:space="0" w:color="auto"/>
        <w:bottom w:val="none" w:sz="0" w:space="0" w:color="auto"/>
        <w:right w:val="none" w:sz="0" w:space="0" w:color="auto"/>
      </w:divBdr>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29361987">
      <w:bodyDiv w:val="1"/>
      <w:marLeft w:val="0"/>
      <w:marRight w:val="0"/>
      <w:marTop w:val="0"/>
      <w:marBottom w:val="0"/>
      <w:divBdr>
        <w:top w:val="none" w:sz="0" w:space="0" w:color="auto"/>
        <w:left w:val="none" w:sz="0" w:space="0" w:color="auto"/>
        <w:bottom w:val="none" w:sz="0" w:space="0" w:color="auto"/>
        <w:right w:val="none" w:sz="0" w:space="0" w:color="auto"/>
      </w:divBdr>
    </w:div>
    <w:div w:id="1670012422">
      <w:bodyDiv w:val="1"/>
      <w:marLeft w:val="0"/>
      <w:marRight w:val="0"/>
      <w:marTop w:val="0"/>
      <w:marBottom w:val="0"/>
      <w:divBdr>
        <w:top w:val="none" w:sz="0" w:space="0" w:color="auto"/>
        <w:left w:val="none" w:sz="0" w:space="0" w:color="auto"/>
        <w:bottom w:val="none" w:sz="0" w:space="0" w:color="auto"/>
        <w:right w:val="none" w:sz="0" w:space="0" w:color="auto"/>
      </w:divBdr>
    </w:div>
    <w:div w:id="1689060337">
      <w:bodyDiv w:val="1"/>
      <w:marLeft w:val="0"/>
      <w:marRight w:val="0"/>
      <w:marTop w:val="0"/>
      <w:marBottom w:val="0"/>
      <w:divBdr>
        <w:top w:val="none" w:sz="0" w:space="0" w:color="auto"/>
        <w:left w:val="none" w:sz="0" w:space="0" w:color="auto"/>
        <w:bottom w:val="none" w:sz="0" w:space="0" w:color="auto"/>
        <w:right w:val="none" w:sz="0" w:space="0" w:color="auto"/>
      </w:divBdr>
    </w:div>
    <w:div w:id="1759012300">
      <w:bodyDiv w:val="1"/>
      <w:marLeft w:val="0"/>
      <w:marRight w:val="0"/>
      <w:marTop w:val="0"/>
      <w:marBottom w:val="0"/>
      <w:divBdr>
        <w:top w:val="none" w:sz="0" w:space="0" w:color="auto"/>
        <w:left w:val="none" w:sz="0" w:space="0" w:color="auto"/>
        <w:bottom w:val="none" w:sz="0" w:space="0" w:color="auto"/>
        <w:right w:val="none" w:sz="0" w:space="0" w:color="auto"/>
      </w:divBdr>
    </w:div>
    <w:div w:id="1776484781">
      <w:bodyDiv w:val="1"/>
      <w:marLeft w:val="0"/>
      <w:marRight w:val="0"/>
      <w:marTop w:val="0"/>
      <w:marBottom w:val="0"/>
      <w:divBdr>
        <w:top w:val="none" w:sz="0" w:space="0" w:color="auto"/>
        <w:left w:val="none" w:sz="0" w:space="0" w:color="auto"/>
        <w:bottom w:val="none" w:sz="0" w:space="0" w:color="auto"/>
        <w:right w:val="none" w:sz="0" w:space="0" w:color="auto"/>
      </w:divBdr>
    </w:div>
    <w:div w:id="1780828979">
      <w:bodyDiv w:val="1"/>
      <w:marLeft w:val="0"/>
      <w:marRight w:val="0"/>
      <w:marTop w:val="0"/>
      <w:marBottom w:val="0"/>
      <w:divBdr>
        <w:top w:val="none" w:sz="0" w:space="0" w:color="auto"/>
        <w:left w:val="none" w:sz="0" w:space="0" w:color="auto"/>
        <w:bottom w:val="none" w:sz="0" w:space="0" w:color="auto"/>
        <w:right w:val="none" w:sz="0" w:space="0" w:color="auto"/>
      </w:divBdr>
    </w:div>
    <w:div w:id="1799566596">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35996451">
      <w:bodyDiv w:val="1"/>
      <w:marLeft w:val="0"/>
      <w:marRight w:val="0"/>
      <w:marTop w:val="0"/>
      <w:marBottom w:val="0"/>
      <w:divBdr>
        <w:top w:val="none" w:sz="0" w:space="0" w:color="auto"/>
        <w:left w:val="none" w:sz="0" w:space="0" w:color="auto"/>
        <w:bottom w:val="none" w:sz="0" w:space="0" w:color="auto"/>
        <w:right w:val="none" w:sz="0" w:space="0" w:color="auto"/>
      </w:divBdr>
    </w:div>
    <w:div w:id="1838382716">
      <w:bodyDiv w:val="1"/>
      <w:marLeft w:val="0"/>
      <w:marRight w:val="0"/>
      <w:marTop w:val="0"/>
      <w:marBottom w:val="0"/>
      <w:divBdr>
        <w:top w:val="none" w:sz="0" w:space="0" w:color="auto"/>
        <w:left w:val="none" w:sz="0" w:space="0" w:color="auto"/>
        <w:bottom w:val="none" w:sz="0" w:space="0" w:color="auto"/>
        <w:right w:val="none" w:sz="0" w:space="0" w:color="auto"/>
      </w:divBdr>
    </w:div>
    <w:div w:id="1855873992">
      <w:bodyDiv w:val="1"/>
      <w:marLeft w:val="0"/>
      <w:marRight w:val="0"/>
      <w:marTop w:val="0"/>
      <w:marBottom w:val="0"/>
      <w:divBdr>
        <w:top w:val="none" w:sz="0" w:space="0" w:color="auto"/>
        <w:left w:val="none" w:sz="0" w:space="0" w:color="auto"/>
        <w:bottom w:val="none" w:sz="0" w:space="0" w:color="auto"/>
        <w:right w:val="none" w:sz="0" w:space="0" w:color="auto"/>
      </w:divBdr>
    </w:div>
    <w:div w:id="1869292051">
      <w:bodyDiv w:val="1"/>
      <w:marLeft w:val="0"/>
      <w:marRight w:val="0"/>
      <w:marTop w:val="0"/>
      <w:marBottom w:val="0"/>
      <w:divBdr>
        <w:top w:val="none" w:sz="0" w:space="0" w:color="auto"/>
        <w:left w:val="none" w:sz="0" w:space="0" w:color="auto"/>
        <w:bottom w:val="none" w:sz="0" w:space="0" w:color="auto"/>
        <w:right w:val="none" w:sz="0" w:space="0" w:color="auto"/>
      </w:divBdr>
    </w:div>
    <w:div w:id="1899049756">
      <w:bodyDiv w:val="1"/>
      <w:marLeft w:val="0"/>
      <w:marRight w:val="0"/>
      <w:marTop w:val="0"/>
      <w:marBottom w:val="0"/>
      <w:divBdr>
        <w:top w:val="none" w:sz="0" w:space="0" w:color="auto"/>
        <w:left w:val="none" w:sz="0" w:space="0" w:color="auto"/>
        <w:bottom w:val="none" w:sz="0" w:space="0" w:color="auto"/>
        <w:right w:val="none" w:sz="0" w:space="0" w:color="auto"/>
      </w:divBdr>
    </w:div>
    <w:div w:id="1914848906">
      <w:bodyDiv w:val="1"/>
      <w:marLeft w:val="0"/>
      <w:marRight w:val="0"/>
      <w:marTop w:val="0"/>
      <w:marBottom w:val="0"/>
      <w:divBdr>
        <w:top w:val="none" w:sz="0" w:space="0" w:color="auto"/>
        <w:left w:val="none" w:sz="0" w:space="0" w:color="auto"/>
        <w:bottom w:val="none" w:sz="0" w:space="0" w:color="auto"/>
        <w:right w:val="none" w:sz="0" w:space="0" w:color="auto"/>
      </w:divBdr>
    </w:div>
    <w:div w:id="1919361218">
      <w:bodyDiv w:val="1"/>
      <w:marLeft w:val="0"/>
      <w:marRight w:val="0"/>
      <w:marTop w:val="0"/>
      <w:marBottom w:val="0"/>
      <w:divBdr>
        <w:top w:val="none" w:sz="0" w:space="0" w:color="auto"/>
        <w:left w:val="none" w:sz="0" w:space="0" w:color="auto"/>
        <w:bottom w:val="none" w:sz="0" w:space="0" w:color="auto"/>
        <w:right w:val="none" w:sz="0" w:space="0" w:color="auto"/>
      </w:divBdr>
    </w:div>
    <w:div w:id="1933658466">
      <w:bodyDiv w:val="1"/>
      <w:marLeft w:val="0"/>
      <w:marRight w:val="0"/>
      <w:marTop w:val="0"/>
      <w:marBottom w:val="0"/>
      <w:divBdr>
        <w:top w:val="none" w:sz="0" w:space="0" w:color="auto"/>
        <w:left w:val="none" w:sz="0" w:space="0" w:color="auto"/>
        <w:bottom w:val="none" w:sz="0" w:space="0" w:color="auto"/>
        <w:right w:val="none" w:sz="0" w:space="0" w:color="auto"/>
      </w:divBdr>
    </w:div>
    <w:div w:id="1933732888">
      <w:bodyDiv w:val="1"/>
      <w:marLeft w:val="0"/>
      <w:marRight w:val="0"/>
      <w:marTop w:val="0"/>
      <w:marBottom w:val="0"/>
      <w:divBdr>
        <w:top w:val="none" w:sz="0" w:space="0" w:color="auto"/>
        <w:left w:val="none" w:sz="0" w:space="0" w:color="auto"/>
        <w:bottom w:val="none" w:sz="0" w:space="0" w:color="auto"/>
        <w:right w:val="none" w:sz="0" w:space="0" w:color="auto"/>
      </w:divBdr>
    </w:div>
    <w:div w:id="1947690059">
      <w:bodyDiv w:val="1"/>
      <w:marLeft w:val="0"/>
      <w:marRight w:val="0"/>
      <w:marTop w:val="0"/>
      <w:marBottom w:val="0"/>
      <w:divBdr>
        <w:top w:val="none" w:sz="0" w:space="0" w:color="auto"/>
        <w:left w:val="none" w:sz="0" w:space="0" w:color="auto"/>
        <w:bottom w:val="none" w:sz="0" w:space="0" w:color="auto"/>
        <w:right w:val="none" w:sz="0" w:space="0" w:color="auto"/>
      </w:divBdr>
    </w:div>
    <w:div w:id="1955861585">
      <w:bodyDiv w:val="1"/>
      <w:marLeft w:val="0"/>
      <w:marRight w:val="0"/>
      <w:marTop w:val="0"/>
      <w:marBottom w:val="0"/>
      <w:divBdr>
        <w:top w:val="none" w:sz="0" w:space="0" w:color="auto"/>
        <w:left w:val="none" w:sz="0" w:space="0" w:color="auto"/>
        <w:bottom w:val="none" w:sz="0" w:space="0" w:color="auto"/>
        <w:right w:val="none" w:sz="0" w:space="0" w:color="auto"/>
      </w:divBdr>
    </w:div>
    <w:div w:id="1976330048">
      <w:bodyDiv w:val="1"/>
      <w:marLeft w:val="0"/>
      <w:marRight w:val="0"/>
      <w:marTop w:val="0"/>
      <w:marBottom w:val="0"/>
      <w:divBdr>
        <w:top w:val="none" w:sz="0" w:space="0" w:color="auto"/>
        <w:left w:val="none" w:sz="0" w:space="0" w:color="auto"/>
        <w:bottom w:val="none" w:sz="0" w:space="0" w:color="auto"/>
        <w:right w:val="none" w:sz="0" w:space="0" w:color="auto"/>
      </w:divBdr>
    </w:div>
    <w:div w:id="1999919187">
      <w:bodyDiv w:val="1"/>
      <w:marLeft w:val="0"/>
      <w:marRight w:val="0"/>
      <w:marTop w:val="0"/>
      <w:marBottom w:val="0"/>
      <w:divBdr>
        <w:top w:val="none" w:sz="0" w:space="0" w:color="auto"/>
        <w:left w:val="none" w:sz="0" w:space="0" w:color="auto"/>
        <w:bottom w:val="none" w:sz="0" w:space="0" w:color="auto"/>
        <w:right w:val="none" w:sz="0" w:space="0" w:color="auto"/>
      </w:divBdr>
    </w:div>
    <w:div w:id="2004238988">
      <w:bodyDiv w:val="1"/>
      <w:marLeft w:val="0"/>
      <w:marRight w:val="0"/>
      <w:marTop w:val="0"/>
      <w:marBottom w:val="0"/>
      <w:divBdr>
        <w:top w:val="none" w:sz="0" w:space="0" w:color="auto"/>
        <w:left w:val="none" w:sz="0" w:space="0" w:color="auto"/>
        <w:bottom w:val="none" w:sz="0" w:space="0" w:color="auto"/>
        <w:right w:val="none" w:sz="0" w:space="0" w:color="auto"/>
      </w:divBdr>
    </w:div>
    <w:div w:id="2024940491">
      <w:bodyDiv w:val="1"/>
      <w:marLeft w:val="0"/>
      <w:marRight w:val="0"/>
      <w:marTop w:val="0"/>
      <w:marBottom w:val="0"/>
      <w:divBdr>
        <w:top w:val="none" w:sz="0" w:space="0" w:color="auto"/>
        <w:left w:val="none" w:sz="0" w:space="0" w:color="auto"/>
        <w:bottom w:val="none" w:sz="0" w:space="0" w:color="auto"/>
        <w:right w:val="none" w:sz="0" w:space="0" w:color="auto"/>
      </w:divBdr>
    </w:div>
    <w:div w:id="2029521528">
      <w:bodyDiv w:val="1"/>
      <w:marLeft w:val="0"/>
      <w:marRight w:val="0"/>
      <w:marTop w:val="0"/>
      <w:marBottom w:val="0"/>
      <w:divBdr>
        <w:top w:val="none" w:sz="0" w:space="0" w:color="auto"/>
        <w:left w:val="none" w:sz="0" w:space="0" w:color="auto"/>
        <w:bottom w:val="none" w:sz="0" w:space="0" w:color="auto"/>
        <w:right w:val="none" w:sz="0" w:space="0" w:color="auto"/>
      </w:divBdr>
    </w:div>
    <w:div w:id="2033024065">
      <w:bodyDiv w:val="1"/>
      <w:marLeft w:val="0"/>
      <w:marRight w:val="0"/>
      <w:marTop w:val="0"/>
      <w:marBottom w:val="0"/>
      <w:divBdr>
        <w:top w:val="none" w:sz="0" w:space="0" w:color="auto"/>
        <w:left w:val="none" w:sz="0" w:space="0" w:color="auto"/>
        <w:bottom w:val="none" w:sz="0" w:space="0" w:color="auto"/>
        <w:right w:val="none" w:sz="0" w:space="0" w:color="auto"/>
      </w:divBdr>
    </w:div>
    <w:div w:id="2036271896">
      <w:bodyDiv w:val="1"/>
      <w:marLeft w:val="0"/>
      <w:marRight w:val="0"/>
      <w:marTop w:val="0"/>
      <w:marBottom w:val="0"/>
      <w:divBdr>
        <w:top w:val="none" w:sz="0" w:space="0" w:color="auto"/>
        <w:left w:val="none" w:sz="0" w:space="0" w:color="auto"/>
        <w:bottom w:val="none" w:sz="0" w:space="0" w:color="auto"/>
        <w:right w:val="none" w:sz="0" w:space="0" w:color="auto"/>
      </w:divBdr>
    </w:div>
    <w:div w:id="2041003957">
      <w:bodyDiv w:val="1"/>
      <w:marLeft w:val="0"/>
      <w:marRight w:val="0"/>
      <w:marTop w:val="0"/>
      <w:marBottom w:val="0"/>
      <w:divBdr>
        <w:top w:val="none" w:sz="0" w:space="0" w:color="auto"/>
        <w:left w:val="none" w:sz="0" w:space="0" w:color="auto"/>
        <w:bottom w:val="none" w:sz="0" w:space="0" w:color="auto"/>
        <w:right w:val="none" w:sz="0" w:space="0" w:color="auto"/>
      </w:divBdr>
    </w:div>
    <w:div w:id="2079549399">
      <w:bodyDiv w:val="1"/>
      <w:marLeft w:val="0"/>
      <w:marRight w:val="0"/>
      <w:marTop w:val="0"/>
      <w:marBottom w:val="0"/>
      <w:divBdr>
        <w:top w:val="none" w:sz="0" w:space="0" w:color="auto"/>
        <w:left w:val="none" w:sz="0" w:space="0" w:color="auto"/>
        <w:bottom w:val="none" w:sz="0" w:space="0" w:color="auto"/>
        <w:right w:val="none" w:sz="0" w:space="0" w:color="auto"/>
      </w:divBdr>
    </w:div>
    <w:div w:id="2081292361">
      <w:bodyDiv w:val="1"/>
      <w:marLeft w:val="0"/>
      <w:marRight w:val="0"/>
      <w:marTop w:val="0"/>
      <w:marBottom w:val="0"/>
      <w:divBdr>
        <w:top w:val="none" w:sz="0" w:space="0" w:color="auto"/>
        <w:left w:val="none" w:sz="0" w:space="0" w:color="auto"/>
        <w:bottom w:val="none" w:sz="0" w:space="0" w:color="auto"/>
        <w:right w:val="none" w:sz="0" w:space="0" w:color="auto"/>
      </w:divBdr>
    </w:div>
    <w:div w:id="2090035139">
      <w:bodyDiv w:val="1"/>
      <w:marLeft w:val="0"/>
      <w:marRight w:val="0"/>
      <w:marTop w:val="0"/>
      <w:marBottom w:val="0"/>
      <w:divBdr>
        <w:top w:val="none" w:sz="0" w:space="0" w:color="auto"/>
        <w:left w:val="none" w:sz="0" w:space="0" w:color="auto"/>
        <w:bottom w:val="none" w:sz="0" w:space="0" w:color="auto"/>
        <w:right w:val="none" w:sz="0" w:space="0" w:color="auto"/>
      </w:divBdr>
    </w:div>
    <w:div w:id="2110807919">
      <w:bodyDiv w:val="1"/>
      <w:marLeft w:val="0"/>
      <w:marRight w:val="0"/>
      <w:marTop w:val="0"/>
      <w:marBottom w:val="0"/>
      <w:divBdr>
        <w:top w:val="none" w:sz="0" w:space="0" w:color="auto"/>
        <w:left w:val="none" w:sz="0" w:space="0" w:color="auto"/>
        <w:bottom w:val="none" w:sz="0" w:space="0" w:color="auto"/>
        <w:right w:val="none" w:sz="0" w:space="0" w:color="auto"/>
      </w:divBdr>
    </w:div>
    <w:div w:id="21391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72CF-51D7-114C-A70D-B65B31E4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147174</Words>
  <Characters>838896</Characters>
  <Application>Microsoft Office Word</Application>
  <DocSecurity>0</DocSecurity>
  <Lines>6990</Lines>
  <Paragraphs>1968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Courtland</dc:creator>
  <cp:keywords/>
  <dc:description/>
  <cp:lastModifiedBy>Tyler Bradshaw</cp:lastModifiedBy>
  <cp:revision>49</cp:revision>
  <cp:lastPrinted>2020-10-26T19:47:00Z</cp:lastPrinted>
  <dcterms:created xsi:type="dcterms:W3CDTF">2020-10-16T15:41:00Z</dcterms:created>
  <dcterms:modified xsi:type="dcterms:W3CDTF">2020-12-05T22:33:00Z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1ddee594-3fbd-31ab-8917-bd4d476ab6c3</vt:lpwstr>
  </property>
  <property fmtid="{D5CDD505-2E9C-101B-9397-08002B2CF9AE}" pid="4" name="Mendeley Citation Style_1">
    <vt:lpwstr>http://www.zotero.org/styles/elife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http://www.zotero.org/styles/neuron</vt:lpwstr>
  </property>
  <property fmtid="{D5CDD505-2E9C-101B-9397-08002B2CF9AE}" pid="22" name="Mendeley Recent Style Name 8_1">
    <vt:lpwstr>Neuron</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y fmtid="{D5CDD505-2E9C-101B-9397-08002B2CF9AE}" pid="25" name="Base Target">
    <vt:lpwstr>_self</vt:lpwstr>
  </property>
</Properties>
</file>